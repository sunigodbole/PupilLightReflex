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4191005E"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Detecting </w:t>
      </w:r>
      <w:del w:id="0" w:author="Wrobel, Julia" w:date="2023-03-19T14:30:00Z">
        <w:r w:rsidDel="00DB3EF9">
          <w:rPr>
            <w:rFonts w:ascii="Times New Roman" w:hAnsi="Times New Roman" w:cs="Times New Roman"/>
            <w:sz w:val="24"/>
            <w:szCs w:val="24"/>
          </w:rPr>
          <w:delText xml:space="preserve">Changes </w:delText>
        </w:r>
      </w:del>
      <w:ins w:id="1" w:author="Wrobel, Julia" w:date="2023-03-19T14:30:00Z">
        <w:r w:rsidR="00DB3EF9">
          <w:rPr>
            <w:rFonts w:ascii="Times New Roman" w:hAnsi="Times New Roman" w:cs="Times New Roman"/>
            <w:sz w:val="24"/>
            <w:szCs w:val="24"/>
          </w:rPr>
          <w:t>c</w:t>
        </w:r>
        <w:r w:rsidR="00DB3EF9">
          <w:rPr>
            <w:rFonts w:ascii="Times New Roman" w:hAnsi="Times New Roman" w:cs="Times New Roman"/>
            <w:sz w:val="24"/>
            <w:szCs w:val="24"/>
          </w:rPr>
          <w:t xml:space="preserve">hanges </w:t>
        </w:r>
      </w:ins>
      <w:r>
        <w:rPr>
          <w:rFonts w:ascii="Times New Roman" w:hAnsi="Times New Roman" w:cs="Times New Roman"/>
          <w:sz w:val="24"/>
          <w:szCs w:val="24"/>
        </w:rPr>
        <w:t xml:space="preserve">in </w:t>
      </w:r>
      <w:del w:id="2" w:author="Wrobel, Julia" w:date="2023-03-19T14:30:00Z">
        <w:r w:rsidDel="00DB3EF9">
          <w:rPr>
            <w:rFonts w:ascii="Times New Roman" w:hAnsi="Times New Roman" w:cs="Times New Roman"/>
            <w:sz w:val="24"/>
            <w:szCs w:val="24"/>
          </w:rPr>
          <w:delText xml:space="preserve">Pupil </w:delText>
        </w:r>
      </w:del>
      <w:ins w:id="3" w:author="Wrobel, Julia" w:date="2023-03-19T14:30:00Z">
        <w:r w:rsidR="00DB3EF9">
          <w:rPr>
            <w:rFonts w:ascii="Times New Roman" w:hAnsi="Times New Roman" w:cs="Times New Roman"/>
            <w:sz w:val="24"/>
            <w:szCs w:val="24"/>
          </w:rPr>
          <w:t>p</w:t>
        </w:r>
        <w:r w:rsidR="00DB3EF9">
          <w:rPr>
            <w:rFonts w:ascii="Times New Roman" w:hAnsi="Times New Roman" w:cs="Times New Roman"/>
            <w:sz w:val="24"/>
            <w:szCs w:val="24"/>
          </w:rPr>
          <w:t xml:space="preserve">upil </w:t>
        </w:r>
      </w:ins>
      <w:del w:id="4" w:author="Wrobel, Julia" w:date="2023-03-19T14:30:00Z">
        <w:r w:rsidDel="00DB3EF9">
          <w:rPr>
            <w:rFonts w:ascii="Times New Roman" w:hAnsi="Times New Roman" w:cs="Times New Roman"/>
            <w:sz w:val="24"/>
            <w:szCs w:val="24"/>
          </w:rPr>
          <w:delText xml:space="preserve">Response </w:delText>
        </w:r>
      </w:del>
      <w:ins w:id="5" w:author="Wrobel, Julia" w:date="2023-03-19T14:30:00Z">
        <w:r w:rsidR="00DB3EF9">
          <w:rPr>
            <w:rFonts w:ascii="Times New Roman" w:hAnsi="Times New Roman" w:cs="Times New Roman"/>
            <w:sz w:val="24"/>
            <w:szCs w:val="24"/>
          </w:rPr>
          <w:t>r</w:t>
        </w:r>
        <w:r w:rsidR="00DB3EF9">
          <w:rPr>
            <w:rFonts w:ascii="Times New Roman" w:hAnsi="Times New Roman" w:cs="Times New Roman"/>
            <w:sz w:val="24"/>
            <w:szCs w:val="24"/>
          </w:rPr>
          <w:t xml:space="preserve">esponse </w:t>
        </w:r>
      </w:ins>
      <w:del w:id="6" w:author="Wrobel, Julia" w:date="2023-03-19T14:30:00Z">
        <w:r w:rsidDel="00DB3EF9">
          <w:rPr>
            <w:rFonts w:ascii="Times New Roman" w:hAnsi="Times New Roman" w:cs="Times New Roman"/>
            <w:sz w:val="24"/>
            <w:szCs w:val="24"/>
          </w:rPr>
          <w:delText xml:space="preserve">Trajectories </w:delText>
        </w:r>
      </w:del>
      <w:r>
        <w:rPr>
          <w:rFonts w:ascii="Times New Roman" w:hAnsi="Times New Roman" w:cs="Times New Roman"/>
          <w:sz w:val="24"/>
          <w:szCs w:val="24"/>
        </w:rPr>
        <w:t xml:space="preserve">to </w:t>
      </w:r>
      <w:del w:id="7" w:author="Wrobel, Julia" w:date="2023-03-19T14:30:00Z">
        <w:r w:rsidDel="00DB3EF9">
          <w:rPr>
            <w:rFonts w:ascii="Times New Roman" w:hAnsi="Times New Roman" w:cs="Times New Roman"/>
            <w:sz w:val="24"/>
            <w:szCs w:val="24"/>
          </w:rPr>
          <w:delText xml:space="preserve">Light </w:delText>
        </w:r>
      </w:del>
      <w:ins w:id="8" w:author="Wrobel, Julia" w:date="2023-03-19T14:30:00Z">
        <w:r w:rsidR="00DB3EF9">
          <w:rPr>
            <w:rFonts w:ascii="Times New Roman" w:hAnsi="Times New Roman" w:cs="Times New Roman"/>
            <w:sz w:val="24"/>
            <w:szCs w:val="24"/>
          </w:rPr>
          <w:t>l</w:t>
        </w:r>
        <w:r w:rsidR="00DB3EF9">
          <w:rPr>
            <w:rFonts w:ascii="Times New Roman" w:hAnsi="Times New Roman" w:cs="Times New Roman"/>
            <w:sz w:val="24"/>
            <w:szCs w:val="24"/>
          </w:rPr>
          <w:t xml:space="preserve">ight </w:t>
        </w:r>
      </w:ins>
      <w:del w:id="9" w:author="Wrobel, Julia" w:date="2023-03-19T14:31:00Z">
        <w:r w:rsidDel="00AD3D75">
          <w:rPr>
            <w:rFonts w:ascii="Times New Roman" w:hAnsi="Times New Roman" w:cs="Times New Roman"/>
            <w:sz w:val="24"/>
            <w:szCs w:val="24"/>
          </w:rPr>
          <w:delText xml:space="preserve">after </w:delText>
        </w:r>
      </w:del>
      <w:ins w:id="10" w:author="Wrobel, Julia" w:date="2023-03-19T14:31:00Z">
        <w:r w:rsidR="00AD3D75">
          <w:rPr>
            <w:rFonts w:ascii="Times New Roman" w:hAnsi="Times New Roman" w:cs="Times New Roman"/>
            <w:sz w:val="24"/>
            <w:szCs w:val="24"/>
          </w:rPr>
          <w:t>associated with</w:t>
        </w:r>
        <w:r w:rsidR="00AD3D75">
          <w:rPr>
            <w:rFonts w:ascii="Times New Roman" w:hAnsi="Times New Roman" w:cs="Times New Roman"/>
            <w:sz w:val="24"/>
            <w:szCs w:val="24"/>
          </w:rPr>
          <w:t xml:space="preserve"> </w:t>
        </w:r>
      </w:ins>
      <w:del w:id="11" w:author="Wrobel, Julia" w:date="2023-03-19T14:30:00Z">
        <w:r w:rsidDel="00DB3EF9">
          <w:rPr>
            <w:rFonts w:ascii="Times New Roman" w:hAnsi="Times New Roman" w:cs="Times New Roman"/>
            <w:sz w:val="24"/>
            <w:szCs w:val="24"/>
          </w:rPr>
          <w:delText xml:space="preserve">Cannabis </w:delText>
        </w:r>
      </w:del>
      <w:ins w:id="12" w:author="Wrobel, Julia" w:date="2023-03-19T14:30:00Z">
        <w:r w:rsidR="00DB3EF9">
          <w:rPr>
            <w:rFonts w:ascii="Times New Roman" w:hAnsi="Times New Roman" w:cs="Times New Roman"/>
            <w:sz w:val="24"/>
            <w:szCs w:val="24"/>
          </w:rPr>
          <w:t>c</w:t>
        </w:r>
        <w:r w:rsidR="00DB3EF9">
          <w:rPr>
            <w:rFonts w:ascii="Times New Roman" w:hAnsi="Times New Roman" w:cs="Times New Roman"/>
            <w:sz w:val="24"/>
            <w:szCs w:val="24"/>
          </w:rPr>
          <w:t xml:space="preserve">annabis </w:t>
        </w:r>
      </w:ins>
      <w:del w:id="13" w:author="Wrobel, Julia" w:date="2023-03-19T14:30:00Z">
        <w:r w:rsidDel="00DB3EF9">
          <w:rPr>
            <w:rFonts w:ascii="Times New Roman" w:hAnsi="Times New Roman" w:cs="Times New Roman"/>
            <w:sz w:val="24"/>
            <w:szCs w:val="24"/>
          </w:rPr>
          <w:delText>Consumption</w:delText>
        </w:r>
      </w:del>
      <w:ins w:id="14" w:author="Wrobel, Julia" w:date="2023-03-19T14:30:00Z">
        <w:r w:rsidR="00DB3EF9">
          <w:rPr>
            <w:rFonts w:ascii="Times New Roman" w:hAnsi="Times New Roman" w:cs="Times New Roman"/>
            <w:sz w:val="24"/>
            <w:szCs w:val="24"/>
          </w:rPr>
          <w:t>c</w:t>
        </w:r>
        <w:r w:rsidR="00DB3EF9">
          <w:rPr>
            <w:rFonts w:ascii="Times New Roman" w:hAnsi="Times New Roman" w:cs="Times New Roman"/>
            <w:sz w:val="24"/>
            <w:szCs w:val="24"/>
          </w:rPr>
          <w:t>onsumption</w:t>
        </w:r>
      </w:ins>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45663720"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B06EAC4" w14:textId="77777777" w:rsidR="00874212" w:rsidRDefault="00060B2B" w:rsidP="00874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15"/>
      <w:r w:rsidR="00874212" w:rsidRPr="00B11D1C">
        <w:rPr>
          <w:rFonts w:ascii="Times New Roman" w:hAnsi="Times New Roman" w:cs="Times New Roman"/>
          <w:sz w:val="24"/>
          <w:szCs w:val="24"/>
        </w:rPr>
        <w:t xml:space="preserve">According </w:t>
      </w:r>
      <w:commentRangeEnd w:id="15"/>
      <w:r w:rsidR="00874212">
        <w:rPr>
          <w:rStyle w:val="CommentReference"/>
        </w:rPr>
        <w:commentReference w:id="15"/>
      </w:r>
      <w:r w:rsidR="00874212" w:rsidRPr="00B11D1C">
        <w:rPr>
          <w:rFonts w:ascii="Times New Roman" w:hAnsi="Times New Roman" w:cs="Times New Roman"/>
          <w:sz w:val="24"/>
          <w:szCs w:val="24"/>
        </w:rPr>
        <w:t xml:space="preserve">to the National Survey on Drug </w:t>
      </w:r>
      <w:r w:rsidR="00874212">
        <w:rPr>
          <w:rFonts w:ascii="Times New Roman" w:hAnsi="Times New Roman" w:cs="Times New Roman"/>
          <w:sz w:val="24"/>
          <w:szCs w:val="24"/>
        </w:rPr>
        <w:t>U</w:t>
      </w:r>
      <w:r w:rsidR="00874212" w:rsidRPr="00B11D1C">
        <w:rPr>
          <w:rFonts w:ascii="Times New Roman" w:hAnsi="Times New Roman" w:cs="Times New Roman"/>
          <w:sz w:val="24"/>
          <w:szCs w:val="24"/>
        </w:rPr>
        <w:t>se the rates of cannabis consumption has increased in adults over 26 and adults aged 18-25 from 4.0% to 7.9% and from 17.3% to 22.1%, respectively (Lira 2021). Along with increases in consumption, there have been increases in cannabis involved motor vehicle fatalities from 9.0% in 2000 to 21.5% in 2018 (Lira 2021),</w:t>
      </w:r>
      <w:r w:rsidR="00874212">
        <w:rPr>
          <w:rFonts w:ascii="Times New Roman" w:hAnsi="Times New Roman" w:cs="Times New Roman"/>
          <w:sz w:val="24"/>
          <w:szCs w:val="24"/>
        </w:rPr>
        <w:t xml:space="preserve"> and while cannabis consumption at- or before- work is of concern to employers with regards to occupational injury, the literature on the topic is mixed (Biasutti, 2020 and Zhang 2020) with temporality of exposure being a major concern. However, there is strong biological evidence of the impairment caused by cannabis consumption depend on the route of administration (</w:t>
      </w:r>
      <w:commentRangeStart w:id="16"/>
      <w:r w:rsidR="00874212">
        <w:rPr>
          <w:rFonts w:ascii="Times New Roman" w:hAnsi="Times New Roman" w:cs="Times New Roman"/>
          <w:sz w:val="24"/>
          <w:szCs w:val="24"/>
        </w:rPr>
        <w:t xml:space="preserve">Goldsmith 2015 </w:t>
      </w:r>
      <w:hyperlink r:id="rId12" w:history="1">
        <w:r w:rsidR="00874212" w:rsidRPr="00EC2817">
          <w:rPr>
            <w:rStyle w:val="Hyperlink"/>
            <w:rFonts w:ascii="Times New Roman" w:hAnsi="Times New Roman" w:cs="Times New Roman"/>
            <w:sz w:val="24"/>
            <w:szCs w:val="24"/>
          </w:rPr>
          <w:t>https://www.ncbi.nlm.nih.gov/pmc/articles/PMC4410963/</w:t>
        </w:r>
      </w:hyperlink>
      <w:commentRangeEnd w:id="16"/>
      <w:r w:rsidR="0063606A">
        <w:rPr>
          <w:rStyle w:val="CommentReference"/>
        </w:rPr>
        <w:commentReference w:id="16"/>
      </w:r>
      <w:r w:rsidR="00874212">
        <w:rPr>
          <w:rFonts w:ascii="Times New Roman" w:hAnsi="Times New Roman" w:cs="Times New Roman"/>
          <w:sz w:val="24"/>
          <w:szCs w:val="24"/>
        </w:rPr>
        <w:t xml:space="preserve"> ). To better understand the impairment of cannabis in driving and in the workplace an impairment test is needed. </w:t>
      </w:r>
    </w:p>
    <w:p w14:paraId="23692085" w14:textId="77777777" w:rsidR="00874212" w:rsidRDefault="00874212" w:rsidP="008742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variety of tests that may have the potential to detect impairment under the influence of cannabis; </w:t>
      </w:r>
      <w:commentRangeStart w:id="17"/>
      <w:r>
        <w:rPr>
          <w:rFonts w:ascii="Times New Roman" w:hAnsi="Times New Roman" w:cs="Times New Roman"/>
          <w:sz w:val="24"/>
          <w:szCs w:val="24"/>
        </w:rPr>
        <w:t xml:space="preserve">however, many of these tests have shown a reduction in effectiveness </w:t>
      </w:r>
      <w:r>
        <w:rPr>
          <w:rFonts w:ascii="Times New Roman" w:hAnsi="Times New Roman" w:cs="Times New Roman"/>
          <w:sz w:val="24"/>
          <w:szCs w:val="24"/>
        </w:rPr>
        <w:lastRenderedPageBreak/>
        <w:t>when administered on frequent cannabis users</w:t>
      </w:r>
      <w:commentRangeEnd w:id="17"/>
      <w:r>
        <w:rPr>
          <w:rStyle w:val="CommentReference"/>
        </w:rPr>
        <w:commentReference w:id="17"/>
      </w:r>
      <w:r>
        <w:rPr>
          <w:rFonts w:ascii="Times New Roman" w:hAnsi="Times New Roman" w:cs="Times New Roman"/>
          <w:sz w:val="24"/>
          <w:szCs w:val="24"/>
        </w:rPr>
        <w:t xml:space="preserve">. A more general test used for alcohol and drug impairment is the Standardized Field Sobriety Tests, which is composed of the horizontal gaze nystagmus, walk and turn and one-leg stand with an additional component of head movements and/or jerks added specifically to improve assessment of impairment due to drugs (Downey 2015). While shown to an accurate and reliable assessment for alcohol impairment, it has limited ability to identify drug use (Downey 2015). Another test possibility is a plasma concentration of THC and its metabolite THCCOOH from a blood draw; however predictive models have better performance in participants abstaining for several days compared to daily users (Burt 2021 </w:t>
      </w:r>
      <w:hyperlink r:id="rId13" w:history="1">
        <w:r w:rsidRPr="00EC2817">
          <w:rPr>
            <w:rStyle w:val="Hyperlink"/>
            <w:rFonts w:ascii="Times New Roman" w:hAnsi="Times New Roman" w:cs="Times New Roman"/>
            <w:sz w:val="24"/>
            <w:szCs w:val="24"/>
          </w:rPr>
          <w:t>https://www.sciencedirect.com/science/article/pii/S037907382100222X</w:t>
        </w:r>
      </w:hyperlink>
      <w:r>
        <w:rPr>
          <w:rFonts w:ascii="Times New Roman" w:hAnsi="Times New Roman" w:cs="Times New Roman"/>
          <w:sz w:val="24"/>
          <w:szCs w:val="24"/>
        </w:rPr>
        <w:t xml:space="preserve"> ) Additionally, for frequent users who maintain elevated levels of blood plasma THC, the reduction in performance shows a tolerance effect so that the levels of THC and performance correspond less (Burt 2021).</w:t>
      </w:r>
    </w:p>
    <w:p w14:paraId="13115474" w14:textId="55A65CC3" w:rsidR="00874212" w:rsidRDefault="00874212" w:rsidP="00874212">
      <w:pPr>
        <w:spacing w:after="0" w:line="480" w:lineRule="auto"/>
        <w:ind w:firstLine="720"/>
        <w:rPr>
          <w:ins w:id="18" w:author="Wrobel, Julia" w:date="2023-03-18T08:55:00Z"/>
          <w:rFonts w:ascii="Times New Roman" w:hAnsi="Times New Roman" w:cs="Times New Roman"/>
          <w:sz w:val="24"/>
          <w:szCs w:val="24"/>
        </w:rPr>
      </w:pPr>
      <w:r>
        <w:rPr>
          <w:rFonts w:ascii="Times New Roman" w:hAnsi="Times New Roman" w:cs="Times New Roman"/>
          <w:sz w:val="24"/>
          <w:szCs w:val="24"/>
        </w:rPr>
        <w:t xml:space="preserve">One test that may have a resistance to the tolerance effect is the </w:t>
      </w:r>
      <w:commentRangeStart w:id="19"/>
      <w:r>
        <w:rPr>
          <w:rFonts w:ascii="Times New Roman" w:hAnsi="Times New Roman" w:cs="Times New Roman"/>
          <w:sz w:val="24"/>
          <w:szCs w:val="24"/>
        </w:rPr>
        <w:t>pupillary light reflex</w:t>
      </w:r>
      <w:commentRangeEnd w:id="19"/>
      <w:r w:rsidR="0063606A">
        <w:rPr>
          <w:rStyle w:val="CommentReference"/>
        </w:rPr>
        <w:commentReference w:id="19"/>
      </w:r>
      <w:r>
        <w:rPr>
          <w:rFonts w:ascii="Times New Roman" w:hAnsi="Times New Roman" w:cs="Times New Roman"/>
          <w:sz w:val="24"/>
          <w:szCs w:val="24"/>
        </w:rPr>
        <w:t>. This test is administered by shining a light in the eye of the subject and measuring the pupil constriction and rebound dilation over the course of several seconds. Evidence on the acute effect of THC on pupillary light reflex is mixed with several studies showing decrease, increase and no effect on the static pupil diameter (</w:t>
      </w:r>
      <w:r w:rsidRPr="00060399">
        <w:rPr>
          <w:rFonts w:ascii="Times New Roman" w:hAnsi="Times New Roman" w:cs="Times New Roman"/>
          <w:sz w:val="24"/>
          <w:szCs w:val="24"/>
        </w:rPr>
        <w:t>Brown et al., 1977; Ortiz-Peregrina et al., 2020</w:t>
      </w:r>
      <w:r>
        <w:rPr>
          <w:rFonts w:ascii="Times New Roman" w:hAnsi="Times New Roman" w:cs="Times New Roman"/>
          <w:sz w:val="24"/>
          <w:szCs w:val="24"/>
        </w:rPr>
        <w:t xml:space="preserve">; </w:t>
      </w:r>
      <w:r w:rsidRPr="00060399">
        <w:rPr>
          <w:rFonts w:ascii="Times New Roman" w:hAnsi="Times New Roman" w:cs="Times New Roman"/>
          <w:sz w:val="24"/>
          <w:szCs w:val="24"/>
        </w:rPr>
        <w:t>Stark et al., 2003; Merzouki et al., 2008; Shahidi Zandi et al., 2021</w:t>
      </w:r>
      <w:r>
        <w:rPr>
          <w:rFonts w:ascii="Times New Roman" w:hAnsi="Times New Roman" w:cs="Times New Roman"/>
          <w:sz w:val="24"/>
          <w:szCs w:val="24"/>
        </w:rPr>
        <w:t xml:space="preserve">; </w:t>
      </w:r>
      <w:r w:rsidRPr="00060399">
        <w:rPr>
          <w:rFonts w:ascii="Times New Roman" w:hAnsi="Times New Roman" w:cs="Times New Roman"/>
          <w:sz w:val="24"/>
          <w:szCs w:val="24"/>
        </w:rPr>
        <w:t>Fant et al.,</w:t>
      </w:r>
      <w:r>
        <w:rPr>
          <w:rFonts w:ascii="Times New Roman" w:hAnsi="Times New Roman" w:cs="Times New Roman"/>
          <w:sz w:val="24"/>
          <w:szCs w:val="24"/>
        </w:rPr>
        <w:t xml:space="preserve"> </w:t>
      </w:r>
      <w:r w:rsidRPr="00060399">
        <w:rPr>
          <w:rFonts w:ascii="Times New Roman" w:hAnsi="Times New Roman" w:cs="Times New Roman"/>
          <w:sz w:val="24"/>
          <w:szCs w:val="24"/>
        </w:rPr>
        <w:t>1998; Newmeyer et al., 2017)</w:t>
      </w:r>
      <w:r>
        <w:rPr>
          <w:rFonts w:ascii="Times New Roman" w:hAnsi="Times New Roman" w:cs="Times New Roman"/>
          <w:sz w:val="24"/>
          <w:szCs w:val="24"/>
        </w:rPr>
        <w:t xml:space="preserve">. In two studies, the pupillary light reflex was diminished after cannabis consumption (Fant 1998 and Campobasso 2020). </w:t>
      </w:r>
    </w:p>
    <w:p w14:paraId="6A417E60" w14:textId="7394B370" w:rsidR="000D2D4A" w:rsidDel="006F3ED4" w:rsidRDefault="000D2D4A" w:rsidP="00874212">
      <w:pPr>
        <w:spacing w:after="0" w:line="480" w:lineRule="auto"/>
        <w:ind w:firstLine="720"/>
        <w:rPr>
          <w:del w:id="20" w:author="Wrobel, Julia" w:date="2023-03-18T09:14:00Z"/>
          <w:rFonts w:ascii="Times New Roman" w:hAnsi="Times New Roman" w:cs="Times New Roman"/>
          <w:sz w:val="24"/>
          <w:szCs w:val="24"/>
        </w:rPr>
      </w:pPr>
      <w:commentRangeStart w:id="21"/>
      <w:ins w:id="22" w:author="Wrobel, Julia" w:date="2023-03-18T08:55:00Z">
        <w:r>
          <w:rPr>
            <w:rFonts w:ascii="Helvetica" w:hAnsi="Helvetica" w:cs="Helvetica"/>
            <w:color w:val="000000"/>
            <w:sz w:val="24"/>
            <w:szCs w:val="24"/>
          </w:rPr>
          <w:t>[ref Steinhart] examined pupillary</w:t>
        </w:r>
      </w:ins>
      <w:commentRangeEnd w:id="21"/>
      <w:ins w:id="23" w:author="Wrobel, Julia" w:date="2023-03-18T08:56:00Z">
        <w:r w:rsidR="00B1192C">
          <w:rPr>
            <w:rStyle w:val="CommentReference"/>
          </w:rPr>
          <w:commentReference w:id="21"/>
        </w:r>
      </w:ins>
      <w:ins w:id="24" w:author="Wrobel, Julia" w:date="2023-03-18T08:55:00Z">
        <w:r>
          <w:rPr>
            <w:rFonts w:ascii="Helvetica" w:hAnsi="Helvetica" w:cs="Helvetica"/>
            <w:color w:val="000000"/>
            <w:sz w:val="24"/>
            <w:szCs w:val="24"/>
          </w:rPr>
          <w:t xml:space="preserve"> light response in participants with patterns of daily </w:t>
        </w:r>
        <w:commentRangeStart w:id="25"/>
        <w:r>
          <w:rPr>
            <w:rFonts w:ascii="Helvetica" w:hAnsi="Helvetica" w:cs="Helvetica"/>
            <w:color w:val="000000"/>
            <w:sz w:val="24"/>
            <w:szCs w:val="24"/>
          </w:rPr>
          <w:t xml:space="preserve">cannabis use, occasional cannabis use, and a no-use control </w:t>
        </w:r>
      </w:ins>
      <w:commentRangeEnd w:id="25"/>
      <w:ins w:id="26" w:author="Wrobel, Julia" w:date="2023-03-18T09:06:00Z">
        <w:r w:rsidR="00501597">
          <w:rPr>
            <w:rStyle w:val="CommentReference"/>
          </w:rPr>
          <w:commentReference w:id="25"/>
        </w:r>
      </w:ins>
      <w:ins w:id="27" w:author="Wrobel, Julia" w:date="2023-03-18T08:55:00Z">
        <w:r>
          <w:rPr>
            <w:rFonts w:ascii="Helvetica" w:hAnsi="Helvetica" w:cs="Helvetica"/>
            <w:color w:val="000000"/>
            <w:sz w:val="24"/>
            <w:szCs w:val="24"/>
          </w:rPr>
          <w:t>group. Found evidence that acute cannabis consumption was</w:t>
        </w:r>
      </w:ins>
      <w:ins w:id="28" w:author="Wrobel, Julia" w:date="2023-03-18T08:57:00Z">
        <w:r w:rsidR="00B1192C">
          <w:rPr>
            <w:rFonts w:ascii="Helvetica" w:hAnsi="Helvetica" w:cs="Helvetica"/>
            <w:color w:val="000000"/>
            <w:sz w:val="24"/>
            <w:szCs w:val="24"/>
          </w:rPr>
          <w:t xml:space="preserve"> significantly</w:t>
        </w:r>
      </w:ins>
      <w:ins w:id="29" w:author="Wrobel, Julia" w:date="2023-03-18T08:55:00Z">
        <w:r>
          <w:rPr>
            <w:rFonts w:ascii="Helvetica" w:hAnsi="Helvetica" w:cs="Helvetica"/>
            <w:color w:val="000000"/>
            <w:sz w:val="24"/>
            <w:szCs w:val="24"/>
          </w:rPr>
          <w:t xml:space="preserve"> associated with less pupil constriction in both the daily and occasional use groups</w:t>
        </w:r>
      </w:ins>
      <w:ins w:id="30" w:author="Wrobel, Julia" w:date="2023-03-18T08:57:00Z">
        <w:r w:rsidR="00B1192C">
          <w:rPr>
            <w:rFonts w:ascii="Helvetica" w:hAnsi="Helvetica" w:cs="Helvetica"/>
            <w:color w:val="000000"/>
            <w:sz w:val="24"/>
            <w:szCs w:val="24"/>
          </w:rPr>
          <w:t>.</w:t>
        </w:r>
      </w:ins>
      <w:ins w:id="31" w:author="Wrobel, Julia" w:date="2023-03-18T09:05:00Z">
        <w:r w:rsidR="00501597">
          <w:rPr>
            <w:rFonts w:ascii="Helvetica" w:hAnsi="Helvetica" w:cs="Helvetica"/>
            <w:color w:val="000000"/>
            <w:sz w:val="24"/>
            <w:szCs w:val="24"/>
          </w:rPr>
          <w:t xml:space="preserve"> In addition, no significant </w:t>
        </w:r>
        <w:r w:rsidR="00501597">
          <w:rPr>
            <w:rFonts w:ascii="Helvetica" w:hAnsi="Helvetica" w:cs="Helvetica"/>
            <w:color w:val="000000"/>
            <w:sz w:val="24"/>
            <w:szCs w:val="24"/>
          </w:rPr>
          <w:lastRenderedPageBreak/>
          <w:t>differen</w:t>
        </w:r>
      </w:ins>
      <w:ins w:id="32" w:author="Wrobel, Julia" w:date="2023-03-18T09:06:00Z">
        <w:r w:rsidR="00501597">
          <w:rPr>
            <w:rFonts w:ascii="Helvetica" w:hAnsi="Helvetica" w:cs="Helvetica"/>
            <w:color w:val="000000"/>
            <w:sz w:val="24"/>
            <w:szCs w:val="24"/>
          </w:rPr>
          <w:t>ces were found between the daily and occasional use-groups, in</w:t>
        </w:r>
      </w:ins>
      <w:ins w:id="33" w:author="Wrobel, Julia" w:date="2023-03-18T09:07:00Z">
        <w:r w:rsidR="00777ACF">
          <w:rPr>
            <w:rFonts w:ascii="Helvetica" w:hAnsi="Helvetica" w:cs="Helvetica"/>
            <w:color w:val="000000"/>
            <w:sz w:val="24"/>
            <w:szCs w:val="24"/>
          </w:rPr>
          <w:t>dicating that the pupi</w:t>
        </w:r>
      </w:ins>
      <w:ins w:id="34" w:author="Wrobel, Julia" w:date="2023-03-18T09:08:00Z">
        <w:r w:rsidR="00777ACF">
          <w:rPr>
            <w:rFonts w:ascii="Helvetica" w:hAnsi="Helvetica" w:cs="Helvetica"/>
            <w:color w:val="000000"/>
            <w:sz w:val="24"/>
            <w:szCs w:val="24"/>
          </w:rPr>
          <w:t>llary light response may pick up on physiological response</w:t>
        </w:r>
      </w:ins>
      <w:ins w:id="35" w:author="Wrobel, Julia" w:date="2023-03-18T09:09:00Z">
        <w:r w:rsidR="00777ACF">
          <w:rPr>
            <w:rFonts w:ascii="Helvetica" w:hAnsi="Helvetica" w:cs="Helvetica"/>
            <w:color w:val="000000"/>
            <w:sz w:val="24"/>
            <w:szCs w:val="24"/>
          </w:rPr>
          <w:t>s to cannabis consumption that do not display tolerance effects.</w:t>
        </w:r>
      </w:ins>
      <w:ins w:id="36" w:author="Wrobel, Julia" w:date="2023-03-18T09:10:00Z">
        <w:r w:rsidR="00323FA0">
          <w:rPr>
            <w:rFonts w:ascii="Helvetica" w:hAnsi="Helvetica" w:cs="Helvetica"/>
            <w:color w:val="000000"/>
            <w:sz w:val="24"/>
            <w:szCs w:val="24"/>
          </w:rPr>
          <w:t xml:space="preserve"> However, that study only found significant effects when accounting for pre-smoking </w:t>
        </w:r>
      </w:ins>
      <w:ins w:id="37" w:author="Wrobel, Julia" w:date="2023-03-18T09:11:00Z">
        <w:r w:rsidR="00323FA0">
          <w:rPr>
            <w:rFonts w:ascii="Helvetica" w:hAnsi="Helvetica" w:cs="Helvetica"/>
            <w:color w:val="000000"/>
            <w:sz w:val="24"/>
            <w:szCs w:val="24"/>
          </w:rPr>
          <w:t xml:space="preserve">baseline pupil response, making it inappropriate for roadside assessments where baseline measurements are not available. In addition, </w:t>
        </w:r>
      </w:ins>
      <w:ins w:id="38" w:author="Wrobel, Julia" w:date="2023-03-18T09:12:00Z">
        <w:r w:rsidR="00323FA0">
          <w:rPr>
            <w:rFonts w:ascii="Helvetica" w:hAnsi="Helvetica" w:cs="Helvetica"/>
            <w:color w:val="000000"/>
            <w:sz w:val="24"/>
            <w:szCs w:val="24"/>
          </w:rPr>
          <w:t xml:space="preserve">Steinhart et al </w:t>
        </w:r>
        <w:r w:rsidR="00A02619">
          <w:rPr>
            <w:rFonts w:ascii="Helvetica" w:hAnsi="Helvetica" w:cs="Helvetica"/>
            <w:color w:val="000000"/>
            <w:sz w:val="24"/>
            <w:szCs w:val="24"/>
          </w:rPr>
          <w:t xml:space="preserve">used single number summaries extracted from the </w:t>
        </w:r>
      </w:ins>
      <w:ins w:id="39" w:author="Wrobel, Julia" w:date="2023-03-18T09:13:00Z">
        <w:r w:rsidR="00A02619">
          <w:rPr>
            <w:rFonts w:ascii="Helvetica" w:hAnsi="Helvetica" w:cs="Helvetica"/>
            <w:color w:val="000000"/>
            <w:sz w:val="24"/>
            <w:szCs w:val="24"/>
          </w:rPr>
          <w:t xml:space="preserve">full </w:t>
        </w:r>
      </w:ins>
      <w:ins w:id="40" w:author="Wrobel, Julia" w:date="2023-03-18T09:12:00Z">
        <w:r w:rsidR="00A02619">
          <w:rPr>
            <w:rFonts w:ascii="Helvetica" w:hAnsi="Helvetica" w:cs="Helvetica"/>
            <w:color w:val="000000"/>
            <w:sz w:val="24"/>
            <w:szCs w:val="24"/>
          </w:rPr>
          <w:t xml:space="preserve">pupillary response </w:t>
        </w:r>
      </w:ins>
      <w:ins w:id="41" w:author="Wrobel, Julia" w:date="2023-03-18T09:13:00Z">
        <w:r w:rsidR="00A02619">
          <w:rPr>
            <w:rFonts w:ascii="Helvetica" w:hAnsi="Helvetica" w:cs="Helvetica"/>
            <w:color w:val="000000"/>
            <w:sz w:val="24"/>
            <w:szCs w:val="24"/>
          </w:rPr>
          <w:t>trajectories depicted in (new) Figure 1; collapsing these trajectories results in loss of information that could potentially be exploited to better discriminate be</w:t>
        </w:r>
      </w:ins>
      <w:ins w:id="42" w:author="Wrobel, Julia" w:date="2023-03-18T09:14:00Z">
        <w:r w:rsidR="00A02619">
          <w:rPr>
            <w:rFonts w:ascii="Helvetica" w:hAnsi="Helvetica" w:cs="Helvetica"/>
            <w:color w:val="000000"/>
            <w:sz w:val="24"/>
            <w:szCs w:val="24"/>
          </w:rPr>
          <w:t>tween cannabis use groups.</w:t>
        </w:r>
      </w:ins>
    </w:p>
    <w:p w14:paraId="2813E8AB" w14:textId="77777777" w:rsidR="006F3ED4" w:rsidRDefault="006F3ED4" w:rsidP="006F3ED4">
      <w:pPr>
        <w:spacing w:after="0" w:line="480" w:lineRule="auto"/>
        <w:ind w:firstLine="720"/>
        <w:rPr>
          <w:ins w:id="43" w:author="Wrobel, Julia" w:date="2023-03-18T09:14:00Z"/>
          <w:rFonts w:ascii="Times New Roman" w:hAnsi="Times New Roman" w:cs="Times New Roman"/>
          <w:sz w:val="24"/>
          <w:szCs w:val="24"/>
        </w:rPr>
      </w:pPr>
    </w:p>
    <w:p w14:paraId="1AE19A38" w14:textId="4B918123" w:rsidR="00874212" w:rsidRPr="00060399" w:rsidRDefault="00874212" w:rsidP="00874212">
      <w:pPr>
        <w:spacing w:after="0" w:line="480" w:lineRule="auto"/>
        <w:ind w:firstLine="720"/>
        <w:rPr>
          <w:rFonts w:ascii="Times New Roman" w:hAnsi="Times New Roman" w:cs="Times New Roman"/>
          <w:sz w:val="24"/>
          <w:szCs w:val="24"/>
        </w:rPr>
      </w:pPr>
      <w:commentRangeStart w:id="44"/>
      <w:commentRangeStart w:id="45"/>
      <w:commentRangeStart w:id="46"/>
      <w:r>
        <w:rPr>
          <w:rFonts w:ascii="Times New Roman" w:hAnsi="Times New Roman" w:cs="Times New Roman"/>
          <w:sz w:val="24"/>
          <w:szCs w:val="24"/>
        </w:rPr>
        <w:t>There are three objectives to this analysis</w:t>
      </w:r>
      <w:commentRangeEnd w:id="44"/>
      <w:r w:rsidR="006F3ED4">
        <w:rPr>
          <w:rStyle w:val="CommentReference"/>
        </w:rPr>
        <w:commentReference w:id="44"/>
      </w:r>
      <w:commentRangeEnd w:id="45"/>
      <w:r w:rsidR="00A219BE">
        <w:rPr>
          <w:rStyle w:val="CommentReference"/>
        </w:rPr>
        <w:commentReference w:id="45"/>
      </w:r>
      <w:commentRangeEnd w:id="46"/>
      <w:r w:rsidR="00A7625D">
        <w:rPr>
          <w:rStyle w:val="CommentReference"/>
        </w:rPr>
        <w:commentReference w:id="46"/>
      </w:r>
      <w:r>
        <w:rPr>
          <w:rFonts w:ascii="Times New Roman" w:hAnsi="Times New Roman" w:cs="Times New Roman"/>
          <w:sz w:val="24"/>
          <w:szCs w:val="24"/>
        </w:rPr>
        <w:t xml:space="preserve">. First, we will compare the ability of a model using the full trajectory of the pupillary light reflex versus a model using single values feature summaries to discriminate between smokers and non-smokers. Second, we will estimate differences in the pupillary light reflex based on self-reported cannabis consumption frequency categories and finally we examine the effect of a time delay in testing after cannabis consumption on the estimating full trajectories of the pupillary light reflex. </w:t>
      </w:r>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18E1B345" w14:textId="77777777" w:rsidR="008240B9" w:rsidRDefault="00DE617E" w:rsidP="0068300B">
      <w:pPr>
        <w:spacing w:line="480" w:lineRule="auto"/>
        <w:ind w:firstLine="720"/>
        <w:rPr>
          <w:ins w:id="47" w:author="Wrobel, Julia" w:date="2023-03-18T09:48:00Z"/>
          <w:rFonts w:ascii="Times New Roman" w:hAnsi="Times New Roman" w:cs="Times New Roman"/>
          <w:sz w:val="24"/>
          <w:szCs w:val="24"/>
        </w:rPr>
      </w:pPr>
      <w:commentRangeStart w:id="48"/>
      <w:ins w:id="49" w:author="Wrobel, Julia" w:date="2023-03-18T09:25:00Z">
        <w:r>
          <w:rPr>
            <w:rFonts w:ascii="Times New Roman" w:hAnsi="Times New Roman" w:cs="Times New Roman"/>
            <w:sz w:val="24"/>
            <w:szCs w:val="24"/>
          </w:rPr>
          <w:t xml:space="preserve">Data are part of a larger study examining effects of </w:t>
        </w:r>
      </w:ins>
      <w:ins w:id="50" w:author="Wrobel, Julia" w:date="2023-03-18T09:26:00Z">
        <w:r>
          <w:rPr>
            <w:rFonts w:ascii="Times New Roman" w:hAnsi="Times New Roman" w:cs="Times New Roman"/>
            <w:sz w:val="24"/>
            <w:szCs w:val="24"/>
          </w:rPr>
          <w:t xml:space="preserve">acute cannabis consumption on simulated driving among participants with occasional and daily cannabis use histories, and participant enrollment as well as </w:t>
        </w:r>
      </w:ins>
      <w:ins w:id="51" w:author="Wrobel, Julia" w:date="2023-03-18T09:37:00Z">
        <w:r w:rsidR="00BD3425">
          <w:rPr>
            <w:rFonts w:ascii="Times New Roman" w:hAnsi="Times New Roman" w:cs="Times New Roman"/>
            <w:sz w:val="24"/>
            <w:szCs w:val="24"/>
          </w:rPr>
          <w:t>screening</w:t>
        </w:r>
      </w:ins>
      <w:ins w:id="52" w:author="Wrobel, Julia" w:date="2023-03-18T09:27:00Z">
        <w:r>
          <w:rPr>
            <w:rFonts w:ascii="Times New Roman" w:hAnsi="Times New Roman" w:cs="Times New Roman"/>
            <w:sz w:val="24"/>
            <w:szCs w:val="24"/>
          </w:rPr>
          <w:t xml:space="preserve"> criteria are described </w:t>
        </w:r>
      </w:ins>
      <w:commentRangeEnd w:id="48"/>
      <w:ins w:id="53" w:author="Wrobel, Julia" w:date="2023-03-18T09:28:00Z">
        <w:r w:rsidR="000B2F27">
          <w:rPr>
            <w:rStyle w:val="CommentReference"/>
          </w:rPr>
          <w:commentReference w:id="48"/>
        </w:r>
      </w:ins>
      <w:commentRangeStart w:id="54"/>
      <w:ins w:id="55" w:author="Wrobel, Julia" w:date="2023-03-18T09:21:00Z">
        <w:r w:rsidR="005D5EE4">
          <w:rPr>
            <w:rFonts w:ascii="Times New Roman" w:hAnsi="Times New Roman" w:cs="Times New Roman"/>
            <w:sz w:val="24"/>
            <w:szCs w:val="24"/>
          </w:rPr>
          <w:t>in Brooks-Russell et.al., 2021</w:t>
        </w:r>
      </w:ins>
      <w:commentRangeEnd w:id="54"/>
      <w:ins w:id="56" w:author="Wrobel, Julia" w:date="2023-03-18T09:22:00Z">
        <w:r w:rsidR="00917953">
          <w:rPr>
            <w:rStyle w:val="CommentReference"/>
          </w:rPr>
          <w:commentReference w:id="54"/>
        </w:r>
      </w:ins>
      <w:ins w:id="57" w:author="Wrobel, Julia" w:date="2023-03-18T09:21:00Z">
        <w:r w:rsidR="005D5EE4">
          <w:rPr>
            <w:rFonts w:ascii="Times New Roman" w:hAnsi="Times New Roman" w:cs="Times New Roman"/>
            <w:sz w:val="24"/>
            <w:szCs w:val="24"/>
          </w:rPr>
          <w:t>.</w:t>
        </w:r>
      </w:ins>
      <w:ins w:id="58" w:author="Wrobel, Julia" w:date="2023-03-18T09:22:00Z">
        <w:r w:rsidR="00917953">
          <w:rPr>
            <w:rFonts w:ascii="Times New Roman" w:hAnsi="Times New Roman" w:cs="Times New Roman"/>
            <w:sz w:val="24"/>
            <w:szCs w:val="24"/>
          </w:rPr>
          <w:t xml:space="preserve"> </w:t>
        </w:r>
      </w:ins>
      <w:ins w:id="59" w:author="Wrobel, Julia" w:date="2023-03-18T09:30:00Z">
        <w:r w:rsidR="0075701B">
          <w:rPr>
            <w:rFonts w:ascii="Times New Roman" w:hAnsi="Times New Roman" w:cs="Times New Roman"/>
            <w:sz w:val="24"/>
            <w:szCs w:val="24"/>
          </w:rPr>
          <w:t xml:space="preserve"> </w:t>
        </w:r>
      </w:ins>
      <w:moveToRangeStart w:id="60" w:author="Wrobel, Julia" w:date="2023-03-18T09:30:00Z" w:name="move130024223"/>
      <w:commentRangeStart w:id="61"/>
      <w:moveTo w:id="62" w:author="Wrobel, Julia" w:date="2023-03-18T09:30:00Z">
        <w:r w:rsidR="0075701B">
          <w:rPr>
            <w:rFonts w:ascii="Times New Roman" w:hAnsi="Times New Roman" w:cs="Times New Roman"/>
            <w:sz w:val="24"/>
            <w:szCs w:val="24"/>
          </w:rPr>
          <w:t>Daily cannabis consumption was defined as smoking or vaping a cannabis flower product at least one time per day, every day of the week for 30 days prior to enrollment</w:t>
        </w:r>
        <w:del w:id="63" w:author="Wrobel, Julia" w:date="2023-03-18T09:30:00Z">
          <w:r w:rsidR="0075701B" w:rsidDel="0075701B">
            <w:rPr>
              <w:rFonts w:ascii="Times New Roman" w:hAnsi="Times New Roman" w:cs="Times New Roman"/>
              <w:sz w:val="24"/>
              <w:szCs w:val="24"/>
            </w:rPr>
            <w:delText xml:space="preserve"> (N = 33)</w:delText>
          </w:r>
        </w:del>
        <w:r w:rsidR="0075701B">
          <w:rPr>
            <w:rFonts w:ascii="Times New Roman" w:hAnsi="Times New Roman" w:cs="Times New Roman"/>
            <w:sz w:val="24"/>
            <w:szCs w:val="24"/>
          </w:rPr>
          <w:t xml:space="preserve">; occasional consumption was defined as smoking or vaping cannabis flower product on at least one day but no more than </w:t>
        </w:r>
        <w:r w:rsidR="0075701B">
          <w:rPr>
            <w:rFonts w:ascii="Times New Roman" w:hAnsi="Times New Roman" w:cs="Times New Roman"/>
            <w:sz w:val="24"/>
            <w:szCs w:val="24"/>
          </w:rPr>
          <w:lastRenderedPageBreak/>
          <w:t>two day per week in the 30 days prior to enrollment</w:t>
        </w:r>
        <w:del w:id="64" w:author="Wrobel, Julia" w:date="2023-03-18T09:30:00Z">
          <w:r w:rsidR="0075701B" w:rsidDel="0075701B">
            <w:rPr>
              <w:rFonts w:ascii="Times New Roman" w:hAnsi="Times New Roman" w:cs="Times New Roman"/>
              <w:sz w:val="24"/>
              <w:szCs w:val="24"/>
            </w:rPr>
            <w:delText xml:space="preserve"> (N=36)</w:delText>
          </w:r>
        </w:del>
        <w:r w:rsidR="0075701B">
          <w:rPr>
            <w:rFonts w:ascii="Times New Roman" w:hAnsi="Times New Roman" w:cs="Times New Roman"/>
            <w:sz w:val="24"/>
            <w:szCs w:val="24"/>
          </w:rPr>
          <w:t>; and no cannabis consumption was defined as not having used cannabis in the month prior to enrollment</w:t>
        </w:r>
        <w:del w:id="65" w:author="Wrobel, Julia" w:date="2023-03-18T09:30:00Z">
          <w:r w:rsidR="0075701B" w:rsidDel="0075701B">
            <w:rPr>
              <w:rFonts w:ascii="Times New Roman" w:hAnsi="Times New Roman" w:cs="Times New Roman"/>
              <w:sz w:val="24"/>
              <w:szCs w:val="24"/>
            </w:rPr>
            <w:delText xml:space="preserve"> (N=32)</w:delText>
          </w:r>
        </w:del>
        <w:r w:rsidR="0075701B">
          <w:rPr>
            <w:rFonts w:ascii="Times New Roman" w:hAnsi="Times New Roman" w:cs="Times New Roman"/>
            <w:sz w:val="24"/>
            <w:szCs w:val="24"/>
          </w:rPr>
          <w:t>.</w:t>
        </w:r>
        <w:commentRangeEnd w:id="61"/>
        <w:r w:rsidR="0075701B">
          <w:rPr>
            <w:rStyle w:val="CommentReference"/>
          </w:rPr>
          <w:commentReference w:id="61"/>
        </w:r>
      </w:moveTo>
      <w:moveToRangeEnd w:id="60"/>
      <w:ins w:id="66" w:author="Wrobel, Julia" w:date="2023-03-18T09:38:00Z">
        <w:r w:rsidR="00BD3425">
          <w:rPr>
            <w:rFonts w:ascii="Times New Roman" w:hAnsi="Times New Roman" w:cs="Times New Roman"/>
            <w:sz w:val="24"/>
            <w:szCs w:val="24"/>
          </w:rPr>
          <w:t xml:space="preserve"> Participants</w:t>
        </w:r>
      </w:ins>
      <w:ins w:id="67" w:author="Wrobel, Julia" w:date="2023-03-18T09:41:00Z">
        <w:r w:rsidR="0068300B">
          <w:rPr>
            <w:rFonts w:ascii="Times New Roman" w:hAnsi="Times New Roman" w:cs="Times New Roman"/>
            <w:sz w:val="24"/>
            <w:szCs w:val="24"/>
          </w:rPr>
          <w:t xml:space="preserve"> in the daily and occasional use</w:t>
        </w:r>
      </w:ins>
      <w:ins w:id="68" w:author="Wrobel, Julia" w:date="2023-03-18T09:42:00Z">
        <w:r w:rsidR="0068300B">
          <w:rPr>
            <w:rFonts w:ascii="Times New Roman" w:hAnsi="Times New Roman" w:cs="Times New Roman"/>
            <w:sz w:val="24"/>
            <w:szCs w:val="24"/>
          </w:rPr>
          <w:t xml:space="preserve"> </w:t>
        </w:r>
      </w:ins>
      <w:ins w:id="69" w:author="Wrobel, Julia" w:date="2023-03-18T09:41:00Z">
        <w:r w:rsidR="0068300B">
          <w:rPr>
            <w:rFonts w:ascii="Times New Roman" w:hAnsi="Times New Roman" w:cs="Times New Roman"/>
            <w:sz w:val="24"/>
            <w:szCs w:val="24"/>
          </w:rPr>
          <w:t>groups</w:t>
        </w:r>
      </w:ins>
      <w:ins w:id="70" w:author="Wrobel, Julia" w:date="2023-03-18T09:39:00Z">
        <w:r w:rsidR="00A17AF3">
          <w:rPr>
            <w:rFonts w:ascii="Times New Roman" w:hAnsi="Times New Roman" w:cs="Times New Roman"/>
            <w:sz w:val="24"/>
            <w:szCs w:val="24"/>
          </w:rPr>
          <w:t xml:space="preserve"> were observed to consume cannabis flower during a 15-minute interval </w:t>
        </w:r>
      </w:ins>
      <w:ins w:id="71" w:author="Wrobel, Julia" w:date="2023-03-18T09:40:00Z">
        <w:r w:rsidR="00A17AF3">
          <w:rPr>
            <w:rFonts w:ascii="Times New Roman" w:hAnsi="Times New Roman" w:cs="Times New Roman"/>
            <w:sz w:val="24"/>
            <w:szCs w:val="24"/>
          </w:rPr>
          <w:t>and were instructed to smoke ad-libitum “the amount you commonly use for the effect you most commonly desire”</w:t>
        </w:r>
      </w:ins>
      <w:ins w:id="72" w:author="Wrobel, Julia" w:date="2023-03-18T09:41:00Z">
        <w:r w:rsidR="0068300B">
          <w:rPr>
            <w:rFonts w:ascii="Times New Roman" w:hAnsi="Times New Roman" w:cs="Times New Roman"/>
            <w:sz w:val="24"/>
            <w:szCs w:val="24"/>
          </w:rPr>
          <w:t xml:space="preserve">, and </w:t>
        </w:r>
      </w:ins>
      <w:ins w:id="73" w:author="Wrobel, Julia" w:date="2023-03-18T09:42:00Z">
        <w:r w:rsidR="0068300B">
          <w:rPr>
            <w:rFonts w:ascii="Times New Roman" w:hAnsi="Times New Roman" w:cs="Times New Roman"/>
            <w:sz w:val="24"/>
            <w:szCs w:val="24"/>
          </w:rPr>
          <w:t xml:space="preserve">participants </w:t>
        </w:r>
        <w:r w:rsidR="0068300B" w:rsidRPr="0068300B">
          <w:rPr>
            <w:rFonts w:ascii="Times New Roman" w:hAnsi="Times New Roman" w:cs="Times New Roman"/>
            <w:sz w:val="24"/>
            <w:szCs w:val="24"/>
          </w:rPr>
          <w:t>in the no use group were invited to relax for the equivalent amount of time</w:t>
        </w:r>
      </w:ins>
      <w:ins w:id="74" w:author="Wrobel, Julia" w:date="2023-03-18T09:40:00Z">
        <w:r w:rsidR="00A17AF3">
          <w:rPr>
            <w:rFonts w:ascii="Times New Roman" w:hAnsi="Times New Roman" w:cs="Times New Roman"/>
            <w:sz w:val="24"/>
            <w:szCs w:val="24"/>
          </w:rPr>
          <w:t>.</w:t>
        </w:r>
      </w:ins>
      <w:ins w:id="75" w:author="Wrobel, Julia" w:date="2023-03-18T09:38:00Z">
        <w:r w:rsidR="00BD3425">
          <w:rPr>
            <w:rFonts w:ascii="Times New Roman" w:hAnsi="Times New Roman" w:cs="Times New Roman"/>
            <w:sz w:val="24"/>
            <w:szCs w:val="24"/>
          </w:rPr>
          <w:t xml:space="preserve"> </w:t>
        </w:r>
      </w:ins>
      <w:ins w:id="76" w:author="Wrobel, Julia" w:date="2023-03-18T09:43:00Z">
        <w:r w:rsidR="00DA1665">
          <w:rPr>
            <w:rFonts w:ascii="Times New Roman" w:hAnsi="Times New Roman" w:cs="Times New Roman"/>
            <w:sz w:val="24"/>
            <w:szCs w:val="24"/>
          </w:rPr>
          <w:t xml:space="preserve"> </w:t>
        </w:r>
      </w:ins>
    </w:p>
    <w:p w14:paraId="3C374149" w14:textId="3C60E7A7" w:rsidR="007862C8" w:rsidRDefault="00DA1665" w:rsidP="008240B9">
      <w:pPr>
        <w:spacing w:line="480" w:lineRule="auto"/>
        <w:ind w:firstLine="720"/>
        <w:rPr>
          <w:rFonts w:ascii="Times New Roman" w:hAnsi="Times New Roman" w:cs="Times New Roman"/>
          <w:sz w:val="24"/>
          <w:szCs w:val="24"/>
        </w:rPr>
      </w:pPr>
      <w:ins w:id="77" w:author="Wrobel, Julia" w:date="2023-03-18T09:43:00Z">
        <w:r>
          <w:rPr>
            <w:rFonts w:ascii="Times New Roman" w:hAnsi="Times New Roman" w:cs="Times New Roman"/>
            <w:sz w:val="24"/>
            <w:szCs w:val="24"/>
          </w:rPr>
          <w:t>Video</w:t>
        </w:r>
      </w:ins>
      <w:ins w:id="78" w:author="Wrobel, Julia" w:date="2023-03-18T09:44:00Z">
        <w:r>
          <w:rPr>
            <w:rFonts w:ascii="Times New Roman" w:hAnsi="Times New Roman" w:cs="Times New Roman"/>
            <w:sz w:val="24"/>
            <w:szCs w:val="24"/>
          </w:rPr>
          <w:t xml:space="preserve">s </w:t>
        </w:r>
      </w:ins>
      <w:ins w:id="79" w:author="Wrobel, Julia" w:date="2023-03-18T09:43:00Z">
        <w:r>
          <w:rPr>
            <w:rFonts w:ascii="Times New Roman" w:hAnsi="Times New Roman" w:cs="Times New Roman"/>
            <w:sz w:val="24"/>
            <w:szCs w:val="24"/>
          </w:rPr>
          <w:t>of pupil</w:t>
        </w:r>
      </w:ins>
      <w:ins w:id="80" w:author="Wrobel, Julia" w:date="2023-03-18T09:44:00Z">
        <w:r>
          <w:rPr>
            <w:rFonts w:ascii="Times New Roman" w:hAnsi="Times New Roman" w:cs="Times New Roman"/>
            <w:sz w:val="24"/>
            <w:szCs w:val="24"/>
          </w:rPr>
          <w:t xml:space="preserve"> response </w:t>
        </w:r>
      </w:ins>
      <w:ins w:id="81" w:author="Wrobel, Julia" w:date="2023-03-18T09:43:00Z">
        <w:r>
          <w:rPr>
            <w:rFonts w:ascii="Times New Roman" w:hAnsi="Times New Roman" w:cs="Times New Roman"/>
            <w:sz w:val="24"/>
            <w:szCs w:val="24"/>
          </w:rPr>
          <w:t xml:space="preserve">during </w:t>
        </w:r>
      </w:ins>
      <w:ins w:id="82" w:author="Wrobel, Julia" w:date="2023-03-18T09:44:00Z">
        <w:r>
          <w:rPr>
            <w:rFonts w:ascii="Times New Roman" w:hAnsi="Times New Roman" w:cs="Times New Roman"/>
            <w:sz w:val="24"/>
            <w:szCs w:val="24"/>
          </w:rPr>
          <w:t>a light test were collected</w:t>
        </w:r>
      </w:ins>
      <w:ins w:id="83" w:author="Wrobel, Julia" w:date="2023-03-18T09:45:00Z">
        <w:r>
          <w:rPr>
            <w:rFonts w:ascii="Times New Roman" w:hAnsi="Times New Roman" w:cs="Times New Roman"/>
            <w:sz w:val="24"/>
            <w:szCs w:val="24"/>
          </w:rPr>
          <w:t xml:space="preserve"> using SafetyScan</w:t>
        </w:r>
        <w:r w:rsidRPr="00DA1665">
          <w:rPr>
            <w:rFonts w:ascii="Times New Roman" w:hAnsi="Times New Roman" w:cs="Times New Roman"/>
            <w:sz w:val="24"/>
            <w:szCs w:val="24"/>
            <w:vertAlign w:val="superscript"/>
            <w:rPrChange w:id="84" w:author="Wrobel, Julia" w:date="2023-03-18T09:45:00Z">
              <w:rPr>
                <w:rFonts w:ascii="Times New Roman" w:hAnsi="Times New Roman" w:cs="Times New Roman"/>
                <w:sz w:val="24"/>
                <w:szCs w:val="24"/>
              </w:rPr>
            </w:rPrChange>
          </w:rPr>
          <w:t>TM</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infrared videography goggles </w:t>
        </w:r>
      </w:ins>
      <w:ins w:id="85" w:author="Wrobel, Julia" w:date="2023-03-18T09:46:00Z">
        <w:r>
          <w:rPr>
            <w:rFonts w:ascii="Times New Roman" w:hAnsi="Times New Roman" w:cs="Times New Roman"/>
            <w:sz w:val="24"/>
            <w:szCs w:val="24"/>
          </w:rPr>
          <w:t>developed by Ocular Data Systems.</w:t>
        </w:r>
        <w:r w:rsidR="00E533AA">
          <w:rPr>
            <w:rFonts w:ascii="Times New Roman" w:hAnsi="Times New Roman" w:cs="Times New Roman"/>
            <w:sz w:val="24"/>
            <w:szCs w:val="24"/>
          </w:rPr>
          <w:t xml:space="preserve"> Trajectories of pupillary light response like that shown in</w:t>
        </w:r>
      </w:ins>
      <w:ins w:id="86" w:author="Wrobel, Julia" w:date="2023-03-18T09:47:00Z">
        <w:r w:rsidR="00E533AA">
          <w:rPr>
            <w:rFonts w:ascii="Times New Roman" w:hAnsi="Times New Roman" w:cs="Times New Roman"/>
            <w:sz w:val="24"/>
            <w:szCs w:val="24"/>
          </w:rPr>
          <w:t xml:space="preserve"> Figure 1 were extracted from the videos using the video segmentation pipeline described in </w:t>
        </w:r>
        <w:commentRangeStart w:id="87"/>
        <w:r w:rsidR="00E533AA">
          <w:rPr>
            <w:rFonts w:ascii="Times New Roman" w:hAnsi="Times New Roman" w:cs="Times New Roman"/>
            <w:sz w:val="24"/>
            <w:szCs w:val="24"/>
          </w:rPr>
          <w:t>Steinhart et al, 2023</w:t>
        </w:r>
        <w:commentRangeEnd w:id="87"/>
        <w:r w:rsidR="008240B9">
          <w:rPr>
            <w:rStyle w:val="CommentReference"/>
          </w:rPr>
          <w:commentReference w:id="87"/>
        </w:r>
        <w:r w:rsidR="00E533AA">
          <w:rPr>
            <w:rFonts w:ascii="Times New Roman" w:hAnsi="Times New Roman" w:cs="Times New Roman"/>
            <w:sz w:val="24"/>
            <w:szCs w:val="24"/>
          </w:rPr>
          <w:t>.</w:t>
        </w:r>
      </w:ins>
      <w:ins w:id="88" w:author="Wrobel, Julia" w:date="2023-03-18T09:50:00Z">
        <w:r w:rsidR="008240B9">
          <w:rPr>
            <w:rFonts w:ascii="Times New Roman" w:hAnsi="Times New Roman" w:cs="Times New Roman"/>
            <w:sz w:val="24"/>
            <w:szCs w:val="24"/>
          </w:rPr>
          <w:t xml:space="preserve"> </w:t>
        </w:r>
      </w:ins>
      <w:del w:id="89" w:author="Wrobel, Julia" w:date="2023-03-18T09:31:00Z">
        <w:r w:rsidR="007D35EA" w:rsidDel="00ED33DB">
          <w:rPr>
            <w:rFonts w:ascii="Times New Roman" w:hAnsi="Times New Roman" w:cs="Times New Roman"/>
            <w:sz w:val="24"/>
            <w:szCs w:val="24"/>
          </w:rPr>
          <w:delText xml:space="preserve">Pupillary light reflex trajectories were collected </w:delText>
        </w:r>
        <w:r w:rsidR="009D0115" w:rsidDel="00ED33DB">
          <w:rPr>
            <w:rFonts w:ascii="Times New Roman" w:hAnsi="Times New Roman" w:cs="Times New Roman"/>
            <w:sz w:val="24"/>
            <w:szCs w:val="24"/>
          </w:rPr>
          <w:delText>in</w:delText>
        </w:r>
        <w:r w:rsidR="007D35EA" w:rsidDel="00ED33DB">
          <w:rPr>
            <w:rFonts w:ascii="Times New Roman" w:hAnsi="Times New Roman" w:cs="Times New Roman"/>
            <w:sz w:val="24"/>
            <w:szCs w:val="24"/>
          </w:rPr>
          <w:delText xml:space="preserve"> 101 </w:delText>
        </w:r>
        <w:r w:rsidR="009D0115" w:rsidDel="00ED33DB">
          <w:rPr>
            <w:rFonts w:ascii="Times New Roman" w:hAnsi="Times New Roman" w:cs="Times New Roman"/>
            <w:sz w:val="24"/>
            <w:szCs w:val="24"/>
          </w:rPr>
          <w:delText xml:space="preserve">healthy </w:delText>
        </w:r>
        <w:r w:rsidR="007D35EA" w:rsidDel="00ED33DB">
          <w:rPr>
            <w:rFonts w:ascii="Times New Roman" w:hAnsi="Times New Roman" w:cs="Times New Roman"/>
            <w:sz w:val="24"/>
            <w:szCs w:val="24"/>
          </w:rPr>
          <w:delText>participants</w:delText>
        </w:r>
        <w:r w:rsidR="00AC636C" w:rsidDel="00ED33DB">
          <w:rPr>
            <w:rFonts w:ascii="Times New Roman" w:hAnsi="Times New Roman" w:cs="Times New Roman"/>
            <w:sz w:val="24"/>
            <w:szCs w:val="24"/>
          </w:rPr>
          <w:delText xml:space="preserve"> with </w:delText>
        </w:r>
        <w:r w:rsidR="009D0115" w:rsidDel="00ED33DB">
          <w:rPr>
            <w:rFonts w:ascii="Times New Roman" w:hAnsi="Times New Roman" w:cs="Times New Roman"/>
            <w:sz w:val="24"/>
            <w:szCs w:val="24"/>
          </w:rPr>
          <w:delText>enrolled in groups</w:delText>
        </w:r>
        <w:r w:rsidR="007D35EA" w:rsidDel="00ED33DB">
          <w:rPr>
            <w:rFonts w:ascii="Times New Roman" w:hAnsi="Times New Roman" w:cs="Times New Roman"/>
            <w:sz w:val="24"/>
            <w:szCs w:val="24"/>
          </w:rPr>
          <w:delText xml:space="preserve"> of daily</w:delText>
        </w:r>
        <w:r w:rsidR="009D0115" w:rsidDel="00ED33DB">
          <w:rPr>
            <w:rFonts w:ascii="Times New Roman" w:hAnsi="Times New Roman" w:cs="Times New Roman"/>
            <w:sz w:val="24"/>
            <w:szCs w:val="24"/>
          </w:rPr>
          <w:delText>, occasional and no</w:delText>
        </w:r>
        <w:r w:rsidR="007D35EA" w:rsidDel="00ED33DB">
          <w:rPr>
            <w:rFonts w:ascii="Times New Roman" w:hAnsi="Times New Roman" w:cs="Times New Roman"/>
            <w:sz w:val="24"/>
            <w:szCs w:val="24"/>
          </w:rPr>
          <w:delText xml:space="preserve"> </w:delText>
        </w:r>
        <w:r w:rsidR="009D0115" w:rsidDel="00ED33DB">
          <w:rPr>
            <w:rFonts w:ascii="Times New Roman" w:hAnsi="Times New Roman" w:cs="Times New Roman"/>
            <w:sz w:val="24"/>
            <w:szCs w:val="24"/>
          </w:rPr>
          <w:delText>cannabis consumption</w:delText>
        </w:r>
        <w:r w:rsidR="007D35EA" w:rsidDel="00ED33DB">
          <w:rPr>
            <w:rFonts w:ascii="Times New Roman" w:hAnsi="Times New Roman" w:cs="Times New Roman"/>
            <w:sz w:val="24"/>
            <w:szCs w:val="24"/>
          </w:rPr>
          <w:delText xml:space="preserve">. </w:delText>
        </w:r>
      </w:del>
      <w:moveFromRangeStart w:id="90" w:author="Wrobel, Julia" w:date="2023-03-18T09:30:00Z" w:name="move130024223"/>
      <w:commentRangeStart w:id="91"/>
      <w:moveFrom w:id="92" w:author="Wrobel, Julia" w:date="2023-03-18T09:30:00Z">
        <w:r w:rsidR="009D0115" w:rsidDel="0075701B">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91"/>
        <w:r w:rsidR="00082FF4" w:rsidDel="0075701B">
          <w:rPr>
            <w:rStyle w:val="CommentReference"/>
          </w:rPr>
          <w:commentReference w:id="91"/>
        </w:r>
        <w:r w:rsidR="009D0115" w:rsidDel="0075701B">
          <w:rPr>
            <w:rFonts w:ascii="Times New Roman" w:hAnsi="Times New Roman" w:cs="Times New Roman"/>
            <w:sz w:val="24"/>
            <w:szCs w:val="24"/>
          </w:rPr>
          <w:t xml:space="preserve"> </w:t>
        </w:r>
      </w:moveFrom>
      <w:moveFromRangeEnd w:id="90"/>
      <w:del w:id="93" w:author="Wrobel, Julia" w:date="2023-03-18T09:48:00Z">
        <w:r w:rsidR="003F7377" w:rsidDel="008240B9">
          <w:rPr>
            <w:rFonts w:ascii="Times New Roman" w:hAnsi="Times New Roman" w:cs="Times New Roman"/>
            <w:sz w:val="24"/>
            <w:szCs w:val="24"/>
          </w:rPr>
          <w:delText xml:space="preserve">Videos of the pupillary light reflex test were recorded prior and post cannabis consumption on the study visit date and processed using task-specific video segmentation techniques (Steinhart Thesis), to create a frame-level </w:delText>
        </w:r>
        <w:r w:rsidR="00FA2DA0" w:rsidDel="008240B9">
          <w:rPr>
            <w:rFonts w:ascii="Times New Roman" w:hAnsi="Times New Roman" w:cs="Times New Roman"/>
            <w:sz w:val="24"/>
            <w:szCs w:val="24"/>
          </w:rPr>
          <w:delText>trajectory</w:delText>
        </w:r>
        <w:r w:rsidR="003F7377" w:rsidDel="008240B9">
          <w:rPr>
            <w:rFonts w:ascii="Times New Roman" w:hAnsi="Times New Roman" w:cs="Times New Roman"/>
            <w:sz w:val="24"/>
            <w:szCs w:val="24"/>
          </w:rPr>
          <w:delText xml:space="preserve"> of</w:delText>
        </w:r>
      </w:del>
      <w:ins w:id="94" w:author="Wrobel, Julia" w:date="2023-03-18T09:48:00Z">
        <w:r w:rsidR="008240B9">
          <w:rPr>
            <w:rFonts w:ascii="Times New Roman" w:hAnsi="Times New Roman" w:cs="Times New Roman"/>
            <w:sz w:val="24"/>
            <w:szCs w:val="24"/>
          </w:rPr>
          <w:t>These trajectories represent</w:t>
        </w:r>
      </w:ins>
      <w:r w:rsidR="003F7377">
        <w:rPr>
          <w:rFonts w:ascii="Times New Roman" w:hAnsi="Times New Roman" w:cs="Times New Roman"/>
          <w:sz w:val="24"/>
          <w:szCs w:val="24"/>
        </w:rPr>
        <w:t xml:space="preserve"> percent change from baseline values of pupil size for each eye </w:t>
      </w:r>
      <w:del w:id="95" w:author="Wrobel, Julia" w:date="2023-03-18T09:49:00Z">
        <w:r w:rsidR="003F7377" w:rsidDel="008240B9">
          <w:rPr>
            <w:rFonts w:ascii="Times New Roman" w:hAnsi="Times New Roman" w:cs="Times New Roman"/>
            <w:sz w:val="24"/>
            <w:szCs w:val="24"/>
          </w:rPr>
          <w:delText>on each participant at time point (prior and post consumption)</w:delText>
        </w:r>
      </w:del>
      <w:ins w:id="96" w:author="Wrobel, Julia" w:date="2023-03-18T09:49:00Z">
        <w:r w:rsidR="008240B9">
          <w:rPr>
            <w:rFonts w:ascii="Times New Roman" w:hAnsi="Times New Roman" w:cs="Times New Roman"/>
            <w:sz w:val="24"/>
            <w:szCs w:val="24"/>
          </w:rPr>
          <w:t xml:space="preserve">post cannabis consumption </w:t>
        </w:r>
      </w:ins>
      <w:ins w:id="97" w:author="Wrobel, Julia" w:date="2023-03-18T09:50:00Z">
        <w:r w:rsidR="008240B9">
          <w:rPr>
            <w:rFonts w:ascii="Times New Roman" w:hAnsi="Times New Roman" w:cs="Times New Roman"/>
            <w:sz w:val="24"/>
            <w:szCs w:val="24"/>
          </w:rPr>
          <w:t>(</w:t>
        </w:r>
      </w:ins>
      <w:ins w:id="98" w:author="Wrobel, Julia" w:date="2023-03-18T09:49:00Z">
        <w:r w:rsidR="008240B9">
          <w:rPr>
            <w:rFonts w:ascii="Times New Roman" w:hAnsi="Times New Roman" w:cs="Times New Roman"/>
            <w:sz w:val="24"/>
            <w:szCs w:val="24"/>
          </w:rPr>
          <w:t>occasional and daily use groups</w:t>
        </w:r>
      </w:ins>
      <w:ins w:id="99" w:author="Wrobel, Julia" w:date="2023-03-18T09:50:00Z">
        <w:r w:rsidR="008240B9">
          <w:rPr>
            <w:rFonts w:ascii="Times New Roman" w:hAnsi="Times New Roman" w:cs="Times New Roman"/>
            <w:sz w:val="24"/>
            <w:szCs w:val="24"/>
          </w:rPr>
          <w:t>) or a short rest period (no use control group)</w:t>
        </w:r>
      </w:ins>
      <w:ins w:id="100" w:author="Wrobel, Julia" w:date="2023-03-18T09:49:00Z">
        <w:r w:rsidR="008240B9">
          <w:rPr>
            <w:rFonts w:ascii="Times New Roman" w:hAnsi="Times New Roman" w:cs="Times New Roman"/>
            <w:sz w:val="24"/>
            <w:szCs w:val="24"/>
          </w:rPr>
          <w:t xml:space="preserve"> </w:t>
        </w:r>
      </w:ins>
      <w:r w:rsidR="003F7377">
        <w:rPr>
          <w:rFonts w:ascii="Times New Roman" w:hAnsi="Times New Roman" w:cs="Times New Roman"/>
          <w:sz w:val="24"/>
          <w:szCs w:val="24"/>
        </w:rPr>
        <w:t xml:space="preserve">. </w:t>
      </w:r>
      <w:ins w:id="101" w:author="Wrobel, Julia" w:date="2023-03-18T13:03:00Z">
        <w:r w:rsidR="00A8320E">
          <w:rPr>
            <w:rFonts w:ascii="Times New Roman" w:hAnsi="Times New Roman" w:cs="Times New Roman"/>
            <w:sz w:val="24"/>
            <w:szCs w:val="24"/>
          </w:rPr>
          <w:t>P</w:t>
        </w:r>
        <w:commentRangeStart w:id="102"/>
        <w:r w:rsidR="00A8320E">
          <w:rPr>
            <w:rFonts w:ascii="Times New Roman" w:hAnsi="Times New Roman" w:cs="Times New Roman"/>
            <w:sz w:val="24"/>
            <w:szCs w:val="24"/>
          </w:rPr>
          <w:t xml:space="preserve">upillary light reflex trajectories </w:t>
        </w:r>
        <w:commentRangeEnd w:id="102"/>
        <w:r w:rsidR="00A8320E">
          <w:rPr>
            <w:rStyle w:val="CommentReference"/>
          </w:rPr>
          <w:commentReference w:id="102"/>
        </w:r>
      </w:ins>
      <w:ins w:id="103" w:author="Wrobel, Julia" w:date="2023-03-18T13:02:00Z">
        <w:r w:rsidR="00A8320E">
          <w:rPr>
            <w:rFonts w:ascii="Times New Roman" w:hAnsi="Times New Roman" w:cs="Times New Roman"/>
            <w:sz w:val="24"/>
            <w:szCs w:val="24"/>
          </w:rPr>
          <w:t>were truncated to 400 frame</w:t>
        </w:r>
      </w:ins>
      <w:ins w:id="104" w:author="Wrobel, Julia" w:date="2023-03-18T13:03:00Z">
        <w:r w:rsidR="00D72F27">
          <w:rPr>
            <w:rFonts w:ascii="Times New Roman" w:hAnsi="Times New Roman" w:cs="Times New Roman"/>
            <w:sz w:val="24"/>
            <w:szCs w:val="24"/>
          </w:rPr>
          <w:t>s</w:t>
        </w:r>
      </w:ins>
      <w:ins w:id="105" w:author="Wrobel, Julia" w:date="2023-03-18T13:02:00Z">
        <w:r w:rsidR="00A8320E">
          <w:rPr>
            <w:rFonts w:ascii="Times New Roman" w:hAnsi="Times New Roman" w:cs="Times New Roman"/>
            <w:sz w:val="24"/>
            <w:szCs w:val="24"/>
          </w:rPr>
          <w:t>, approximately 13.3 seconds after the start of the light test.</w:t>
        </w:r>
      </w:ins>
      <w:del w:id="106" w:author="Wrobel, Julia" w:date="2023-03-18T09:52:00Z">
        <w:r w:rsidR="00FA2DA0" w:rsidDel="00FA5E60">
          <w:rPr>
            <w:rFonts w:ascii="Times New Roman" w:hAnsi="Times New Roman" w:cs="Times New Roman"/>
            <w:sz w:val="24"/>
            <w:szCs w:val="24"/>
          </w:rPr>
          <w:delText xml:space="preserve">After video segmentation and pre-processing, </w:delText>
        </w:r>
      </w:del>
      <w:del w:id="107" w:author="Wrobel, Julia" w:date="2023-03-18T09:51:00Z">
        <w:r w:rsidR="00FA2DA0" w:rsidDel="00FA5E60">
          <w:rPr>
            <w:rFonts w:ascii="Times New Roman" w:hAnsi="Times New Roman" w:cs="Times New Roman"/>
            <w:sz w:val="24"/>
            <w:szCs w:val="24"/>
          </w:rPr>
          <w:delText xml:space="preserve">88 post consumption trajectories of the right eye were collected, and after removing one outlier and matching to pre-consumption </w:delText>
        </w:r>
      </w:del>
      <w:del w:id="108" w:author="Wrobel, Julia" w:date="2023-03-18T09:52:00Z">
        <w:r w:rsidR="00FA2DA0" w:rsidDel="00FA5E60">
          <w:rPr>
            <w:rFonts w:ascii="Times New Roman" w:hAnsi="Times New Roman" w:cs="Times New Roman"/>
            <w:sz w:val="24"/>
            <w:szCs w:val="24"/>
          </w:rPr>
          <w:delText xml:space="preserve">a total of 84 participants were used in this analysis. </w:delText>
        </w:r>
      </w:del>
    </w:p>
    <w:p w14:paraId="5DAD14FE" w14:textId="6B7620C3" w:rsidR="00FA2DA0" w:rsidRDefault="00FA2DA0" w:rsidP="00FA2DA0">
      <w:pPr>
        <w:spacing w:line="480" w:lineRule="auto"/>
        <w:ind w:firstLine="720"/>
        <w:rPr>
          <w:ins w:id="109" w:author="Wrobel, Julia" w:date="2023-03-18T09:53:00Z"/>
          <w:rFonts w:ascii="Times New Roman" w:hAnsi="Times New Roman" w:cs="Times New Roman"/>
          <w:sz w:val="24"/>
          <w:szCs w:val="24"/>
        </w:rPr>
      </w:pPr>
      <w:r>
        <w:rPr>
          <w:rFonts w:ascii="Times New Roman" w:hAnsi="Times New Roman" w:cs="Times New Roman"/>
          <w:sz w:val="24"/>
          <w:szCs w:val="24"/>
        </w:rPr>
        <w:t xml:space="preserve">In </w:t>
      </w:r>
      <w:del w:id="110" w:author="Wrobel, Julia" w:date="2023-03-18T09:51:00Z">
        <w:r w:rsidDel="00FA5E60">
          <w:rPr>
            <w:rFonts w:ascii="Times New Roman" w:hAnsi="Times New Roman" w:cs="Times New Roman"/>
            <w:sz w:val="24"/>
            <w:szCs w:val="24"/>
          </w:rPr>
          <w:delText xml:space="preserve">this </w:delText>
        </w:r>
      </w:del>
      <w:ins w:id="111" w:author="Wrobel, Julia" w:date="2023-03-18T09:51:00Z">
        <w:r w:rsidR="00FA5E60">
          <w:rPr>
            <w:rFonts w:ascii="Times New Roman" w:hAnsi="Times New Roman" w:cs="Times New Roman"/>
            <w:sz w:val="24"/>
            <w:szCs w:val="24"/>
          </w:rPr>
          <w:t>the</w:t>
        </w:r>
        <w:r w:rsidR="00FA5E60">
          <w:rPr>
            <w:rFonts w:ascii="Times New Roman" w:hAnsi="Times New Roman" w:cs="Times New Roman"/>
            <w:sz w:val="24"/>
            <w:szCs w:val="24"/>
          </w:rPr>
          <w:t xml:space="preserve"> </w:t>
        </w:r>
      </w:ins>
      <w:r>
        <w:rPr>
          <w:rFonts w:ascii="Times New Roman" w:hAnsi="Times New Roman" w:cs="Times New Roman"/>
          <w:sz w:val="24"/>
          <w:szCs w:val="24"/>
        </w:rPr>
        <w:t>sample of 84 participants</w:t>
      </w:r>
      <w:ins w:id="112" w:author="Wrobel, Julia" w:date="2023-03-18T09:51:00Z">
        <w:r w:rsidR="00FA5E60">
          <w:rPr>
            <w:rFonts w:ascii="Times New Roman" w:hAnsi="Times New Roman" w:cs="Times New Roman"/>
            <w:sz w:val="24"/>
            <w:szCs w:val="24"/>
          </w:rPr>
          <w:t xml:space="preserve"> used In this analysis</w:t>
        </w:r>
      </w:ins>
      <w:r>
        <w:rPr>
          <w:rFonts w:ascii="Times New Roman" w:hAnsi="Times New Roman" w:cs="Times New Roman"/>
          <w:sz w:val="24"/>
          <w:szCs w:val="24"/>
        </w:rPr>
        <w:t>, there were 29 non-users, 30 occasional and 25 daily users. Participants ranged in age from 25.1 to 45.3 years with an average of 32 years (sd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w:t>
      </w:r>
      <w:del w:id="113" w:author="Wrobel, Julia" w:date="2023-03-18T09:52:00Z">
        <w:r w:rsidR="00EE53BF" w:rsidDel="00FA5E60">
          <w:rPr>
            <w:rFonts w:ascii="Times New Roman" w:hAnsi="Times New Roman" w:cs="Times New Roman"/>
            <w:sz w:val="24"/>
            <w:szCs w:val="24"/>
          </w:rPr>
          <w:delText xml:space="preserve">post </w:delText>
        </w:r>
      </w:del>
      <w:ins w:id="114" w:author="Wrobel, Julia" w:date="2023-03-18T09:52:00Z">
        <w:r w:rsidR="00FA5E60">
          <w:rPr>
            <w:rFonts w:ascii="Times New Roman" w:hAnsi="Times New Roman" w:cs="Times New Roman"/>
            <w:sz w:val="24"/>
            <w:szCs w:val="24"/>
          </w:rPr>
          <w:t>the</w:t>
        </w:r>
        <w:r w:rsidR="00FA5E60">
          <w:rPr>
            <w:rFonts w:ascii="Times New Roman" w:hAnsi="Times New Roman" w:cs="Times New Roman"/>
            <w:sz w:val="24"/>
            <w:szCs w:val="24"/>
          </w:rPr>
          <w:t xml:space="preserve"> </w:t>
        </w:r>
      </w:ins>
      <w:del w:id="115" w:author="Wrobel, Julia" w:date="2023-03-18T09:52:00Z">
        <w:r w:rsidR="00EE53BF" w:rsidDel="00FA5E60">
          <w:rPr>
            <w:rFonts w:ascii="Times New Roman" w:hAnsi="Times New Roman" w:cs="Times New Roman"/>
            <w:sz w:val="24"/>
            <w:szCs w:val="24"/>
          </w:rPr>
          <w:delText xml:space="preserve">testing </w:delText>
        </w:r>
      </w:del>
      <w:ins w:id="116" w:author="Wrobel, Julia" w:date="2023-03-18T09:52:00Z">
        <w:r w:rsidR="00FA5E60">
          <w:rPr>
            <w:rFonts w:ascii="Times New Roman" w:hAnsi="Times New Roman" w:cs="Times New Roman"/>
            <w:sz w:val="24"/>
            <w:szCs w:val="24"/>
          </w:rPr>
          <w:t>pupil light response test</w:t>
        </w:r>
        <w:r w:rsidR="00FA5E60">
          <w:rPr>
            <w:rFonts w:ascii="Times New Roman" w:hAnsi="Times New Roman" w:cs="Times New Roman"/>
            <w:sz w:val="24"/>
            <w:szCs w:val="24"/>
          </w:rPr>
          <w:t xml:space="preserve"> </w:t>
        </w:r>
      </w:ins>
      <w:r w:rsidR="00EE53BF">
        <w:rPr>
          <w:rFonts w:ascii="Times New Roman" w:hAnsi="Times New Roman" w:cs="Times New Roman"/>
          <w:sz w:val="24"/>
          <w:szCs w:val="24"/>
        </w:rPr>
        <w:t>varied from 53 – 84 minutes with a median of 62 minutes</w:t>
      </w:r>
      <w:ins w:id="117" w:author="Wrobel, Julia" w:date="2023-03-18T09:52:00Z">
        <w:r w:rsidR="00FA5E60">
          <w:rPr>
            <w:rFonts w:ascii="Times New Roman" w:hAnsi="Times New Roman" w:cs="Times New Roman"/>
            <w:sz w:val="24"/>
            <w:szCs w:val="24"/>
          </w:rPr>
          <w:t xml:space="preserve"> (see Figure REF</w:t>
        </w:r>
      </w:ins>
      <w:ins w:id="118" w:author="Wrobel, Julia" w:date="2023-03-18T12:36:00Z">
        <w:r w:rsidR="00A7625D">
          <w:rPr>
            <w:rFonts w:ascii="Times New Roman" w:hAnsi="Times New Roman" w:cs="Times New Roman"/>
            <w:sz w:val="24"/>
            <w:szCs w:val="24"/>
          </w:rPr>
          <w:t>ERENCE THAT FIGURE</w:t>
        </w:r>
      </w:ins>
      <w:ins w:id="119" w:author="Wrobel, Julia" w:date="2023-03-18T09:52:00Z">
        <w:r w:rsidR="00FA5E60">
          <w:rPr>
            <w:rFonts w:ascii="Times New Roman" w:hAnsi="Times New Roman" w:cs="Times New Roman"/>
            <w:sz w:val="24"/>
            <w:szCs w:val="24"/>
          </w:rPr>
          <w:t>)</w:t>
        </w:r>
      </w:ins>
      <w:r w:rsidR="00EE53BF">
        <w:rPr>
          <w:rFonts w:ascii="Times New Roman" w:hAnsi="Times New Roman" w:cs="Times New Roman"/>
          <w:sz w:val="24"/>
          <w:szCs w:val="24"/>
        </w:rPr>
        <w:t xml:space="preserve">. </w:t>
      </w:r>
      <w:del w:id="120" w:author="Wrobel, Julia" w:date="2023-03-18T09:53:00Z">
        <w:r w:rsidR="00EE53BF" w:rsidDel="00CC5E66">
          <w:rPr>
            <w:rFonts w:ascii="Times New Roman" w:hAnsi="Times New Roman" w:cs="Times New Roman"/>
            <w:sz w:val="24"/>
            <w:szCs w:val="24"/>
          </w:rPr>
          <w:delText xml:space="preserve">Participants in the no use category were allowed to rest with their eyes closed for approximately equal time as allowed for cannabis consumers to use cannabis. </w:delText>
        </w:r>
      </w:del>
    </w:p>
    <w:p w14:paraId="7BCD3E28" w14:textId="25A486B4" w:rsidR="00CC5E66" w:rsidDel="00D72F27" w:rsidRDefault="00A8320E" w:rsidP="00FA2DA0">
      <w:pPr>
        <w:spacing w:line="480" w:lineRule="auto"/>
        <w:ind w:firstLine="720"/>
        <w:rPr>
          <w:del w:id="121" w:author="Wrobel, Julia" w:date="2023-03-18T13:04:00Z"/>
          <w:rFonts w:ascii="Times New Roman" w:hAnsi="Times New Roman" w:cs="Times New Roman"/>
          <w:sz w:val="24"/>
          <w:szCs w:val="24"/>
        </w:rPr>
      </w:pPr>
      <w:moveToRangeStart w:id="122" w:author="Wrobel, Julia" w:date="2023-03-18T13:01:00Z" w:name="move130036897"/>
      <w:moveTo w:id="123" w:author="Wrobel, Julia" w:date="2023-03-18T13:01:00Z">
        <w:del w:id="124" w:author="Wrobel, Julia" w:date="2023-03-18T13:04:00Z">
          <w:r w:rsidDel="00D72F27">
            <w:rPr>
              <w:rFonts w:ascii="Times New Roman" w:hAnsi="Times New Roman" w:cs="Times New Roman"/>
              <w:sz w:val="24"/>
              <w:szCs w:val="24"/>
            </w:rPr>
            <w:delText xml:space="preserve">Although, the </w:delText>
          </w:r>
        </w:del>
        <w:commentRangeStart w:id="125"/>
        <w:del w:id="126" w:author="Wrobel, Julia" w:date="2023-03-18T13:02:00Z">
          <w:r w:rsidDel="00A8320E">
            <w:rPr>
              <w:rFonts w:ascii="Times New Roman" w:hAnsi="Times New Roman" w:cs="Times New Roman"/>
              <w:sz w:val="24"/>
              <w:szCs w:val="24"/>
            </w:rPr>
            <w:delText xml:space="preserve">pupillary light reflex trajectories </w:delText>
          </w:r>
        </w:del>
      </w:moveTo>
      <w:commentRangeEnd w:id="125"/>
      <w:del w:id="127" w:author="Wrobel, Julia" w:date="2023-03-18T13:02:00Z">
        <w:r w:rsidDel="00A8320E">
          <w:rPr>
            <w:rStyle w:val="CommentReference"/>
          </w:rPr>
          <w:commentReference w:id="125"/>
        </w:r>
      </w:del>
      <w:moveTo w:id="128" w:author="Wrobel, Julia" w:date="2023-03-18T13:01:00Z">
        <w:del w:id="129" w:author="Wrobel, Julia" w:date="2023-03-18T13:04:00Z">
          <w:r w:rsidDel="00D72F27">
            <w:rPr>
              <w:rFonts w:ascii="Times New Roman" w:hAnsi="Times New Roman" w:cs="Times New Roman"/>
              <w:sz w:val="24"/>
              <w:szCs w:val="24"/>
            </w:rPr>
            <w:delText xml:space="preserve">had been preprocessed and smoothed through the video segmentation pipeline (Ben’s thesis), adequate representation across the domain (i.e. test time) is required for the estimation of differences in trajectories by covariate and especially when using the trajectories to discriminate between smokers and non-smokers (i.e. SoFR modeling), so the </w:delText>
          </w:r>
        </w:del>
        <w:del w:id="130" w:author="Wrobel, Julia" w:date="2023-03-18T13:02:00Z">
          <w:r w:rsidDel="00A8320E">
            <w:rPr>
              <w:rFonts w:ascii="Times New Roman" w:hAnsi="Times New Roman" w:cs="Times New Roman"/>
              <w:sz w:val="24"/>
              <w:szCs w:val="24"/>
            </w:rPr>
            <w:delText>trajectories were truncated to 400 frame, approximately 13.3 seconds after the start of the light test.</w:delText>
          </w:r>
        </w:del>
      </w:moveTo>
      <w:moveToRangeEnd w:id="122"/>
    </w:p>
    <w:p w14:paraId="32BF0DB4" w14:textId="32B5D97B" w:rsidR="00EE53BF" w:rsidRDefault="00C13772" w:rsidP="00C13772">
      <w:pPr>
        <w:spacing w:line="480" w:lineRule="auto"/>
        <w:rPr>
          <w:rFonts w:ascii="Times New Roman" w:hAnsi="Times New Roman" w:cs="Times New Roman"/>
          <w:i/>
          <w:iCs/>
          <w:sz w:val="24"/>
          <w:szCs w:val="24"/>
        </w:rPr>
      </w:pPr>
      <w:commentRangeStart w:id="131"/>
      <w:r w:rsidRPr="00C13772">
        <w:rPr>
          <w:rFonts w:ascii="Times New Roman" w:hAnsi="Times New Roman" w:cs="Times New Roman"/>
          <w:i/>
          <w:iCs/>
          <w:sz w:val="24"/>
          <w:szCs w:val="24"/>
        </w:rPr>
        <w:t>Functional Data Analysis</w:t>
      </w:r>
      <w:commentRangeEnd w:id="131"/>
      <w:r w:rsidR="00DB51BF">
        <w:rPr>
          <w:rStyle w:val="CommentReference"/>
        </w:rPr>
        <w:commentReference w:id="131"/>
      </w:r>
    </w:p>
    <w:p w14:paraId="11F50FAB" w14:textId="3F8D726E" w:rsidR="0075368E" w:rsidRDefault="00C13772" w:rsidP="00C13772">
      <w:pPr>
        <w:spacing w:line="480" w:lineRule="auto"/>
        <w:rPr>
          <w:ins w:id="132" w:author="Wrobel, Julia" w:date="2023-03-18T12:12:00Z"/>
          <w:rFonts w:ascii="Times New Roman" w:hAnsi="Times New Roman" w:cs="Times New Roman"/>
          <w:sz w:val="24"/>
          <w:szCs w:val="24"/>
        </w:rPr>
      </w:pPr>
      <w:r>
        <w:rPr>
          <w:rFonts w:ascii="Times New Roman" w:hAnsi="Times New Roman" w:cs="Times New Roman"/>
          <w:sz w:val="24"/>
          <w:szCs w:val="24"/>
        </w:rPr>
        <w:tab/>
      </w:r>
      <w:commentRangeStart w:id="133"/>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w:t>
      </w:r>
      <w:r w:rsidRPr="00C13772">
        <w:rPr>
          <w:rFonts w:ascii="Times New Roman" w:hAnsi="Times New Roman" w:cs="Times New Roman"/>
          <w:sz w:val="24"/>
          <w:szCs w:val="24"/>
        </w:rPr>
        <w:lastRenderedPageBreak/>
        <w:t xml:space="preserve">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w:t>
      </w:r>
      <w:commentRangeEnd w:id="133"/>
      <w:r w:rsidR="0060465B">
        <w:rPr>
          <w:rStyle w:val="CommentReference"/>
        </w:rPr>
        <w:commentReference w:id="133"/>
      </w:r>
      <w:ins w:id="134" w:author="Wrobel, Julia" w:date="2023-03-18T12:13:00Z">
        <w:r w:rsidR="0075368E">
          <w:rPr>
            <w:rFonts w:ascii="Times New Roman" w:hAnsi="Times New Roman" w:cs="Times New Roman"/>
            <w:sz w:val="24"/>
            <w:szCs w:val="24"/>
          </w:rPr>
          <w:t xml:space="preserve">Our analysis uses two distinct FDA </w:t>
        </w:r>
      </w:ins>
      <w:ins w:id="135" w:author="Wrobel, Julia" w:date="2023-03-18T12:14:00Z">
        <w:r w:rsidR="0075368E">
          <w:rPr>
            <w:rFonts w:ascii="Times New Roman" w:hAnsi="Times New Roman" w:cs="Times New Roman"/>
            <w:sz w:val="24"/>
            <w:szCs w:val="24"/>
          </w:rPr>
          <w:t>methods to model differences in pupil response to light across cannabis groups; these models differ in whether the pupi</w:t>
        </w:r>
      </w:ins>
      <w:ins w:id="136" w:author="Wrobel, Julia" w:date="2023-03-18T12:15:00Z">
        <w:r w:rsidR="0075368E">
          <w:rPr>
            <w:rFonts w:ascii="Times New Roman" w:hAnsi="Times New Roman" w:cs="Times New Roman"/>
            <w:sz w:val="24"/>
            <w:szCs w:val="24"/>
          </w:rPr>
          <w:t>l response trajectory is treated as a covariate or the outcome.</w:t>
        </w:r>
      </w:ins>
      <w:ins w:id="137" w:author="Wrobel, Julia" w:date="2023-03-18T12:14:00Z">
        <w:r w:rsidR="0075368E">
          <w:rPr>
            <w:rFonts w:ascii="Times New Roman" w:hAnsi="Times New Roman" w:cs="Times New Roman"/>
            <w:sz w:val="24"/>
            <w:szCs w:val="24"/>
          </w:rPr>
          <w:t xml:space="preserve"> </w:t>
        </w:r>
      </w:ins>
    </w:p>
    <w:p w14:paraId="43F6827E" w14:textId="77777777" w:rsidR="00DB51BF" w:rsidRDefault="00DB51BF" w:rsidP="00031969">
      <w:pPr>
        <w:spacing w:line="480" w:lineRule="auto"/>
        <w:ind w:firstLine="720"/>
        <w:rPr>
          <w:ins w:id="138" w:author="Wrobel, Julia" w:date="2023-03-18T12:45:00Z"/>
          <w:rFonts w:ascii="Times New Roman" w:hAnsi="Times New Roman" w:cs="Times New Roman"/>
          <w:sz w:val="24"/>
          <w:szCs w:val="24"/>
        </w:rPr>
        <w:pPrChange w:id="139" w:author="Wrobel, Julia" w:date="2023-03-18T12:46:00Z">
          <w:pPr>
            <w:spacing w:line="480" w:lineRule="auto"/>
          </w:pPr>
        </w:pPrChange>
      </w:pPr>
      <w:ins w:id="140" w:author="Wrobel, Julia" w:date="2023-03-18T12:41:00Z">
        <w:r>
          <w:rPr>
            <w:rFonts w:ascii="Times New Roman" w:hAnsi="Times New Roman" w:cs="Times New Roman"/>
            <w:sz w:val="24"/>
            <w:szCs w:val="24"/>
          </w:rPr>
          <w:t>The first method</w:t>
        </w:r>
      </w:ins>
      <w:ins w:id="141" w:author="Wrobel, Julia" w:date="2023-03-18T12:43:00Z">
        <w:r>
          <w:rPr>
            <w:rFonts w:ascii="Times New Roman" w:hAnsi="Times New Roman" w:cs="Times New Roman"/>
            <w:sz w:val="24"/>
            <w:szCs w:val="24"/>
          </w:rPr>
          <w:t xml:space="preserve"> is</w:t>
        </w:r>
      </w:ins>
      <w:ins w:id="142" w:author="Wrobel, Julia" w:date="2023-03-18T12:41:00Z">
        <w:r>
          <w:rPr>
            <w:rFonts w:ascii="Times New Roman" w:hAnsi="Times New Roman" w:cs="Times New Roman"/>
            <w:sz w:val="24"/>
            <w:szCs w:val="24"/>
          </w:rPr>
          <w:t xml:space="preserve"> known as</w:t>
        </w:r>
      </w:ins>
      <w:ins w:id="143" w:author="Wrobel, Julia" w:date="2023-03-18T12:40:00Z">
        <w:r>
          <w:rPr>
            <w:rFonts w:ascii="Times New Roman" w:hAnsi="Times New Roman" w:cs="Times New Roman"/>
            <w:sz w:val="24"/>
            <w:szCs w:val="24"/>
          </w:rPr>
          <w:t xml:space="preserve"> </w:t>
        </w:r>
      </w:ins>
      <w:commentRangeStart w:id="144"/>
      <w:ins w:id="145" w:author="Wrobel, Julia" w:date="2023-03-18T12:41:00Z">
        <w:r>
          <w:rPr>
            <w:rFonts w:ascii="Times New Roman" w:hAnsi="Times New Roman" w:cs="Times New Roman"/>
            <w:sz w:val="24"/>
            <w:szCs w:val="24"/>
          </w:rPr>
          <w:t>scalar-on-function regression (SoFR)</w:t>
        </w:r>
        <w:r>
          <w:rPr>
            <w:rFonts w:ascii="Times New Roman" w:hAnsi="Times New Roman" w:cs="Times New Roman"/>
            <w:sz w:val="24"/>
            <w:szCs w:val="24"/>
          </w:rPr>
          <w:t xml:space="preserve"> </w:t>
        </w:r>
        <w:commentRangeEnd w:id="144"/>
        <w:r>
          <w:rPr>
            <w:rStyle w:val="CommentReference"/>
          </w:rPr>
          <w:commentReference w:id="144"/>
        </w:r>
        <w:r>
          <w:rPr>
            <w:rFonts w:ascii="Times New Roman" w:hAnsi="Times New Roman" w:cs="Times New Roman"/>
            <w:sz w:val="24"/>
            <w:szCs w:val="24"/>
          </w:rPr>
          <w:t>in the FDA literature,</w:t>
        </w:r>
      </w:ins>
      <w:ins w:id="146" w:author="Wrobel, Julia" w:date="2023-03-18T12:43:00Z">
        <w:r>
          <w:rPr>
            <w:rFonts w:ascii="Times New Roman" w:hAnsi="Times New Roman" w:cs="Times New Roman"/>
            <w:sz w:val="24"/>
            <w:szCs w:val="24"/>
          </w:rPr>
          <w:t xml:space="preserve"> and</w:t>
        </w:r>
      </w:ins>
      <w:ins w:id="147" w:author="Wrobel, Julia" w:date="2023-03-18T12:41:00Z">
        <w:r>
          <w:rPr>
            <w:rFonts w:ascii="Times New Roman" w:hAnsi="Times New Roman" w:cs="Times New Roman"/>
            <w:sz w:val="24"/>
            <w:szCs w:val="24"/>
          </w:rPr>
          <w:t xml:space="preserve"> </w:t>
        </w:r>
      </w:ins>
      <w:ins w:id="148" w:author="Wrobel, Julia" w:date="2023-03-18T12:43:00Z">
        <w:r>
          <w:rPr>
            <w:rFonts w:ascii="Times New Roman" w:hAnsi="Times New Roman" w:cs="Times New Roman"/>
            <w:sz w:val="24"/>
            <w:szCs w:val="24"/>
          </w:rPr>
          <w:t xml:space="preserve">treats smoker vs. non smoker as a binary outcome with pupil response </w:t>
        </w:r>
      </w:ins>
      <w:ins w:id="149" w:author="Wrobel, Julia" w:date="2023-03-18T12:44:00Z">
        <w:r>
          <w:rPr>
            <w:rFonts w:ascii="Times New Roman" w:hAnsi="Times New Roman" w:cs="Times New Roman"/>
            <w:sz w:val="24"/>
            <w:szCs w:val="24"/>
          </w:rPr>
          <w:t xml:space="preserve">trajectory as a covariate. This model is analogous to logistic regression and </w:t>
        </w:r>
      </w:ins>
      <w:ins w:id="150" w:author="Wrobel, Julia" w:date="2023-03-18T12:45:00Z">
        <w:r>
          <w:rPr>
            <w:rFonts w:ascii="Times New Roman" w:hAnsi="Times New Roman" w:cs="Times New Roman"/>
            <w:sz w:val="24"/>
            <w:szCs w:val="24"/>
          </w:rPr>
          <w:t>is given by</w:t>
        </w:r>
      </w:ins>
    </w:p>
    <w:p w14:paraId="7BD19019" w14:textId="4B429213" w:rsidR="00DB51BF" w:rsidRDefault="00DB51BF" w:rsidP="00C13772">
      <w:pPr>
        <w:spacing w:line="480" w:lineRule="auto"/>
        <w:rPr>
          <w:ins w:id="151" w:author="Wrobel, Julia" w:date="2023-03-18T12:45:00Z"/>
          <w:rFonts w:ascii="Times New Roman" w:hAnsi="Times New Roman" w:cs="Times New Roman"/>
          <w:sz w:val="24"/>
          <w:szCs w:val="24"/>
        </w:rPr>
      </w:pPr>
      <w:ins w:id="152" w:author="Wrobel, Julia" w:date="2023-03-18T12:45:00Z">
        <w:r>
          <w:rPr>
            <w:rFonts w:ascii="Times New Roman" w:hAnsi="Times New Roman" w:cs="Times New Roman"/>
            <w:sz w:val="24"/>
            <w:szCs w:val="24"/>
          </w:rPr>
          <w:t>ADD SoFR Model here</w:t>
        </w:r>
      </w:ins>
    </w:p>
    <w:p w14:paraId="789AF297" w14:textId="14EF8258" w:rsidR="0075368E" w:rsidRDefault="00DB51BF" w:rsidP="00C13772">
      <w:pPr>
        <w:spacing w:line="480" w:lineRule="auto"/>
        <w:rPr>
          <w:ins w:id="153" w:author="Wrobel, Julia" w:date="2023-03-18T12:12:00Z"/>
          <w:rFonts w:ascii="Times New Roman" w:hAnsi="Times New Roman" w:cs="Times New Roman"/>
          <w:sz w:val="24"/>
          <w:szCs w:val="24"/>
        </w:rPr>
      </w:pPr>
      <w:ins w:id="154" w:author="Wrobel, Julia" w:date="2023-03-18T12:44:00Z">
        <w:r>
          <w:rPr>
            <w:rFonts w:ascii="Times New Roman" w:hAnsi="Times New Roman" w:cs="Times New Roman"/>
            <w:sz w:val="24"/>
            <w:szCs w:val="24"/>
          </w:rPr>
          <w:t xml:space="preserve"> </w:t>
        </w:r>
      </w:ins>
      <w:ins w:id="155" w:author="Wrobel, Julia" w:date="2023-03-18T12:45:00Z">
        <w:r>
          <w:rPr>
            <w:rFonts w:ascii="Times New Roman" w:hAnsi="Times New Roman" w:cs="Times New Roman"/>
            <w:sz w:val="24"/>
            <w:szCs w:val="24"/>
          </w:rPr>
          <w:t>[</w:t>
        </w:r>
        <w:commentRangeStart w:id="156"/>
        <w:r>
          <w:rPr>
            <w:rFonts w:ascii="Times New Roman" w:hAnsi="Times New Roman" w:cs="Times New Roman"/>
            <w:sz w:val="24"/>
            <w:szCs w:val="24"/>
          </w:rPr>
          <w:t>more details</w:t>
        </w:r>
      </w:ins>
      <w:commentRangeEnd w:id="156"/>
      <w:ins w:id="157" w:author="Wrobel, Julia" w:date="2023-03-18T12:46:00Z">
        <w:r w:rsidR="00031969">
          <w:rPr>
            <w:rStyle w:val="CommentReference"/>
          </w:rPr>
          <w:commentReference w:id="156"/>
        </w:r>
      </w:ins>
      <w:ins w:id="158" w:author="Wrobel, Julia" w:date="2023-03-18T12:45:00Z">
        <w:r>
          <w:rPr>
            <w:rFonts w:ascii="Times New Roman" w:hAnsi="Times New Roman" w:cs="Times New Roman"/>
            <w:sz w:val="24"/>
            <w:szCs w:val="24"/>
          </w:rPr>
          <w:t>]</w:t>
        </w:r>
      </w:ins>
      <w:ins w:id="159" w:author="Wrobel, Julia" w:date="2023-03-18T12:55:00Z">
        <w:r w:rsidR="00643BCB">
          <w:rPr>
            <w:rFonts w:ascii="Times New Roman" w:hAnsi="Times New Roman" w:cs="Times New Roman"/>
            <w:sz w:val="24"/>
            <w:szCs w:val="24"/>
          </w:rPr>
          <w:t xml:space="preserve"> </w:t>
        </w:r>
        <w:r w:rsidR="00643BCB">
          <w:rPr>
            <w:rFonts w:ascii="Times New Roman" w:hAnsi="Times New Roman" w:cs="Times New Roman"/>
            <w:sz w:val="24"/>
            <w:szCs w:val="24"/>
          </w:rPr>
          <w:t xml:space="preserve">In this analysis, a SoFR model </w:t>
        </w:r>
      </w:ins>
      <w:ins w:id="160" w:author="Wrobel, Julia" w:date="2023-03-18T12:56:00Z">
        <w:r w:rsidR="00643BCB">
          <w:rPr>
            <w:rFonts w:ascii="Times New Roman" w:hAnsi="Times New Roman" w:cs="Times New Roman"/>
            <w:sz w:val="24"/>
            <w:szCs w:val="24"/>
          </w:rPr>
          <w:t>will be</w:t>
        </w:r>
      </w:ins>
      <w:ins w:id="161" w:author="Wrobel, Julia" w:date="2023-03-18T12:55:00Z">
        <w:r w:rsidR="00643BCB">
          <w:rPr>
            <w:rFonts w:ascii="Times New Roman" w:hAnsi="Times New Roman" w:cs="Times New Roman"/>
            <w:sz w:val="24"/>
            <w:szCs w:val="24"/>
          </w:rPr>
          <w:t xml:space="preserve"> used to determine the subtle differences in the pupillary light reflex that discriminate between cannabis users versus non-users</w:t>
        </w:r>
        <w:r w:rsidR="00643BCB">
          <w:rPr>
            <w:rFonts w:ascii="Times New Roman" w:hAnsi="Times New Roman" w:cs="Times New Roman"/>
            <w:sz w:val="24"/>
            <w:szCs w:val="24"/>
          </w:rPr>
          <w:t>.</w:t>
        </w:r>
      </w:ins>
    </w:p>
    <w:p w14:paraId="4697AACC" w14:textId="4342D5CF" w:rsidR="00DB51BF" w:rsidRDefault="00C13772" w:rsidP="00C13772">
      <w:pPr>
        <w:spacing w:line="480" w:lineRule="auto"/>
        <w:rPr>
          <w:ins w:id="162" w:author="Wrobel, Julia" w:date="2023-03-18T12:42:00Z"/>
          <w:rFonts w:ascii="Times New Roman" w:hAnsi="Times New Roman" w:cs="Times New Roman"/>
          <w:sz w:val="24"/>
          <w:szCs w:val="24"/>
        </w:rPr>
      </w:pPr>
      <w:del w:id="163" w:author="Wrobel, Julia" w:date="2023-03-18T12:47:00Z">
        <w:r w:rsidDel="00031969">
          <w:rPr>
            <w:rFonts w:ascii="Times New Roman" w:hAnsi="Times New Roman" w:cs="Times New Roman"/>
            <w:sz w:val="24"/>
            <w:szCs w:val="24"/>
          </w:rPr>
          <w:delText>Two methods of FDA were used in this analysis (1) scalar-on-function regression</w:delText>
        </w:r>
        <w:r w:rsidR="00652F77" w:rsidDel="00031969">
          <w:rPr>
            <w:rFonts w:ascii="Times New Roman" w:hAnsi="Times New Roman" w:cs="Times New Roman"/>
            <w:sz w:val="24"/>
            <w:szCs w:val="24"/>
          </w:rPr>
          <w:delText xml:space="preserve"> (SoFR)</w:delText>
        </w:r>
        <w:r w:rsidDel="00031969">
          <w:rPr>
            <w:rFonts w:ascii="Times New Roman" w:hAnsi="Times New Roman" w:cs="Times New Roman"/>
            <w:sz w:val="24"/>
            <w:szCs w:val="24"/>
          </w:rPr>
          <w:delText xml:space="preserve"> and </w:delText>
        </w:r>
      </w:del>
      <w:del w:id="164" w:author="Wrobel, Julia" w:date="2023-03-18T12:42:00Z">
        <w:r w:rsidDel="00DB51BF">
          <w:rPr>
            <w:rFonts w:ascii="Times New Roman" w:hAnsi="Times New Roman" w:cs="Times New Roman"/>
            <w:sz w:val="24"/>
            <w:szCs w:val="24"/>
          </w:rPr>
          <w:delText>(2) function-on-scalar regression</w:delText>
        </w:r>
        <w:r w:rsidR="00652F77" w:rsidDel="00DB51BF">
          <w:rPr>
            <w:rFonts w:ascii="Times New Roman" w:hAnsi="Times New Roman" w:cs="Times New Roman"/>
            <w:sz w:val="24"/>
            <w:szCs w:val="24"/>
          </w:rPr>
          <w:delText xml:space="preserve"> (FoSR)</w:delText>
        </w:r>
        <w:r w:rsidDel="00DB51BF">
          <w:rPr>
            <w:rFonts w:ascii="Times New Roman" w:hAnsi="Times New Roman" w:cs="Times New Roman"/>
            <w:sz w:val="24"/>
            <w:szCs w:val="24"/>
          </w:rPr>
          <w:delText xml:space="preserve">. </w:delText>
        </w:r>
      </w:del>
      <w:del w:id="165" w:author="Wrobel, Julia" w:date="2023-03-18T12:47:00Z">
        <w:r w:rsidR="00652F77" w:rsidDel="00031969">
          <w:rPr>
            <w:rFonts w:ascii="Times New Roman" w:hAnsi="Times New Roman" w:cs="Times New Roman"/>
            <w:sz w:val="24"/>
            <w:szCs w:val="24"/>
          </w:rPr>
          <w:delText xml:space="preserve">In SoFR, </w:delText>
        </w:r>
        <w:r w:rsidR="00304F4A" w:rsidDel="00031969">
          <w:rPr>
            <w:rFonts w:ascii="Times New Roman" w:hAnsi="Times New Roman" w:cs="Times New Roman"/>
            <w:sz w:val="24"/>
            <w:szCs w:val="24"/>
          </w:rPr>
          <w:delText>an</w:delText>
        </w:r>
        <w:r w:rsidR="000638A2" w:rsidDel="00031969">
          <w:rPr>
            <w:rFonts w:ascii="Times New Roman" w:hAnsi="Times New Roman" w:cs="Times New Roman"/>
            <w:sz w:val="24"/>
            <w:szCs w:val="24"/>
          </w:rPr>
          <w:delText xml:space="preserve"> </w:delText>
        </w:r>
        <w:r w:rsidR="00304F4A" w:rsidDel="00031969">
          <w:rPr>
            <w:rFonts w:ascii="Times New Roman" w:hAnsi="Times New Roman" w:cs="Times New Roman"/>
            <w:sz w:val="24"/>
            <w:szCs w:val="24"/>
          </w:rPr>
          <w:delText xml:space="preserve">outcome, such as cannabis consumption status, is regressed on the trajectories to find differences in the trajectories that are associated with the outcome. </w:delText>
        </w:r>
      </w:del>
    </w:p>
    <w:p w14:paraId="69248A1C" w14:textId="2B03DFC9" w:rsidR="00643BCB" w:rsidRDefault="00031969" w:rsidP="00C13772">
      <w:pPr>
        <w:spacing w:line="480" w:lineRule="auto"/>
        <w:rPr>
          <w:ins w:id="166" w:author="Wrobel, Julia" w:date="2023-03-18T12:51:00Z"/>
          <w:rFonts w:ascii="Times New Roman" w:hAnsi="Times New Roman" w:cs="Times New Roman"/>
          <w:sz w:val="24"/>
          <w:szCs w:val="24"/>
        </w:rPr>
      </w:pPr>
      <w:ins w:id="167" w:author="Wrobel, Julia" w:date="2023-03-18T12:47:00Z">
        <w:r>
          <w:rPr>
            <w:rFonts w:ascii="Times New Roman" w:hAnsi="Times New Roman" w:cs="Times New Roman"/>
            <w:sz w:val="24"/>
            <w:szCs w:val="24"/>
          </w:rPr>
          <w:tab/>
          <w:t xml:space="preserve">The second FDA method used </w:t>
        </w:r>
      </w:ins>
      <w:ins w:id="168" w:author="Wrobel, Julia" w:date="2023-03-18T12:48:00Z">
        <w:r>
          <w:rPr>
            <w:rFonts w:ascii="Times New Roman" w:hAnsi="Times New Roman" w:cs="Times New Roman"/>
            <w:sz w:val="24"/>
            <w:szCs w:val="24"/>
          </w:rPr>
          <w:t xml:space="preserve">) </w:t>
        </w:r>
        <w:r>
          <w:rPr>
            <w:rFonts w:ascii="Times New Roman" w:hAnsi="Times New Roman" w:cs="Times New Roman"/>
            <w:sz w:val="24"/>
            <w:szCs w:val="24"/>
          </w:rPr>
          <w:t xml:space="preserve">is </w:t>
        </w:r>
        <w:r>
          <w:rPr>
            <w:rFonts w:ascii="Times New Roman" w:hAnsi="Times New Roman" w:cs="Times New Roman"/>
            <w:sz w:val="24"/>
            <w:szCs w:val="24"/>
          </w:rPr>
          <w:t>function-on-scalar regression (FoSR)</w:t>
        </w:r>
        <w:r w:rsidR="00643BCB">
          <w:rPr>
            <w:rFonts w:ascii="Times New Roman" w:hAnsi="Times New Roman" w:cs="Times New Roman"/>
            <w:sz w:val="24"/>
            <w:szCs w:val="24"/>
          </w:rPr>
          <w:t xml:space="preserve">, which is analogous to linear regression and relates functional responses y_i(t) </w:t>
        </w:r>
      </w:ins>
      <w:ins w:id="169" w:author="Wrobel, Julia" w:date="2023-03-18T12:49:00Z">
        <w:r w:rsidR="00643BCB">
          <w:rPr>
            <w:rFonts w:ascii="Times New Roman" w:hAnsi="Times New Roman" w:cs="Times New Roman"/>
            <w:sz w:val="24"/>
            <w:szCs w:val="24"/>
          </w:rPr>
          <w:t xml:space="preserve">to scalar covariates x_i (e.g. age, cannabis use group, gender). The FoSR model </w:t>
        </w:r>
      </w:ins>
      <w:ins w:id="170" w:author="Wrobel, Julia" w:date="2023-03-18T12:51:00Z">
        <w:r w:rsidR="00643BCB">
          <w:rPr>
            <w:rFonts w:ascii="Times New Roman" w:hAnsi="Times New Roman" w:cs="Times New Roman"/>
            <w:sz w:val="24"/>
            <w:szCs w:val="24"/>
          </w:rPr>
          <w:t>is</w:t>
        </w:r>
      </w:ins>
    </w:p>
    <w:p w14:paraId="6C9452DF" w14:textId="0A9D4F0F" w:rsidR="00643BCB" w:rsidRDefault="00643BCB" w:rsidP="00C13772">
      <w:pPr>
        <w:spacing w:line="480" w:lineRule="auto"/>
        <w:rPr>
          <w:ins w:id="171" w:author="Wrobel, Julia" w:date="2023-03-18T12:51:00Z"/>
          <w:rFonts w:ascii="Times New Roman" w:hAnsi="Times New Roman" w:cs="Times New Roman"/>
          <w:sz w:val="24"/>
          <w:szCs w:val="24"/>
        </w:rPr>
      </w:pPr>
      <w:ins w:id="172" w:author="Wrobel, Julia" w:date="2023-03-18T12:51:00Z">
        <w:r>
          <w:rPr>
            <w:rFonts w:ascii="Times New Roman" w:hAnsi="Times New Roman" w:cs="Times New Roman"/>
            <w:sz w:val="24"/>
            <w:szCs w:val="24"/>
          </w:rPr>
          <w:t>ADD  FoSR Model here</w:t>
        </w:r>
      </w:ins>
    </w:p>
    <w:p w14:paraId="250D5956" w14:textId="6EF65D36" w:rsidR="00643BCB" w:rsidRDefault="00643BCB" w:rsidP="00C13772">
      <w:pPr>
        <w:spacing w:line="480" w:lineRule="auto"/>
        <w:rPr>
          <w:ins w:id="173" w:author="Wrobel, Julia" w:date="2023-03-18T12:51:00Z"/>
          <w:rFonts w:ascii="Times New Roman" w:hAnsi="Times New Roman" w:cs="Times New Roman"/>
          <w:sz w:val="24"/>
          <w:szCs w:val="24"/>
        </w:rPr>
      </w:pPr>
      <w:ins w:id="174" w:author="Wrobel, Julia" w:date="2023-03-18T12:51:00Z">
        <w:r>
          <w:rPr>
            <w:rFonts w:ascii="Times New Roman" w:hAnsi="Times New Roman" w:cs="Times New Roman"/>
            <w:sz w:val="24"/>
            <w:szCs w:val="24"/>
          </w:rPr>
          <w:t>[</w:t>
        </w:r>
        <w:commentRangeStart w:id="175"/>
        <w:commentRangeStart w:id="176"/>
        <w:r>
          <w:rPr>
            <w:rFonts w:ascii="Times New Roman" w:hAnsi="Times New Roman" w:cs="Times New Roman"/>
            <w:sz w:val="24"/>
            <w:szCs w:val="24"/>
          </w:rPr>
          <w:t>Add details that explain fosr model similar to the details for SoFR</w:t>
        </w:r>
      </w:ins>
      <w:commentRangeEnd w:id="175"/>
      <w:ins w:id="177" w:author="Wrobel, Julia" w:date="2023-03-18T12:53:00Z">
        <w:r>
          <w:rPr>
            <w:rStyle w:val="CommentReference"/>
          </w:rPr>
          <w:commentReference w:id="175"/>
        </w:r>
      </w:ins>
      <w:commentRangeEnd w:id="176"/>
      <w:ins w:id="178" w:author="Wrobel, Julia" w:date="2023-03-18T12:58:00Z">
        <w:r>
          <w:rPr>
            <w:rStyle w:val="CommentReference"/>
          </w:rPr>
          <w:commentReference w:id="176"/>
        </w:r>
      </w:ins>
      <w:ins w:id="179" w:author="Wrobel, Julia" w:date="2023-03-18T12:51:00Z">
        <w:r>
          <w:rPr>
            <w:rFonts w:ascii="Times New Roman" w:hAnsi="Times New Roman" w:cs="Times New Roman"/>
            <w:sz w:val="24"/>
            <w:szCs w:val="24"/>
          </w:rPr>
          <w:t>]</w:t>
        </w:r>
      </w:ins>
    </w:p>
    <w:p w14:paraId="4E8E5152" w14:textId="12B96546" w:rsidR="00643BCB" w:rsidRDefault="00304F4A" w:rsidP="00C13772">
      <w:pPr>
        <w:spacing w:line="480" w:lineRule="auto"/>
        <w:rPr>
          <w:ins w:id="180" w:author="Wrobel, Julia" w:date="2023-03-18T12:57:00Z"/>
          <w:rFonts w:ascii="Times New Roman" w:hAnsi="Times New Roman" w:cs="Times New Roman"/>
          <w:sz w:val="24"/>
          <w:szCs w:val="24"/>
        </w:rPr>
      </w:pPr>
      <w:del w:id="181" w:author="Wrobel, Julia" w:date="2023-03-18T12:55:00Z">
        <w:r w:rsidDel="00643BCB">
          <w:rPr>
            <w:rFonts w:ascii="Times New Roman" w:hAnsi="Times New Roman" w:cs="Times New Roman"/>
            <w:sz w:val="24"/>
            <w:szCs w:val="24"/>
          </w:rPr>
          <w:delText>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users versus non-users</w:delText>
        </w:r>
      </w:del>
      <w:del w:id="182" w:author="Wrobel, Julia" w:date="2023-03-18T12:56:00Z">
        <w:r w:rsidDel="00643BCB">
          <w:rPr>
            <w:rFonts w:ascii="Times New Roman" w:hAnsi="Times New Roman" w:cs="Times New Roman"/>
            <w:sz w:val="24"/>
            <w:szCs w:val="24"/>
          </w:rPr>
          <w:delText xml:space="preserve">, while the </w:delText>
        </w:r>
      </w:del>
      <w:r>
        <w:rPr>
          <w:rFonts w:ascii="Times New Roman" w:hAnsi="Times New Roman" w:cs="Times New Roman"/>
          <w:sz w:val="24"/>
          <w:szCs w:val="24"/>
        </w:rPr>
        <w:t xml:space="preserve">FoSR models </w:t>
      </w:r>
      <w:del w:id="183" w:author="Wrobel, Julia" w:date="2023-03-18T12:56:00Z">
        <w:r w:rsidDel="00643BCB">
          <w:rPr>
            <w:rFonts w:ascii="Times New Roman" w:hAnsi="Times New Roman" w:cs="Times New Roman"/>
            <w:sz w:val="24"/>
            <w:szCs w:val="24"/>
          </w:rPr>
          <w:delText xml:space="preserve">were </w:delText>
        </w:r>
      </w:del>
      <w:ins w:id="184" w:author="Wrobel, Julia" w:date="2023-03-18T12:56:00Z">
        <w:r w:rsidR="00643BCB">
          <w:rPr>
            <w:rFonts w:ascii="Times New Roman" w:hAnsi="Times New Roman" w:cs="Times New Roman"/>
            <w:sz w:val="24"/>
            <w:szCs w:val="24"/>
          </w:rPr>
          <w:t>will be</w:t>
        </w:r>
        <w:r w:rsidR="00643BCB">
          <w:rPr>
            <w:rFonts w:ascii="Times New Roman" w:hAnsi="Times New Roman" w:cs="Times New Roman"/>
            <w:sz w:val="24"/>
            <w:szCs w:val="24"/>
          </w:rPr>
          <w:t xml:space="preserve"> </w:t>
        </w:r>
      </w:ins>
      <w:r>
        <w:rPr>
          <w:rFonts w:ascii="Times New Roman" w:hAnsi="Times New Roman" w:cs="Times New Roman"/>
          <w:sz w:val="24"/>
          <w:szCs w:val="24"/>
        </w:rPr>
        <w:t xml:space="preserve">used to distinguish </w:t>
      </w:r>
      <w:ins w:id="185" w:author="Wrobel, Julia" w:date="2023-03-18T12:57:00Z">
        <w:r w:rsidR="00643BCB">
          <w:rPr>
            <w:rFonts w:ascii="Times New Roman" w:hAnsi="Times New Roman" w:cs="Times New Roman"/>
            <w:sz w:val="24"/>
            <w:szCs w:val="24"/>
          </w:rPr>
          <w:t xml:space="preserve">pupil </w:t>
        </w:r>
      </w:ins>
      <w:r>
        <w:rPr>
          <w:rFonts w:ascii="Times New Roman" w:hAnsi="Times New Roman" w:cs="Times New Roman"/>
          <w:sz w:val="24"/>
          <w:szCs w:val="24"/>
        </w:rPr>
        <w:t xml:space="preserve">trajectory patterns that are associated with </w:t>
      </w:r>
      <w:ins w:id="186" w:author="Wrobel, Julia" w:date="2023-03-18T12:56:00Z">
        <w:r w:rsidR="00643BCB">
          <w:rPr>
            <w:rFonts w:ascii="Times New Roman" w:hAnsi="Times New Roman" w:cs="Times New Roman"/>
            <w:sz w:val="24"/>
            <w:szCs w:val="24"/>
          </w:rPr>
          <w:t>acute cannabis use in the daily and occasional use groups with</w:t>
        </w:r>
      </w:ins>
      <w:ins w:id="187" w:author="Wrobel, Julia" w:date="2023-03-18T12:57:00Z">
        <w:r w:rsidR="00643BCB">
          <w:rPr>
            <w:rFonts w:ascii="Times New Roman" w:hAnsi="Times New Roman" w:cs="Times New Roman"/>
            <w:sz w:val="24"/>
            <w:szCs w:val="24"/>
          </w:rPr>
          <w:t xml:space="preserve"> pupil trajectory patterns associated with no use.</w:t>
        </w:r>
      </w:ins>
    </w:p>
    <w:p w14:paraId="05650BEB" w14:textId="3210EE2F" w:rsidR="00C13772" w:rsidDel="001F0E91" w:rsidRDefault="00643BCB" w:rsidP="00C13772">
      <w:pPr>
        <w:spacing w:line="480" w:lineRule="auto"/>
        <w:rPr>
          <w:del w:id="188" w:author="Wrobel, Julia" w:date="2023-03-18T13:01:00Z"/>
          <w:rFonts w:ascii="Times New Roman" w:hAnsi="Times New Roman" w:cs="Times New Roman"/>
          <w:sz w:val="24"/>
          <w:szCs w:val="24"/>
        </w:rPr>
      </w:pPr>
      <w:commentRangeStart w:id="189"/>
      <w:ins w:id="190" w:author="Wrobel, Julia" w:date="2023-03-18T12:56:00Z">
        <w:r>
          <w:rPr>
            <w:rFonts w:ascii="Times New Roman" w:hAnsi="Times New Roman" w:cs="Times New Roman"/>
            <w:sz w:val="24"/>
            <w:szCs w:val="24"/>
          </w:rPr>
          <w:lastRenderedPageBreak/>
          <w:t xml:space="preserve"> </w:t>
        </w:r>
      </w:ins>
      <w:del w:id="191" w:author="Wrobel, Julia" w:date="2023-03-18T12:56:00Z">
        <w:r w:rsidR="00304F4A" w:rsidDel="00643BCB">
          <w:rPr>
            <w:rFonts w:ascii="Times New Roman" w:hAnsi="Times New Roman" w:cs="Times New Roman"/>
            <w:sz w:val="24"/>
            <w:szCs w:val="24"/>
          </w:rPr>
          <w:delText>cannabis use frequency.</w:delText>
        </w:r>
      </w:del>
      <w:r w:rsidR="00304F4A">
        <w:rPr>
          <w:rFonts w:ascii="Times New Roman" w:hAnsi="Times New Roman" w:cs="Times New Roman"/>
          <w:sz w:val="24"/>
          <w:szCs w:val="24"/>
        </w:rPr>
        <w:t xml:space="preserve"> Additionally, due to the variability in the time from cannabis consumption to </w:t>
      </w:r>
      <w:commentRangeStart w:id="192"/>
      <w:r w:rsidR="00304F4A">
        <w:rPr>
          <w:rFonts w:ascii="Times New Roman" w:hAnsi="Times New Roman" w:cs="Times New Roman"/>
          <w:sz w:val="24"/>
          <w:szCs w:val="24"/>
        </w:rPr>
        <w:t>the post test</w:t>
      </w:r>
      <w:commentRangeEnd w:id="192"/>
      <w:r w:rsidR="001F0E91">
        <w:rPr>
          <w:rStyle w:val="CommentReference"/>
        </w:rPr>
        <w:commentReference w:id="192"/>
      </w:r>
      <w:r w:rsidR="00304F4A">
        <w:rPr>
          <w:rFonts w:ascii="Times New Roman" w:hAnsi="Times New Roman" w:cs="Times New Roman"/>
          <w:sz w:val="24"/>
          <w:szCs w:val="24"/>
        </w:rPr>
        <w:t xml:space="preserve">, a FoSR model was used to explain differences in trajectories due to cannabis use frequency and time differences in wait time between cannabis use and testing. </w:t>
      </w:r>
      <w:commentRangeEnd w:id="189"/>
      <w:r w:rsidR="001F0E91">
        <w:rPr>
          <w:rStyle w:val="CommentReference"/>
        </w:rPr>
        <w:commentReference w:id="189"/>
      </w:r>
    </w:p>
    <w:p w14:paraId="0AFB5289" w14:textId="01E30BC3" w:rsidR="00CD24F3" w:rsidRDefault="00CD24F3" w:rsidP="00C13772">
      <w:pPr>
        <w:spacing w:line="480" w:lineRule="auto"/>
        <w:rPr>
          <w:rFonts w:ascii="Times New Roman" w:hAnsi="Times New Roman" w:cs="Times New Roman"/>
          <w:sz w:val="24"/>
          <w:szCs w:val="24"/>
        </w:rPr>
      </w:pPr>
      <w:del w:id="193" w:author="Wrobel, Julia" w:date="2023-03-18T13:01:00Z">
        <w:r w:rsidDel="001F0E91">
          <w:rPr>
            <w:rFonts w:ascii="Times New Roman" w:hAnsi="Times New Roman" w:cs="Times New Roman"/>
            <w:sz w:val="24"/>
            <w:szCs w:val="24"/>
          </w:rPr>
          <w:tab/>
        </w:r>
      </w:del>
      <w:moveFromRangeStart w:id="194" w:author="Wrobel, Julia" w:date="2023-03-18T13:01:00Z" w:name="move130036897"/>
      <w:moveFrom w:id="195" w:author="Wrobel, Julia" w:date="2023-03-18T13:01:00Z">
        <w:r w:rsidDel="001F0E91">
          <w:rPr>
            <w:rFonts w:ascii="Times New Roman" w:hAnsi="Times New Roman" w:cs="Times New Roman"/>
            <w:sz w:val="24"/>
            <w:szCs w:val="24"/>
          </w:rPr>
          <w:t>Although, the pupillary light reflex trajectories had been preprocessed and smoothed through the video segmentation pipeline (Ben’s thesis), adequate representation across the domain (i.e. test time) is required for the estimation of differences in trajectories by covariate and especially when using the trajectories to discriminate between smokers and non-smokers (i.e. SoFR modeling),</w:t>
        </w:r>
        <w:r w:rsidR="00C33614" w:rsidDel="001F0E91">
          <w:rPr>
            <w:rFonts w:ascii="Times New Roman" w:hAnsi="Times New Roman" w:cs="Times New Roman"/>
            <w:sz w:val="24"/>
            <w:szCs w:val="24"/>
          </w:rPr>
          <w:t xml:space="preserve"> so the trajectories were truncated to 400 frame, approximately 13.3 seconds after the start of the light test</w:t>
        </w:r>
        <w:commentRangeStart w:id="196"/>
        <w:r w:rsidR="00C33614" w:rsidDel="001F0E91">
          <w:rPr>
            <w:rFonts w:ascii="Times New Roman" w:hAnsi="Times New Roman" w:cs="Times New Roman"/>
            <w:sz w:val="24"/>
            <w:szCs w:val="24"/>
          </w:rPr>
          <w:t xml:space="preserve">. </w:t>
        </w:r>
      </w:moveFrom>
      <w:moveFromRangeEnd w:id="194"/>
      <w:del w:id="197" w:author="Wrobel, Julia" w:date="2023-03-18T13:00:00Z">
        <w:r w:rsidR="00C33614" w:rsidDel="001F0E91">
          <w:rPr>
            <w:rFonts w:ascii="Times New Roman" w:hAnsi="Times New Roman" w:cs="Times New Roman"/>
            <w:sz w:val="24"/>
            <w:szCs w:val="24"/>
          </w:rPr>
          <w:delText>This truncation seemed to compass the full reflex response for most of the sample</w:delText>
        </w:r>
        <w:commentRangeEnd w:id="196"/>
        <w:r w:rsidR="00C33614" w:rsidDel="001F0E91">
          <w:rPr>
            <w:rStyle w:val="CommentReference"/>
          </w:rPr>
          <w:commentReference w:id="196"/>
        </w:r>
        <w:r w:rsidR="00C33614" w:rsidDel="001F0E91">
          <w:rPr>
            <w:rFonts w:ascii="Times New Roman" w:hAnsi="Times New Roman" w:cs="Times New Roman"/>
            <w:sz w:val="24"/>
            <w:szCs w:val="24"/>
          </w:rPr>
          <w:delText>, although specific ends to the test were not annotated in the videos.</w:delText>
        </w:r>
      </w:del>
    </w:p>
    <w:p w14:paraId="2279320F" w14:textId="0A09F49C" w:rsidR="00304F4A" w:rsidRPr="00304F4A" w:rsidRDefault="00304F4A" w:rsidP="00C13772">
      <w:pPr>
        <w:spacing w:line="480" w:lineRule="auto"/>
        <w:rPr>
          <w:rFonts w:ascii="Times New Roman" w:hAnsi="Times New Roman" w:cs="Times New Roman"/>
          <w:i/>
          <w:iCs/>
          <w:sz w:val="24"/>
          <w:szCs w:val="24"/>
        </w:rPr>
      </w:pPr>
      <w:commentRangeStart w:id="198"/>
      <w:r w:rsidRPr="00304F4A">
        <w:rPr>
          <w:rFonts w:ascii="Times New Roman" w:hAnsi="Times New Roman" w:cs="Times New Roman"/>
          <w:i/>
          <w:iCs/>
          <w:sz w:val="24"/>
          <w:szCs w:val="24"/>
        </w:rPr>
        <w:t>Prediction Analysis</w:t>
      </w:r>
      <w:commentRangeEnd w:id="198"/>
      <w:r w:rsidR="0032772B">
        <w:rPr>
          <w:rStyle w:val="CommentReference"/>
        </w:rPr>
        <w:commentReference w:id="198"/>
      </w:r>
    </w:p>
    <w:p w14:paraId="3AF9C58F" w14:textId="4AE69636" w:rsidR="00304F4A" w:rsidRDefault="006C5557" w:rsidP="005D6DA1">
      <w:pPr>
        <w:spacing w:line="480" w:lineRule="auto"/>
        <w:ind w:firstLine="720"/>
        <w:rPr>
          <w:rFonts w:ascii="Times New Roman" w:hAnsi="Times New Roman" w:cs="Times New Roman"/>
          <w:sz w:val="24"/>
          <w:szCs w:val="24"/>
        </w:rPr>
      </w:pPr>
      <w:ins w:id="199" w:author="Wrobel, Julia" w:date="2023-03-19T09:37:00Z">
        <w:r>
          <w:rPr>
            <w:rFonts w:ascii="Times New Roman" w:hAnsi="Times New Roman" w:cs="Times New Roman"/>
            <w:sz w:val="24"/>
            <w:szCs w:val="24"/>
          </w:rPr>
          <w:t xml:space="preserve">The goal of this portion of the analysis </w:t>
        </w:r>
      </w:ins>
      <w:ins w:id="200" w:author="Wrobel, Julia" w:date="2023-03-19T09:39:00Z">
        <w:r w:rsidR="00425534">
          <w:rPr>
            <w:rFonts w:ascii="Times New Roman" w:hAnsi="Times New Roman" w:cs="Times New Roman"/>
            <w:sz w:val="24"/>
            <w:szCs w:val="24"/>
          </w:rPr>
          <w:t>is to build a model that best discriminates between those who recently smoked cannabis (designated “</w:t>
        </w:r>
      </w:ins>
      <w:commentRangeStart w:id="201"/>
      <w:ins w:id="202" w:author="Wrobel, Julia" w:date="2023-03-19T09:40:00Z">
        <w:r w:rsidR="00425534">
          <w:rPr>
            <w:rFonts w:ascii="Times New Roman" w:hAnsi="Times New Roman" w:cs="Times New Roman"/>
            <w:sz w:val="24"/>
            <w:szCs w:val="24"/>
          </w:rPr>
          <w:t>cannabis use</w:t>
        </w:r>
      </w:ins>
      <w:commentRangeEnd w:id="201"/>
      <w:ins w:id="203" w:author="Wrobel, Julia" w:date="2023-03-19T13:43:00Z">
        <w:r w:rsidR="0032772B">
          <w:rPr>
            <w:rStyle w:val="CommentReference"/>
          </w:rPr>
          <w:commentReference w:id="201"/>
        </w:r>
      </w:ins>
      <w:ins w:id="204" w:author="Wrobel, Julia" w:date="2023-03-19T09:40:00Z">
        <w:r w:rsidR="00425534">
          <w:rPr>
            <w:rFonts w:ascii="Times New Roman" w:hAnsi="Times New Roman" w:cs="Times New Roman"/>
            <w:sz w:val="24"/>
            <w:szCs w:val="24"/>
          </w:rPr>
          <w:t>”</w:t>
        </w:r>
      </w:ins>
      <w:ins w:id="205" w:author="Wrobel, Julia" w:date="2023-03-19T13:42:00Z">
        <w:r w:rsidR="0032772B">
          <w:rPr>
            <w:rFonts w:ascii="Times New Roman" w:hAnsi="Times New Roman" w:cs="Times New Roman"/>
            <w:sz w:val="24"/>
            <w:szCs w:val="24"/>
          </w:rPr>
          <w:t xml:space="preserve"> group, combines daily and occasional use groups) and those who did not (design</w:t>
        </w:r>
      </w:ins>
      <w:ins w:id="206" w:author="Wrobel, Julia" w:date="2023-03-19T13:43:00Z">
        <w:r w:rsidR="0032772B">
          <w:rPr>
            <w:rFonts w:ascii="Times New Roman" w:hAnsi="Times New Roman" w:cs="Times New Roman"/>
            <w:sz w:val="24"/>
            <w:szCs w:val="24"/>
          </w:rPr>
          <w:t>ated “no use”).</w:t>
        </w:r>
      </w:ins>
      <w:ins w:id="207" w:author="Wrobel, Julia" w:date="2023-03-19T13:44:00Z">
        <w:r w:rsidR="0085475E">
          <w:rPr>
            <w:rFonts w:ascii="Times New Roman" w:hAnsi="Times New Roman" w:cs="Times New Roman"/>
            <w:sz w:val="24"/>
            <w:szCs w:val="24"/>
          </w:rPr>
          <w:t xml:space="preserve"> Our main model is the SoFR functional logistic regression model described above; we compare </w:t>
        </w:r>
      </w:ins>
      <w:ins w:id="208" w:author="Wrobel, Julia" w:date="2023-03-19T13:45:00Z">
        <w:r w:rsidR="0085475E">
          <w:rPr>
            <w:rFonts w:ascii="Times New Roman" w:hAnsi="Times New Roman" w:cs="Times New Roman"/>
            <w:sz w:val="24"/>
            <w:szCs w:val="24"/>
          </w:rPr>
          <w:t xml:space="preserve">the to a model that uses </w:t>
        </w:r>
        <w:r w:rsidR="0085475E">
          <w:rPr>
            <w:rFonts w:ascii="Times New Roman" w:hAnsi="Times New Roman" w:cs="Times New Roman"/>
            <w:sz w:val="24"/>
            <w:szCs w:val="24"/>
          </w:rPr>
          <w:t>single value summaries</w:t>
        </w:r>
        <w:r w:rsidR="0085475E">
          <w:rPr>
            <w:rFonts w:ascii="Times New Roman" w:hAnsi="Times New Roman" w:cs="Times New Roman"/>
            <w:sz w:val="24"/>
            <w:szCs w:val="24"/>
          </w:rPr>
          <w:t xml:space="preserve"> of the trajectory data, including</w:t>
        </w:r>
      </w:ins>
      <w:commentRangeStart w:id="209"/>
      <w:del w:id="210" w:author="Wrobel, Julia" w:date="2023-03-19T13:45:00Z">
        <w:r w:rsidR="00662748" w:rsidDel="0085475E">
          <w:rPr>
            <w:rFonts w:ascii="Times New Roman" w:hAnsi="Times New Roman" w:cs="Times New Roman"/>
            <w:sz w:val="24"/>
            <w:szCs w:val="24"/>
          </w:rPr>
          <w:delText>Two separate logistic regression</w:delText>
        </w:r>
        <w:commentRangeEnd w:id="209"/>
        <w:r w:rsidR="00335A93" w:rsidDel="0085475E">
          <w:rPr>
            <w:rStyle w:val="CommentReference"/>
          </w:rPr>
          <w:commentReference w:id="209"/>
        </w:r>
        <w:r w:rsidR="00662748" w:rsidDel="0085475E">
          <w:rPr>
            <w:rFonts w:ascii="Times New Roman" w:hAnsi="Times New Roman" w:cs="Times New Roman"/>
            <w:sz w:val="24"/>
            <w:szCs w:val="24"/>
          </w:rPr>
          <w:delText xml:space="preserve"> model were used to predict cannabis user and not users. The first model used single value summaries of the trajectory data </w:delText>
        </w:r>
        <w:r w:rsidR="00597375" w:rsidDel="0085475E">
          <w:rPr>
            <w:rFonts w:ascii="Times New Roman" w:hAnsi="Times New Roman" w:cs="Times New Roman"/>
            <w:sz w:val="24"/>
            <w:szCs w:val="24"/>
          </w:rPr>
          <w:delText xml:space="preserve">which </w:delText>
        </w:r>
        <w:r w:rsidR="00662748" w:rsidDel="0085475E">
          <w:rPr>
            <w:rFonts w:ascii="Times New Roman" w:hAnsi="Times New Roman" w:cs="Times New Roman"/>
            <w:sz w:val="24"/>
            <w:szCs w:val="24"/>
          </w:rPr>
          <w:delText>included:</w:delText>
        </w:r>
      </w:del>
      <w:r w:rsidR="00662748">
        <w:rPr>
          <w:rFonts w:ascii="Times New Roman" w:hAnsi="Times New Roman" w:cs="Times New Roman"/>
          <w:sz w:val="24"/>
          <w:szCs w:val="24"/>
        </w:rPr>
        <w:t xml:space="preserve"> (a) minimal constriction, the magnitude of peak decrease as a percentage of the pre-illumination diameter</w:t>
      </w:r>
      <w:r w:rsidR="00597375">
        <w:rPr>
          <w:rFonts w:ascii="Times New Roman" w:hAnsi="Times New Roman" w:cs="Times New Roman"/>
          <w:sz w:val="24"/>
          <w:szCs w:val="24"/>
        </w:rPr>
        <w:t>;</w:t>
      </w:r>
      <w:r w:rsidR="00662748">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sidR="00662748">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r w:rsidR="00276C7A">
        <w:rPr>
          <w:rFonts w:ascii="Times New Roman" w:hAnsi="Times New Roman" w:cs="Times New Roman"/>
          <w:sz w:val="24"/>
          <w:szCs w:val="24"/>
        </w:rPr>
        <w:t xml:space="preserve">the </w:t>
      </w:r>
      <w:r w:rsidR="00662748">
        <w:rPr>
          <w:rFonts w:ascii="Times New Roman" w:hAnsi="Times New Roman" w:cs="Times New Roman"/>
          <w:sz w:val="24"/>
          <w:szCs w:val="24"/>
        </w:rPr>
        <w:t>slope</w:t>
      </w:r>
      <w:r w:rsidR="00597375">
        <w:rPr>
          <w:rFonts w:ascii="Times New Roman" w:hAnsi="Times New Roman" w:cs="Times New Roman"/>
          <w:sz w:val="24"/>
          <w:szCs w:val="24"/>
        </w:rPr>
        <w:t xml:space="preserve"> </w:t>
      </w:r>
      <w:r w:rsidR="00276C7A">
        <w:rPr>
          <w:rFonts w:ascii="Times New Roman" w:hAnsi="Times New Roman" w:cs="Times New Roman"/>
          <w:sz w:val="24"/>
          <w:szCs w:val="24"/>
        </w:rPr>
        <w:t>of the rebound after the point of minimal constriction</w:t>
      </w:r>
      <w:r w:rsidR="00597375">
        <w:rPr>
          <w:rFonts w:ascii="Times New Roman" w:hAnsi="Times New Roman" w:cs="Times New Roman"/>
          <w:sz w:val="24"/>
          <w:szCs w:val="24"/>
        </w:rPr>
        <w:t xml:space="preserve"> (Steinhart </w:t>
      </w:r>
      <w:del w:id="211" w:author="Wrobel, Julia" w:date="2023-03-19T13:47:00Z">
        <w:r w:rsidR="00597375" w:rsidDel="005D6DA1">
          <w:rPr>
            <w:rFonts w:ascii="Times New Roman" w:hAnsi="Times New Roman" w:cs="Times New Roman"/>
            <w:sz w:val="24"/>
            <w:szCs w:val="24"/>
          </w:rPr>
          <w:delText>thesis</w:delText>
        </w:r>
      </w:del>
      <w:ins w:id="212" w:author="Wrobel, Julia" w:date="2023-03-19T13:47:00Z">
        <w:r w:rsidR="005D6DA1">
          <w:rPr>
            <w:rFonts w:ascii="Times New Roman" w:hAnsi="Times New Roman" w:cs="Times New Roman"/>
            <w:sz w:val="24"/>
            <w:szCs w:val="24"/>
          </w:rPr>
          <w:t>et.al 2023</w:t>
        </w:r>
      </w:ins>
      <w:r w:rsidR="00597375">
        <w:rPr>
          <w:rFonts w:ascii="Times New Roman" w:hAnsi="Times New Roman" w:cs="Times New Roman"/>
          <w:sz w:val="24"/>
          <w:szCs w:val="24"/>
        </w:rPr>
        <w:t>).</w:t>
      </w:r>
      <w:ins w:id="213" w:author="Wrobel, Julia" w:date="2023-03-19T13:46:00Z">
        <w:r w:rsidR="005D6DA1">
          <w:rPr>
            <w:rFonts w:ascii="Times New Roman" w:hAnsi="Times New Roman" w:cs="Times New Roman"/>
            <w:sz w:val="24"/>
            <w:szCs w:val="24"/>
          </w:rPr>
          <w:t>We compare both models in their ability to predict cannabis use status, and expect better prediction from the SoFR</w:t>
        </w:r>
      </w:ins>
      <w:ins w:id="214" w:author="Wrobel, Julia" w:date="2023-03-19T13:47:00Z">
        <w:r w:rsidR="005D6DA1">
          <w:rPr>
            <w:rFonts w:ascii="Times New Roman" w:hAnsi="Times New Roman" w:cs="Times New Roman"/>
            <w:sz w:val="24"/>
            <w:szCs w:val="24"/>
          </w:rPr>
          <w:t xml:space="preserve"> model because it leverages information from the full pupil response trajectories. </w:t>
        </w:r>
      </w:ins>
      <w:commentRangeStart w:id="215"/>
      <w:del w:id="216" w:author="Wrobel, Julia" w:date="2023-03-19T13:47:00Z">
        <w:r w:rsidR="00597375" w:rsidDel="005D6DA1">
          <w:rPr>
            <w:rFonts w:ascii="Times New Roman" w:hAnsi="Times New Roman" w:cs="Times New Roman"/>
            <w:sz w:val="24"/>
            <w:szCs w:val="24"/>
          </w:rPr>
          <w:delText xml:space="preserve">  The second model used the prediction from the SoFR model, which assessed information from the full trajectory of the pupillary light reflex during the post test. </w:delText>
        </w:r>
      </w:del>
      <w:r w:rsidR="00597375">
        <w:rPr>
          <w:rFonts w:ascii="Times New Roman" w:hAnsi="Times New Roman" w:cs="Times New Roman"/>
          <w:sz w:val="24"/>
          <w:szCs w:val="24"/>
        </w:rPr>
        <w:t xml:space="preserve">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commentRangeEnd w:id="215"/>
      <w:r w:rsidR="00564C48">
        <w:rPr>
          <w:rStyle w:val="CommentReference"/>
        </w:rPr>
        <w:commentReference w:id="215"/>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529AD65C"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in R (version 4.0.2)</w:t>
      </w:r>
      <w:ins w:id="217" w:author="Wrobel, Julia" w:date="2023-03-19T13:31:00Z">
        <w:r w:rsidR="00296A11">
          <w:rPr>
            <w:rFonts w:ascii="Times New Roman" w:hAnsi="Times New Roman" w:cs="Times New Roman"/>
            <w:sz w:val="24"/>
            <w:szCs w:val="24"/>
          </w:rPr>
          <w:t xml:space="preserve">. The </w:t>
        </w:r>
      </w:ins>
      <w:ins w:id="218" w:author="Wrobel, Julia" w:date="2023-03-19T13:32:00Z">
        <w:r w:rsidR="00296A11">
          <w:rPr>
            <w:rFonts w:ascii="Times New Roman" w:hAnsi="Times New Roman" w:cs="Times New Roman"/>
            <w:sz w:val="24"/>
            <w:szCs w:val="24"/>
          </w:rPr>
          <w:t xml:space="preserve">R </w:t>
        </w:r>
      </w:ins>
      <w:ins w:id="219" w:author="Wrobel, Julia" w:date="2023-03-19T13:31:00Z">
        <w:r w:rsidR="00296A11">
          <w:rPr>
            <w:rFonts w:ascii="Times New Roman" w:hAnsi="Times New Roman" w:cs="Times New Roman"/>
            <w:sz w:val="24"/>
            <w:szCs w:val="24"/>
          </w:rPr>
          <w:t>packages</w:t>
        </w:r>
      </w:ins>
      <w:del w:id="220" w:author="Wrobel, Julia" w:date="2023-03-19T13:31:00Z">
        <w:r w:rsidDel="00296A11">
          <w:rPr>
            <w:rFonts w:ascii="Times New Roman" w:hAnsi="Times New Roman" w:cs="Times New Roman"/>
            <w:sz w:val="24"/>
            <w:szCs w:val="24"/>
          </w:rPr>
          <w:delText xml:space="preserve"> using with the</w:delText>
        </w:r>
      </w:del>
      <w:r>
        <w:rPr>
          <w:rFonts w:ascii="Times New Roman" w:hAnsi="Times New Roman" w:cs="Times New Roman"/>
          <w:sz w:val="24"/>
          <w:szCs w:val="24"/>
        </w:rPr>
        <w:t xml:space="preserve"> mgcv </w:t>
      </w:r>
      <w:ins w:id="221" w:author="Wrobel, Julia" w:date="2023-03-19T13:31:00Z">
        <w:r w:rsidR="00296A11">
          <w:rPr>
            <w:rFonts w:ascii="Times New Roman" w:hAnsi="Times New Roman" w:cs="Times New Roman"/>
            <w:sz w:val="24"/>
            <w:szCs w:val="24"/>
          </w:rPr>
          <w:t xml:space="preserve">and </w:t>
        </w:r>
        <w:commentRangeStart w:id="222"/>
        <w:r w:rsidR="00296A11">
          <w:rPr>
            <w:rFonts w:ascii="Times New Roman" w:hAnsi="Times New Roman" w:cs="Times New Roman"/>
            <w:sz w:val="24"/>
            <w:szCs w:val="24"/>
          </w:rPr>
          <w:t xml:space="preserve">refund </w:t>
        </w:r>
      </w:ins>
      <w:commentRangeEnd w:id="222"/>
      <w:ins w:id="223" w:author="Wrobel, Julia" w:date="2023-03-19T13:32:00Z">
        <w:r w:rsidR="00296A11">
          <w:rPr>
            <w:rStyle w:val="CommentReference"/>
          </w:rPr>
          <w:commentReference w:id="222"/>
        </w:r>
      </w:ins>
      <w:del w:id="224" w:author="Wrobel, Julia" w:date="2023-03-19T13:32:00Z">
        <w:r w:rsidDel="00296A11">
          <w:rPr>
            <w:rFonts w:ascii="Times New Roman" w:hAnsi="Times New Roman" w:cs="Times New Roman"/>
            <w:sz w:val="24"/>
            <w:szCs w:val="24"/>
          </w:rPr>
          <w:delText>package used for the analysis</w:delText>
        </w:r>
      </w:del>
      <w:ins w:id="225" w:author="Wrobel, Julia" w:date="2023-03-19T13:32:00Z">
        <w:r w:rsidR="00296A11">
          <w:rPr>
            <w:rFonts w:ascii="Times New Roman" w:hAnsi="Times New Roman" w:cs="Times New Roman"/>
            <w:sz w:val="24"/>
            <w:szCs w:val="24"/>
          </w:rPr>
          <w:t>were used for functional data models.</w:t>
        </w:r>
      </w:ins>
      <w:del w:id="226" w:author="Wrobel, Julia" w:date="2023-03-19T13:33:00Z">
        <w:r w:rsidDel="00EF29D3">
          <w:rPr>
            <w:rFonts w:ascii="Times New Roman" w:hAnsi="Times New Roman" w:cs="Times New Roman"/>
            <w:sz w:val="24"/>
            <w:szCs w:val="24"/>
          </w:rPr>
          <w:delText xml:space="preserve">. </w:delText>
        </w:r>
      </w:del>
    </w:p>
    <w:p w14:paraId="7A6B6D64" w14:textId="7D0DC457"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432454E" w14:textId="44B318C4" w:rsidR="00080F21" w:rsidRDefault="00080F21" w:rsidP="00FF541D">
      <w:pPr>
        <w:spacing w:line="480" w:lineRule="auto"/>
        <w:ind w:firstLine="720"/>
        <w:rPr>
          <w:rFonts w:ascii="Times New Roman" w:hAnsi="Times New Roman" w:cs="Times New Roman"/>
          <w:sz w:val="24"/>
          <w:szCs w:val="24"/>
        </w:rPr>
      </w:pPr>
      <w:commentRangeStart w:id="227"/>
      <w:r>
        <w:rPr>
          <w:rFonts w:ascii="Times New Roman" w:hAnsi="Times New Roman" w:cs="Times New Roman"/>
          <w:sz w:val="24"/>
          <w:szCs w:val="24"/>
        </w:rPr>
        <w:t xml:space="preserve">The ROC curves </w:t>
      </w:r>
      <w:commentRangeEnd w:id="227"/>
      <w:r w:rsidR="003C695F">
        <w:rPr>
          <w:rStyle w:val="CommentReference"/>
        </w:rPr>
        <w:commentReference w:id="227"/>
      </w:r>
      <w:r>
        <w:rPr>
          <w:rFonts w:ascii="Times New Roman" w:hAnsi="Times New Roman" w:cs="Times New Roman"/>
          <w:sz w:val="24"/>
          <w:szCs w:val="24"/>
        </w:rPr>
        <w:t xml:space="preserve">for the prediction analysis compared the discrimination ability for two models; one uses summary features of the trajectory of the pupillary light </w:t>
      </w:r>
      <w:r w:rsidR="00E54C9D">
        <w:rPr>
          <w:rFonts w:ascii="Times New Roman" w:hAnsi="Times New Roman" w:cs="Times New Roman"/>
          <w:sz w:val="24"/>
          <w:szCs w:val="24"/>
        </w:rPr>
        <w:t>reflex</w:t>
      </w:r>
      <w:r>
        <w:rPr>
          <w:rFonts w:ascii="Times New Roman" w:hAnsi="Times New Roman" w:cs="Times New Roman"/>
          <w:sz w:val="24"/>
          <w:szCs w:val="24"/>
        </w:rPr>
        <w:t xml:space="preserve"> and the second </w:t>
      </w:r>
      <w:r>
        <w:rPr>
          <w:rFonts w:ascii="Times New Roman" w:hAnsi="Times New Roman" w:cs="Times New Roman"/>
          <w:sz w:val="24"/>
          <w:szCs w:val="24"/>
        </w:rPr>
        <w:lastRenderedPageBreak/>
        <w:t xml:space="preserve">used the full trajectory of the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(Figure 1). </w:t>
      </w:r>
      <w:commentRangeStart w:id="228"/>
      <w:r>
        <w:rPr>
          <w:rFonts w:ascii="Times New Roman" w:hAnsi="Times New Roman" w:cs="Times New Roman"/>
          <w:sz w:val="24"/>
          <w:szCs w:val="24"/>
        </w:rPr>
        <w:t xml:space="preserve">The AUCs, used to quantify the discrimination ability of the model, for these prediction models ranged from 0.68 to 0.71, with the model using the full trajectory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having the higher AUC</w:t>
      </w:r>
      <w:commentRangeEnd w:id="228"/>
      <w:r w:rsidR="005E26CA">
        <w:rPr>
          <w:rStyle w:val="CommentReference"/>
        </w:rPr>
        <w:commentReference w:id="228"/>
      </w:r>
      <w:r>
        <w:rPr>
          <w:rFonts w:ascii="Times New Roman" w:hAnsi="Times New Roman" w:cs="Times New Roman"/>
          <w:sz w:val="24"/>
          <w:szCs w:val="24"/>
        </w:rPr>
        <w:t xml:space="preserve">. This indicates that models using full trajectory information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may have the ability to discriminate between cannabis </w:t>
      </w:r>
      <w:commentRangeStart w:id="229"/>
      <w:commentRangeStart w:id="230"/>
      <w:r>
        <w:rPr>
          <w:rFonts w:ascii="Times New Roman" w:hAnsi="Times New Roman" w:cs="Times New Roman"/>
          <w:sz w:val="24"/>
          <w:szCs w:val="24"/>
        </w:rPr>
        <w:t>smokers and non-smokers</w:t>
      </w:r>
      <w:commentRangeEnd w:id="229"/>
      <w:r>
        <w:rPr>
          <w:rStyle w:val="CommentReference"/>
        </w:rPr>
        <w:commentReference w:id="229"/>
      </w:r>
      <w:commentRangeEnd w:id="230"/>
      <w:r w:rsidR="005E26CA">
        <w:rPr>
          <w:rStyle w:val="CommentReference"/>
        </w:rPr>
        <w:commentReference w:id="230"/>
      </w:r>
      <w:r w:rsidR="00E54C9D">
        <w:rPr>
          <w:rFonts w:ascii="Times New Roman" w:hAnsi="Times New Roman" w:cs="Times New Roman"/>
          <w:sz w:val="24"/>
          <w:szCs w:val="24"/>
        </w:rPr>
        <w:t xml:space="preserve"> better than feature-based models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28D21C39" w:rsidR="00080F21" w:rsidRDefault="00080F21" w:rsidP="00080F21">
            <w:pPr>
              <w:rPr>
                <w:rFonts w:ascii="Times New Roman" w:hAnsi="Times New Roman" w:cs="Times New Roman"/>
                <w:sz w:val="24"/>
                <w:szCs w:val="24"/>
              </w:rPr>
            </w:pPr>
            <w:commentRangeStart w:id="231"/>
            <w:commentRangeStart w:id="232"/>
            <w:r>
              <w:rPr>
                <w:rFonts w:ascii="Times New Roman" w:hAnsi="Times New Roman" w:cs="Times New Roman"/>
                <w:sz w:val="24"/>
                <w:szCs w:val="24"/>
              </w:rPr>
              <w:t xml:space="preserve">Figure 1: </w:t>
            </w:r>
            <w:r w:rsidR="00F00A27">
              <w:rPr>
                <w:rFonts w:ascii="Times New Roman" w:hAnsi="Times New Roman" w:cs="Times New Roman"/>
                <w:sz w:val="24"/>
                <w:szCs w:val="24"/>
              </w:rPr>
              <w:t xml:space="preserve">ROCs Evaluating the Discrimination Ability between Smokers and non-Smokers for Summary Feature vs Full Trajectory </w:t>
            </w:r>
            <w:commentRangeEnd w:id="232"/>
            <w:r w:rsidR="00374549">
              <w:rPr>
                <w:rStyle w:val="CommentReference"/>
              </w:rPr>
              <w:commentReference w:id="232"/>
            </w:r>
            <w:r w:rsidR="00F00A27">
              <w:rPr>
                <w:rFonts w:ascii="Times New Roman" w:hAnsi="Times New Roman" w:cs="Times New Roman"/>
                <w:sz w:val="24"/>
                <w:szCs w:val="24"/>
              </w:rPr>
              <w:t>Models</w:t>
            </w:r>
            <w:commentRangeEnd w:id="231"/>
            <w:r w:rsidR="00A5789F">
              <w:rPr>
                <w:rStyle w:val="CommentReference"/>
              </w:rPr>
              <w:commentReference w:id="231"/>
            </w:r>
          </w:p>
        </w:tc>
      </w:tr>
      <w:tr w:rsidR="00080F21" w14:paraId="3274BC15" w14:textId="77777777" w:rsidTr="00080F21">
        <w:tc>
          <w:tcPr>
            <w:tcW w:w="9350" w:type="dxa"/>
          </w:tcPr>
          <w:p w14:paraId="002BFC25" w14:textId="351CAADB" w:rsidR="00080F21" w:rsidRDefault="00385795" w:rsidP="00080F21">
            <w:pPr>
              <w:rPr>
                <w:rFonts w:ascii="Times New Roman" w:hAnsi="Times New Roman" w:cs="Times New Roman"/>
                <w:sz w:val="24"/>
                <w:szCs w:val="24"/>
              </w:rPr>
            </w:pPr>
            <w:r>
              <w:rPr>
                <w:noProof/>
              </w:rPr>
              <w:drawing>
                <wp:inline distT="0" distB="0" distL="0" distR="0" wp14:anchorId="4BF70DEC" wp14:editId="7777419A">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commentRangeStart w:id="233"/>
            <w:commentRangeEnd w:id="233"/>
            <w:r w:rsidR="00080F21">
              <w:rPr>
                <w:rStyle w:val="CommentReference"/>
              </w:rPr>
              <w:commentReference w:id="233"/>
            </w:r>
          </w:p>
        </w:tc>
      </w:tr>
      <w:tr w:rsidR="00080F21" w14:paraId="5F36866B" w14:textId="77777777" w:rsidTr="00080F21">
        <w:tc>
          <w:tcPr>
            <w:tcW w:w="9350" w:type="dxa"/>
          </w:tcPr>
          <w:p w14:paraId="436044A7" w14:textId="1FA272F2" w:rsidR="00080F21" w:rsidRDefault="00F00A27" w:rsidP="00080F21">
            <w:pPr>
              <w:rPr>
                <w:rFonts w:ascii="Times New Roman" w:hAnsi="Times New Roman" w:cs="Times New Roman"/>
                <w:sz w:val="24"/>
                <w:szCs w:val="24"/>
              </w:rPr>
            </w:pPr>
            <w:r>
              <w:rPr>
                <w:rFonts w:ascii="Times New Roman" w:hAnsi="Times New Roman" w:cs="Times New Roman"/>
                <w:sz w:val="24"/>
                <w:szCs w:val="24"/>
              </w:rPr>
              <w:t xml:space="preserve">Receiver Operator Characteristic curves (ROCs) </w:t>
            </w:r>
            <w:del w:id="234" w:author="Wrobel, Julia" w:date="2023-03-19T14:19:00Z">
              <w:r w:rsidDel="00077CB4">
                <w:rPr>
                  <w:rFonts w:ascii="Times New Roman" w:hAnsi="Times New Roman" w:cs="Times New Roman"/>
                  <w:sz w:val="24"/>
                  <w:szCs w:val="24"/>
                </w:rPr>
                <w:delText>evaluate the prediction accuracy for</w:delText>
              </w:r>
            </w:del>
            <w:ins w:id="235" w:author="Wrobel, Julia" w:date="2023-03-19T14:19:00Z">
              <w:r w:rsidR="00077CB4">
                <w:rPr>
                  <w:rFonts w:ascii="Times New Roman" w:hAnsi="Times New Roman" w:cs="Times New Roman"/>
                  <w:sz w:val="24"/>
                  <w:szCs w:val="24"/>
                </w:rPr>
                <w:t>for our two logistic regression models.</w:t>
              </w:r>
            </w:ins>
            <w:ins w:id="236" w:author="Wrobel, Julia" w:date="2023-03-19T14:20:00Z">
              <w:r w:rsidR="00077CB4">
                <w:rPr>
                  <w:rFonts w:ascii="Times New Roman" w:hAnsi="Times New Roman" w:cs="Times New Roman"/>
                  <w:sz w:val="24"/>
                  <w:szCs w:val="24"/>
                </w:rPr>
                <w:t xml:space="preserve"> </w:t>
              </w:r>
            </w:ins>
            <w:del w:id="237" w:author="Wrobel, Julia" w:date="2023-03-19T14:20:00Z">
              <w:r w:rsidDel="00077CB4">
                <w:rPr>
                  <w:rFonts w:ascii="Times New Roman" w:hAnsi="Times New Roman" w:cs="Times New Roman"/>
                  <w:sz w:val="24"/>
                  <w:szCs w:val="24"/>
                </w:rPr>
                <w:delText xml:space="preserve"> different models, with a </w:delText>
              </w:r>
            </w:del>
            <w:ins w:id="238" w:author="Wrobel, Julia" w:date="2023-03-19T14:20:00Z">
              <w:r w:rsidR="00077CB4">
                <w:rPr>
                  <w:rFonts w:ascii="Times New Roman" w:hAnsi="Times New Roman" w:cs="Times New Roman"/>
                  <w:sz w:val="24"/>
                  <w:szCs w:val="24"/>
                </w:rPr>
                <w:t>H</w:t>
              </w:r>
            </w:ins>
            <w:del w:id="239" w:author="Wrobel, Julia" w:date="2023-03-19T14:20:00Z">
              <w:r w:rsidDel="00077CB4">
                <w:rPr>
                  <w:rFonts w:ascii="Times New Roman" w:hAnsi="Times New Roman" w:cs="Times New Roman"/>
                  <w:sz w:val="24"/>
                  <w:szCs w:val="24"/>
                </w:rPr>
                <w:delText>h</w:delText>
              </w:r>
            </w:del>
            <w:r>
              <w:rPr>
                <w:rFonts w:ascii="Times New Roman" w:hAnsi="Times New Roman" w:cs="Times New Roman"/>
                <w:sz w:val="24"/>
                <w:szCs w:val="24"/>
              </w:rPr>
              <w:t xml:space="preserve">igher </w:t>
            </w:r>
            <w:del w:id="240" w:author="Wrobel, Julia" w:date="2023-03-19T14:20:00Z">
              <w:r w:rsidDel="00077CB4">
                <w:rPr>
                  <w:rFonts w:ascii="Times New Roman" w:hAnsi="Times New Roman" w:cs="Times New Roman"/>
                  <w:sz w:val="24"/>
                  <w:szCs w:val="24"/>
                </w:rPr>
                <w:delText xml:space="preserve">prediction </w:delText>
              </w:r>
            </w:del>
            <w:r>
              <w:rPr>
                <w:rFonts w:ascii="Times New Roman" w:hAnsi="Times New Roman" w:cs="Times New Roman"/>
                <w:sz w:val="24"/>
                <w:szCs w:val="24"/>
              </w:rPr>
              <w:t xml:space="preserve">accuracy </w:t>
            </w:r>
            <w:ins w:id="241" w:author="Wrobel, Julia" w:date="2023-03-19T14:20:00Z">
              <w:r w:rsidR="00077CB4">
                <w:rPr>
                  <w:rFonts w:ascii="Times New Roman" w:hAnsi="Times New Roman" w:cs="Times New Roman"/>
                  <w:sz w:val="24"/>
                  <w:szCs w:val="24"/>
                </w:rPr>
                <w:t xml:space="preserve">in predicting recent cannabis use is </w:t>
              </w:r>
            </w:ins>
            <w:r>
              <w:rPr>
                <w:rFonts w:ascii="Times New Roman" w:hAnsi="Times New Roman" w:cs="Times New Roman"/>
                <w:sz w:val="24"/>
                <w:szCs w:val="24"/>
              </w:rPr>
              <w:t xml:space="preserve">indicated by a higher AUC and the ROC curve following the left and top edge of the graph. </w:t>
            </w:r>
            <w:commentRangeStart w:id="242"/>
            <w:r>
              <w:rPr>
                <w:rFonts w:ascii="Times New Roman" w:hAnsi="Times New Roman" w:cs="Times New Roman"/>
                <w:sz w:val="24"/>
                <w:szCs w:val="24"/>
              </w:rPr>
              <w:t>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w:t>
            </w:r>
            <w:commentRangeEnd w:id="242"/>
            <w:r w:rsidR="00332E41">
              <w:rPr>
                <w:rStyle w:val="CommentReference"/>
              </w:rPr>
              <w:lastRenderedPageBreak/>
              <w:commentReference w:id="242"/>
            </w:r>
            <w:r w:rsidR="00361768">
              <w:rPr>
                <w:rFonts w:ascii="Times New Roman" w:hAnsi="Times New Roman" w:cs="Times New Roman"/>
                <w:sz w:val="24"/>
                <w:szCs w:val="24"/>
              </w:rPr>
              <w:t xml:space="preserve">summary features. Although similar, the model utilizing the full trajectory data has better discrimination ability between smokers and non-smokers. </w:t>
            </w:r>
            <w:r>
              <w:rPr>
                <w:rFonts w:ascii="Times New Roman" w:hAnsi="Times New Roman" w:cs="Times New Roman"/>
                <w:sz w:val="24"/>
                <w:szCs w:val="24"/>
              </w:rPr>
              <w:t xml:space="preserve"> </w:t>
            </w:r>
          </w:p>
        </w:tc>
      </w:tr>
    </w:tbl>
    <w:p w14:paraId="52AD6ABF" w14:textId="44E23A65" w:rsidR="00990BBF" w:rsidRDefault="00990BBF" w:rsidP="007862C8">
      <w:pPr>
        <w:spacing w:line="480" w:lineRule="auto"/>
        <w:rPr>
          <w:ins w:id="243" w:author="Wrobel, Julia" w:date="2023-03-19T14:26:00Z"/>
          <w:rFonts w:ascii="Times New Roman" w:hAnsi="Times New Roman" w:cs="Times New Roman"/>
          <w:sz w:val="24"/>
          <w:szCs w:val="24"/>
        </w:rPr>
      </w:pPr>
    </w:p>
    <w:p w14:paraId="35E71B6B" w14:textId="3AD89469" w:rsidR="003B523C" w:rsidDel="006419E2" w:rsidRDefault="003B523C" w:rsidP="003B523C">
      <w:pPr>
        <w:spacing w:line="480" w:lineRule="auto"/>
        <w:ind w:firstLine="720"/>
        <w:rPr>
          <w:del w:id="244" w:author="Wrobel, Julia" w:date="2023-03-19T14:46:00Z"/>
          <w:rFonts w:ascii="Times New Roman" w:hAnsi="Times New Roman" w:cs="Times New Roman"/>
          <w:sz w:val="24"/>
          <w:szCs w:val="24"/>
        </w:rPr>
        <w:pPrChange w:id="245" w:author="Wrobel, Julia" w:date="2023-03-19T14:29:00Z">
          <w:pPr>
            <w:spacing w:line="480" w:lineRule="auto"/>
          </w:pPr>
        </w:pPrChange>
      </w:pPr>
      <w:ins w:id="246" w:author="Wrobel, Julia" w:date="2023-03-19T14:28:00Z">
        <w:r>
          <w:rPr>
            <w:rFonts w:ascii="Times New Roman" w:hAnsi="Times New Roman" w:cs="Times New Roman"/>
            <w:sz w:val="24"/>
            <w:szCs w:val="24"/>
          </w:rPr>
          <w:t>Because t</w:t>
        </w:r>
      </w:ins>
      <w:ins w:id="247" w:author="Wrobel, Julia" w:date="2023-03-19T14:27:00Z">
        <w:r>
          <w:rPr>
            <w:rFonts w:ascii="Times New Roman" w:hAnsi="Times New Roman" w:cs="Times New Roman"/>
            <w:sz w:val="24"/>
            <w:szCs w:val="24"/>
          </w:rPr>
          <w:t xml:space="preserve">he functional logistic regression model in the yellow line of Figure XX (1 now, but will become Figure2A) </w:t>
        </w:r>
      </w:ins>
      <w:ins w:id="248" w:author="Wrobel, Julia" w:date="2023-03-19T14:28:00Z">
        <w:r>
          <w:rPr>
            <w:rFonts w:ascii="Times New Roman" w:hAnsi="Times New Roman" w:cs="Times New Roman"/>
            <w:sz w:val="24"/>
            <w:szCs w:val="24"/>
          </w:rPr>
          <w:t>leverages information in the full pupil response trajectories it is better able to discriminate between participants who have recent</w:t>
        </w:r>
      </w:ins>
      <w:ins w:id="249" w:author="Wrobel, Julia" w:date="2023-03-19T14:29:00Z">
        <w:r>
          <w:rPr>
            <w:rFonts w:ascii="Times New Roman" w:hAnsi="Times New Roman" w:cs="Times New Roman"/>
            <w:sz w:val="24"/>
            <w:szCs w:val="24"/>
          </w:rPr>
          <w:t>ly used cannabis from those who have not. An added benefit of this model is</w:t>
        </w:r>
      </w:ins>
      <w:ins w:id="250" w:author="Wrobel, Julia" w:date="2023-03-19T14:42:00Z">
        <w:r w:rsidR="006419E2">
          <w:rPr>
            <w:rFonts w:ascii="Times New Roman" w:hAnsi="Times New Roman" w:cs="Times New Roman"/>
            <w:sz w:val="24"/>
            <w:szCs w:val="24"/>
          </w:rPr>
          <w:t xml:space="preserve"> the ability to visualize the </w:t>
        </w:r>
      </w:ins>
      <w:ins w:id="251" w:author="Wrobel, Julia" w:date="2023-03-19T14:44:00Z">
        <w:r w:rsidR="006419E2">
          <w:rPr>
            <w:rFonts w:ascii="Times New Roman" w:hAnsi="Times New Roman" w:cs="Times New Roman"/>
            <w:sz w:val="24"/>
            <w:szCs w:val="24"/>
          </w:rPr>
          <w:t>odds of</w:t>
        </w:r>
      </w:ins>
      <w:ins w:id="252" w:author="Wrobel, Julia" w:date="2023-03-19T14:43:00Z">
        <w:r w:rsidR="006419E2">
          <w:rPr>
            <w:rFonts w:ascii="Times New Roman" w:hAnsi="Times New Roman" w:cs="Times New Roman"/>
            <w:sz w:val="24"/>
            <w:szCs w:val="24"/>
          </w:rPr>
          <w:t xml:space="preserve"> cannabis use </w:t>
        </w:r>
      </w:ins>
      <w:ins w:id="253" w:author="Wrobel, Julia" w:date="2023-03-19T14:45:00Z">
        <w:r w:rsidR="006419E2">
          <w:rPr>
            <w:rFonts w:ascii="Times New Roman" w:hAnsi="Times New Roman" w:cs="Times New Roman"/>
            <w:sz w:val="24"/>
            <w:szCs w:val="24"/>
          </w:rPr>
          <w:t>over the 10 seconds of the pupil light response test</w:t>
        </w:r>
      </w:ins>
      <w:ins w:id="254" w:author="Wrobel, Julia" w:date="2023-03-19T14:46:00Z">
        <w:r w:rsidR="006419E2">
          <w:rPr>
            <w:rFonts w:ascii="Times New Roman" w:hAnsi="Times New Roman" w:cs="Times New Roman"/>
            <w:sz w:val="24"/>
            <w:szCs w:val="24"/>
          </w:rPr>
          <w:t xml:space="preserve"> (</w:t>
        </w:r>
        <w:commentRangeStart w:id="255"/>
        <w:r w:rsidR="006419E2">
          <w:rPr>
            <w:rFonts w:ascii="Times New Roman" w:hAnsi="Times New Roman" w:cs="Times New Roman"/>
            <w:sz w:val="24"/>
            <w:szCs w:val="24"/>
          </w:rPr>
          <w:t>Figure 2</w:t>
        </w:r>
        <w:commentRangeEnd w:id="255"/>
        <w:r w:rsidR="006419E2">
          <w:rPr>
            <w:rStyle w:val="CommentReference"/>
          </w:rPr>
          <w:commentReference w:id="255"/>
        </w:r>
        <w:r w:rsidR="006419E2">
          <w:rPr>
            <w:rFonts w:ascii="Times New Roman" w:hAnsi="Times New Roman" w:cs="Times New Roman"/>
            <w:sz w:val="24"/>
            <w:szCs w:val="24"/>
          </w:rPr>
          <w:t>)</w:t>
        </w:r>
      </w:ins>
      <w:ins w:id="256" w:author="Wrobel, Julia" w:date="2023-03-19T14:45:00Z">
        <w:r w:rsidR="006419E2">
          <w:rPr>
            <w:rFonts w:ascii="Times New Roman" w:hAnsi="Times New Roman" w:cs="Times New Roman"/>
            <w:sz w:val="24"/>
            <w:szCs w:val="24"/>
          </w:rPr>
          <w:t>.</w:t>
        </w:r>
      </w:ins>
      <w:ins w:id="257" w:author="Wrobel, Julia" w:date="2023-03-19T14:46:00Z">
        <w:r w:rsidR="006419E2">
          <w:rPr>
            <w:rFonts w:ascii="Times New Roman" w:hAnsi="Times New Roman" w:cs="Times New Roman"/>
            <w:sz w:val="24"/>
            <w:szCs w:val="24"/>
          </w:rPr>
          <w:t xml:space="preserve"> </w:t>
        </w:r>
      </w:ins>
      <w:commentRangeStart w:id="258"/>
    </w:p>
    <w:p w14:paraId="2C824CF2" w14:textId="137D3FD2" w:rsidR="00080F21" w:rsidRDefault="00080F21" w:rsidP="006419E2">
      <w:pPr>
        <w:spacing w:line="480" w:lineRule="auto"/>
        <w:ind w:firstLine="720"/>
        <w:rPr>
          <w:rFonts w:ascii="Times New Roman" w:hAnsi="Times New Roman" w:cs="Times New Roman"/>
          <w:sz w:val="24"/>
          <w:szCs w:val="24"/>
        </w:rPr>
      </w:pPr>
      <w:del w:id="259" w:author="Wrobel, Julia" w:date="2023-03-19T14:44:00Z">
        <w:r w:rsidDel="006419E2">
          <w:rPr>
            <w:rFonts w:ascii="Times New Roman" w:hAnsi="Times New Roman" w:cs="Times New Roman"/>
            <w:sz w:val="24"/>
            <w:szCs w:val="24"/>
          </w:rPr>
          <w:delText xml:space="preserve">The full trajectory model used in the prediction analysis was a SoFR model that </w:delText>
        </w:r>
        <w:r w:rsidR="00335A93" w:rsidDel="006419E2">
          <w:rPr>
            <w:rFonts w:ascii="Times New Roman" w:hAnsi="Times New Roman" w:cs="Times New Roman"/>
            <w:sz w:val="24"/>
            <w:szCs w:val="24"/>
          </w:rPr>
          <w:delText>found differences in the average trajectory of smokers and non-smoker to predict the group for each trajectory</w:delText>
        </w:r>
      </w:del>
      <w:del w:id="260" w:author="Wrobel, Julia" w:date="2023-03-19T14:46:00Z">
        <w:r w:rsidR="00335A93" w:rsidDel="006419E2">
          <w:rPr>
            <w:rFonts w:ascii="Times New Roman" w:hAnsi="Times New Roman" w:cs="Times New Roman"/>
            <w:sz w:val="24"/>
            <w:szCs w:val="24"/>
          </w:rPr>
          <w:delText xml:space="preserve">. </w:delText>
        </w:r>
        <w:r w:rsidR="00FE54BE" w:rsidDel="006419E2">
          <w:rPr>
            <w:rFonts w:ascii="Times New Roman" w:hAnsi="Times New Roman" w:cs="Times New Roman"/>
            <w:sz w:val="24"/>
            <w:szCs w:val="24"/>
          </w:rPr>
          <w:delText xml:space="preserve">A </w:delText>
        </w:r>
        <w:r w:rsidR="00335A93" w:rsidDel="006419E2">
          <w:rPr>
            <w:rFonts w:ascii="Times New Roman" w:hAnsi="Times New Roman" w:cs="Times New Roman"/>
            <w:sz w:val="24"/>
            <w:szCs w:val="24"/>
          </w:rPr>
          <w:delText xml:space="preserve">plot of </w:delText>
        </w:r>
        <w:r w:rsidR="00833772" w:rsidDel="006419E2">
          <w:rPr>
            <w:rFonts w:ascii="Times New Roman" w:hAnsi="Times New Roman" w:cs="Times New Roman"/>
            <w:sz w:val="24"/>
            <w:szCs w:val="24"/>
          </w:rPr>
          <w:delText>the odds ratio</w:delText>
        </w:r>
        <w:r w:rsidR="00335A93" w:rsidDel="006419E2">
          <w:rPr>
            <w:rFonts w:ascii="Times New Roman" w:hAnsi="Times New Roman" w:cs="Times New Roman"/>
            <w:sz w:val="24"/>
            <w:szCs w:val="24"/>
          </w:rPr>
          <w:delText xml:space="preserve"> between smoker and non-smoker trajectories is </w:delText>
        </w:r>
        <w:r w:rsidR="00833772" w:rsidDel="006419E2">
          <w:rPr>
            <w:rFonts w:ascii="Times New Roman" w:hAnsi="Times New Roman" w:cs="Times New Roman"/>
            <w:sz w:val="24"/>
            <w:szCs w:val="24"/>
          </w:rPr>
          <w:delText>shown</w:delText>
        </w:r>
        <w:r w:rsidR="00335A93" w:rsidDel="006419E2">
          <w:rPr>
            <w:rFonts w:ascii="Times New Roman" w:hAnsi="Times New Roman" w:cs="Times New Roman"/>
            <w:sz w:val="24"/>
            <w:szCs w:val="24"/>
          </w:rPr>
          <w:delText xml:space="preserve">. </w:delText>
        </w:r>
      </w:del>
      <w:ins w:id="261" w:author="Wrobel, Julia" w:date="2023-03-19T14:49:00Z">
        <w:r w:rsidR="007D6F4D">
          <w:rPr>
            <w:rFonts w:ascii="Times New Roman" w:hAnsi="Times New Roman" w:cs="Times New Roman"/>
            <w:sz w:val="24"/>
            <w:szCs w:val="24"/>
          </w:rPr>
          <w:t>This plot shows</w:t>
        </w:r>
      </w:ins>
      <w:ins w:id="262" w:author="Wrobel, Julia" w:date="2023-03-19T14:51:00Z">
        <w:r w:rsidR="000075EF">
          <w:rPr>
            <w:rFonts w:ascii="Times New Roman" w:hAnsi="Times New Roman" w:cs="Times New Roman"/>
            <w:sz w:val="24"/>
            <w:szCs w:val="24"/>
          </w:rPr>
          <w:t>…</w:t>
        </w:r>
      </w:ins>
      <w:del w:id="263" w:author="Wrobel, Julia" w:date="2023-03-19T14:49:00Z">
        <w:r w:rsidR="00335A93" w:rsidDel="007D6F4D">
          <w:rPr>
            <w:rFonts w:ascii="Times New Roman" w:hAnsi="Times New Roman" w:cs="Times New Roman"/>
            <w:sz w:val="24"/>
            <w:szCs w:val="24"/>
          </w:rPr>
          <w:delText>From this plo</w:delText>
        </w:r>
      </w:del>
      <w:del w:id="264" w:author="Wrobel, Julia" w:date="2023-03-19T14:48:00Z">
        <w:r w:rsidR="00335A93" w:rsidDel="007D6F4D">
          <w:rPr>
            <w:rFonts w:ascii="Times New Roman" w:hAnsi="Times New Roman" w:cs="Times New Roman"/>
            <w:sz w:val="24"/>
            <w:szCs w:val="24"/>
          </w:rPr>
          <w:delText>t</w:delText>
        </w:r>
        <w:r w:rsidR="00FE54BE" w:rsidDel="007D6F4D">
          <w:rPr>
            <w:rFonts w:ascii="Times New Roman" w:hAnsi="Times New Roman" w:cs="Times New Roman"/>
            <w:sz w:val="24"/>
            <w:szCs w:val="24"/>
          </w:rPr>
          <w:delText xml:space="preserve"> in Figure 2</w:delText>
        </w:r>
      </w:del>
      <w:r w:rsidR="00FE54BE">
        <w:rPr>
          <w:rFonts w:ascii="Times New Roman" w:hAnsi="Times New Roman" w:cs="Times New Roman"/>
          <w:sz w:val="24"/>
          <w:szCs w:val="24"/>
        </w:rPr>
        <w:t>, and</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265"/>
      <w:r w:rsidR="0075567D">
        <w:rPr>
          <w:rFonts w:ascii="Times New Roman" w:hAnsi="Times New Roman" w:cs="Times New Roman"/>
          <w:sz w:val="24"/>
          <w:szCs w:val="24"/>
        </w:rPr>
        <w:t xml:space="preserve">95% </w:t>
      </w:r>
      <w:commentRangeEnd w:id="265"/>
      <w:r w:rsidR="00361768">
        <w:rPr>
          <w:rStyle w:val="CommentReference"/>
        </w:rPr>
        <w:commentReference w:id="265"/>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commentRangeEnd w:id="258"/>
      <w:r w:rsidR="0000317E">
        <w:rPr>
          <w:rStyle w:val="CommentReference"/>
        </w:rPr>
        <w:commentReference w:id="258"/>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7594A9BD" w:rsidR="00080F21" w:rsidRDefault="00080F21" w:rsidP="00080F21">
            <w:pPr>
              <w:rPr>
                <w:rFonts w:ascii="Times New Roman" w:hAnsi="Times New Roman" w:cs="Times New Roman"/>
                <w:sz w:val="24"/>
                <w:szCs w:val="24"/>
              </w:rPr>
            </w:pPr>
            <w:commentRangeStart w:id="266"/>
            <w:r>
              <w:rPr>
                <w:rFonts w:ascii="Times New Roman" w:hAnsi="Times New Roman" w:cs="Times New Roman"/>
                <w:sz w:val="24"/>
                <w:szCs w:val="24"/>
              </w:rPr>
              <w:t xml:space="preserve">Figure 2: </w:t>
            </w:r>
            <w:r w:rsidR="00361768">
              <w:rPr>
                <w:rFonts w:ascii="Times New Roman" w:hAnsi="Times New Roman" w:cs="Times New Roman"/>
                <w:sz w:val="24"/>
                <w:szCs w:val="24"/>
              </w:rPr>
              <w:t>Plot of Logistic Regression Model to Discriminate between Smokers and non-Smokers</w:t>
            </w:r>
            <w:commentRangeEnd w:id="266"/>
            <w:r w:rsidR="00AF772A">
              <w:rPr>
                <w:rStyle w:val="CommentReference"/>
              </w:rPr>
              <w:commentReference w:id="266"/>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634283D0" w14:textId="77777777" w:rsidTr="00080F21">
        <w:tc>
          <w:tcPr>
            <w:tcW w:w="9350" w:type="dxa"/>
          </w:tcPr>
          <w:p w14:paraId="1C914904" w14:textId="76E6F894" w:rsidR="00080F21" w:rsidRDefault="00F02C75" w:rsidP="00833772">
            <w:pPr>
              <w:rPr>
                <w:rFonts w:ascii="Times New Roman" w:hAnsi="Times New Roman" w:cs="Times New Roman"/>
                <w:sz w:val="24"/>
                <w:szCs w:val="24"/>
              </w:rPr>
            </w:pPr>
            <w:r>
              <w:rPr>
                <w:rFonts w:ascii="Times New Roman" w:hAnsi="Times New Roman" w:cs="Times New Roman"/>
                <w:sz w:val="24"/>
                <w:szCs w:val="24"/>
              </w:rPr>
              <w:t>The d</w:t>
            </w:r>
            <w:r w:rsidR="00833772"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00833772" w:rsidRPr="00833772">
              <w:rPr>
                <w:rFonts w:ascii="Times New Roman" w:hAnsi="Times New Roman" w:cs="Times New Roman"/>
                <w:sz w:val="24"/>
                <w:szCs w:val="24"/>
              </w:rPr>
              <w:t xml:space="preserve"> </w:t>
            </w:r>
            <w:commentRangeStart w:id="267"/>
            <w:r w:rsidR="00833772" w:rsidRPr="00833772">
              <w:rPr>
                <w:rFonts w:ascii="Times New Roman" w:hAnsi="Times New Roman" w:cs="Times New Roman"/>
                <w:sz w:val="24"/>
                <w:szCs w:val="24"/>
              </w:rPr>
              <w:t>2*</w:t>
            </w:r>
            <w:r w:rsidR="00F00A27">
              <w:rPr>
                <w:rFonts w:ascii="Times New Roman" w:hAnsi="Times New Roman" w:cs="Times New Roman"/>
                <w:sz w:val="24"/>
                <w:szCs w:val="24"/>
              </w:rPr>
              <w:t>SE</w:t>
            </w:r>
            <w:commentRangeEnd w:id="267"/>
            <w:r w:rsidR="0000317E">
              <w:rPr>
                <w:rStyle w:val="CommentReference"/>
              </w:rPr>
              <w:commentReference w:id="267"/>
            </w:r>
            <w:r w:rsidR="00833772" w:rsidRPr="00833772">
              <w:rPr>
                <w:rFonts w:ascii="Times New Roman" w:hAnsi="Times New Roman" w:cs="Times New Roman"/>
                <w:sz w:val="24"/>
                <w:szCs w:val="24"/>
              </w:rPr>
              <w:t xml:space="preserve"> confidence interval around the </w:t>
            </w:r>
            <w:r w:rsidR="00361768">
              <w:rPr>
                <w:rFonts w:ascii="Times New Roman" w:hAnsi="Times New Roman" w:cs="Times New Roman"/>
                <w:sz w:val="24"/>
                <w:szCs w:val="24"/>
              </w:rPr>
              <w:t>Odds Ratio</w:t>
            </w:r>
            <w:r>
              <w:rPr>
                <w:rFonts w:ascii="Times New Roman" w:hAnsi="Times New Roman" w:cs="Times New Roman"/>
                <w:sz w:val="24"/>
                <w:szCs w:val="24"/>
              </w:rPr>
              <w:t xml:space="preserve"> (OR)</w:t>
            </w:r>
            <w:r w:rsidR="00361768">
              <w:rPr>
                <w:rFonts w:ascii="Times New Roman" w:hAnsi="Times New Roman" w:cs="Times New Roman"/>
                <w:sz w:val="24"/>
                <w:szCs w:val="24"/>
              </w:rPr>
              <w:t xml:space="preserve"> estimate</w:t>
            </w:r>
            <w:r>
              <w:rPr>
                <w:rFonts w:ascii="Times New Roman" w:hAnsi="Times New Roman" w:cs="Times New Roman"/>
                <w:sz w:val="24"/>
                <w:szCs w:val="24"/>
              </w:rPr>
              <w:t>.</w:t>
            </w:r>
          </w:p>
          <w:p w14:paraId="2C4EBA01" w14:textId="36A23D19" w:rsidR="00361768" w:rsidRPr="00833772" w:rsidRDefault="00F02C75" w:rsidP="00833772">
            <w:pPr>
              <w:rPr>
                <w:rFonts w:ascii="Times New Roman" w:hAnsi="Times New Roman" w:cs="Times New Roman"/>
                <w:sz w:val="24"/>
                <w:szCs w:val="24"/>
              </w:rPr>
            </w:pPr>
            <w:r>
              <w:rPr>
                <w:rFonts w:ascii="Times New Roman" w:hAnsi="Times New Roman" w:cs="Times New Roman"/>
                <w:sz w:val="24"/>
                <w:szCs w:val="24"/>
              </w:rPr>
              <w:t>The plot depicts the odds ratio (OR) of being a smokers vs non-smokers across the time course of the pupillary light reflex. High ORs would increase the probability of predicting a smoker.  The red line indicates no difference between smokers and non-smokers, and areas where the confidence interval (</w:t>
            </w:r>
            <w:r w:rsidR="00395EBC">
              <w:rPr>
                <w:rFonts w:ascii="Times New Roman" w:hAnsi="Times New Roman" w:cs="Times New Roman"/>
                <w:sz w:val="24"/>
                <w:szCs w:val="24"/>
              </w:rPr>
              <w:t xml:space="preserve">both </w:t>
            </w:r>
            <w:r>
              <w:rPr>
                <w:rFonts w:ascii="Times New Roman" w:hAnsi="Times New Roman" w:cs="Times New Roman"/>
                <w:sz w:val="24"/>
                <w:szCs w:val="24"/>
              </w:rPr>
              <w:t xml:space="preserve">dashed lines) are above </w:t>
            </w:r>
            <w:r w:rsidR="00395EBC">
              <w:rPr>
                <w:rFonts w:ascii="Times New Roman" w:hAnsi="Times New Roman" w:cs="Times New Roman"/>
                <w:sz w:val="24"/>
                <w:szCs w:val="24"/>
              </w:rPr>
              <w:t>or below the red line indicate statistically significant differences between smokers and non-smokers.</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3C79D9C0" w:rsidR="00833772" w:rsidRDefault="00833772" w:rsidP="00FF541D">
      <w:pPr>
        <w:spacing w:line="480" w:lineRule="auto"/>
        <w:ind w:firstLine="720"/>
        <w:rPr>
          <w:rFonts w:ascii="Times New Roman" w:hAnsi="Times New Roman" w:cs="Times New Roman"/>
          <w:sz w:val="24"/>
          <w:szCs w:val="24"/>
        </w:rPr>
      </w:pPr>
      <w:commentRangeStart w:id="268"/>
      <w:commentRangeStart w:id="269"/>
      <w:r>
        <w:rPr>
          <w:rFonts w:ascii="Times New Roman" w:hAnsi="Times New Roman" w:cs="Times New Roman"/>
          <w:sz w:val="24"/>
          <w:szCs w:val="24"/>
        </w:rPr>
        <w:lastRenderedPageBreak/>
        <w:t xml:space="preserve">The FoSR model </w:t>
      </w:r>
      <w:commentRangeEnd w:id="268"/>
      <w:r w:rsidR="00B36AC5">
        <w:rPr>
          <w:rStyle w:val="CommentReference"/>
        </w:rPr>
        <w:commentReference w:id="268"/>
      </w:r>
      <w:commentRangeEnd w:id="269"/>
      <w:r w:rsidR="003C695F">
        <w:rPr>
          <w:rStyle w:val="CommentReference"/>
        </w:rPr>
        <w:commentReference w:id="269"/>
      </w:r>
      <w:r>
        <w:rPr>
          <w:rFonts w:ascii="Times New Roman" w:hAnsi="Times New Roman" w:cs="Times New Roman"/>
          <w:sz w:val="24"/>
          <w:szCs w:val="24"/>
        </w:rPr>
        <w:t xml:space="preserve">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non-user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5C30566C" w:rsidR="00080F21" w:rsidRDefault="00080F21" w:rsidP="00080F21">
            <w:pPr>
              <w:rPr>
                <w:rFonts w:ascii="Times New Roman" w:hAnsi="Times New Roman" w:cs="Times New Roman"/>
                <w:sz w:val="24"/>
                <w:szCs w:val="24"/>
              </w:rPr>
            </w:pPr>
            <w:commentRangeStart w:id="270"/>
            <w:r>
              <w:rPr>
                <w:rFonts w:ascii="Times New Roman" w:hAnsi="Times New Roman" w:cs="Times New Roman"/>
                <w:sz w:val="24"/>
                <w:szCs w:val="24"/>
              </w:rPr>
              <w:t xml:space="preserve">Figure 3: </w:t>
            </w:r>
            <w:r w:rsidR="00366699">
              <w:rPr>
                <w:rFonts w:ascii="Times New Roman" w:hAnsi="Times New Roman" w:cs="Times New Roman"/>
                <w:sz w:val="24"/>
                <w:szCs w:val="24"/>
              </w:rPr>
              <w:t xml:space="preserve">Average Pupillary Light Reflex Trajectories by </w:t>
            </w:r>
            <w:r w:rsidR="003353CD">
              <w:rPr>
                <w:rFonts w:ascii="Times New Roman" w:hAnsi="Times New Roman" w:cs="Times New Roman"/>
                <w:sz w:val="24"/>
                <w:szCs w:val="24"/>
              </w:rPr>
              <w:t xml:space="preserve">Cannabis </w:t>
            </w:r>
            <w:r w:rsidR="00366699">
              <w:rPr>
                <w:rFonts w:ascii="Times New Roman" w:hAnsi="Times New Roman" w:cs="Times New Roman"/>
                <w:sz w:val="24"/>
                <w:szCs w:val="24"/>
              </w:rPr>
              <w:t>Use Frequency</w:t>
            </w:r>
            <w:commentRangeEnd w:id="270"/>
            <w:r w:rsidR="00A5789F">
              <w:rPr>
                <w:rStyle w:val="CommentReference"/>
              </w:rPr>
              <w:commentReference w:id="270"/>
            </w:r>
          </w:p>
        </w:tc>
      </w:tr>
      <w:tr w:rsidR="00080F21" w14:paraId="29F19A9E" w14:textId="77777777" w:rsidTr="00080F21">
        <w:tc>
          <w:tcPr>
            <w:tcW w:w="9350" w:type="dxa"/>
          </w:tcPr>
          <w:p w14:paraId="67A7C306" w14:textId="37306755" w:rsidR="00080F21" w:rsidRDefault="006704BA" w:rsidP="00080F21">
            <w:pPr>
              <w:rPr>
                <w:rFonts w:ascii="Times New Roman" w:hAnsi="Times New Roman" w:cs="Times New Roman"/>
                <w:sz w:val="24"/>
                <w:szCs w:val="24"/>
              </w:rPr>
            </w:pPr>
            <w:r>
              <w:rPr>
                <w:noProof/>
              </w:rPr>
              <w:drawing>
                <wp:inline distT="0" distB="0" distL="0" distR="0" wp14:anchorId="67CEA792" wp14:editId="6A401346">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13F1AB8E" w14:textId="77777777" w:rsidTr="00080F21">
        <w:tc>
          <w:tcPr>
            <w:tcW w:w="9350" w:type="dxa"/>
          </w:tcPr>
          <w:p w14:paraId="34C56648" w14:textId="766885DE" w:rsidR="00080F21" w:rsidRDefault="00FE54BE" w:rsidP="00080F21">
            <w:pPr>
              <w:rPr>
                <w:rFonts w:ascii="Times New Roman" w:hAnsi="Times New Roman" w:cs="Times New Roman"/>
                <w:sz w:val="24"/>
                <w:szCs w:val="24"/>
              </w:rPr>
            </w:pPr>
            <w:r>
              <w:rPr>
                <w:rFonts w:ascii="Times New Roman" w:hAnsi="Times New Roman" w:cs="Times New Roman"/>
                <w:sz w:val="24"/>
                <w:szCs w:val="24"/>
              </w:rPr>
              <w:t xml:space="preserve">Average pupillary light reflex trajectories are plotted by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use frequency. An additional dotted lined based on the average trajectory for smokers, was included to show differences between smokers and non-smokers (non-users). </w:t>
            </w: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72E0DEA5"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FoSR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These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w:t>
      </w:r>
      <w:r>
        <w:rPr>
          <w:rFonts w:ascii="Times New Roman" w:hAnsi="Times New Roman" w:cs="Times New Roman"/>
          <w:sz w:val="24"/>
          <w:szCs w:val="24"/>
        </w:rPr>
        <w:lastRenderedPageBreak/>
        <w:t xml:space="preserve">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271"/>
      <w:r w:rsidR="00652115">
        <w:rPr>
          <w:rFonts w:ascii="Times New Roman" w:hAnsi="Times New Roman" w:cs="Times New Roman"/>
          <w:sz w:val="24"/>
          <w:szCs w:val="24"/>
        </w:rPr>
        <w:t>%</w:t>
      </w:r>
      <w:commentRangeEnd w:id="271"/>
      <w:r w:rsidR="00652115">
        <w:rPr>
          <w:rStyle w:val="CommentReference"/>
        </w:rPr>
        <w:commentReference w:id="271"/>
      </w:r>
      <w:r w:rsidR="00652115">
        <w:rPr>
          <w:rFonts w:ascii="Times New Roman" w:hAnsi="Times New Roman" w:cs="Times New Roman"/>
          <w:sz w:val="24"/>
          <w:szCs w:val="24"/>
        </w:rPr>
        <w:t xml:space="preserve"> (95% CI :</w:t>
      </w:r>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r w:rsidR="00920905">
        <w:rPr>
          <w:rFonts w:ascii="Times New Roman" w:hAnsi="Times New Roman" w:cs="Times New Roman"/>
          <w:sz w:val="24"/>
          <w:szCs w:val="24"/>
        </w:rPr>
        <w:t>time period</w:t>
      </w:r>
      <w:r w:rsidR="00652115">
        <w:rPr>
          <w:rFonts w:ascii="Times New Roman" w:hAnsi="Times New Roman" w:cs="Times New Roman"/>
          <w:sz w:val="24"/>
          <w:szCs w:val="24"/>
        </w:rPr>
        <w:t xml:space="preserve"> from 2.1 to 2.73 seconds with a peak difference at 2.5 seconds of 2.88% (95% CI: 0.14%, 5.62%). </w:t>
      </w:r>
    </w:p>
    <w:tbl>
      <w:tblPr>
        <w:tblStyle w:val="TableGrid"/>
        <w:tblW w:w="9895" w:type="dxa"/>
        <w:tblLook w:val="04A0" w:firstRow="1" w:lastRow="0" w:firstColumn="1" w:lastColumn="0" w:noHBand="0" w:noVBand="1"/>
      </w:tblPr>
      <w:tblGrid>
        <w:gridCol w:w="9895"/>
      </w:tblGrid>
      <w:tr w:rsidR="00AB1932" w14:paraId="2B15FC0E" w14:textId="77777777" w:rsidTr="006704BA">
        <w:tc>
          <w:tcPr>
            <w:tcW w:w="9895" w:type="dxa"/>
          </w:tcPr>
          <w:p w14:paraId="396677FD" w14:textId="16689E13"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r w:rsidR="00652115">
              <w:rPr>
                <w:rFonts w:ascii="Times New Roman" w:hAnsi="Times New Roman" w:cs="Times New Roman"/>
                <w:sz w:val="24"/>
                <w:szCs w:val="24"/>
              </w:rPr>
              <w:t xml:space="preserve">: Plot Depict the Difference between Occasional, Daily and Non-users of </w:t>
            </w:r>
            <w:r w:rsidR="003353CD">
              <w:rPr>
                <w:rFonts w:ascii="Times New Roman" w:hAnsi="Times New Roman" w:cs="Times New Roman"/>
                <w:sz w:val="24"/>
                <w:szCs w:val="24"/>
              </w:rPr>
              <w:t xml:space="preserve">cannabis </w:t>
            </w:r>
            <w:r w:rsidR="00652115">
              <w:rPr>
                <w:rFonts w:ascii="Times New Roman" w:hAnsi="Times New Roman" w:cs="Times New Roman"/>
                <w:sz w:val="24"/>
                <w:szCs w:val="24"/>
              </w:rPr>
              <w:t>in Pupillary Light Reflex</w:t>
            </w:r>
          </w:p>
        </w:tc>
      </w:tr>
      <w:tr w:rsidR="00AB1932" w14:paraId="36866D90" w14:textId="77777777" w:rsidTr="006704BA">
        <w:tc>
          <w:tcPr>
            <w:tcW w:w="9895" w:type="dxa"/>
          </w:tcPr>
          <w:p w14:paraId="05736215" w14:textId="762DB5F5" w:rsidR="00AB1932" w:rsidRDefault="006704BA" w:rsidP="00AB19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A9B1A" wp14:editId="03913F15">
                  <wp:extent cx="5943600" cy="461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tc>
      </w:tr>
      <w:tr w:rsidR="00AB1932" w14:paraId="702A4029" w14:textId="77777777" w:rsidTr="006704BA">
        <w:tc>
          <w:tcPr>
            <w:tcW w:w="9895" w:type="dxa"/>
          </w:tcPr>
          <w:p w14:paraId="5E25EE0D" w14:textId="5604FB7E" w:rsidR="00AB1932" w:rsidRDefault="00652153" w:rsidP="00AB1932">
            <w:pPr>
              <w:rPr>
                <w:rFonts w:ascii="Times New Roman" w:hAnsi="Times New Roman" w:cs="Times New Roman"/>
                <w:sz w:val="24"/>
                <w:szCs w:val="24"/>
              </w:rPr>
            </w:pPr>
            <w:r>
              <w:rPr>
                <w:rFonts w:ascii="Times New Roman" w:hAnsi="Times New Roman" w:cs="Times New Roman"/>
                <w:sz w:val="24"/>
                <w:szCs w:val="24"/>
              </w:rPr>
              <w:t xml:space="preserve">The plot </w:t>
            </w:r>
            <w:r w:rsidR="00E54C9D">
              <w:rPr>
                <w:rFonts w:ascii="Times New Roman" w:hAnsi="Times New Roman" w:cs="Times New Roman"/>
                <w:sz w:val="24"/>
                <w:szCs w:val="24"/>
              </w:rPr>
              <w:t>shows</w:t>
            </w:r>
            <w:r>
              <w:rPr>
                <w:rFonts w:ascii="Times New Roman" w:hAnsi="Times New Roman" w:cs="Times New Roman"/>
                <w:sz w:val="24"/>
                <w:szCs w:val="24"/>
              </w:rPr>
              <w:t xml:space="preserve"> the difference in average trajectories between pairs of occasional, daily and non-user of </w:t>
            </w:r>
            <w:r w:rsidR="003353CD">
              <w:rPr>
                <w:rFonts w:ascii="Times New Roman" w:hAnsi="Times New Roman" w:cs="Times New Roman"/>
                <w:sz w:val="24"/>
                <w:szCs w:val="24"/>
              </w:rPr>
              <w:t>cannabis</w:t>
            </w:r>
            <w:r>
              <w:rPr>
                <w:rFonts w:ascii="Times New Roman" w:hAnsi="Times New Roman" w:cs="Times New Roman"/>
                <w:sz w:val="24"/>
                <w:szCs w:val="24"/>
              </w:rPr>
              <w:t xml:space="preserve">. The red line indicates no difference between the average trajectory of two groups, while a region where the confidence interval (both dashed lines) is above or below the red line indicate statistically significant differences between trajectories. The figure </w:t>
            </w:r>
            <w:r w:rsidR="00920905">
              <w:rPr>
                <w:rFonts w:ascii="Times New Roman" w:hAnsi="Times New Roman" w:cs="Times New Roman"/>
                <w:sz w:val="24"/>
                <w:szCs w:val="24"/>
              </w:rPr>
              <w:t>demonstrates</w:t>
            </w:r>
            <w:r>
              <w:rPr>
                <w:rFonts w:ascii="Times New Roman" w:hAnsi="Times New Roman" w:cs="Times New Roman"/>
                <w:sz w:val="24"/>
                <w:szCs w:val="24"/>
              </w:rPr>
              <w:t xml:space="preserve"> significant regions of difference between occasional and non-users and daily and non-users; while there is no significant difference between occasional and daily users. </w:t>
            </w: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3611A4D7"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effects of the testing delay after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5. The testing delay ranged from 53 to 84 minutes with a mean of 62.22 minutes (sd = 5.57). Figure 6 depicts the average 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with less delay in testing and reaches constriction similar to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B224827" w14:textId="77777777" w:rsidTr="006704BA">
        <w:tc>
          <w:tcPr>
            <w:tcW w:w="9715" w:type="dxa"/>
          </w:tcPr>
          <w:p w14:paraId="2BC2CC3F" w14:textId="5920B6A6" w:rsidR="00080F21" w:rsidRDefault="00080F21" w:rsidP="00080F21">
            <w:pPr>
              <w:rPr>
                <w:rFonts w:ascii="Times New Roman" w:hAnsi="Times New Roman" w:cs="Times New Roman"/>
                <w:sz w:val="24"/>
                <w:szCs w:val="24"/>
              </w:rPr>
            </w:pPr>
            <w:commentRangeStart w:id="272"/>
            <w:r>
              <w:rPr>
                <w:rFonts w:ascii="Times New Roman" w:hAnsi="Times New Roman" w:cs="Times New Roman"/>
                <w:sz w:val="24"/>
                <w:szCs w:val="24"/>
              </w:rPr>
              <w:t xml:space="preserve">Figure </w:t>
            </w:r>
            <w:r w:rsidR="00AB1932">
              <w:rPr>
                <w:rFonts w:ascii="Times New Roman" w:hAnsi="Times New Roman" w:cs="Times New Roman"/>
                <w:sz w:val="24"/>
                <w:szCs w:val="24"/>
              </w:rPr>
              <w:t>5</w:t>
            </w:r>
            <w:r>
              <w:rPr>
                <w:rFonts w:ascii="Times New Roman" w:hAnsi="Times New Roman" w:cs="Times New Roman"/>
                <w:sz w:val="24"/>
                <w:szCs w:val="24"/>
              </w:rPr>
              <w:t xml:space="preserve">: </w:t>
            </w:r>
            <w:commentRangeEnd w:id="272"/>
            <w:r w:rsidR="00A5789F">
              <w:rPr>
                <w:rStyle w:val="CommentReference"/>
              </w:rPr>
              <w:commentReference w:id="272"/>
            </w:r>
            <w:r w:rsidR="006F5FB9">
              <w:rPr>
                <w:rFonts w:ascii="Times New Roman" w:hAnsi="Times New Roman" w:cs="Times New Roman"/>
                <w:sz w:val="24"/>
                <w:szCs w:val="24"/>
              </w:rPr>
              <w:t xml:space="preserve">The distribution of time delay in testing post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consumption</w:t>
            </w:r>
          </w:p>
        </w:tc>
      </w:tr>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1B31F880"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w:t>
            </w:r>
            <w:r w:rsidR="00920905">
              <w:rPr>
                <w:rFonts w:ascii="Times New Roman" w:hAnsi="Times New Roman" w:cs="Times New Roman"/>
                <w:sz w:val="24"/>
                <w:szCs w:val="24"/>
              </w:rPr>
              <w:t xml:space="preserve"> plot</w:t>
            </w:r>
            <w:r>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5FBD2B49" w14:textId="77777777" w:rsidTr="006704BA">
        <w:tc>
          <w:tcPr>
            <w:tcW w:w="9625" w:type="dxa"/>
          </w:tcPr>
          <w:p w14:paraId="713A2C2A" w14:textId="21C2DE3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r w:rsidR="006F5FB9">
              <w:rPr>
                <w:rFonts w:ascii="Times New Roman" w:hAnsi="Times New Roman" w:cs="Times New Roman"/>
                <w:sz w:val="24"/>
                <w:szCs w:val="24"/>
              </w:rPr>
              <w:t>The Effect of delayed testing post consumption on the average trajectory of the pupillary light reflex for smokers</w:t>
            </w:r>
          </w:p>
        </w:tc>
      </w:tr>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lastRenderedPageBreak/>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780B4813"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Pr>
                <w:rFonts w:ascii="Times New Roman" w:hAnsi="Times New Roman" w:cs="Times New Roman"/>
                <w:sz w:val="24"/>
                <w:szCs w:val="24"/>
              </w:rPr>
              <w:t xml:space="preserve">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7CBD6B7B"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ins w:id="273" w:author="Wrobel, Julia" w:date="2023-03-19T15:14:00Z">
        <w:r w:rsidR="004F0144">
          <w:rPr>
            <w:rFonts w:ascii="Times New Roman" w:hAnsi="Times New Roman" w:cs="Times New Roman"/>
            <w:sz w:val="24"/>
            <w:szCs w:val="24"/>
          </w:rPr>
          <w:t>It is necessary for occupation</w:t>
        </w:r>
      </w:ins>
      <w:ins w:id="274" w:author="Wrobel, Julia" w:date="2023-03-19T15:15:00Z">
        <w:r w:rsidR="004F0144">
          <w:rPr>
            <w:rFonts w:ascii="Times New Roman" w:hAnsi="Times New Roman" w:cs="Times New Roman"/>
            <w:sz w:val="24"/>
            <w:szCs w:val="24"/>
          </w:rPr>
          <w:t xml:space="preserve"> health</w:t>
        </w:r>
      </w:ins>
      <w:ins w:id="275" w:author="Wrobel, Julia" w:date="2023-03-19T15:14:00Z">
        <w:r w:rsidR="004F0144">
          <w:rPr>
            <w:rFonts w:ascii="Times New Roman" w:hAnsi="Times New Roman" w:cs="Times New Roman"/>
            <w:sz w:val="24"/>
            <w:szCs w:val="24"/>
          </w:rPr>
          <w:t xml:space="preserve"> and traffic safety</w:t>
        </w:r>
      </w:ins>
      <w:ins w:id="276" w:author="Wrobel, Julia" w:date="2023-03-19T15:15:00Z">
        <w:r w:rsidR="004F0144">
          <w:rPr>
            <w:rFonts w:ascii="Times New Roman" w:hAnsi="Times New Roman" w:cs="Times New Roman"/>
            <w:sz w:val="24"/>
            <w:szCs w:val="24"/>
          </w:rPr>
          <w:t xml:space="preserve"> settings to establish a tool that </w:t>
        </w:r>
      </w:ins>
      <w:del w:id="277" w:author="Wrobel, Julia" w:date="2023-03-19T15:15:00Z">
        <w:r w:rsidR="003353CD" w:rsidDel="004F0144">
          <w:rPr>
            <w:rFonts w:ascii="Times New Roman" w:hAnsi="Times New Roman" w:cs="Times New Roman"/>
            <w:sz w:val="24"/>
            <w:szCs w:val="24"/>
          </w:rPr>
          <w:delText>The ability to</w:delText>
        </w:r>
      </w:del>
      <w:ins w:id="278" w:author="Wrobel, Julia" w:date="2023-03-19T15:15:00Z">
        <w:r w:rsidR="004F0144">
          <w:rPr>
            <w:rFonts w:ascii="Times New Roman" w:hAnsi="Times New Roman" w:cs="Times New Roman"/>
            <w:sz w:val="24"/>
            <w:szCs w:val="24"/>
          </w:rPr>
          <w:t>can</w:t>
        </w:r>
      </w:ins>
      <w:r w:rsidR="003353CD">
        <w:rPr>
          <w:rFonts w:ascii="Times New Roman" w:hAnsi="Times New Roman" w:cs="Times New Roman"/>
          <w:sz w:val="24"/>
          <w:szCs w:val="24"/>
        </w:rPr>
        <w:t xml:space="preserve"> detect </w:t>
      </w:r>
      <w:del w:id="279" w:author="Wrobel, Julia" w:date="2023-03-19T15:13:00Z">
        <w:r w:rsidR="003353CD" w:rsidDel="004F0144">
          <w:rPr>
            <w:rFonts w:ascii="Times New Roman" w:hAnsi="Times New Roman" w:cs="Times New Roman"/>
            <w:sz w:val="24"/>
            <w:szCs w:val="24"/>
          </w:rPr>
          <w:delText xml:space="preserve">impairment </w:delText>
        </w:r>
      </w:del>
      <w:ins w:id="280" w:author="Wrobel, Julia" w:date="2023-03-19T15:13:00Z">
        <w:r w:rsidR="004F0144">
          <w:rPr>
            <w:rFonts w:ascii="Times New Roman" w:hAnsi="Times New Roman" w:cs="Times New Roman"/>
            <w:sz w:val="24"/>
            <w:szCs w:val="24"/>
          </w:rPr>
          <w:t>re</w:t>
        </w:r>
      </w:ins>
      <w:ins w:id="281" w:author="Wrobel, Julia" w:date="2023-03-19T15:14:00Z">
        <w:r w:rsidR="004F0144">
          <w:rPr>
            <w:rFonts w:ascii="Times New Roman" w:hAnsi="Times New Roman" w:cs="Times New Roman"/>
            <w:sz w:val="24"/>
            <w:szCs w:val="24"/>
          </w:rPr>
          <w:t>cent cannabis use</w:t>
        </w:r>
      </w:ins>
      <w:del w:id="282" w:author="Wrobel, Julia" w:date="2023-03-19T15:14:00Z">
        <w:r w:rsidR="003353CD" w:rsidDel="004F0144">
          <w:rPr>
            <w:rFonts w:ascii="Times New Roman" w:hAnsi="Times New Roman" w:cs="Times New Roman"/>
            <w:sz w:val="24"/>
            <w:szCs w:val="24"/>
          </w:rPr>
          <w:delText>while under the influence of cannabis</w:delText>
        </w:r>
      </w:del>
      <w:del w:id="283" w:author="Wrobel, Julia" w:date="2023-03-19T15:15:00Z">
        <w:r w:rsidR="003353CD" w:rsidDel="004F0144">
          <w:rPr>
            <w:rFonts w:ascii="Times New Roman" w:hAnsi="Times New Roman" w:cs="Times New Roman"/>
            <w:sz w:val="24"/>
            <w:szCs w:val="24"/>
          </w:rPr>
          <w:delText xml:space="preserve"> is a necessary tool for individuals concerned with occupational and traffic safety</w:delText>
        </w:r>
      </w:del>
      <w:ins w:id="284" w:author="Wrobel, Julia" w:date="2023-03-19T15:15:00Z">
        <w:r w:rsidR="004F0144">
          <w:rPr>
            <w:rFonts w:ascii="Times New Roman" w:hAnsi="Times New Roman" w:cs="Times New Roman"/>
            <w:sz w:val="24"/>
            <w:szCs w:val="24"/>
          </w:rPr>
          <w:t>.</w:t>
        </w:r>
      </w:ins>
      <w:r w:rsidR="003353CD">
        <w:rPr>
          <w:rFonts w:ascii="Times New Roman" w:hAnsi="Times New Roman" w:cs="Times New Roman"/>
          <w:sz w:val="24"/>
          <w:szCs w:val="24"/>
        </w:rPr>
        <w:t xml:space="preserve">. While there have been multiple efforts to define </w:t>
      </w:r>
      <w:del w:id="285" w:author="Wrobel, Julia" w:date="2023-03-19T15:16:00Z">
        <w:r w:rsidR="003353CD" w:rsidDel="00BB58B6">
          <w:rPr>
            <w:rFonts w:ascii="Times New Roman" w:hAnsi="Times New Roman" w:cs="Times New Roman"/>
            <w:sz w:val="24"/>
            <w:szCs w:val="24"/>
          </w:rPr>
          <w:delText xml:space="preserve">a </w:delText>
        </w:r>
      </w:del>
      <w:r w:rsidR="003353CD">
        <w:rPr>
          <w:rFonts w:ascii="Times New Roman" w:hAnsi="Times New Roman" w:cs="Times New Roman"/>
          <w:sz w:val="24"/>
          <w:szCs w:val="24"/>
        </w:rPr>
        <w:t>test</w:t>
      </w:r>
      <w:ins w:id="286" w:author="Wrobel, Julia" w:date="2023-03-19T15:16:00Z">
        <w:r w:rsidR="00BB58B6">
          <w:rPr>
            <w:rFonts w:ascii="Times New Roman" w:hAnsi="Times New Roman" w:cs="Times New Roman"/>
            <w:sz w:val="24"/>
            <w:szCs w:val="24"/>
          </w:rPr>
          <w:t>s</w:t>
        </w:r>
      </w:ins>
      <w:r w:rsidR="003353CD">
        <w:rPr>
          <w:rFonts w:ascii="Times New Roman" w:hAnsi="Times New Roman" w:cs="Times New Roman"/>
          <w:sz w:val="24"/>
          <w:szCs w:val="24"/>
        </w:rPr>
        <w:t xml:space="preserve"> for </w:t>
      </w:r>
      <w:ins w:id="287" w:author="Wrobel, Julia" w:date="2023-03-19T15:16:00Z">
        <w:r w:rsidR="00BB58B6">
          <w:rPr>
            <w:rFonts w:ascii="Times New Roman" w:hAnsi="Times New Roman" w:cs="Times New Roman"/>
            <w:sz w:val="24"/>
            <w:szCs w:val="24"/>
          </w:rPr>
          <w:t xml:space="preserve">recent </w:t>
        </w:r>
      </w:ins>
      <w:r w:rsidR="003353CD">
        <w:rPr>
          <w:rFonts w:ascii="Times New Roman" w:hAnsi="Times New Roman" w:cs="Times New Roman"/>
          <w:sz w:val="24"/>
          <w:szCs w:val="24"/>
        </w:rPr>
        <w:t>cannabis</w:t>
      </w:r>
      <w:ins w:id="288" w:author="Wrobel, Julia" w:date="2023-03-19T15:16:00Z">
        <w:r w:rsidR="00BB58B6">
          <w:rPr>
            <w:rFonts w:ascii="Times New Roman" w:hAnsi="Times New Roman" w:cs="Times New Roman"/>
            <w:sz w:val="24"/>
            <w:szCs w:val="24"/>
          </w:rPr>
          <w:t xml:space="preserve"> use and cannabis</w:t>
        </w:r>
      </w:ins>
      <w:r w:rsidR="003353CD">
        <w:rPr>
          <w:rFonts w:ascii="Times New Roman" w:hAnsi="Times New Roman" w:cs="Times New Roman"/>
          <w:sz w:val="24"/>
          <w:szCs w:val="24"/>
        </w:rPr>
        <w:t xml:space="preserve"> impairment, many have suffered from tolerance effects with regular</w:t>
      </w:r>
      <w:r w:rsidR="00276C7A">
        <w:rPr>
          <w:rFonts w:ascii="Times New Roman" w:hAnsi="Times New Roman" w:cs="Times New Roman"/>
          <w:sz w:val="24"/>
          <w:szCs w:val="24"/>
        </w:rPr>
        <w:t xml:space="preserve"> cannabis</w:t>
      </w:r>
      <w:r w:rsidR="003353CD">
        <w:rPr>
          <w:rFonts w:ascii="Times New Roman" w:hAnsi="Times New Roman" w:cs="Times New Roman"/>
          <w:sz w:val="24"/>
          <w:szCs w:val="24"/>
        </w:rPr>
        <w:t xml:space="preserve">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pupillary light reflex</w:t>
      </w:r>
      <w:ins w:id="289" w:author="Wrobel, Julia" w:date="2023-03-19T15:18:00Z">
        <w:r w:rsidR="004104B7">
          <w:rPr>
            <w:rFonts w:ascii="Times New Roman" w:hAnsi="Times New Roman" w:cs="Times New Roman"/>
            <w:sz w:val="24"/>
            <w:szCs w:val="24"/>
          </w:rPr>
          <w:t>,</w:t>
        </w:r>
      </w:ins>
      <w:ins w:id="290" w:author="Wrobel, Julia" w:date="2023-03-19T15:17:00Z">
        <w:r w:rsidR="004104B7">
          <w:rPr>
            <w:rFonts w:ascii="Times New Roman" w:hAnsi="Times New Roman" w:cs="Times New Roman"/>
            <w:sz w:val="24"/>
            <w:szCs w:val="24"/>
          </w:rPr>
          <w:t xml:space="preserve"> when paired with functional data analysis methods that leverage information from the full pupil response trajectory,</w:t>
        </w:r>
      </w:ins>
      <w:r w:rsidR="003353CD">
        <w:rPr>
          <w:rFonts w:ascii="Times New Roman" w:hAnsi="Times New Roman" w:cs="Times New Roman"/>
          <w:sz w:val="24"/>
          <w:szCs w:val="24"/>
        </w:rPr>
        <w:t xml:space="preserve"> has the potential to discriminate between </w:t>
      </w:r>
      <w:del w:id="291" w:author="Wrobel, Julia" w:date="2023-03-19T15:18:00Z">
        <w:r w:rsidR="003353CD" w:rsidDel="004104B7">
          <w:rPr>
            <w:rFonts w:ascii="Times New Roman" w:hAnsi="Times New Roman" w:cs="Times New Roman"/>
            <w:sz w:val="24"/>
            <w:szCs w:val="24"/>
          </w:rPr>
          <w:delText>cannabis smokers and non-smokers</w:delText>
        </w:r>
      </w:del>
      <w:ins w:id="292" w:author="Wrobel, Julia" w:date="2023-03-19T15:18:00Z">
        <w:r w:rsidR="004104B7">
          <w:rPr>
            <w:rFonts w:ascii="Times New Roman" w:hAnsi="Times New Roman" w:cs="Times New Roman"/>
            <w:sz w:val="24"/>
            <w:szCs w:val="24"/>
          </w:rPr>
          <w:t>participants who recently smoked cannabis and those with no history of recent use</w:t>
        </w:r>
      </w:ins>
      <w:del w:id="293" w:author="Wrobel, Julia" w:date="2023-03-19T15:18:00Z">
        <w:r w:rsidR="003353CD" w:rsidDel="004104B7">
          <w:rPr>
            <w:rFonts w:ascii="Times New Roman" w:hAnsi="Times New Roman" w:cs="Times New Roman"/>
            <w:sz w:val="24"/>
            <w:szCs w:val="24"/>
          </w:rPr>
          <w:delText xml:space="preserve"> and that the discrimination ability is better</w:delText>
        </w:r>
        <w:r w:rsidR="00333985" w:rsidDel="004104B7">
          <w:rPr>
            <w:rFonts w:ascii="Times New Roman" w:hAnsi="Times New Roman" w:cs="Times New Roman"/>
            <w:sz w:val="24"/>
            <w:szCs w:val="24"/>
          </w:rPr>
          <w:delText xml:space="preserve"> when using the full trajectory of the reflex</w:delText>
        </w:r>
        <w:r w:rsidR="003353CD" w:rsidDel="004104B7">
          <w:rPr>
            <w:rFonts w:ascii="Times New Roman" w:hAnsi="Times New Roman" w:cs="Times New Roman"/>
            <w:sz w:val="24"/>
            <w:szCs w:val="24"/>
          </w:rPr>
          <w:delText xml:space="preserve"> than using summary features of trajectory</w:delText>
        </w:r>
      </w:del>
      <w:r w:rsidR="003353CD">
        <w:rPr>
          <w:rFonts w:ascii="Times New Roman" w:hAnsi="Times New Roman" w:cs="Times New Roman"/>
          <w:sz w:val="24"/>
          <w:szCs w:val="24"/>
        </w:rPr>
        <w:t xml:space="preserve">. </w:t>
      </w:r>
      <w:commentRangeStart w:id="294"/>
      <w:r w:rsidR="003353CD">
        <w:rPr>
          <w:rFonts w:ascii="Times New Roman" w:hAnsi="Times New Roman" w:cs="Times New Roman"/>
          <w:sz w:val="24"/>
          <w:szCs w:val="24"/>
        </w:rPr>
        <w:t xml:space="preserve">Additionally, the current modelling paradigm demonstrates differences in trajectories of the pupillary light reflex </w:t>
      </w:r>
      <w:r>
        <w:rPr>
          <w:rFonts w:ascii="Times New Roman" w:hAnsi="Times New Roman" w:cs="Times New Roman"/>
          <w:sz w:val="24"/>
          <w:szCs w:val="24"/>
        </w:rPr>
        <w:t xml:space="preserve">between non-users and occasional users after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consumptions, </w:t>
      </w:r>
      <w:r w:rsidR="003353CD">
        <w:rPr>
          <w:rFonts w:ascii="Times New Roman" w:hAnsi="Times New Roman" w:cs="Times New Roman"/>
          <w:sz w:val="24"/>
          <w:szCs w:val="24"/>
        </w:rPr>
        <w:t xml:space="preserve">and those differences persist between non-user and daily user showing a robustness to the effects of drug tolerance which is not seen with other tests. </w:t>
      </w:r>
      <w:commentRangeEnd w:id="294"/>
      <w:r w:rsidR="009E6068">
        <w:rPr>
          <w:rStyle w:val="CommentReference"/>
        </w:rPr>
        <w:commentReference w:id="294"/>
      </w:r>
      <w:r w:rsidR="00333985">
        <w:rPr>
          <w:rFonts w:ascii="Times New Roman" w:hAnsi="Times New Roman" w:cs="Times New Roman"/>
          <w:sz w:val="24"/>
          <w:szCs w:val="24"/>
        </w:rPr>
        <w:t xml:space="preserve">By examining the effects of time delays from consumption to test, we were able to show </w:t>
      </w:r>
      <w:r w:rsidR="00333985">
        <w:rPr>
          <w:rFonts w:ascii="Times New Roman" w:hAnsi="Times New Roman" w:cs="Times New Roman"/>
          <w:sz w:val="24"/>
          <w:szCs w:val="24"/>
        </w:rPr>
        <w:lastRenderedPageBreak/>
        <w:t xml:space="preserve">that the while time delays mitigated the effect on initial pupil constriction, the differences in the rebound effect were maintained, </w:t>
      </w:r>
      <w:commentRangeStart w:id="295"/>
      <w:r w:rsidR="00333985">
        <w:rPr>
          <w:rFonts w:ascii="Times New Roman" w:hAnsi="Times New Roman" w:cs="Times New Roman"/>
          <w:sz w:val="24"/>
          <w:szCs w:val="24"/>
        </w:rPr>
        <w:t>so that a test focusing on rebound effects may be able to discriminate between smokers and non-smokers</w:t>
      </w:r>
      <w:commentRangeEnd w:id="295"/>
      <w:r w:rsidR="009E6068">
        <w:rPr>
          <w:rStyle w:val="CommentReference"/>
        </w:rPr>
        <w:commentReference w:id="295"/>
      </w:r>
      <w:r w:rsidR="00333985">
        <w:rPr>
          <w:rFonts w:ascii="Times New Roman" w:hAnsi="Times New Roman" w:cs="Times New Roman"/>
          <w:sz w:val="24"/>
          <w:szCs w:val="24"/>
        </w:rPr>
        <w:t xml:space="preserve">. </w:t>
      </w:r>
    </w:p>
    <w:p w14:paraId="42CD8E3F" w14:textId="58C4AEB3" w:rsidR="00333985" w:rsidRDefault="00333985" w:rsidP="007862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w:t>
      </w:r>
      <w:r w:rsidR="000F4EBB">
        <w:rPr>
          <w:rFonts w:ascii="Times New Roman" w:hAnsi="Times New Roman" w:cs="Times New Roman"/>
          <w:sz w:val="24"/>
          <w:szCs w:val="24"/>
        </w:rPr>
        <w:t>several</w:t>
      </w:r>
      <w:r>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for which further analysis and more sophisticated instrumentation will be need</w:t>
      </w:r>
      <w:ins w:id="296" w:author="Wrobel, Julia" w:date="2023-03-19T15:22:00Z">
        <w:r w:rsidR="00EE4C2C">
          <w:rPr>
            <w:rFonts w:ascii="Times New Roman" w:hAnsi="Times New Roman" w:cs="Times New Roman"/>
            <w:sz w:val="24"/>
            <w:szCs w:val="24"/>
          </w:rPr>
          <w:t>ed</w:t>
        </w:r>
      </w:ins>
      <w:r w:rsidR="000F4EBB">
        <w:rPr>
          <w:rFonts w:ascii="Times New Roman" w:hAnsi="Times New Roman" w:cs="Times New Roman"/>
          <w:sz w:val="24"/>
          <w:szCs w:val="24"/>
        </w:rPr>
        <w:t xml:space="preserve">. </w:t>
      </w:r>
      <w:r w:rsidR="00276C7A">
        <w:rPr>
          <w:rFonts w:ascii="Times New Roman" w:hAnsi="Times New Roman" w:cs="Times New Roman"/>
          <w:sz w:val="24"/>
          <w:szCs w:val="24"/>
        </w:rPr>
        <w:t xml:space="preserve">Of primary concern were data quality issues that persisted after data processing, imputation and smoothing from the video segmentation pipeline. While most pupillary light reflex trajectories reflected the characteristic pattern of the light reflex there were a minority that were removed because there was no characteristic features of the reflex. This led to a reduction </w:t>
      </w:r>
      <w:r w:rsidR="00373BBB">
        <w:rPr>
          <w:rFonts w:ascii="Times New Roman" w:hAnsi="Times New Roman" w:cs="Times New Roman"/>
          <w:sz w:val="24"/>
          <w:szCs w:val="24"/>
        </w:rPr>
        <w:t xml:space="preserve">in </w:t>
      </w:r>
      <w:r w:rsidR="00276C7A">
        <w:rPr>
          <w:rFonts w:ascii="Times New Roman" w:hAnsi="Times New Roman" w:cs="Times New Roman"/>
          <w:sz w:val="24"/>
          <w:szCs w:val="24"/>
        </w:rPr>
        <w:t>the sample size from a collection of 101 participant to usable data in 84. While</w:t>
      </w:r>
      <w:r w:rsidR="00373BBB">
        <w:rPr>
          <w:rFonts w:ascii="Times New Roman" w:hAnsi="Times New Roman" w:cs="Times New Roman"/>
          <w:sz w:val="24"/>
          <w:szCs w:val="24"/>
        </w:rPr>
        <w:t xml:space="preserv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w:t>
      </w:r>
      <w:r w:rsidR="007A6124">
        <w:rPr>
          <w:rFonts w:ascii="Times New Roman" w:hAnsi="Times New Roman" w:cs="Times New Roman"/>
          <w:sz w:val="24"/>
          <w:szCs w:val="24"/>
        </w:rPr>
        <w:t xml:space="preserve">the baseline pupil size also increases the imprecision in the estimation of differences in pupillary light reflex trajectories by marijuana use frequency. </w:t>
      </w:r>
      <w:r w:rsidR="00373BBB">
        <w:rPr>
          <w:rFonts w:ascii="Times New Roman" w:hAnsi="Times New Roman" w:cs="Times New Roman"/>
          <w:sz w:val="24"/>
          <w:szCs w:val="24"/>
        </w:rPr>
        <w:t xml:space="preserve"> </w:t>
      </w:r>
    </w:p>
    <w:p w14:paraId="193FA671" w14:textId="36B7712D" w:rsidR="003353CD" w:rsidRDefault="003353CD"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commentRangeStart w:id="297"/>
      <w:r>
        <w:rPr>
          <w:rFonts w:ascii="Times New Roman" w:hAnsi="Times New Roman" w:cs="Times New Roman"/>
          <w:sz w:val="24"/>
          <w:szCs w:val="24"/>
        </w:rPr>
        <w:t>Sample size small</w:t>
      </w:r>
      <w:commentRangeEnd w:id="297"/>
      <w:r w:rsidR="00EE4C2C">
        <w:rPr>
          <w:rStyle w:val="CommentReference"/>
        </w:rPr>
        <w:commentReference w:id="297"/>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 noisy, no systematic length of light stimulus; recording googles did not fit well on all subjects</w:t>
      </w:r>
    </w:p>
    <w:p w14:paraId="464D8223" w14:textId="59CDAFC1" w:rsidR="00273A55" w:rsidDel="00EE4C2C" w:rsidRDefault="00273A55" w:rsidP="00273A55">
      <w:pPr>
        <w:pStyle w:val="ListParagraph"/>
        <w:numPr>
          <w:ilvl w:val="0"/>
          <w:numId w:val="3"/>
        </w:numPr>
        <w:spacing w:line="480" w:lineRule="auto"/>
        <w:rPr>
          <w:del w:id="298" w:author="Wrobel, Julia" w:date="2023-03-19T15:24:00Z"/>
          <w:rFonts w:ascii="Times New Roman" w:hAnsi="Times New Roman" w:cs="Times New Roman"/>
          <w:sz w:val="24"/>
          <w:szCs w:val="24"/>
        </w:rPr>
      </w:pPr>
      <w:del w:id="299" w:author="Wrobel, Julia" w:date="2023-03-19T15:24:00Z">
        <w:r w:rsidDel="00EE4C2C">
          <w:rPr>
            <w:rFonts w:ascii="Times New Roman" w:hAnsi="Times New Roman" w:cs="Times New Roman"/>
            <w:sz w:val="24"/>
            <w:szCs w:val="24"/>
          </w:rPr>
          <w:delText>Did not adjust for baseline pupil size</w:delText>
        </w:r>
      </w:del>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300"/>
      <w:commentRangeStart w:id="301"/>
      <w:commentRangeStart w:id="302"/>
      <w:r>
        <w:rPr>
          <w:rFonts w:ascii="Times New Roman" w:hAnsi="Times New Roman" w:cs="Times New Roman"/>
          <w:sz w:val="24"/>
          <w:szCs w:val="24"/>
        </w:rPr>
        <w:t>independent test set</w:t>
      </w:r>
      <w:commentRangeEnd w:id="300"/>
      <w:r>
        <w:rPr>
          <w:rStyle w:val="CommentReference"/>
        </w:rPr>
        <w:commentReference w:id="300"/>
      </w:r>
      <w:commentRangeEnd w:id="301"/>
      <w:r w:rsidR="00374549">
        <w:rPr>
          <w:rStyle w:val="CommentReference"/>
        </w:rPr>
        <w:commentReference w:id="301"/>
      </w:r>
      <w:commentRangeEnd w:id="302"/>
      <w:r w:rsidR="00EE4C2C">
        <w:rPr>
          <w:rStyle w:val="CommentReference"/>
        </w:rPr>
        <w:commentReference w:id="302"/>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commentRangeStart w:id="303"/>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commentRangeEnd w:id="303"/>
      <w:r w:rsidR="00EE4C2C">
        <w:rPr>
          <w:rStyle w:val="CommentReference"/>
        </w:rPr>
        <w:commentReference w:id="303"/>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Godbole, Suneeta" w:date="2023-03-16T13:58:00Z" w:initials="GS">
    <w:p w14:paraId="24751F0E" w14:textId="77777777" w:rsidR="00874212" w:rsidRDefault="00874212" w:rsidP="00874212">
      <w:pPr>
        <w:pStyle w:val="CommentText"/>
      </w:pPr>
      <w:r>
        <w:rPr>
          <w:rStyle w:val="CommentReference"/>
        </w:rPr>
        <w:annotationRef/>
      </w:r>
      <w:r>
        <w:t>Changes in drug potency over time</w:t>
      </w:r>
    </w:p>
  </w:comment>
  <w:comment w:id="16" w:author="Wrobel, Julia" w:date="2023-03-18T08:37:00Z" w:initials="JW">
    <w:p w14:paraId="0508ADCF" w14:textId="77777777" w:rsidR="00A219BE" w:rsidRDefault="0063606A" w:rsidP="00B64B62">
      <w:r>
        <w:rPr>
          <w:rStyle w:val="CommentReference"/>
        </w:rPr>
        <w:annotationRef/>
      </w:r>
      <w:r w:rsidR="00A219BE">
        <w:rPr>
          <w:sz w:val="20"/>
          <w:szCs w:val="20"/>
        </w:rPr>
        <w:t>Can you have a reference section in the next draft?</w:t>
      </w:r>
    </w:p>
  </w:comment>
  <w:comment w:id="17" w:author="Godbole, Suneeta" w:date="2023-03-16T14:03:00Z" w:initials="GS">
    <w:p w14:paraId="3C352D4F" w14:textId="10427C71" w:rsidR="00874212" w:rsidRDefault="00874212" w:rsidP="00874212">
      <w:pPr>
        <w:pStyle w:val="CommentText"/>
      </w:pPr>
      <w:r>
        <w:rPr>
          <w:rStyle w:val="CommentReference"/>
        </w:rPr>
        <w:annotationRef/>
      </w:r>
      <w:r>
        <w:t>Reference</w:t>
      </w:r>
    </w:p>
  </w:comment>
  <w:comment w:id="19" w:author="Wrobel, Julia" w:date="2023-03-18T08:42:00Z" w:initials="JW">
    <w:p w14:paraId="07138405" w14:textId="77777777" w:rsidR="0063606A" w:rsidRDefault="0063606A" w:rsidP="00FA1C5B">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21" w:author="Wrobel, Julia" w:date="2023-03-18T08:56:00Z" w:initials="JW">
    <w:p w14:paraId="0663B682" w14:textId="77777777" w:rsidR="00B1192C" w:rsidRDefault="00B1192C" w:rsidP="00BA49B9">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25" w:author="Wrobel, Julia" w:date="2023-03-18T09:06:00Z" w:initials="JW">
    <w:p w14:paraId="52D86D87" w14:textId="77777777" w:rsidR="00501597" w:rsidRDefault="00501597" w:rsidP="00EE351A">
      <w:r>
        <w:rPr>
          <w:rStyle w:val="CommentReference"/>
        </w:rPr>
        <w:annotationRef/>
      </w:r>
      <w:r>
        <w:rPr>
          <w:color w:val="000000"/>
          <w:sz w:val="20"/>
          <w:szCs w:val="20"/>
        </w:rPr>
        <w:t>In the rest of the paper, rather than “user” we want to use “use-group” because I think its considered more proper</w:t>
      </w:r>
    </w:p>
  </w:comment>
  <w:comment w:id="44" w:author="Wrobel, Julia" w:date="2023-03-18T09:19:00Z" w:initials="JW">
    <w:p w14:paraId="7BF10165" w14:textId="77777777" w:rsidR="00A219BE" w:rsidRDefault="006F3ED4" w:rsidP="007C6F9C">
      <w:r>
        <w:rPr>
          <w:rStyle w:val="CommentReference"/>
        </w:rPr>
        <w:annotationRef/>
      </w:r>
      <w:r w:rsidR="00A219BE">
        <w:rPr>
          <w:sz w:val="20"/>
          <w:szCs w:val="20"/>
        </w:rPr>
        <w:t>Use the previous paragraph to lead into this paragraph. Something like “Our goal in this analysis is to use the full response trajectory to ….”. You may want to look at the  Jeff Goldsmith paper to look at how they talk about functional data analysis in their intros (if they talk about it at all).  Then, after you say what your three objectives are in our analysis, say something to the extend of “we will use functional data analysis do accomplish these goals” but use language guided by what you see in the paper</w:t>
      </w:r>
    </w:p>
  </w:comment>
  <w:comment w:id="45" w:author="Wrobel, Julia" w:date="2023-03-18T12:25:00Z" w:initials="JW">
    <w:p w14:paraId="7A8D8B96" w14:textId="77777777" w:rsidR="00A219BE" w:rsidRDefault="00A219BE" w:rsidP="008B004C">
      <w:r>
        <w:rPr>
          <w:rStyle w:val="CommentReference"/>
        </w:rPr>
        <w:annotationRef/>
      </w:r>
      <w:r>
        <w:rPr>
          <w:color w:val="000000"/>
          <w:sz w:val="20"/>
          <w:szCs w:val="20"/>
        </w:rPr>
        <w:t>Here is the paper for reference https://www.ncbi.nlm.nih.gov/pmc/articles/PMC4987214/pdf/nihms781007.pdf</w:t>
      </w:r>
    </w:p>
  </w:comment>
  <w:comment w:id="46" w:author="Wrobel, Julia" w:date="2023-03-18T12:28:00Z" w:initials="JW">
    <w:p w14:paraId="5E564B3E" w14:textId="77777777" w:rsidR="00A7625D" w:rsidRDefault="00A7625D" w:rsidP="00B20FF6">
      <w:r>
        <w:rPr>
          <w:rStyle w:val="CommentReference"/>
        </w:rPr>
        <w:annotationRef/>
      </w:r>
      <w:r>
        <w:rPr>
          <w:color w:val="000000"/>
          <w:sz w:val="20"/>
          <w:szCs w:val="20"/>
        </w:rPr>
        <w:t>That paper even has a “dataset and original analysis section” which is similar to what we are doing conceptually</w:t>
      </w:r>
    </w:p>
  </w:comment>
  <w:comment w:id="48" w:author="Wrobel, Julia" w:date="2023-03-18T09:28:00Z" w:initials="JW">
    <w:p w14:paraId="66890523" w14:textId="66D556A0" w:rsidR="000B2F27" w:rsidRDefault="000B2F27" w:rsidP="001C3E91">
      <w:r>
        <w:rPr>
          <w:rStyle w:val="CommentReference"/>
        </w:rPr>
        <w:annotationRef/>
      </w:r>
      <w:r>
        <w:rPr>
          <w:color w:val="000000"/>
          <w:sz w:val="20"/>
          <w:szCs w:val="20"/>
        </w:rPr>
        <w:t>Any time I add big chunks of text please read and edit for formality/clarity</w:t>
      </w:r>
    </w:p>
  </w:comment>
  <w:comment w:id="54" w:author="Wrobel, Julia" w:date="2023-03-18T09:22:00Z" w:initials="JW">
    <w:p w14:paraId="0817216D" w14:textId="6CC8A85E" w:rsidR="00917953" w:rsidRDefault="00917953" w:rsidP="007E5120">
      <w:r>
        <w:rPr>
          <w:rStyle w:val="CommentReference"/>
        </w:rPr>
        <w:annotationRef/>
      </w:r>
      <w:r>
        <w:rPr>
          <w:color w:val="000000"/>
          <w:sz w:val="20"/>
          <w:szCs w:val="20"/>
        </w:rPr>
        <w:t>https://scholar.google.com/citations?view_op=view_citation&amp;hl=en&amp;user=QI8GrFUAAAAJ&amp;sortby=pubdate&amp;citation_for_view=QI8GrFUAAAAJ:dshw04ExmUIC</w:t>
      </w:r>
    </w:p>
  </w:comment>
  <w:comment w:id="61" w:author="Godbole, Suneeta" w:date="2023-03-01T16:26:00Z" w:initials="GS">
    <w:p w14:paraId="31576085" w14:textId="77777777" w:rsidR="0075701B" w:rsidRDefault="0075701B" w:rsidP="0075701B">
      <w:pPr>
        <w:pStyle w:val="CommentText"/>
      </w:pPr>
      <w:r>
        <w:rPr>
          <w:rStyle w:val="CommentReference"/>
        </w:rPr>
        <w:annotationRef/>
      </w:r>
      <w:r>
        <w:t>Stealing language</w:t>
      </w:r>
    </w:p>
  </w:comment>
  <w:comment w:id="87" w:author="Wrobel, Julia" w:date="2023-03-18T09:47:00Z" w:initials="JW">
    <w:p w14:paraId="21EDA8D7" w14:textId="77777777" w:rsidR="008240B9" w:rsidRDefault="008240B9" w:rsidP="00316794">
      <w:r>
        <w:rPr>
          <w:rStyle w:val="CommentReference"/>
        </w:rPr>
        <w:annotationRef/>
      </w:r>
      <w:r>
        <w:rPr>
          <w:color w:val="000000"/>
          <w:sz w:val="20"/>
          <w:szCs w:val="20"/>
        </w:rPr>
        <w:t>Cite</w:t>
      </w:r>
    </w:p>
  </w:comment>
  <w:comment w:id="91" w:author="Godbole, Suneeta" w:date="2023-03-01T16:26:00Z" w:initials="GS">
    <w:p w14:paraId="02B56537" w14:textId="774B1643" w:rsidR="00A8161C" w:rsidRDefault="00082FF4" w:rsidP="00F543C2">
      <w:pPr>
        <w:pStyle w:val="CommentText"/>
      </w:pPr>
      <w:r>
        <w:rPr>
          <w:rStyle w:val="CommentReference"/>
        </w:rPr>
        <w:annotationRef/>
      </w:r>
      <w:r w:rsidR="00A8161C">
        <w:t>Stealing language</w:t>
      </w:r>
    </w:p>
  </w:comment>
  <w:comment w:id="102" w:author="Wrobel, Julia" w:date="2023-03-18T13:02:00Z" w:initials="JW">
    <w:p w14:paraId="106BF7F9" w14:textId="77777777" w:rsidR="00A8320E" w:rsidRDefault="00A8320E" w:rsidP="00A8320E">
      <w:r>
        <w:rPr>
          <w:rStyle w:val="CommentReference"/>
        </w:rPr>
        <w:annotationRef/>
      </w:r>
      <w:r>
        <w:rPr>
          <w:color w:val="000000"/>
          <w:sz w:val="20"/>
          <w:szCs w:val="20"/>
        </w:rPr>
        <w:t>Pick one name for these and be consistent about what you call them throughout the paper. I like “pupil light response trajectories”</w:t>
      </w:r>
    </w:p>
  </w:comment>
  <w:comment w:id="125" w:author="Wrobel, Julia" w:date="2023-03-18T13:02:00Z" w:initials="JW">
    <w:p w14:paraId="7CC7B720" w14:textId="77777777" w:rsidR="00A8320E" w:rsidRDefault="00A8320E" w:rsidP="000A7CE5">
      <w:r>
        <w:rPr>
          <w:rStyle w:val="CommentReference"/>
        </w:rPr>
        <w:annotationRef/>
      </w:r>
      <w:r>
        <w:rPr>
          <w:color w:val="000000"/>
          <w:sz w:val="20"/>
          <w:szCs w:val="20"/>
        </w:rPr>
        <w:t>Pick one name for these and be consistent about what you call them throughout the paper. I like “pupil light response trajectories”</w:t>
      </w:r>
    </w:p>
  </w:comment>
  <w:comment w:id="131" w:author="Wrobel, Julia" w:date="2023-03-18T12:39:00Z" w:initials="JW">
    <w:p w14:paraId="2603A480" w14:textId="463F42A2" w:rsidR="00DB51BF" w:rsidRDefault="00DB51BF" w:rsidP="00C434EF">
      <w:r>
        <w:rPr>
          <w:rStyle w:val="CommentReference"/>
        </w:rPr>
        <w:annotationRef/>
      </w:r>
      <w:r>
        <w:rPr>
          <w:color w:val="000000"/>
          <w:sz w:val="20"/>
          <w:szCs w:val="20"/>
        </w:rPr>
        <w:t>I think this section could use some more detail and some restructuring. I think the methods section of the Jeff Goldsmith paper is something you should read and use as an example- I will reference that paper again in my comments below.</w:t>
      </w:r>
    </w:p>
  </w:comment>
  <w:comment w:id="133" w:author="Wrobel, Julia" w:date="2023-03-18T09:53:00Z" w:initials="JW">
    <w:p w14:paraId="2BA3E434" w14:textId="44C21007" w:rsidR="0060465B" w:rsidRDefault="0060465B" w:rsidP="00D40935">
      <w:r>
        <w:rPr>
          <w:rStyle w:val="CommentReference"/>
        </w:rPr>
        <w:annotationRef/>
      </w:r>
      <w:r>
        <w:rPr>
          <w:color w:val="000000"/>
          <w:sz w:val="20"/>
          <w:szCs w:val="20"/>
        </w:rPr>
        <w:t>Again, see what Andrew’s paper and the Jeff Goldsmith paper do, but I think this may be better placed in the introduction.</w:t>
      </w:r>
    </w:p>
  </w:comment>
  <w:comment w:id="144" w:author="Wrobel, Julia" w:date="2023-03-18T12:41:00Z" w:initials="JW">
    <w:p w14:paraId="3249FAB5" w14:textId="7A0F5885" w:rsidR="00DB51BF" w:rsidRDefault="00DB51BF" w:rsidP="007A291F">
      <w:r>
        <w:rPr>
          <w:rStyle w:val="CommentReference"/>
        </w:rPr>
        <w:annotationRef/>
      </w:r>
      <w:r>
        <w:rPr>
          <w:color w:val="000000"/>
          <w:sz w:val="20"/>
          <w:szCs w:val="20"/>
        </w:rPr>
        <w:t>Add references</w:t>
      </w:r>
    </w:p>
  </w:comment>
  <w:comment w:id="156" w:author="Wrobel, Julia" w:date="2023-03-18T12:46:00Z" w:initials="JW">
    <w:p w14:paraId="66D41D92" w14:textId="77777777" w:rsidR="00031969" w:rsidRDefault="00031969" w:rsidP="00EA3ABF">
      <w:r>
        <w:rPr>
          <w:rStyle w:val="CommentReference"/>
        </w:rPr>
        <w:annotationRef/>
      </w:r>
      <w:r>
        <w:rPr>
          <w:color w:val="000000"/>
          <w:sz w:val="20"/>
          <w:szCs w:val="20"/>
        </w:rPr>
        <w:t>Explain here what each element of the model is and how we can interpret the betas like log odds ratios but measured over the course of the light test. Use the same model syntax used in Jeff Goldsmith paper and look at how he explains the coefficient functions in the methods section of his paper.</w:t>
      </w:r>
    </w:p>
  </w:comment>
  <w:comment w:id="175" w:author="Wrobel, Julia" w:date="2023-03-18T12:53:00Z" w:initials="JW">
    <w:p w14:paraId="1477AF4D" w14:textId="77777777" w:rsidR="00643BCB" w:rsidRDefault="00643BCB" w:rsidP="00686979">
      <w:r>
        <w:rPr>
          <w:rStyle w:val="CommentReference"/>
        </w:rPr>
        <w:annotationRef/>
      </w:r>
      <w:r>
        <w:rPr>
          <w:sz w:val="20"/>
          <w:szCs w:val="20"/>
        </w:rPr>
        <w:t xml:space="preserve">We actually have two FOSR models, which I don’t think you’ve discussed in the Methods section.  </w:t>
      </w:r>
    </w:p>
  </w:comment>
  <w:comment w:id="176" w:author="Wrobel, Julia" w:date="2023-03-18T12:58:00Z" w:initials="JW">
    <w:p w14:paraId="52B22F22" w14:textId="77777777" w:rsidR="00643BCB" w:rsidRDefault="00643BCB" w:rsidP="0004284A">
      <w:r>
        <w:rPr>
          <w:rStyle w:val="CommentReference"/>
        </w:rPr>
        <w:annotationRef/>
      </w:r>
      <w:r>
        <w:rPr>
          <w:color w:val="000000"/>
          <w:sz w:val="20"/>
          <w:szCs w:val="20"/>
        </w:rPr>
        <w:t>Nevermind I see it below. Put the simpler model here.</w:t>
      </w:r>
    </w:p>
  </w:comment>
  <w:comment w:id="192" w:author="Wrobel, Julia" w:date="2023-03-18T13:00:00Z" w:initials="JW">
    <w:p w14:paraId="1A1FAEC8" w14:textId="77777777" w:rsidR="001F0E91" w:rsidRDefault="001F0E91" w:rsidP="00196195">
      <w:r>
        <w:rPr>
          <w:rStyle w:val="CommentReference"/>
        </w:rPr>
        <w:annotationRef/>
      </w:r>
      <w:r>
        <w:rPr>
          <w:color w:val="000000"/>
          <w:sz w:val="20"/>
          <w:szCs w:val="20"/>
        </w:rPr>
        <w:t xml:space="preserve">Get rid of any references to the post test and just call this the “light response test” or something like that.  </w:t>
      </w:r>
    </w:p>
  </w:comment>
  <w:comment w:id="189" w:author="Wrobel, Julia" w:date="2023-03-18T12:59:00Z" w:initials="JW">
    <w:p w14:paraId="4D62DB1F" w14:textId="4788D478" w:rsidR="001F0E91" w:rsidRDefault="001F0E91" w:rsidP="00402D57">
      <w:r>
        <w:rPr>
          <w:rStyle w:val="CommentReference"/>
        </w:rPr>
        <w:annotationRef/>
      </w:r>
      <w:r>
        <w:rPr>
          <w:color w:val="000000"/>
          <w:sz w:val="20"/>
          <w:szCs w:val="20"/>
        </w:rPr>
        <w:t>I think you need to be much more explicit about these two models. Explain what the first model gives you. Then say, we have another FoSr model that leverages the fact that time from cannabis consumption to the light test was not consistent across uses, which allowed us to estimate how the pupil response trajectory changes as we get farther from smoking. Write down both of these models, and explain how they will be used differently.</w:t>
      </w:r>
    </w:p>
  </w:comment>
  <w:comment w:id="196" w:author="Godbole, Suneeta" w:date="2023-03-14T08:28:00Z" w:initials="GS">
    <w:p w14:paraId="41DAD2E0" w14:textId="410AAC68" w:rsidR="00C33614" w:rsidRDefault="00C33614" w:rsidP="00C76F37">
      <w:pPr>
        <w:pStyle w:val="CommentText"/>
      </w:pPr>
      <w:r>
        <w:rPr>
          <w:rStyle w:val="CommentReference"/>
        </w:rPr>
        <w:annotationRef/>
      </w:r>
      <w:r>
        <w:t>Better quantification and justification for this decision?</w:t>
      </w:r>
    </w:p>
  </w:comment>
  <w:comment w:id="198" w:author="Wrobel, Julia" w:date="2023-03-19T13:42:00Z" w:initials="JW">
    <w:p w14:paraId="0230A5BD" w14:textId="77777777" w:rsidR="0032772B" w:rsidRDefault="0032772B" w:rsidP="00414788">
      <w:r>
        <w:rPr>
          <w:rStyle w:val="CommentReference"/>
        </w:rPr>
        <w:annotationRef/>
      </w:r>
      <w:r>
        <w:rPr>
          <w:color w:val="000000"/>
          <w:sz w:val="20"/>
          <w:szCs w:val="20"/>
        </w:rPr>
        <w:t>I’m going to let you address my other comments above first, but I’m think we may want to reorganize this so that the first part of the methods is prediction and SoFR, and the second part is called something like “Explanatory analysis” and talks about FoSr.</w:t>
      </w:r>
    </w:p>
  </w:comment>
  <w:comment w:id="201" w:author="Wrobel, Julia" w:date="2023-03-19T13:43:00Z" w:initials="JW">
    <w:p w14:paraId="32AEFD96" w14:textId="77777777" w:rsidR="0032772B" w:rsidRDefault="0032772B" w:rsidP="0011499F">
      <w:r>
        <w:rPr>
          <w:rStyle w:val="CommentReference"/>
        </w:rPr>
        <w:annotationRef/>
      </w:r>
      <w:r>
        <w:rPr>
          <w:color w:val="000000"/>
          <w:sz w:val="20"/>
          <w:szCs w:val="20"/>
        </w:rPr>
        <w:t>In labels and how you discuss the results below can you change smoker/non-smoker to “cannabis use”/“no cannabis use”?</w:t>
      </w:r>
    </w:p>
  </w:comment>
  <w:comment w:id="209" w:author="Godbole, Suneeta" w:date="2023-03-01T15:41:00Z" w:initials="GS">
    <w:p w14:paraId="0C825222" w14:textId="45BEBEA4" w:rsidR="00335A93" w:rsidRDefault="00335A93" w:rsidP="00053EEF">
      <w:pPr>
        <w:pStyle w:val="CommentText"/>
      </w:pPr>
      <w:r>
        <w:rPr>
          <w:rStyle w:val="CommentReference"/>
        </w:rPr>
        <w:annotationRef/>
      </w:r>
      <w:r>
        <w:t>Can the SoFR model be referred to as a logistic regression model?</w:t>
      </w:r>
    </w:p>
  </w:comment>
  <w:comment w:id="215" w:author="Wrobel, Julia" w:date="2023-03-19T13:48:00Z" w:initials="JW">
    <w:p w14:paraId="727C09E5" w14:textId="77777777" w:rsidR="00564C48" w:rsidRDefault="00564C48" w:rsidP="000B7A61">
      <w:r>
        <w:rPr>
          <w:rStyle w:val="CommentReference"/>
        </w:rPr>
        <w:annotationRef/>
      </w:r>
      <w:r>
        <w:rPr>
          <w:color w:val="000000"/>
          <w:sz w:val="20"/>
          <w:szCs w:val="20"/>
        </w:rPr>
        <w:t>Awkward phrasing, can you try adjusting it?</w:t>
      </w:r>
    </w:p>
  </w:comment>
  <w:comment w:id="222" w:author="Wrobel, Julia" w:date="2023-03-19T13:32:00Z" w:initials="JW">
    <w:p w14:paraId="72E59088" w14:textId="3FC23F3E" w:rsidR="00296A11" w:rsidRDefault="00296A11" w:rsidP="00C97568">
      <w:r>
        <w:rPr>
          <w:rStyle w:val="CommentReference"/>
        </w:rPr>
        <w:annotationRef/>
      </w:r>
      <w:r>
        <w:rPr>
          <w:color w:val="000000"/>
          <w:sz w:val="20"/>
          <w:szCs w:val="20"/>
        </w:rPr>
        <w:t>Can you add citations to refund and mccv?</w:t>
      </w:r>
    </w:p>
  </w:comment>
  <w:comment w:id="227" w:author="Wrobel, Julia" w:date="2023-03-19T15:11:00Z" w:initials="JW">
    <w:p w14:paraId="683FB684" w14:textId="77777777" w:rsidR="003C695F" w:rsidRDefault="003C695F" w:rsidP="00411675">
      <w:r>
        <w:rPr>
          <w:rStyle w:val="CommentReference"/>
        </w:rPr>
        <w:annotationRef/>
      </w:r>
      <w:r>
        <w:rPr>
          <w:color w:val="000000"/>
          <w:sz w:val="20"/>
          <w:szCs w:val="20"/>
        </w:rPr>
        <w:t>Add subsection called something like prediction or discrimination between recent cannabis use and no use</w:t>
      </w:r>
    </w:p>
  </w:comment>
  <w:comment w:id="228" w:author="Wrobel, Julia" w:date="2023-03-19T14:17:00Z" w:initials="JW">
    <w:p w14:paraId="6906E00B" w14:textId="23C9FC18" w:rsidR="005E26CA" w:rsidRDefault="005E26CA" w:rsidP="004A3995">
      <w:r>
        <w:rPr>
          <w:rStyle w:val="CommentReference"/>
        </w:rPr>
        <w:annotationRef/>
      </w:r>
      <w:r>
        <w:rPr>
          <w:color w:val="000000"/>
          <w:sz w:val="20"/>
          <w:szCs w:val="20"/>
        </w:rPr>
        <w:t>Reword this- you only have two models so I would display as a range.  And make the punchline front and center. Some thing like “The functional logistic model that uses the full pupil response trajectory had a higher AUC value (AUC = .71) as compared to the model using only summary features (AUC = 0.68), which indicates that the using the full pupil response trajectory may better detect acute cannabis use.</w:t>
      </w:r>
    </w:p>
  </w:comment>
  <w:comment w:id="229" w:author="Godbole, Suneeta" w:date="2023-03-01T15:39:00Z" w:initials="GS">
    <w:p w14:paraId="75163763" w14:textId="75801318"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230" w:author="Wrobel, Julia" w:date="2023-03-19T14:18:00Z" w:initials="JW">
    <w:p w14:paraId="3D9EA119" w14:textId="77777777" w:rsidR="005E26CA" w:rsidRDefault="005E26CA" w:rsidP="001924F1">
      <w:r>
        <w:rPr>
          <w:rStyle w:val="CommentReference"/>
        </w:rPr>
        <w:annotationRef/>
      </w:r>
      <w:r>
        <w:rPr>
          <w:color w:val="000000"/>
          <w:sz w:val="20"/>
          <w:szCs w:val="20"/>
        </w:rPr>
        <w:t>Cannabis use is fine, and actually preferable to smoker.  Just be consistent throughout and if Ashley/Michael want to change our language later that’s ok</w:t>
      </w:r>
    </w:p>
  </w:comment>
  <w:comment w:id="232" w:author="Wrobel, Julia" w:date="2023-03-19T14:12:00Z" w:initials="JW">
    <w:p w14:paraId="38C4314A" w14:textId="44C68215" w:rsidR="00374549" w:rsidRDefault="00374549" w:rsidP="00CA03E8">
      <w:r>
        <w:rPr>
          <w:rStyle w:val="CommentReference"/>
        </w:rPr>
        <w:annotationRef/>
      </w:r>
      <w:r>
        <w:rPr>
          <w:color w:val="000000"/>
          <w:sz w:val="20"/>
          <w:szCs w:val="20"/>
        </w:rPr>
        <w:t>Get rid of titles for your figures and put “Figure X” down to where to caption is. Also, I don’t like these weird boxes around the figures.</w:t>
      </w:r>
    </w:p>
  </w:comment>
  <w:comment w:id="231" w:author="Wrobel, Julia" w:date="2023-03-19T13:58:00Z" w:initials="JW">
    <w:p w14:paraId="3692C1DE" w14:textId="66D0F6FD" w:rsidR="00A5789F" w:rsidRDefault="00A5789F" w:rsidP="008938DA">
      <w:r>
        <w:rPr>
          <w:rStyle w:val="CommentReference"/>
        </w:rPr>
        <w:annotationRef/>
      </w:r>
      <w:r>
        <w:rPr>
          <w:color w:val="000000"/>
          <w:sz w:val="20"/>
          <w:szCs w:val="20"/>
        </w:rPr>
        <w:t>Can you combine this and figure 2 and put them side by side into one figure with panels A an B?</w:t>
      </w:r>
    </w:p>
  </w:comment>
  <w:comment w:id="233" w:author="Godbole, Suneeta" w:date="2023-03-01T15:39:00Z" w:initials="GS">
    <w:p w14:paraId="2A3C10E7" w14:textId="50020DB9" w:rsidR="00276C7A" w:rsidRDefault="00080F21" w:rsidP="001A5E88">
      <w:pPr>
        <w:pStyle w:val="CommentText"/>
      </w:pPr>
      <w:r>
        <w:rPr>
          <w:rStyle w:val="CommentReference"/>
        </w:rPr>
        <w:annotationRef/>
      </w:r>
      <w:r w:rsidR="00276C7A">
        <w:t>Need better ROC curve plot; look into ggplot</w:t>
      </w:r>
    </w:p>
  </w:comment>
  <w:comment w:id="242" w:author="Wrobel, Julia" w:date="2023-03-19T14:25:00Z" w:initials="JW">
    <w:p w14:paraId="5DF06BFA" w14:textId="77777777" w:rsidR="00332E41" w:rsidRDefault="00332E41" w:rsidP="00901468">
      <w:r>
        <w:rPr>
          <w:rStyle w:val="CommentReference"/>
        </w:rPr>
        <w:annotationRef/>
      </w:r>
      <w:r>
        <w:rPr>
          <w:color w:val="000000"/>
          <w:sz w:val="20"/>
          <w:szCs w:val="20"/>
        </w:rPr>
        <w:t>Can you make this a bit more concise, and describe the SoFR model first? The SoFR model leverages the full pupil response trajectory and has slightly better predictive performance (yellow line, AUC = 0.713) than the model using single number summaries extracted from the curves (yellow line, AUC = 0.675).</w:t>
      </w:r>
    </w:p>
  </w:comment>
  <w:comment w:id="255" w:author="Wrobel, Julia" w:date="2023-03-19T14:46:00Z" w:initials="JW">
    <w:p w14:paraId="48E7B0AE" w14:textId="77777777" w:rsidR="006419E2" w:rsidRDefault="006419E2" w:rsidP="006F67DA">
      <w:r>
        <w:rPr>
          <w:rStyle w:val="CommentReference"/>
        </w:rPr>
        <w:annotationRef/>
      </w:r>
      <w:r>
        <w:rPr>
          <w:color w:val="000000"/>
          <w:sz w:val="20"/>
          <w:szCs w:val="20"/>
        </w:rPr>
        <w:t>Will be come figure 2B</w:t>
      </w:r>
    </w:p>
  </w:comment>
  <w:comment w:id="265" w:author="Godbole, Suneeta" w:date="2023-03-13T12:10:00Z" w:initials="GS">
    <w:p w14:paraId="71F71CF6" w14:textId="344676B4" w:rsidR="00361768" w:rsidRDefault="00361768" w:rsidP="00D8121D">
      <w:pPr>
        <w:pStyle w:val="CommentText"/>
      </w:pPr>
      <w:r>
        <w:rPr>
          <w:rStyle w:val="CommentReference"/>
        </w:rPr>
        <w:annotationRef/>
      </w:r>
      <w:r>
        <w:t>Actually using 2*SE for CI -- need to update?</w:t>
      </w:r>
    </w:p>
  </w:comment>
  <w:comment w:id="258" w:author="Wrobel, Julia" w:date="2023-03-19T14:52:00Z" w:initials="JW">
    <w:p w14:paraId="7F26AF37" w14:textId="77777777" w:rsidR="0000317E" w:rsidRDefault="0000317E" w:rsidP="00887255">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266" w:author="Wrobel, Julia" w:date="2023-03-19T14:48:00Z" w:initials="JW">
    <w:p w14:paraId="0D49AF57" w14:textId="77777777" w:rsidR="00BE13CB" w:rsidRDefault="00AF772A" w:rsidP="003D2E27">
      <w:r>
        <w:rPr>
          <w:rStyle w:val="CommentReference"/>
        </w:rPr>
        <w:annotationRef/>
      </w:r>
      <w:r w:rsidR="00BE13CB">
        <w:rPr>
          <w:sz w:val="20"/>
          <w:szCs w:val="20"/>
        </w:rPr>
        <w:t>Get rid of all titles and move “Fig 2” down to caption. Also, can you make this plot as a probability as well.  I want to see a plot of the probability of being a smoker over the course of the light test. You can email me that plot before you incorporate it into the paper so I can decide if I like it.</w:t>
      </w:r>
    </w:p>
  </w:comment>
  <w:comment w:id="267" w:author="Wrobel, Julia" w:date="2023-03-19T14:54:00Z" w:initials="JW">
    <w:p w14:paraId="5BD97F45" w14:textId="0D712029" w:rsidR="0000317E" w:rsidRDefault="0000317E" w:rsidP="007E0B46">
      <w:r>
        <w:rPr>
          <w:rStyle w:val="CommentReference"/>
        </w:rPr>
        <w:annotationRef/>
      </w:r>
      <w:r>
        <w:rPr>
          <w:color w:val="000000"/>
          <w:sz w:val="20"/>
          <w:szCs w:val="20"/>
        </w:rPr>
        <w:t>Is this actually 2, or 1.96?  It would be better to be able to say the point wise 95% confidence interval.</w:t>
      </w:r>
    </w:p>
  </w:comment>
  <w:comment w:id="268" w:author="Wrobel, Julia" w:date="2023-03-19T14:56:00Z" w:initials="JW">
    <w:p w14:paraId="69702553" w14:textId="77777777" w:rsidR="00475571" w:rsidRDefault="00B36AC5" w:rsidP="003760A9">
      <w:r>
        <w:rPr>
          <w:rStyle w:val="CommentReference"/>
        </w:rPr>
        <w:annotationRef/>
      </w:r>
      <w:r w:rsidR="00475571">
        <w:rPr>
          <w:sz w:val="20"/>
          <w:szCs w:val="20"/>
        </w:rPr>
        <w:t>At this point the reader isn’t going to remember what the FoSR model is so you should remind them using simple (not FDA/technical) language.</w:t>
      </w:r>
    </w:p>
  </w:comment>
  <w:comment w:id="269" w:author="Wrobel, Julia" w:date="2023-03-19T15:12:00Z" w:initials="JW">
    <w:p w14:paraId="18FA938D" w14:textId="77777777" w:rsidR="003C695F" w:rsidRDefault="003C695F" w:rsidP="00DC288E">
      <w:r>
        <w:rPr>
          <w:rStyle w:val="CommentReference"/>
        </w:rPr>
        <w:annotationRef/>
      </w:r>
      <w:r>
        <w:rPr>
          <w:color w:val="000000"/>
          <w:sz w:val="20"/>
          <w:szCs w:val="20"/>
        </w:rPr>
        <w:t>Also, add a subsection called “Visualizaing patterns in pupil response trajectories across cannabis use groups” or something like that</w:t>
      </w:r>
    </w:p>
  </w:comment>
  <w:comment w:id="270" w:author="Wrobel, Julia" w:date="2023-03-19T13:58:00Z" w:initials="JW">
    <w:p w14:paraId="25F07374" w14:textId="68C22C5B" w:rsidR="00A5789F" w:rsidRDefault="00A5789F" w:rsidP="00667AEC">
      <w:r>
        <w:rPr>
          <w:rStyle w:val="CommentReference"/>
        </w:rPr>
        <w:annotationRef/>
      </w:r>
      <w:r>
        <w:rPr>
          <w:color w:val="000000"/>
          <w:sz w:val="20"/>
          <w:szCs w:val="20"/>
        </w:rPr>
        <w:t>Also combine this with Figure 4 (in this case stack on top) and have A and B</w:t>
      </w:r>
    </w:p>
  </w:comment>
  <w:comment w:id="271" w:author="Godbole, Suneeta" w:date="2023-03-13T13:22:00Z" w:initials="GS">
    <w:p w14:paraId="77FDB9BF" w14:textId="5643D304" w:rsidR="00652115" w:rsidRDefault="00652115" w:rsidP="00A06459">
      <w:pPr>
        <w:pStyle w:val="CommentText"/>
      </w:pPr>
      <w:r>
        <w:rPr>
          <w:rStyle w:val="CommentReference"/>
        </w:rPr>
        <w:annotationRef/>
      </w:r>
      <w:r>
        <w:t>Units of percent change?</w:t>
      </w:r>
    </w:p>
  </w:comment>
  <w:comment w:id="272" w:author="Wrobel, Julia" w:date="2023-03-19T13:59:00Z" w:initials="JW">
    <w:p w14:paraId="34618A69" w14:textId="77777777" w:rsidR="00A5789F" w:rsidRDefault="00A5789F" w:rsidP="007E6F87">
      <w:r>
        <w:rPr>
          <w:rStyle w:val="CommentReference"/>
        </w:rPr>
        <w:annotationRef/>
      </w:r>
      <w:r>
        <w:rPr>
          <w:color w:val="000000"/>
          <w:sz w:val="20"/>
          <w:szCs w:val="20"/>
        </w:rPr>
        <w:t>Combine with Figure 6 and put side by side</w:t>
      </w:r>
    </w:p>
  </w:comment>
  <w:comment w:id="294" w:author="Wrobel, Julia" w:date="2023-03-19T15:20:00Z" w:initials="JW">
    <w:p w14:paraId="7B699B5D" w14:textId="77777777" w:rsidR="009E6068" w:rsidRDefault="009E6068" w:rsidP="00107A03">
      <w:r>
        <w:rPr>
          <w:rStyle w:val="CommentReference"/>
        </w:rPr>
        <w:annotationRef/>
      </w:r>
      <w:r>
        <w:rPr>
          <w:color w:val="000000"/>
          <w:sz w:val="20"/>
          <w:szCs w:val="20"/>
        </w:rPr>
        <w:t>Can you make this sentence simpler?</w:t>
      </w:r>
    </w:p>
  </w:comment>
  <w:comment w:id="295" w:author="Wrobel, Julia" w:date="2023-03-19T15:21:00Z" w:initials="JW">
    <w:p w14:paraId="12347993" w14:textId="77777777" w:rsidR="009E6068" w:rsidRDefault="009E6068" w:rsidP="00AC5CA4">
      <w:r>
        <w:rPr>
          <w:rStyle w:val="CommentReference"/>
        </w:rPr>
        <w:annotationRef/>
      </w:r>
      <w:r>
        <w:rPr>
          <w:color w:val="000000"/>
          <w:sz w:val="20"/>
          <w:szCs w:val="20"/>
        </w:rPr>
        <w:t>What does this mean?</w:t>
      </w:r>
    </w:p>
  </w:comment>
  <w:comment w:id="297" w:author="Wrobel, Julia" w:date="2023-03-19T15:24:00Z" w:initials="JW">
    <w:p w14:paraId="7A58A66C" w14:textId="77777777" w:rsidR="00EE4C2C" w:rsidRDefault="00EE4C2C" w:rsidP="00F122ED">
      <w:r>
        <w:rPr>
          <w:rStyle w:val="CommentReference"/>
        </w:rPr>
        <w:annotationRef/>
      </w:r>
      <w:r>
        <w:rPr>
          <w:color w:val="000000"/>
          <w:sz w:val="20"/>
          <w:szCs w:val="20"/>
        </w:rPr>
        <w:t>Mention that we are currently collecting data on a larger sample size using a better validated device</w:t>
      </w:r>
    </w:p>
  </w:comment>
  <w:comment w:id="300" w:author="Godbole, Suneeta" w:date="2023-03-01T16:49:00Z" w:initials="GS">
    <w:p w14:paraId="3F13D641" w14:textId="7B1AF4F5" w:rsidR="00273A55" w:rsidRDefault="00273A55" w:rsidP="006C77DA">
      <w:pPr>
        <w:pStyle w:val="CommentText"/>
      </w:pPr>
      <w:r>
        <w:rPr>
          <w:rStyle w:val="CommentReference"/>
        </w:rPr>
        <w:annotationRef/>
      </w:r>
      <w:r>
        <w:t>Should we do a leave one out cross validation?</w:t>
      </w:r>
    </w:p>
  </w:comment>
  <w:comment w:id="301" w:author="Wrobel, Julia" w:date="2023-03-19T14:11:00Z" w:initials="JW">
    <w:p w14:paraId="0886780A" w14:textId="77777777" w:rsidR="00374549" w:rsidRDefault="00374549" w:rsidP="007C68D8">
      <w:r>
        <w:rPr>
          <w:rStyle w:val="CommentReference"/>
        </w:rPr>
        <w:annotationRef/>
      </w:r>
      <w:r>
        <w:rPr>
          <w:color w:val="000000"/>
          <w:sz w:val="20"/>
          <w:szCs w:val="20"/>
        </w:rPr>
        <w:t>We could, but don’t make this a priority just yet</w:t>
      </w:r>
    </w:p>
  </w:comment>
  <w:comment w:id="302" w:author="Wrobel, Julia" w:date="2023-03-19T15:23:00Z" w:initials="JW">
    <w:p w14:paraId="6A7A1A03" w14:textId="77777777" w:rsidR="00EE4C2C" w:rsidRDefault="00EE4C2C" w:rsidP="00E01372">
      <w:r>
        <w:rPr>
          <w:rStyle w:val="CommentReference"/>
        </w:rPr>
        <w:annotationRef/>
      </w:r>
      <w:r>
        <w:rPr>
          <w:color w:val="000000"/>
          <w:sz w:val="20"/>
          <w:szCs w:val="20"/>
        </w:rPr>
        <w:t>Also, I don’t think you need to mention this in the discussion</w:t>
      </w:r>
    </w:p>
  </w:comment>
  <w:comment w:id="303" w:author="Wrobel, Julia" w:date="2023-03-19T15:24:00Z" w:initials="JW">
    <w:p w14:paraId="497ADCE8" w14:textId="77777777" w:rsidR="00EE4C2C" w:rsidRDefault="00EE4C2C" w:rsidP="00E0312A">
      <w:r>
        <w:rPr>
          <w:rStyle w:val="CommentReference"/>
        </w:rPr>
        <w:annotationRef/>
      </w:r>
      <w:r>
        <w:rPr>
          <w:color w:val="000000"/>
          <w:sz w:val="20"/>
          <w:szCs w:val="20"/>
        </w:rPr>
        <w:t>Not a limitation but a useful point to put 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1F0E" w15:done="0"/>
  <w15:commentEx w15:paraId="0508ADCF" w15:done="0"/>
  <w15:commentEx w15:paraId="3C352D4F" w15:done="0"/>
  <w15:commentEx w15:paraId="07138405" w15:done="0"/>
  <w15:commentEx w15:paraId="0663B682" w15:done="0"/>
  <w15:commentEx w15:paraId="52D86D87" w15:done="0"/>
  <w15:commentEx w15:paraId="7BF10165" w15:done="0"/>
  <w15:commentEx w15:paraId="7A8D8B96" w15:paraIdParent="7BF10165" w15:done="0"/>
  <w15:commentEx w15:paraId="5E564B3E" w15:paraIdParent="7BF10165" w15:done="0"/>
  <w15:commentEx w15:paraId="66890523" w15:done="0"/>
  <w15:commentEx w15:paraId="0817216D" w15:done="0"/>
  <w15:commentEx w15:paraId="31576085" w15:done="0"/>
  <w15:commentEx w15:paraId="21EDA8D7" w15:done="0"/>
  <w15:commentEx w15:paraId="02B56537" w15:done="0"/>
  <w15:commentEx w15:paraId="106BF7F9" w15:done="0"/>
  <w15:commentEx w15:paraId="7CC7B720" w15:done="0"/>
  <w15:commentEx w15:paraId="2603A480" w15:done="0"/>
  <w15:commentEx w15:paraId="2BA3E434" w15:done="0"/>
  <w15:commentEx w15:paraId="3249FAB5" w15:done="0"/>
  <w15:commentEx w15:paraId="66D41D92" w15:done="0"/>
  <w15:commentEx w15:paraId="1477AF4D" w15:done="0"/>
  <w15:commentEx w15:paraId="52B22F22" w15:paraIdParent="1477AF4D" w15:done="0"/>
  <w15:commentEx w15:paraId="1A1FAEC8" w15:done="0"/>
  <w15:commentEx w15:paraId="4D62DB1F" w15:done="0"/>
  <w15:commentEx w15:paraId="41DAD2E0" w15:done="0"/>
  <w15:commentEx w15:paraId="0230A5BD" w15:done="0"/>
  <w15:commentEx w15:paraId="32AEFD96" w15:done="0"/>
  <w15:commentEx w15:paraId="0C825222" w15:done="0"/>
  <w15:commentEx w15:paraId="727C09E5" w15:done="0"/>
  <w15:commentEx w15:paraId="72E59088" w15:done="0"/>
  <w15:commentEx w15:paraId="683FB684" w15:done="0"/>
  <w15:commentEx w15:paraId="6906E00B" w15:done="0"/>
  <w15:commentEx w15:paraId="75163763" w15:done="0"/>
  <w15:commentEx w15:paraId="3D9EA119" w15:paraIdParent="75163763" w15:done="0"/>
  <w15:commentEx w15:paraId="38C4314A" w15:done="0"/>
  <w15:commentEx w15:paraId="3692C1DE" w15:done="0"/>
  <w15:commentEx w15:paraId="2A3C10E7" w15:done="0"/>
  <w15:commentEx w15:paraId="5DF06BFA" w15:done="0"/>
  <w15:commentEx w15:paraId="48E7B0AE" w15:done="0"/>
  <w15:commentEx w15:paraId="71F71CF6" w15:done="0"/>
  <w15:commentEx w15:paraId="7F26AF37" w15:done="0"/>
  <w15:commentEx w15:paraId="0D49AF57" w15:done="0"/>
  <w15:commentEx w15:paraId="5BD97F45" w15:done="0"/>
  <w15:commentEx w15:paraId="69702553" w15:done="0"/>
  <w15:commentEx w15:paraId="18FA938D" w15:paraIdParent="69702553" w15:done="0"/>
  <w15:commentEx w15:paraId="25F07374" w15:done="0"/>
  <w15:commentEx w15:paraId="77FDB9BF" w15:done="0"/>
  <w15:commentEx w15:paraId="34618A69" w15:done="0"/>
  <w15:commentEx w15:paraId="7B699B5D" w15:done="0"/>
  <w15:commentEx w15:paraId="12347993" w15:done="0"/>
  <w15:commentEx w15:paraId="7A58A66C" w15:done="0"/>
  <w15:commentEx w15:paraId="3F13D641" w15:done="0"/>
  <w15:commentEx w15:paraId="0886780A" w15:paraIdParent="3F13D641" w15:done="0"/>
  <w15:commentEx w15:paraId="6A7A1A03" w15:paraIdParent="3F13D641" w15:done="0"/>
  <w15:commentEx w15:paraId="497ADC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BFF6C0" w16cex:dateUtc="2023-03-18T14:37:00Z"/>
  <w16cex:commentExtensible w16cex:durableId="27BDA041" w16cex:dateUtc="2023-03-16T20:03:00Z"/>
  <w16cex:commentExtensible w16cex:durableId="27BFF7EF" w16cex:dateUtc="2023-03-18T14:42:00Z"/>
  <w16cex:commentExtensible w16cex:durableId="27BFFB31" w16cex:dateUtc="2023-03-18T14:56:00Z"/>
  <w16cex:commentExtensible w16cex:durableId="27BFFDA4" w16cex:dateUtc="2023-03-18T15:06:00Z"/>
  <w16cex:commentExtensible w16cex:durableId="27C00084" w16cex:dateUtc="2023-03-18T15:19:00Z"/>
  <w16cex:commentExtensible w16cex:durableId="27C02C43" w16cex:dateUtc="2023-03-18T17:25:00Z"/>
  <w16cex:commentExtensible w16cex:durableId="27C02CE0" w16cex:dateUtc="2023-03-18T17:28:00Z"/>
  <w16cex:commentExtensible w16cex:durableId="27C002A0" w16cex:dateUtc="2023-03-18T15:28:00Z"/>
  <w16cex:commentExtensible w16cex:durableId="27C0015C" w16cex:dateUtc="2023-03-18T15:22:00Z"/>
  <w16cex:commentExtensible w16cex:durableId="27C0031F" w16cex:dateUtc="2023-03-01T23:26:00Z"/>
  <w16cex:commentExtensible w16cex:durableId="27C00745" w16cex:dateUtc="2023-03-18T15:47:00Z"/>
  <w16cex:commentExtensible w16cex:durableId="27A9FB35" w16cex:dateUtc="2023-03-01T23:26:00Z"/>
  <w16cex:commentExtensible w16cex:durableId="27C03504" w16cex:dateUtc="2023-03-18T18:02:00Z"/>
  <w16cex:commentExtensible w16cex:durableId="27C034CB" w16cex:dateUtc="2023-03-18T18:02:00Z"/>
  <w16cex:commentExtensible w16cex:durableId="27C02F76" w16cex:dateUtc="2023-03-18T17:39:00Z"/>
  <w16cex:commentExtensible w16cex:durableId="27C008B7" w16cex:dateUtc="2023-03-18T15:53:00Z"/>
  <w16cex:commentExtensible w16cex:durableId="27C03004" w16cex:dateUtc="2023-03-18T17:41:00Z"/>
  <w16cex:commentExtensible w16cex:durableId="27C0312E" w16cex:dateUtc="2023-03-18T17:46:00Z"/>
  <w16cex:commentExtensible w16cex:durableId="27C032B3" w16cex:dateUtc="2023-03-18T17:53:00Z"/>
  <w16cex:commentExtensible w16cex:durableId="27C033DA" w16cex:dateUtc="2023-03-18T17:58:00Z"/>
  <w16cex:commentExtensible w16cex:durableId="27C0346A" w16cex:dateUtc="2023-03-18T18:00:00Z"/>
  <w16cex:commentExtensible w16cex:durableId="27C0344E" w16cex:dateUtc="2023-03-18T17:59:00Z"/>
  <w16cex:commentExtensible w16cex:durableId="27BAAE9F" w16cex:dateUtc="2023-03-14T14:28:00Z"/>
  <w16cex:commentExtensible w16cex:durableId="27C18FB6" w16cex:dateUtc="2023-03-19T18:42:00Z"/>
  <w16cex:commentExtensible w16cex:durableId="27C1900F" w16cex:dateUtc="2023-03-19T18:43:00Z"/>
  <w16cex:commentExtensible w16cex:durableId="27A9F0AB" w16cex:dateUtc="2023-03-01T22:41:00Z"/>
  <w16cex:commentExtensible w16cex:durableId="27C1912D" w16cex:dateUtc="2023-03-19T18:48:00Z"/>
  <w16cex:commentExtensible w16cex:durableId="27C18D76" w16cex:dateUtc="2023-03-19T18:32:00Z"/>
  <w16cex:commentExtensible w16cex:durableId="27C1A485" w16cex:dateUtc="2023-03-19T20:11:00Z"/>
  <w16cex:commentExtensible w16cex:durableId="27C19814" w16cex:dateUtc="2023-03-19T19:17:00Z"/>
  <w16cex:commentExtensible w16cex:durableId="27A9F01D" w16cex:dateUtc="2023-03-01T22:39:00Z"/>
  <w16cex:commentExtensible w16cex:durableId="27C19844" w16cex:dateUtc="2023-03-19T19:18:00Z"/>
  <w16cex:commentExtensible w16cex:durableId="27C196D3" w16cex:dateUtc="2023-03-19T19:12:00Z"/>
  <w16cex:commentExtensible w16cex:durableId="27C19370" w16cex:dateUtc="2023-03-19T18:58:00Z"/>
  <w16cex:commentExtensible w16cex:durableId="27A9F046" w16cex:dateUtc="2023-03-01T22:39:00Z"/>
  <w16cex:commentExtensible w16cex:durableId="27C199E6" w16cex:dateUtc="2023-03-19T19:25:00Z"/>
  <w16cex:commentExtensible w16cex:durableId="27C19EC0" w16cex:dateUtc="2023-03-19T19:46:00Z"/>
  <w16cex:commentExtensible w16cex:durableId="27B99151" w16cex:dateUtc="2023-03-13T18:10:00Z"/>
  <w16cex:commentExtensible w16cex:durableId="27C1A038" w16cex:dateUtc="2023-03-19T19:52:00Z"/>
  <w16cex:commentExtensible w16cex:durableId="27C19F24" w16cex:dateUtc="2023-03-19T19:48:00Z"/>
  <w16cex:commentExtensible w16cex:durableId="27C1A089" w16cex:dateUtc="2023-03-19T19:54:00Z"/>
  <w16cex:commentExtensible w16cex:durableId="27C1A11F" w16cex:dateUtc="2023-03-19T19:56:00Z"/>
  <w16cex:commentExtensible w16cex:durableId="27C1A4C5" w16cex:dateUtc="2023-03-19T20:12:00Z"/>
  <w16cex:commentExtensible w16cex:durableId="27C19399" w16cex:dateUtc="2023-03-19T18:58:00Z"/>
  <w16cex:commentExtensible w16cex:durableId="27B9A22F" w16cex:dateUtc="2023-03-13T19:22:00Z"/>
  <w16cex:commentExtensible w16cex:durableId="27C193B4" w16cex:dateUtc="2023-03-19T18:59:00Z"/>
  <w16cex:commentExtensible w16cex:durableId="27C1A6C3" w16cex:dateUtc="2023-03-19T20:20:00Z"/>
  <w16cex:commentExtensible w16cex:durableId="27C1A6F3" w16cex:dateUtc="2023-03-19T20:21:00Z"/>
  <w16cex:commentExtensible w16cex:durableId="27C1A7B4" w16cex:dateUtc="2023-03-19T20:24:00Z"/>
  <w16cex:commentExtensible w16cex:durableId="27AA00B0" w16cex:dateUtc="2023-03-01T23:49:00Z"/>
  <w16cex:commentExtensible w16cex:durableId="27C1969D" w16cex:dateUtc="2023-03-19T19:11:00Z"/>
  <w16cex:commentExtensible w16cex:durableId="27C1A78E" w16cex:dateUtc="2023-03-19T20:23:00Z"/>
  <w16cex:commentExtensible w16cex:durableId="27C1A7C9" w16cex:dateUtc="2023-03-19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1F0E" w16cid:durableId="27BD9F16"/>
  <w16cid:commentId w16cid:paraId="0508ADCF" w16cid:durableId="27BFF6C0"/>
  <w16cid:commentId w16cid:paraId="3C352D4F" w16cid:durableId="27BDA041"/>
  <w16cid:commentId w16cid:paraId="07138405" w16cid:durableId="27BFF7EF"/>
  <w16cid:commentId w16cid:paraId="0663B682" w16cid:durableId="27BFFB31"/>
  <w16cid:commentId w16cid:paraId="52D86D87" w16cid:durableId="27BFFDA4"/>
  <w16cid:commentId w16cid:paraId="7BF10165" w16cid:durableId="27C00084"/>
  <w16cid:commentId w16cid:paraId="7A8D8B96" w16cid:durableId="27C02C43"/>
  <w16cid:commentId w16cid:paraId="5E564B3E" w16cid:durableId="27C02CE0"/>
  <w16cid:commentId w16cid:paraId="66890523" w16cid:durableId="27C002A0"/>
  <w16cid:commentId w16cid:paraId="0817216D" w16cid:durableId="27C0015C"/>
  <w16cid:commentId w16cid:paraId="31576085" w16cid:durableId="27C0031F"/>
  <w16cid:commentId w16cid:paraId="21EDA8D7" w16cid:durableId="27C00745"/>
  <w16cid:commentId w16cid:paraId="02B56537" w16cid:durableId="27A9FB35"/>
  <w16cid:commentId w16cid:paraId="106BF7F9" w16cid:durableId="27C03504"/>
  <w16cid:commentId w16cid:paraId="7CC7B720" w16cid:durableId="27C034CB"/>
  <w16cid:commentId w16cid:paraId="2603A480" w16cid:durableId="27C02F76"/>
  <w16cid:commentId w16cid:paraId="2BA3E434" w16cid:durableId="27C008B7"/>
  <w16cid:commentId w16cid:paraId="3249FAB5" w16cid:durableId="27C03004"/>
  <w16cid:commentId w16cid:paraId="66D41D92" w16cid:durableId="27C0312E"/>
  <w16cid:commentId w16cid:paraId="1477AF4D" w16cid:durableId="27C032B3"/>
  <w16cid:commentId w16cid:paraId="52B22F22" w16cid:durableId="27C033DA"/>
  <w16cid:commentId w16cid:paraId="1A1FAEC8" w16cid:durableId="27C0346A"/>
  <w16cid:commentId w16cid:paraId="4D62DB1F" w16cid:durableId="27C0344E"/>
  <w16cid:commentId w16cid:paraId="41DAD2E0" w16cid:durableId="27BAAE9F"/>
  <w16cid:commentId w16cid:paraId="0230A5BD" w16cid:durableId="27C18FB6"/>
  <w16cid:commentId w16cid:paraId="32AEFD96" w16cid:durableId="27C1900F"/>
  <w16cid:commentId w16cid:paraId="0C825222" w16cid:durableId="27A9F0AB"/>
  <w16cid:commentId w16cid:paraId="727C09E5" w16cid:durableId="27C1912D"/>
  <w16cid:commentId w16cid:paraId="72E59088" w16cid:durableId="27C18D76"/>
  <w16cid:commentId w16cid:paraId="683FB684" w16cid:durableId="27C1A485"/>
  <w16cid:commentId w16cid:paraId="6906E00B" w16cid:durableId="27C19814"/>
  <w16cid:commentId w16cid:paraId="75163763" w16cid:durableId="27A9F01D"/>
  <w16cid:commentId w16cid:paraId="3D9EA119" w16cid:durableId="27C19844"/>
  <w16cid:commentId w16cid:paraId="38C4314A" w16cid:durableId="27C196D3"/>
  <w16cid:commentId w16cid:paraId="3692C1DE" w16cid:durableId="27C19370"/>
  <w16cid:commentId w16cid:paraId="2A3C10E7" w16cid:durableId="27A9F046"/>
  <w16cid:commentId w16cid:paraId="5DF06BFA" w16cid:durableId="27C199E6"/>
  <w16cid:commentId w16cid:paraId="48E7B0AE" w16cid:durableId="27C19EC0"/>
  <w16cid:commentId w16cid:paraId="71F71CF6" w16cid:durableId="27B99151"/>
  <w16cid:commentId w16cid:paraId="7F26AF37" w16cid:durableId="27C1A038"/>
  <w16cid:commentId w16cid:paraId="0D49AF57" w16cid:durableId="27C19F24"/>
  <w16cid:commentId w16cid:paraId="5BD97F45" w16cid:durableId="27C1A089"/>
  <w16cid:commentId w16cid:paraId="69702553" w16cid:durableId="27C1A11F"/>
  <w16cid:commentId w16cid:paraId="18FA938D" w16cid:durableId="27C1A4C5"/>
  <w16cid:commentId w16cid:paraId="25F07374" w16cid:durableId="27C19399"/>
  <w16cid:commentId w16cid:paraId="77FDB9BF" w16cid:durableId="27B9A22F"/>
  <w16cid:commentId w16cid:paraId="34618A69" w16cid:durableId="27C193B4"/>
  <w16cid:commentId w16cid:paraId="7B699B5D" w16cid:durableId="27C1A6C3"/>
  <w16cid:commentId w16cid:paraId="12347993" w16cid:durableId="27C1A6F3"/>
  <w16cid:commentId w16cid:paraId="7A58A66C" w16cid:durableId="27C1A7B4"/>
  <w16cid:commentId w16cid:paraId="3F13D641" w16cid:durableId="27AA00B0"/>
  <w16cid:commentId w16cid:paraId="0886780A" w16cid:durableId="27C1969D"/>
  <w16cid:commentId w16cid:paraId="6A7A1A03" w16cid:durableId="27C1A78E"/>
  <w16cid:commentId w16cid:paraId="497ADCE8" w16cid:durableId="27C1A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B91A9" w14:textId="77777777" w:rsidR="00464B4F" w:rsidRDefault="00464B4F" w:rsidP="007862C8">
      <w:pPr>
        <w:spacing w:after="0" w:line="240" w:lineRule="auto"/>
      </w:pPr>
      <w:r>
        <w:separator/>
      </w:r>
    </w:p>
  </w:endnote>
  <w:endnote w:type="continuationSeparator" w:id="0">
    <w:p w14:paraId="1BDBF30B" w14:textId="77777777" w:rsidR="00464B4F" w:rsidRDefault="00464B4F"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FAA5" w14:textId="77777777" w:rsidR="00464B4F" w:rsidRDefault="00464B4F" w:rsidP="007862C8">
      <w:pPr>
        <w:spacing w:after="0" w:line="240" w:lineRule="auto"/>
      </w:pPr>
      <w:r>
        <w:separator/>
      </w:r>
    </w:p>
  </w:footnote>
  <w:footnote w:type="continuationSeparator" w:id="0">
    <w:p w14:paraId="6F72B488" w14:textId="77777777" w:rsidR="00464B4F" w:rsidRDefault="00464B4F"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3433C56B" w:rsidR="007862C8" w:rsidDel="00AD3D75" w:rsidRDefault="00AD3D75">
    <w:pPr>
      <w:pStyle w:val="Header"/>
      <w:rPr>
        <w:del w:id="304" w:author="Wrobel, Julia" w:date="2023-03-19T14:31:00Z"/>
      </w:rPr>
    </w:pPr>
    <w:ins w:id="305" w:author="Wrobel, Julia" w:date="2023-03-19T14:31:00Z">
      <w:r>
        <w:rPr>
          <w:rFonts w:ascii="Times New Roman" w:hAnsi="Times New Roman" w:cs="Times New Roman"/>
          <w:sz w:val="24"/>
          <w:szCs w:val="24"/>
        </w:rPr>
        <w:t>Detecting c</w:t>
      </w:r>
      <w:r>
        <w:rPr>
          <w:rFonts w:ascii="Times New Roman" w:hAnsi="Times New Roman" w:cs="Times New Roman"/>
          <w:sz w:val="24"/>
          <w:szCs w:val="24"/>
        </w:rPr>
        <w:t xml:space="preserve">hanges </w:t>
      </w:r>
      <w:r>
        <w:rPr>
          <w:rFonts w:ascii="Times New Roman" w:hAnsi="Times New Roman" w:cs="Times New Roman"/>
          <w:sz w:val="24"/>
          <w:szCs w:val="24"/>
        </w:rPr>
        <w:t>in p</w:t>
      </w:r>
      <w:r>
        <w:rPr>
          <w:rFonts w:ascii="Times New Roman" w:hAnsi="Times New Roman" w:cs="Times New Roman"/>
          <w:sz w:val="24"/>
          <w:szCs w:val="24"/>
        </w:rPr>
        <w:t xml:space="preserve">upil </w:t>
      </w:r>
      <w:r>
        <w:rPr>
          <w:rFonts w:ascii="Times New Roman" w:hAnsi="Times New Roman" w:cs="Times New Roman"/>
          <w:sz w:val="24"/>
          <w:szCs w:val="24"/>
        </w:rPr>
        <w:t>r</w:t>
      </w:r>
      <w:r>
        <w:rPr>
          <w:rFonts w:ascii="Times New Roman" w:hAnsi="Times New Roman" w:cs="Times New Roman"/>
          <w:sz w:val="24"/>
          <w:szCs w:val="24"/>
        </w:rPr>
        <w:t xml:space="preserve">esponse </w:t>
      </w:r>
      <w:r>
        <w:rPr>
          <w:rFonts w:ascii="Times New Roman" w:hAnsi="Times New Roman" w:cs="Times New Roman"/>
          <w:sz w:val="24"/>
          <w:szCs w:val="24"/>
        </w:rPr>
        <w:t>to l</w:t>
      </w:r>
      <w:r>
        <w:rPr>
          <w:rFonts w:ascii="Times New Roman" w:hAnsi="Times New Roman" w:cs="Times New Roman"/>
          <w:sz w:val="24"/>
          <w:szCs w:val="24"/>
        </w:rPr>
        <w:t xml:space="preserve">ight </w:t>
      </w:r>
      <w:r>
        <w:rPr>
          <w:rFonts w:ascii="Times New Roman" w:hAnsi="Times New Roman" w:cs="Times New Roman"/>
          <w:sz w:val="24"/>
          <w:szCs w:val="24"/>
        </w:rPr>
        <w:t>associated with</w:t>
      </w:r>
      <w:r>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rPr>
        <w:t xml:space="preserve">annabis </w:t>
      </w:r>
      <w:r>
        <w:rPr>
          <w:rFonts w:ascii="Times New Roman" w:hAnsi="Times New Roman" w:cs="Times New Roman"/>
          <w:sz w:val="24"/>
          <w:szCs w:val="24"/>
        </w:rPr>
        <w:t>c</w:t>
      </w:r>
      <w:r>
        <w:rPr>
          <w:rFonts w:ascii="Times New Roman" w:hAnsi="Times New Roman" w:cs="Times New Roman"/>
          <w:sz w:val="24"/>
          <w:szCs w:val="24"/>
        </w:rPr>
        <w:t>onsumption</w:t>
      </w:r>
    </w:ins>
    <w:del w:id="306" w:author="Wrobel, Julia" w:date="2023-03-19T14:31:00Z">
      <w:r w:rsidR="007862C8" w:rsidRPr="001C0945" w:rsidDel="00AD3D75">
        <w:rPr>
          <w:rFonts w:ascii="Times New Roman" w:hAnsi="Times New Roman" w:cs="Times New Roman"/>
          <w:sz w:val="24"/>
          <w:szCs w:val="24"/>
        </w:rPr>
        <w:delText xml:space="preserve">Detecting </w:delText>
      </w:r>
      <w:r w:rsidR="007862C8" w:rsidDel="00AD3D75">
        <w:rPr>
          <w:rFonts w:ascii="Times New Roman" w:hAnsi="Times New Roman" w:cs="Times New Roman"/>
          <w:sz w:val="24"/>
          <w:szCs w:val="24"/>
        </w:rPr>
        <w:delText>C</w:delText>
      </w:r>
      <w:r w:rsidR="007862C8" w:rsidRPr="001C0945" w:rsidDel="00AD3D75">
        <w:rPr>
          <w:rFonts w:ascii="Times New Roman" w:hAnsi="Times New Roman" w:cs="Times New Roman"/>
          <w:sz w:val="24"/>
          <w:szCs w:val="24"/>
        </w:rPr>
        <w:delText xml:space="preserve">hanges in </w:delText>
      </w:r>
      <w:r w:rsidR="007862C8" w:rsidDel="00AD3D75">
        <w:rPr>
          <w:rFonts w:ascii="Times New Roman" w:hAnsi="Times New Roman" w:cs="Times New Roman"/>
          <w:sz w:val="24"/>
          <w:szCs w:val="24"/>
        </w:rPr>
        <w:delText>P</w:delText>
      </w:r>
      <w:r w:rsidR="007862C8" w:rsidRPr="001C0945" w:rsidDel="00AD3D75">
        <w:rPr>
          <w:rFonts w:ascii="Times New Roman" w:hAnsi="Times New Roman" w:cs="Times New Roman"/>
          <w:sz w:val="24"/>
          <w:szCs w:val="24"/>
        </w:rPr>
        <w:delText xml:space="preserve">upil </w:delText>
      </w:r>
      <w:r w:rsidR="007862C8" w:rsidDel="00AD3D75">
        <w:rPr>
          <w:rFonts w:ascii="Times New Roman" w:hAnsi="Times New Roman" w:cs="Times New Roman"/>
          <w:sz w:val="24"/>
          <w:szCs w:val="24"/>
        </w:rPr>
        <w:delText>R</w:delText>
      </w:r>
      <w:r w:rsidR="007862C8" w:rsidRPr="001C0945" w:rsidDel="00AD3D75">
        <w:rPr>
          <w:rFonts w:ascii="Times New Roman" w:hAnsi="Times New Roman" w:cs="Times New Roman"/>
          <w:sz w:val="24"/>
          <w:szCs w:val="24"/>
        </w:rPr>
        <w:delText>esponse</w:delText>
      </w:r>
      <w:r w:rsidR="007862C8" w:rsidDel="00AD3D75">
        <w:rPr>
          <w:rFonts w:ascii="Times New Roman" w:hAnsi="Times New Roman" w:cs="Times New Roman"/>
          <w:sz w:val="24"/>
          <w:szCs w:val="24"/>
        </w:rPr>
        <w:delText xml:space="preserve"> Trajectories</w:delText>
      </w:r>
      <w:r w:rsidR="007862C8" w:rsidRPr="001C0945" w:rsidDel="00AD3D75">
        <w:rPr>
          <w:rFonts w:ascii="Times New Roman" w:hAnsi="Times New Roman" w:cs="Times New Roman"/>
          <w:sz w:val="24"/>
          <w:szCs w:val="24"/>
        </w:rPr>
        <w:delText xml:space="preserve"> to </w:delText>
      </w:r>
      <w:r w:rsidR="007862C8" w:rsidDel="00AD3D75">
        <w:rPr>
          <w:rFonts w:ascii="Times New Roman" w:hAnsi="Times New Roman" w:cs="Times New Roman"/>
          <w:sz w:val="24"/>
          <w:szCs w:val="24"/>
        </w:rPr>
        <w:delText>L</w:delText>
      </w:r>
      <w:r w:rsidR="007862C8" w:rsidRPr="001C0945" w:rsidDel="00AD3D75">
        <w:rPr>
          <w:rFonts w:ascii="Times New Roman" w:hAnsi="Times New Roman" w:cs="Times New Roman"/>
          <w:sz w:val="24"/>
          <w:szCs w:val="24"/>
        </w:rPr>
        <w:delText xml:space="preserve">ight after </w:delText>
      </w:r>
      <w:r w:rsidR="007862C8" w:rsidDel="00AD3D75">
        <w:rPr>
          <w:rFonts w:ascii="Times New Roman" w:hAnsi="Times New Roman" w:cs="Times New Roman"/>
          <w:sz w:val="24"/>
          <w:szCs w:val="24"/>
        </w:rPr>
        <w:delText>C</w:delText>
      </w:r>
      <w:r w:rsidR="007862C8" w:rsidRPr="001C0945" w:rsidDel="00AD3D75">
        <w:rPr>
          <w:rFonts w:ascii="Times New Roman" w:hAnsi="Times New Roman" w:cs="Times New Roman"/>
          <w:sz w:val="24"/>
          <w:szCs w:val="24"/>
        </w:rPr>
        <w:delText xml:space="preserve">annabis </w:delText>
      </w:r>
      <w:r w:rsidR="007862C8" w:rsidDel="00AD3D75">
        <w:rPr>
          <w:rFonts w:ascii="Times New Roman" w:hAnsi="Times New Roman" w:cs="Times New Roman"/>
          <w:sz w:val="24"/>
          <w:szCs w:val="24"/>
        </w:rPr>
        <w:delText>C</w:delText>
      </w:r>
      <w:r w:rsidR="007862C8" w:rsidRPr="001C0945" w:rsidDel="00AD3D75">
        <w:rPr>
          <w:rFonts w:ascii="Times New Roman" w:hAnsi="Times New Roman" w:cs="Times New Roman"/>
          <w:sz w:val="24"/>
          <w:szCs w:val="24"/>
        </w:rPr>
        <w:delText>onsumption</w:delText>
      </w:r>
    </w:del>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0317E"/>
    <w:rsid w:val="000075EF"/>
    <w:rsid w:val="00031969"/>
    <w:rsid w:val="00060B2B"/>
    <w:rsid w:val="000638A2"/>
    <w:rsid w:val="00077CB4"/>
    <w:rsid w:val="00080F21"/>
    <w:rsid w:val="000823F6"/>
    <w:rsid w:val="00082FF4"/>
    <w:rsid w:val="00086097"/>
    <w:rsid w:val="000B2F27"/>
    <w:rsid w:val="000D193E"/>
    <w:rsid w:val="000D2D4A"/>
    <w:rsid w:val="000F4EBB"/>
    <w:rsid w:val="00100EA1"/>
    <w:rsid w:val="00110FD5"/>
    <w:rsid w:val="00137691"/>
    <w:rsid w:val="001B562F"/>
    <w:rsid w:val="001C160E"/>
    <w:rsid w:val="001F0E91"/>
    <w:rsid w:val="00261F9D"/>
    <w:rsid w:val="00273A55"/>
    <w:rsid w:val="00276C7A"/>
    <w:rsid w:val="00296641"/>
    <w:rsid w:val="00296A11"/>
    <w:rsid w:val="00304F4A"/>
    <w:rsid w:val="00323FA0"/>
    <w:rsid w:val="0032772B"/>
    <w:rsid w:val="00332E41"/>
    <w:rsid w:val="00333985"/>
    <w:rsid w:val="003353CD"/>
    <w:rsid w:val="00335A93"/>
    <w:rsid w:val="00355414"/>
    <w:rsid w:val="00361768"/>
    <w:rsid w:val="00366699"/>
    <w:rsid w:val="00373BBB"/>
    <w:rsid w:val="00374549"/>
    <w:rsid w:val="00385795"/>
    <w:rsid w:val="00395EBC"/>
    <w:rsid w:val="003B1FE9"/>
    <w:rsid w:val="003B523C"/>
    <w:rsid w:val="003C695F"/>
    <w:rsid w:val="003D7EE5"/>
    <w:rsid w:val="003F7377"/>
    <w:rsid w:val="004104B7"/>
    <w:rsid w:val="00415C2B"/>
    <w:rsid w:val="004204A1"/>
    <w:rsid w:val="004214F3"/>
    <w:rsid w:val="00425534"/>
    <w:rsid w:val="0046102B"/>
    <w:rsid w:val="00464B4F"/>
    <w:rsid w:val="00475571"/>
    <w:rsid w:val="004A3036"/>
    <w:rsid w:val="004F0144"/>
    <w:rsid w:val="00501597"/>
    <w:rsid w:val="00564C48"/>
    <w:rsid w:val="00597375"/>
    <w:rsid w:val="005D5EE4"/>
    <w:rsid w:val="005D6DA1"/>
    <w:rsid w:val="005E26CA"/>
    <w:rsid w:val="0060465B"/>
    <w:rsid w:val="00632379"/>
    <w:rsid w:val="0063606A"/>
    <w:rsid w:val="006419E2"/>
    <w:rsid w:val="00643BCB"/>
    <w:rsid w:val="00652115"/>
    <w:rsid w:val="00652153"/>
    <w:rsid w:val="00652F77"/>
    <w:rsid w:val="00662082"/>
    <w:rsid w:val="00662748"/>
    <w:rsid w:val="006704BA"/>
    <w:rsid w:val="0068300B"/>
    <w:rsid w:val="006C5557"/>
    <w:rsid w:val="006F3ED4"/>
    <w:rsid w:val="006F5FB9"/>
    <w:rsid w:val="007310F0"/>
    <w:rsid w:val="00744F0D"/>
    <w:rsid w:val="007467D8"/>
    <w:rsid w:val="0075368E"/>
    <w:rsid w:val="0075567D"/>
    <w:rsid w:val="0075701B"/>
    <w:rsid w:val="00764B2D"/>
    <w:rsid w:val="00777ACF"/>
    <w:rsid w:val="0078090B"/>
    <w:rsid w:val="007862C8"/>
    <w:rsid w:val="007A6124"/>
    <w:rsid w:val="007D35EA"/>
    <w:rsid w:val="007D6F4D"/>
    <w:rsid w:val="008240B9"/>
    <w:rsid w:val="00833772"/>
    <w:rsid w:val="0085475E"/>
    <w:rsid w:val="00874212"/>
    <w:rsid w:val="008908AE"/>
    <w:rsid w:val="008A3FA2"/>
    <w:rsid w:val="008D7DC3"/>
    <w:rsid w:val="00917953"/>
    <w:rsid w:val="00920905"/>
    <w:rsid w:val="009431A4"/>
    <w:rsid w:val="009565A7"/>
    <w:rsid w:val="00990BBF"/>
    <w:rsid w:val="009C2F53"/>
    <w:rsid w:val="009D0115"/>
    <w:rsid w:val="009E6068"/>
    <w:rsid w:val="009F1AAC"/>
    <w:rsid w:val="00A02619"/>
    <w:rsid w:val="00A07858"/>
    <w:rsid w:val="00A127E3"/>
    <w:rsid w:val="00A17AF3"/>
    <w:rsid w:val="00A219BE"/>
    <w:rsid w:val="00A227B0"/>
    <w:rsid w:val="00A55051"/>
    <w:rsid w:val="00A5789F"/>
    <w:rsid w:val="00A73FA2"/>
    <w:rsid w:val="00A7625D"/>
    <w:rsid w:val="00A80906"/>
    <w:rsid w:val="00A8161C"/>
    <w:rsid w:val="00A8320E"/>
    <w:rsid w:val="00AB1932"/>
    <w:rsid w:val="00AC636C"/>
    <w:rsid w:val="00AD3D75"/>
    <w:rsid w:val="00AF772A"/>
    <w:rsid w:val="00B1192C"/>
    <w:rsid w:val="00B36AC5"/>
    <w:rsid w:val="00B718B0"/>
    <w:rsid w:val="00B82764"/>
    <w:rsid w:val="00B935D2"/>
    <w:rsid w:val="00BB58B6"/>
    <w:rsid w:val="00BC4F01"/>
    <w:rsid w:val="00BD3425"/>
    <w:rsid w:val="00BE13CB"/>
    <w:rsid w:val="00C132EA"/>
    <w:rsid w:val="00C13772"/>
    <w:rsid w:val="00C33614"/>
    <w:rsid w:val="00CC5E66"/>
    <w:rsid w:val="00CD24F3"/>
    <w:rsid w:val="00D72F27"/>
    <w:rsid w:val="00DA1665"/>
    <w:rsid w:val="00DB3EF9"/>
    <w:rsid w:val="00DB51BF"/>
    <w:rsid w:val="00DE617E"/>
    <w:rsid w:val="00DF2BA1"/>
    <w:rsid w:val="00E37DF4"/>
    <w:rsid w:val="00E533AA"/>
    <w:rsid w:val="00E54C9D"/>
    <w:rsid w:val="00E56797"/>
    <w:rsid w:val="00ED33DB"/>
    <w:rsid w:val="00EE4C2C"/>
    <w:rsid w:val="00EE53BF"/>
    <w:rsid w:val="00EE6A32"/>
    <w:rsid w:val="00EF2624"/>
    <w:rsid w:val="00EF29D3"/>
    <w:rsid w:val="00F00A27"/>
    <w:rsid w:val="00F02C75"/>
    <w:rsid w:val="00F76D34"/>
    <w:rsid w:val="00FA2DA0"/>
    <w:rsid w:val="00FA5E6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 w:type="character" w:styleId="Hyperlink">
    <w:name w:val="Hyperlink"/>
    <w:basedOn w:val="DefaultParagraphFont"/>
    <w:uiPriority w:val="99"/>
    <w:unhideWhenUsed/>
    <w:rsid w:val="00874212"/>
    <w:rPr>
      <w:color w:val="0563C1" w:themeColor="hyperlink"/>
      <w:u w:val="single"/>
    </w:rPr>
  </w:style>
  <w:style w:type="paragraph" w:styleId="Revision">
    <w:name w:val="Revision"/>
    <w:hidden/>
    <w:uiPriority w:val="99"/>
    <w:semiHidden/>
    <w:rsid w:val="0063606A"/>
    <w:pPr>
      <w:spacing w:after="0" w:line="240" w:lineRule="auto"/>
    </w:pPr>
  </w:style>
  <w:style w:type="character" w:styleId="FollowedHyperlink">
    <w:name w:val="FollowedHyperlink"/>
    <w:basedOn w:val="DefaultParagraphFont"/>
    <w:uiPriority w:val="99"/>
    <w:semiHidden/>
    <w:unhideWhenUsed/>
    <w:rsid w:val="00A219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pii/S037907382100222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441096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Wrobel, Julia</cp:lastModifiedBy>
  <cp:revision>84</cp:revision>
  <dcterms:created xsi:type="dcterms:W3CDTF">2023-03-18T13:36:00Z</dcterms:created>
  <dcterms:modified xsi:type="dcterms:W3CDTF">2023-03-19T20:25:00Z</dcterms:modified>
</cp:coreProperties>
</file>