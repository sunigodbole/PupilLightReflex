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B363"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TITLE: Detecting changes in pupil response to light associated with cannabis consumption</w:t>
      </w:r>
    </w:p>
    <w:p w14:paraId="51B1C02B"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Suneeta Godbole, MS </w:t>
      </w:r>
    </w:p>
    <w:p w14:paraId="2B261E5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Andrew Leroux, PhD</w:t>
      </w:r>
    </w:p>
    <w:p w14:paraId="7066DEF2"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Ashley Brooks-Russell, PhD</w:t>
      </w:r>
    </w:p>
    <w:p w14:paraId="3583E6F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Prem S. Subramanian, MD, PhD</w:t>
      </w:r>
    </w:p>
    <w:p w14:paraId="20409814"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 xml:space="preserve">Michael J. </w:t>
      </w:r>
      <w:proofErr w:type="spellStart"/>
      <w:r>
        <w:rPr>
          <w:rFonts w:ascii="Times New Roman" w:hAnsi="Times New Roman" w:cs="Times New Roman"/>
          <w:sz w:val="24"/>
          <w:szCs w:val="24"/>
        </w:rPr>
        <w:t>Kosnett</w:t>
      </w:r>
      <w:proofErr w:type="spellEnd"/>
      <w:r>
        <w:rPr>
          <w:rFonts w:ascii="Times New Roman" w:hAnsi="Times New Roman" w:cs="Times New Roman"/>
          <w:sz w:val="24"/>
          <w:szCs w:val="24"/>
        </w:rPr>
        <w:t>, MD, MPH</w:t>
      </w:r>
    </w:p>
    <w:p w14:paraId="691704E4" w14:textId="5946E1E0" w:rsidR="00AC729D" w:rsidRDefault="00AC729D" w:rsidP="00AC729D">
      <w:pPr>
        <w:spacing w:line="480" w:lineRule="auto"/>
        <w:ind w:firstLine="900"/>
        <w:rPr>
          <w:ins w:id="0" w:author="Godbole, Suneeta" w:date="2023-03-29T08:16:00Z"/>
          <w:rFonts w:ascii="Times New Roman" w:hAnsi="Times New Roman" w:cs="Times New Roman"/>
          <w:sz w:val="24"/>
          <w:szCs w:val="24"/>
        </w:rPr>
      </w:pPr>
      <w:r>
        <w:rPr>
          <w:rFonts w:ascii="Times New Roman" w:hAnsi="Times New Roman" w:cs="Times New Roman"/>
          <w:sz w:val="24"/>
          <w:szCs w:val="24"/>
        </w:rPr>
        <w:t>Julia Wrobel, PhD</w:t>
      </w:r>
    </w:p>
    <w:p w14:paraId="0F5430AF" w14:textId="214601CD" w:rsidR="00B33F4F" w:rsidRDefault="00B33F4F" w:rsidP="00B33F4F">
      <w:pPr>
        <w:spacing w:line="480" w:lineRule="auto"/>
        <w:rPr>
          <w:ins w:id="1" w:author="Godbole, Suneeta" w:date="2023-03-29T08:16:00Z"/>
          <w:rFonts w:ascii="Times New Roman" w:hAnsi="Times New Roman" w:cs="Times New Roman"/>
          <w:sz w:val="24"/>
          <w:szCs w:val="24"/>
        </w:rPr>
      </w:pPr>
      <w:ins w:id="2" w:author="Godbole, Suneeta" w:date="2023-03-29T08:16:00Z">
        <w:r>
          <w:rPr>
            <w:rFonts w:ascii="Times New Roman" w:hAnsi="Times New Roman" w:cs="Times New Roman"/>
            <w:sz w:val="24"/>
            <w:szCs w:val="24"/>
          </w:rPr>
          <w:t xml:space="preserve">ABSTRACT: </w:t>
        </w:r>
      </w:ins>
    </w:p>
    <w:p w14:paraId="7F5A094F" w14:textId="77777777" w:rsidR="00CF0126" w:rsidRPr="00FE21A7" w:rsidRDefault="00CF0126" w:rsidP="00CF0126">
      <w:pPr>
        <w:spacing w:line="480" w:lineRule="auto"/>
        <w:rPr>
          <w:ins w:id="3" w:author="Godbole, Suneeta" w:date="2023-03-29T09:46:00Z"/>
          <w:rFonts w:ascii="Times New Roman" w:hAnsi="Times New Roman" w:cs="Times New Roman"/>
          <w:sz w:val="24"/>
          <w:szCs w:val="24"/>
        </w:rPr>
      </w:pPr>
      <w:ins w:id="4" w:author="Godbole, Suneeta" w:date="2023-03-29T09:46:00Z">
        <w:r w:rsidRPr="00FE21A7">
          <w:rPr>
            <w:rFonts w:ascii="Times New Roman" w:hAnsi="Times New Roman" w:cs="Times New Roman"/>
            <w:sz w:val="24"/>
            <w:szCs w:val="24"/>
          </w:rPr>
          <w:t xml:space="preserve">The rates of cannabis consumption have increased in adults with the legalization of cannabis for recreational and medical use. Correspondingly there has been an increase in the percent of fatalities </w:t>
        </w:r>
        <w:r>
          <w:rPr>
            <w:rFonts w:ascii="Times New Roman" w:hAnsi="Times New Roman" w:cs="Times New Roman"/>
            <w:sz w:val="24"/>
            <w:szCs w:val="24"/>
          </w:rPr>
          <w:t xml:space="preserve">since 2000 where cannabis and alcohol were involved. Additionally, there is concern from employers on the use of cannabis right before or at the workplace and studies on the association of cannabis use and occupational injuries is mixed. To facilitate an understanding of the relationship between driving and occupational safety and acute cannabis use an objective measure of recent cannabis use is needed. The pupil light response is one test that can potentially indicate recent cannabis use regardless of the tolerance effect that makes other tests less useful. Additionally, a subfield of statistics, called functional data analysis (FDA) has methods to model the full trajectory of the pupil light response and its association to cannabis use frequency and recent cannabis use, which use the full trajectory as a unit of observation. In a sample of 84 participants with 30, 25, and 29 in daily-, occasional-, and no cannabis use groups, we apply FDA methods to a) predict recent cannabis use vs no use; b) show differences in the average </w:t>
        </w:r>
        <w:r>
          <w:rPr>
            <w:rFonts w:ascii="Times New Roman" w:hAnsi="Times New Roman" w:cs="Times New Roman"/>
            <w:sz w:val="24"/>
            <w:szCs w:val="24"/>
          </w:rPr>
          <w:lastRenderedPageBreak/>
          <w:t xml:space="preserve">trajectories of each group and c) show the effect to a time delay, between cannabis use and test, on the pupil light response trajectory. By leveraging the full trajectories of the pupil light response with FDA techniques, we have shown statistically significant differences in the trajectories by cannabis use frequency for specific regions of the pupil light response and have visualized the effects of time delay from consumption to testing. Additionally, and perhaps most importantly to safety efforts, we have seen better discrimination ability in prediction of recent cannabis use using FDA methods (AUC = 0.71) when compared to traditional methods (AUC=0.66). These analyses show the promise of pairing pupil light response and FDA methods to determine recent cannabis use potentially leading to better roadway and occupational safety.  </w:t>
        </w:r>
      </w:ins>
    </w:p>
    <w:p w14:paraId="33237F90"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73E17DE4" w14:textId="49AF719B" w:rsidR="00AC729D" w:rsidRDefault="00AC729D" w:rsidP="00AC729D">
      <w:pPr>
        <w:spacing w:line="480" w:lineRule="auto"/>
        <w:ind w:firstLine="720"/>
        <w:rPr>
          <w:rFonts w:ascii="Times New Roman" w:hAnsi="Times New Roman" w:cs="Times New Roman"/>
          <w:sz w:val="24"/>
          <w:szCs w:val="24"/>
        </w:rPr>
      </w:pPr>
      <w:r w:rsidRPr="00B11D1C">
        <w:rPr>
          <w:rFonts w:ascii="Times New Roman" w:hAnsi="Times New Roman" w:cs="Times New Roman"/>
          <w:sz w:val="24"/>
          <w:szCs w:val="24"/>
        </w:rPr>
        <w:t xml:space="preserve">According to the National Survey on Drug </w:t>
      </w:r>
      <w:r>
        <w:rPr>
          <w:rFonts w:ascii="Times New Roman" w:hAnsi="Times New Roman" w:cs="Times New Roman"/>
          <w:sz w:val="24"/>
          <w:szCs w:val="24"/>
        </w:rPr>
        <w:t>U</w:t>
      </w:r>
      <w:r w:rsidRPr="00B11D1C">
        <w:rPr>
          <w:rFonts w:ascii="Times New Roman" w:hAnsi="Times New Roman" w:cs="Times New Roman"/>
          <w:sz w:val="24"/>
          <w:szCs w:val="24"/>
        </w:rPr>
        <w:t>se the rates of cannabis consumption has increased in adults over 26 and adults aged 18-25 from 4.0% to 7.9% and from 17.3% to 22.1%, respectively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r w:rsidRPr="00B11D1C">
        <w:rPr>
          <w:rFonts w:ascii="Times New Roman" w:hAnsi="Times New Roman" w:cs="Times New Roman"/>
          <w:sz w:val="24"/>
          <w:szCs w:val="24"/>
        </w:rPr>
        <w:t xml:space="preserve"> Along with increases in consumption, there have been increases in cannabis involved motor vehicle fatalities from 9.0% in 2000 to 21.5% in 2018 </w: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rsidR="00904042">
        <w:rPr>
          <w:rFonts w:ascii="Times New Roman" w:hAnsi="Times New Roman" w:cs="Times New Roman"/>
          <w:sz w:val="24"/>
          <w:szCs w:val="24"/>
        </w:rPr>
        <w:t>. Additionally, c</w:t>
      </w:r>
      <w:r>
        <w:rPr>
          <w:rFonts w:ascii="Times New Roman" w:hAnsi="Times New Roman" w:cs="Times New Roman"/>
          <w:sz w:val="24"/>
          <w:szCs w:val="24"/>
        </w:rPr>
        <w:t>annabis consumption at- or before- work is of concern to employers with regards to occupational injury</w:t>
      </w:r>
      <w:r w:rsidR="00904042">
        <w:rPr>
          <w:rFonts w:ascii="Times New Roman" w:hAnsi="Times New Roman" w:cs="Times New Roman"/>
          <w:sz w:val="24"/>
          <w:szCs w:val="24"/>
        </w:rPr>
        <w:t>; however</w:t>
      </w:r>
      <w:r>
        <w:rPr>
          <w:rFonts w:ascii="Times New Roman" w:hAnsi="Times New Roman" w:cs="Times New Roman"/>
          <w:sz w:val="24"/>
          <w:szCs w:val="24"/>
        </w:rPr>
        <w:t xml:space="preserve">, the </w:t>
      </w:r>
      <w:r w:rsidR="00904042">
        <w:rPr>
          <w:rFonts w:ascii="Times New Roman" w:hAnsi="Times New Roman" w:cs="Times New Roman"/>
          <w:sz w:val="24"/>
          <w:szCs w:val="24"/>
        </w:rPr>
        <w:t>research on this association</w:t>
      </w:r>
      <w:r>
        <w:rPr>
          <w:rFonts w:ascii="Times New Roman" w:hAnsi="Times New Roman" w:cs="Times New Roman"/>
          <w:sz w:val="24"/>
          <w:szCs w:val="24"/>
        </w:rPr>
        <w:t xml:space="preserve"> is mixed </w: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PFJlY051bT4xPC9SZWNOdW0+PERpc3BsYXlUZXh0PlsyLCAzXTwvRGlzcGxheVRleHQ+PHJlY29y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PFJlY051bT4xPC9SZWNOdW0+PERpc3BsYXlUZXh0PlsyLCAzXTwvRGlzcGxheVRleHQ+PHJlY29y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 3]</w:t>
      </w:r>
      <w:r>
        <w:rPr>
          <w:rFonts w:ascii="Times New Roman" w:hAnsi="Times New Roman" w:cs="Times New Roman"/>
          <w:sz w:val="24"/>
          <w:szCs w:val="24"/>
        </w:rPr>
        <w:fldChar w:fldCharType="end"/>
      </w:r>
      <w:r>
        <w:rPr>
          <w:rFonts w:ascii="Times New Roman" w:hAnsi="Times New Roman" w:cs="Times New Roman"/>
          <w:sz w:val="24"/>
          <w:szCs w:val="24"/>
        </w:rPr>
        <w:t xml:space="preserve"> with temporality of exposure being a major concern.</w:t>
      </w:r>
      <w:r w:rsidR="00A81CF5">
        <w:rPr>
          <w:rFonts w:ascii="Times New Roman" w:hAnsi="Times New Roman" w:cs="Times New Roman"/>
          <w:sz w:val="24"/>
          <w:szCs w:val="24"/>
        </w:rPr>
        <w:t xml:space="preserve"> In the review article by </w:t>
      </w:r>
      <w:proofErr w:type="spellStart"/>
      <w:r w:rsidR="00A81CF5">
        <w:rPr>
          <w:rFonts w:ascii="Times New Roman" w:hAnsi="Times New Roman" w:cs="Times New Roman"/>
          <w:sz w:val="24"/>
          <w:szCs w:val="24"/>
        </w:rPr>
        <w:t>Biasutti</w:t>
      </w:r>
      <w:proofErr w:type="spellEnd"/>
      <w:r w:rsidR="00A81CF5">
        <w:rPr>
          <w:rFonts w:ascii="Times New Roman" w:hAnsi="Times New Roman" w:cs="Times New Roman"/>
          <w:sz w:val="24"/>
          <w:szCs w:val="24"/>
        </w:rPr>
        <w:t xml:space="preserve">, </w:t>
      </w:r>
      <w:proofErr w:type="spellStart"/>
      <w:r w:rsidR="00A81CF5">
        <w:rPr>
          <w:rFonts w:ascii="Times New Roman" w:hAnsi="Times New Roman" w:cs="Times New Roman"/>
          <w:sz w:val="24"/>
          <w:szCs w:val="24"/>
        </w:rPr>
        <w:t>Leffers</w:t>
      </w:r>
      <w:proofErr w:type="spellEnd"/>
      <w:r w:rsidR="00A81CF5">
        <w:rPr>
          <w:rFonts w:ascii="Times New Roman" w:hAnsi="Times New Roman" w:cs="Times New Roman"/>
          <w:sz w:val="24"/>
          <w:szCs w:val="24"/>
        </w:rPr>
        <w:t xml:space="preserve"> and Callaghan, approximately half </w:t>
      </w:r>
      <w:r w:rsidR="00904042">
        <w:rPr>
          <w:rFonts w:ascii="Times New Roman" w:hAnsi="Times New Roman" w:cs="Times New Roman"/>
          <w:sz w:val="24"/>
          <w:szCs w:val="24"/>
        </w:rPr>
        <w:t xml:space="preserve">of the reviewed studies </w:t>
      </w:r>
      <w:r w:rsidR="00A81CF5">
        <w:rPr>
          <w:rFonts w:ascii="Times New Roman" w:hAnsi="Times New Roman" w:cs="Times New Roman"/>
          <w:sz w:val="24"/>
          <w:szCs w:val="24"/>
        </w:rPr>
        <w:t xml:space="preserve">showed a positive association between cannabis use and occupational injury while the other half showed no association, </w:t>
      </w:r>
      <w:del w:id="5" w:author="Godbole, Suneeta" w:date="2023-03-29T08:17:00Z">
        <w:r w:rsidR="00A81CF5" w:rsidDel="00B33F4F">
          <w:rPr>
            <w:rFonts w:ascii="Times New Roman" w:hAnsi="Times New Roman" w:cs="Times New Roman"/>
            <w:sz w:val="24"/>
            <w:szCs w:val="24"/>
          </w:rPr>
          <w:delText>and</w:delText>
        </w:r>
        <w:r w:rsidR="00F73596" w:rsidDel="00B33F4F">
          <w:rPr>
            <w:rFonts w:ascii="Times New Roman" w:hAnsi="Times New Roman" w:cs="Times New Roman"/>
            <w:sz w:val="24"/>
            <w:szCs w:val="24"/>
          </w:rPr>
          <w:delText xml:space="preserve"> </w:delText>
        </w:r>
      </w:del>
      <w:ins w:id="6" w:author="Godbole, Suneeta" w:date="2023-03-29T08:17:00Z">
        <w:r w:rsidR="00B33F4F">
          <w:rPr>
            <w:rFonts w:ascii="Times New Roman" w:hAnsi="Times New Roman" w:cs="Times New Roman"/>
            <w:sz w:val="24"/>
            <w:szCs w:val="24"/>
          </w:rPr>
          <w:t>however</w:t>
        </w:r>
        <w:r w:rsidR="00B33F4F">
          <w:rPr>
            <w:rFonts w:ascii="Times New Roman" w:hAnsi="Times New Roman" w:cs="Times New Roman"/>
            <w:sz w:val="24"/>
            <w:szCs w:val="24"/>
          </w:rPr>
          <w:t xml:space="preserve"> </w:t>
        </w:r>
      </w:ins>
      <w:r w:rsidR="00F73596">
        <w:rPr>
          <w:rFonts w:ascii="Times New Roman" w:hAnsi="Times New Roman" w:cs="Times New Roman"/>
          <w:sz w:val="24"/>
          <w:szCs w:val="24"/>
        </w:rPr>
        <w:t xml:space="preserve">12 of the 16 studies </w:t>
      </w:r>
      <w:r w:rsidR="00904042">
        <w:rPr>
          <w:rFonts w:ascii="Times New Roman" w:hAnsi="Times New Roman" w:cs="Times New Roman"/>
          <w:sz w:val="24"/>
          <w:szCs w:val="24"/>
        </w:rPr>
        <w:t xml:space="preserve">were noted to have </w:t>
      </w:r>
      <w:r w:rsidR="00F73596">
        <w:rPr>
          <w:rFonts w:ascii="Times New Roman" w:hAnsi="Times New Roman" w:cs="Times New Roman"/>
          <w:sz w:val="24"/>
          <w:szCs w:val="24"/>
        </w:rPr>
        <w:t xml:space="preserve">potentially assessed the occupational injury prior to cannabis use </w:t>
      </w:r>
      <w:r w:rsidR="00F73596">
        <w:rPr>
          <w:rFonts w:ascii="Times New Roman" w:hAnsi="Times New Roman" w:cs="Times New Roman"/>
          <w:sz w:val="24"/>
          <w:szCs w:val="24"/>
        </w:rPr>
        <w:fldChar w:fldCharType="begin"/>
      </w:r>
      <w:r w:rsidR="00F73596">
        <w:rPr>
          <w:rFonts w:ascii="Times New Roman" w:hAnsi="Times New Roman" w:cs="Times New Roman"/>
          <w:sz w:val="24"/>
          <w:szCs w:val="24"/>
        </w:rPr>
        <w:instrText xml:space="preserve"> ADDIN EN.CITE &lt;EndNote&gt;&lt;Cite&gt;&lt;Author&gt;Biasutti&lt;/Author&gt;&lt;Year&gt;2020&lt;/Year&gt;&lt;RecNum&gt;1&lt;/RecNum&gt;&lt;DisplayText&gt;[2]&lt;/DisplayText&gt;&lt;record&gt;&lt;rec-number&gt;1&lt;/rec-number&gt;&lt;foreign-keys&gt;&lt;key app="EN" db-id="w9drwvazppzst8esdfp5rt5w5dr0p522dz5r" timestamp="1679418866"&gt;1&lt;/key&gt;&lt;/foreign-keys&gt;&lt;ref-type name="Journal Article"&gt;17&lt;/ref-type&gt;&lt;contributors&gt;&lt;authors&gt;&lt;author&gt;Biasutti, W. R.&lt;/author&gt;&lt;author&gt;Leffers, K. S. H.&lt;/author&gt;&lt;author&gt;Callaghan, R. C.&lt;/author&gt;&lt;/authors&gt;&lt;/contributors&gt;&lt;auth-address&gt;Northern Medical Program, University of British Columbia, Prince George, British Columbia.&amp;#xD;Northern Medical Program, University of Northern British Columbia, Prince George, British Columbia; Canadian Institute for Substance Use Research (CISUR), University of Victoria, Victoria, British Columbia, Canada.&lt;/auth-address&gt;&lt;titles&gt;&lt;title&gt;Systematic Review of Cannabis Use and Risk of Occupational Injury&lt;/title&gt;&lt;secondary-title&gt;Subst Use Misuse&lt;/secondary-title&gt;&lt;/titles&gt;&lt;periodical&gt;&lt;full-title&gt;Subst Use Misuse&lt;/full-title&gt;&lt;/periodical&gt;&lt;pages&gt;1733-1745&lt;/pages&gt;&lt;volume&gt;55&lt;/volume&gt;&lt;number&gt;11&lt;/number&gt;&lt;edition&gt;20200522&lt;/edition&gt;&lt;keywords&gt;&lt;keyword&gt;Australia&lt;/keyword&gt;&lt;keyword&gt;*Cannabis/adverse effects&lt;/keyword&gt;&lt;keyword&gt;Humans&lt;/keyword&gt;&lt;keyword&gt;*Occupational Injuries&lt;/keyword&gt;&lt;keyword&gt;Policy Making&lt;/keyword&gt;&lt;keyword&gt;Cannabis&lt;/keyword&gt;&lt;keyword&gt;Thc&lt;/keyword&gt;&lt;keyword&gt;injury&lt;/keyword&gt;&lt;keyword&gt;marijuana&lt;/keyword&gt;&lt;keyword&gt;occupation&lt;/keyword&gt;&lt;keyword&gt;systematic review&lt;/keyword&gt;&lt;/keywords&gt;&lt;dates&gt;&lt;year&gt;2020&lt;/year&gt;&lt;/dates&gt;&lt;isbn&gt;1532-2491 (Electronic)&amp;#xD;1082-6084 (Linking)&lt;/isbn&gt;&lt;accession-num&gt;32441179&lt;/accession-num&gt;&lt;urls&gt;&lt;related-urls&gt;&lt;url&gt;https://www.ncbi.nlm.nih.gov/pubmed/32441179&lt;/url&gt;&lt;/related-urls&gt;&lt;/urls&gt;&lt;electronic-resource-num&gt;10.1080/10826084.2020.1759643&lt;/electronic-resource-num&gt;&lt;remote-database-name&gt;Medline&lt;/remote-database-name&gt;&lt;remote-database-provider&gt;NLM&lt;/remote-database-provider&gt;&lt;/record&gt;&lt;/Cite&gt;&lt;/EndNote&gt;</w:instrText>
      </w:r>
      <w:r w:rsidR="00F73596">
        <w:rPr>
          <w:rFonts w:ascii="Times New Roman" w:hAnsi="Times New Roman" w:cs="Times New Roman"/>
          <w:sz w:val="24"/>
          <w:szCs w:val="24"/>
        </w:rPr>
        <w:fldChar w:fldCharType="separate"/>
      </w:r>
      <w:r w:rsidR="00F73596">
        <w:rPr>
          <w:rFonts w:ascii="Times New Roman" w:hAnsi="Times New Roman" w:cs="Times New Roman"/>
          <w:noProof/>
          <w:sz w:val="24"/>
          <w:szCs w:val="24"/>
        </w:rPr>
        <w:t>[2]</w:t>
      </w:r>
      <w:r w:rsidR="00F73596">
        <w:rPr>
          <w:rFonts w:ascii="Times New Roman" w:hAnsi="Times New Roman" w:cs="Times New Roman"/>
          <w:sz w:val="24"/>
          <w:szCs w:val="24"/>
        </w:rPr>
        <w:fldChar w:fldCharType="end"/>
      </w:r>
      <w:r w:rsidR="00F73596">
        <w:rPr>
          <w:rFonts w:ascii="Times New Roman" w:hAnsi="Times New Roman" w:cs="Times New Roman"/>
          <w:sz w:val="24"/>
          <w:szCs w:val="24"/>
        </w:rPr>
        <w:t xml:space="preserve">. </w:t>
      </w:r>
      <w:r>
        <w:rPr>
          <w:rFonts w:ascii="Times New Roman" w:hAnsi="Times New Roman" w:cs="Times New Roman"/>
          <w:sz w:val="24"/>
          <w:szCs w:val="24"/>
        </w:rPr>
        <w:t xml:space="preserve">To better understand the </w:t>
      </w:r>
      <w:r w:rsidR="00904042">
        <w:rPr>
          <w:rFonts w:ascii="Times New Roman" w:hAnsi="Times New Roman" w:cs="Times New Roman"/>
          <w:sz w:val="24"/>
          <w:szCs w:val="24"/>
        </w:rPr>
        <w:t>effect o</w:t>
      </w:r>
      <w:r>
        <w:rPr>
          <w:rFonts w:ascii="Times New Roman" w:hAnsi="Times New Roman" w:cs="Times New Roman"/>
          <w:sz w:val="24"/>
          <w:szCs w:val="24"/>
        </w:rPr>
        <w:t xml:space="preserve">f </w:t>
      </w:r>
      <w:r w:rsidR="00904042">
        <w:rPr>
          <w:rFonts w:ascii="Times New Roman" w:hAnsi="Times New Roman" w:cs="Times New Roman"/>
          <w:sz w:val="24"/>
          <w:szCs w:val="24"/>
        </w:rPr>
        <w:t xml:space="preserve">acute </w:t>
      </w:r>
      <w:r>
        <w:rPr>
          <w:rFonts w:ascii="Times New Roman" w:hAnsi="Times New Roman" w:cs="Times New Roman"/>
          <w:sz w:val="24"/>
          <w:szCs w:val="24"/>
        </w:rPr>
        <w:t>cannabis</w:t>
      </w:r>
      <w:r w:rsidR="00904042">
        <w:rPr>
          <w:rFonts w:ascii="Times New Roman" w:hAnsi="Times New Roman" w:cs="Times New Roman"/>
          <w:sz w:val="24"/>
          <w:szCs w:val="24"/>
        </w:rPr>
        <w:t xml:space="preserve"> use</w:t>
      </w:r>
      <w:r>
        <w:rPr>
          <w:rFonts w:ascii="Times New Roman" w:hAnsi="Times New Roman" w:cs="Times New Roman"/>
          <w:sz w:val="24"/>
          <w:szCs w:val="24"/>
        </w:rPr>
        <w:t xml:space="preserve"> </w:t>
      </w:r>
      <w:r w:rsidR="00904042">
        <w:rPr>
          <w:rFonts w:ascii="Times New Roman" w:hAnsi="Times New Roman" w:cs="Times New Roman"/>
          <w:sz w:val="24"/>
          <w:szCs w:val="24"/>
        </w:rPr>
        <w:t>on</w:t>
      </w:r>
      <w:r>
        <w:rPr>
          <w:rFonts w:ascii="Times New Roman" w:hAnsi="Times New Roman" w:cs="Times New Roman"/>
          <w:sz w:val="24"/>
          <w:szCs w:val="24"/>
        </w:rPr>
        <w:t xml:space="preserve"> driving and </w:t>
      </w:r>
      <w:r w:rsidR="00EE3CFB">
        <w:rPr>
          <w:rFonts w:ascii="Times New Roman" w:hAnsi="Times New Roman" w:cs="Times New Roman"/>
          <w:sz w:val="24"/>
          <w:szCs w:val="24"/>
        </w:rPr>
        <w:t xml:space="preserve">on occupational injuries </w:t>
      </w:r>
      <w:r>
        <w:rPr>
          <w:rFonts w:ascii="Times New Roman" w:hAnsi="Times New Roman" w:cs="Times New Roman"/>
          <w:sz w:val="24"/>
          <w:szCs w:val="24"/>
        </w:rPr>
        <w:t xml:space="preserve">an </w:t>
      </w:r>
      <w:r w:rsidR="00904042">
        <w:rPr>
          <w:rFonts w:ascii="Times New Roman" w:hAnsi="Times New Roman" w:cs="Times New Roman"/>
          <w:sz w:val="24"/>
          <w:szCs w:val="24"/>
        </w:rPr>
        <w:t xml:space="preserve">objective test </w:t>
      </w:r>
      <w:ins w:id="7" w:author="Godbole, Suneeta" w:date="2023-03-29T08:17:00Z">
        <w:r w:rsidR="00B33F4F">
          <w:rPr>
            <w:rFonts w:ascii="Times New Roman" w:hAnsi="Times New Roman" w:cs="Times New Roman"/>
            <w:sz w:val="24"/>
            <w:szCs w:val="24"/>
          </w:rPr>
          <w:t xml:space="preserve">of recent use </w:t>
        </w:r>
      </w:ins>
      <w:r w:rsidR="00904042">
        <w:rPr>
          <w:rFonts w:ascii="Times New Roman" w:hAnsi="Times New Roman" w:cs="Times New Roman"/>
          <w:sz w:val="24"/>
          <w:szCs w:val="24"/>
        </w:rPr>
        <w:t>is needed</w:t>
      </w:r>
      <w:r>
        <w:rPr>
          <w:rFonts w:ascii="Times New Roman" w:hAnsi="Times New Roman" w:cs="Times New Roman"/>
          <w:sz w:val="24"/>
          <w:szCs w:val="24"/>
        </w:rPr>
        <w:t xml:space="preserve">. </w:t>
      </w:r>
    </w:p>
    <w:p w14:paraId="2CA79814" w14:textId="0295C69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Standardized Field Sobriety Test is a general test for alcohol and drug impairment, comprised of the horizontal gaze nystagmus, walk and turn and one-leg stand with an additional component of head movements and/or jerks added specifically to improve assessment of impairment due to drugs </w:t>
      </w:r>
      <w:r>
        <w:rPr>
          <w:rFonts w:ascii="Times New Roman" w:hAnsi="Times New Roman" w:cs="Times New Roman"/>
          <w:sz w:val="24"/>
          <w:szCs w:val="24"/>
        </w:rPr>
        <w:fldChar w:fldCharType="begin">
          <w:fldData xml:space="preserve">PEVuZE5vdGU+PENpdGU+PEF1dGhvcj5Eb3duZXk8L0F1dGhvcj48WWVhcj4yMDEyPC9ZZWFyPjxS
ZWNOdW0+NTwvUmVjTnVtPjxEaXNwbGF5VGV4dD5bNF08L0Rpc3BsYXlUZXh0PjxyZWNvcmQ+PHJl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PEVuZE5vdGU+PENpdGU+PEF1dGhvcj5Eb3duZXk8L0F1dGhvcj48WWVhcj4yMDEyPC9ZZWFyPjxS
ZWNOdW0+NTwvUmVjTnVtPjxEaXNwbGF5VGV4dD5bNF08L0Rpc3BsYXlUZXh0PjxyZWNvcmQ+PHJl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While shown to </w:t>
      </w:r>
      <w:r w:rsidR="00EE3CFB">
        <w:rPr>
          <w:rFonts w:ascii="Times New Roman" w:hAnsi="Times New Roman" w:cs="Times New Roman"/>
          <w:sz w:val="24"/>
          <w:szCs w:val="24"/>
        </w:rPr>
        <w:t xml:space="preserve">be </w:t>
      </w:r>
      <w:r>
        <w:rPr>
          <w:rFonts w:ascii="Times New Roman" w:hAnsi="Times New Roman" w:cs="Times New Roman"/>
          <w:sz w:val="24"/>
          <w:szCs w:val="24"/>
        </w:rPr>
        <w:t xml:space="preserve">an accurate and reliable assessment for alcohol impairment, it has limited ability to identify drug use </w:t>
      </w:r>
      <w:r>
        <w:rPr>
          <w:rFonts w:ascii="Times New Roman" w:hAnsi="Times New Roman" w:cs="Times New Roman"/>
          <w:sz w:val="24"/>
          <w:szCs w:val="24"/>
        </w:rPr>
        <w:fldChar w:fldCharType="begin">
          <w:fldData xml:space="preserve">PEVuZE5vdGU+PENpdGU+PEF1dGhvcj5Eb3duZXk8L0F1dGhvcj48WWVhcj4yMDEyPC9ZZWFyPjxS
ZWNOdW0+NTwvUmVjTnVtPjxEaXNwbGF5VGV4dD5bNF08L0Rpc3BsYXlUZXh0PjxyZWNvcmQ+PHJl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PEVuZE5vdGU+PENpdGU+PEF1dGhvcj5Eb3duZXk8L0F1dGhvcj48WWVhcj4yMDEyPC9ZZWFyPjxS
ZWNOdW0+NTwvUmVjTnVtPjxEaXNwbGF5VGV4dD5bNF08L0Rpc3BsYXlUZXh0PjxyZWNvcmQ+PHJl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In addition</w:t>
      </w:r>
      <w:commentRangeStart w:id="8"/>
      <w:r>
        <w:rPr>
          <w:rFonts w:ascii="Times New Roman" w:hAnsi="Times New Roman" w:cs="Times New Roman"/>
          <w:sz w:val="24"/>
          <w:szCs w:val="24"/>
        </w:rPr>
        <w:t>, many of these tests have shown a reduction in effectiveness when administered on frequent cannabis users</w:t>
      </w:r>
      <w:commentRangeEnd w:id="8"/>
      <w:r>
        <w:rPr>
          <w:rStyle w:val="CommentReference"/>
        </w:rPr>
        <w:commentReference w:id="8"/>
      </w:r>
      <w:r>
        <w:rPr>
          <w:rFonts w:ascii="Times New Roman" w:hAnsi="Times New Roman" w:cs="Times New Roman"/>
          <w:sz w:val="24"/>
          <w:szCs w:val="24"/>
        </w:rPr>
        <w:t xml:space="preserve"> due to drug tolerance effects, leading to potential false negatives for frequent users.  Another test possibility is a plasma concentration of THC and its metabolite THCCOOH from a blood draw; however predictive models have better performance in participants abstaining for several days compared to those who exhibit more frequent or daily use </w:t>
      </w:r>
      <w:r>
        <w:rPr>
          <w:rFonts w:ascii="Times New Roman" w:hAnsi="Times New Roman" w:cs="Times New Roman"/>
          <w:sz w:val="24"/>
          <w:szCs w:val="24"/>
        </w:rPr>
        <w:fldChar w:fldCharType="begin">
          <w:fldData xml:space="preserve">PEVuZE5vdGU+PENpdGU+PEF1dGhvcj5CdXJ0PC9BdXRob3I+PFllYXI+MjAyMTwvWWVhcj48UmVj
TnVtPjM8L1JlY051bT48RGlzcGxheVRleHQ+WzVdPC9EaXNwbGF5VGV4dD48cmVjb3JkPjxyZWMt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PEVuZE5vdGU+PENpdGU+PEF1dGhvcj5CdXJ0PC9BdXRob3I+PFllYXI+MjAyMTwvWWVhcj48UmVj
TnVtPjM8L1JlY051bT48RGlzcGxheVRleHQ+WzVdPC9EaXNwbGF5VGV4dD48cmVjb3JkPjxyZWMt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This is in part due to the fact that frequent users can maintain elevated levels of blood plasma THC for days or weeks after consumption; as such, frequent cannabis users may have a blood test positive for THC even if they have not recently smoked cannabis </w:t>
      </w:r>
      <w:r>
        <w:rPr>
          <w:rFonts w:ascii="Times New Roman" w:hAnsi="Times New Roman" w:cs="Times New Roman"/>
          <w:sz w:val="24"/>
          <w:szCs w:val="24"/>
        </w:rPr>
        <w:fldChar w:fldCharType="begin">
          <w:fldData xml:space="preserve">PEVuZE5vdGU+PENpdGU+PEF1dGhvcj5CdXJ0PC9BdXRob3I+PFllYXI+MjAyMTwvWWVhcj48UmVj
TnVtPjM8L1JlY051bT48RGlzcGxheVRleHQ+WzVdPC9EaXNwbGF5VGV4dD48cmVjb3JkPjxyZWMt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PEVuZE5vdGU+PENpdGU+PEF1dGhvcj5CdXJ0PC9BdXRob3I+PFllYXI+MjAyMTwvWWVhcj48UmVj
TnVtPjM8L1JlY051bT48RGlzcGxheVRleHQ+WzVdPC9EaXNwbGF5VGV4dD48cmVjb3JkPjxyZWMt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 </w:t>
      </w:r>
    </w:p>
    <w:p w14:paraId="348201AC" w14:textId="35687EA3"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test that may be able to detect recent cannabis use even in the presence of tolerance due to daily use is the pupil light re</w:t>
      </w:r>
      <w:r w:rsidR="00EE3CFB">
        <w:rPr>
          <w:rFonts w:ascii="Times New Roman" w:hAnsi="Times New Roman" w:cs="Times New Roman"/>
          <w:sz w:val="24"/>
          <w:szCs w:val="24"/>
        </w:rPr>
        <w:t>sponse</w:t>
      </w:r>
      <w:r>
        <w:rPr>
          <w:rFonts w:ascii="Times New Roman" w:hAnsi="Times New Roman" w:cs="Times New Roman"/>
          <w:sz w:val="24"/>
          <w:szCs w:val="24"/>
        </w:rPr>
        <w:t xml:space="preserve"> test. This test is administered by shining a light in the eye of the participant and measuring pupil size over the course of several seconds after the light is turned off.  Figure 1 shows a typical pupillary response to light during the light reflex test, which we refer to as a </w:t>
      </w:r>
      <w:r w:rsidRPr="001C442A">
        <w:rPr>
          <w:rFonts w:ascii="Times New Roman" w:hAnsi="Times New Roman" w:cs="Times New Roman"/>
          <w:i/>
          <w:iCs/>
          <w:sz w:val="24"/>
          <w:szCs w:val="24"/>
        </w:rPr>
        <w:t xml:space="preserve">pupil </w:t>
      </w:r>
      <w:r w:rsidR="00776585">
        <w:rPr>
          <w:rFonts w:ascii="Times New Roman" w:hAnsi="Times New Roman" w:cs="Times New Roman"/>
          <w:i/>
          <w:iCs/>
          <w:sz w:val="24"/>
          <w:szCs w:val="24"/>
        </w:rPr>
        <w:t xml:space="preserve">light </w:t>
      </w:r>
      <w:r w:rsidRPr="001C442A">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for a sober individual. After the light is shined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 xml:space="preserve">. There is evidence that there is less </w:t>
      </w:r>
      <w:r>
        <w:rPr>
          <w:rFonts w:ascii="Times New Roman" w:hAnsi="Times New Roman" w:cs="Times New Roman"/>
          <w:sz w:val="24"/>
          <w:szCs w:val="24"/>
        </w:rPr>
        <w:lastRenderedPageBreak/>
        <w:t xml:space="preserve">pupil constriction and slower rebound dilation due to recent cannabis consumption, but evidence is mixed and warrants further study </w:t>
      </w:r>
      <w:r>
        <w:rPr>
          <w:rFonts w:ascii="Times New Roman" w:hAnsi="Times New Roman" w:cs="Times New Roman"/>
          <w:sz w:val="24"/>
          <w:szCs w:val="24"/>
        </w:rPr>
        <w:fldChar w:fldCharType="begin">
          <w:fldData xml:space="preserve">PEVuZE5vdGU+PENpdGU+PEF1dGhvcj5DYW1wb2Jhc3NvPC9BdXRob3I+PFllYXI+MjAyMDwvWWVh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</w:fldData>
        </w:fldChar>
      </w:r>
      <w:r w:rsidR="00F73596">
        <w:rPr>
          <w:rFonts w:ascii="Times New Roman" w:hAnsi="Times New Roman" w:cs="Times New Roman"/>
          <w:sz w:val="24"/>
          <w:szCs w:val="24"/>
        </w:rPr>
        <w:instrText xml:space="preserve"> ADDIN EN.CITE </w:instrText>
      </w:r>
      <w:r w:rsidR="00F73596">
        <w:rPr>
          <w:rFonts w:ascii="Times New Roman" w:hAnsi="Times New Roman" w:cs="Times New Roman"/>
          <w:sz w:val="24"/>
          <w:szCs w:val="24"/>
        </w:rPr>
        <w:fldChar w:fldCharType="begin">
          <w:fldData xml:space="preserve">PEVuZE5vdGU+PENpdGU+PEF1dGhvcj5DYW1wb2Jhc3NvPC9BdXRob3I+PFllYXI+MjAyMDwvWWVh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</w:fldData>
        </w:fldChar>
      </w:r>
      <w:r w:rsidR="00F73596">
        <w:rPr>
          <w:rFonts w:ascii="Times New Roman" w:hAnsi="Times New Roman" w:cs="Times New Roman"/>
          <w:sz w:val="24"/>
          <w:szCs w:val="24"/>
        </w:rPr>
        <w:instrText xml:space="preserve"> ADDIN EN.CITE.DATA </w:instrText>
      </w:r>
      <w:r w:rsidR="00F73596">
        <w:rPr>
          <w:rFonts w:ascii="Times New Roman" w:hAnsi="Times New Roman" w:cs="Times New Roman"/>
          <w:sz w:val="24"/>
          <w:szCs w:val="24"/>
        </w:rPr>
      </w:r>
      <w:r w:rsidR="00F73596">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F73596">
        <w:rPr>
          <w:rFonts w:ascii="Times New Roman" w:hAnsi="Times New Roman" w:cs="Times New Roman"/>
          <w:noProof/>
          <w:sz w:val="24"/>
          <w:szCs w:val="24"/>
        </w:rPr>
        <w:t>[6, 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tbl>
      <w:tblPr>
        <w:tblStyle w:val="TableGrid"/>
        <w:tblW w:w="9985" w:type="dxa"/>
        <w:tblLook w:val="04A0" w:firstRow="1" w:lastRow="0" w:firstColumn="1" w:lastColumn="0" w:noHBand="0" w:noVBand="1"/>
        <w:tblPrChange w:id="9" w:author="Godbole, Suneeta" w:date="2023-03-29T08:20:00Z">
          <w:tblPr>
            <w:tblStyle w:val="TableGrid"/>
            <w:tblW w:w="0" w:type="auto"/>
            <w:tblLook w:val="04A0" w:firstRow="1" w:lastRow="0" w:firstColumn="1" w:lastColumn="0" w:noHBand="0" w:noVBand="1"/>
          </w:tblPr>
        </w:tblPrChange>
      </w:tblPr>
      <w:tblGrid>
        <w:gridCol w:w="9985"/>
        <w:tblGridChange w:id="10">
          <w:tblGrid>
            <w:gridCol w:w="9350"/>
          </w:tblGrid>
        </w:tblGridChange>
      </w:tblGrid>
      <w:tr w:rsidR="00AC729D" w14:paraId="2410B499" w14:textId="77777777" w:rsidTr="00B33F4F">
        <w:tc>
          <w:tcPr>
            <w:tcW w:w="9985" w:type="dxa"/>
            <w:tcPrChange w:id="11" w:author="Godbole, Suneeta" w:date="2023-03-29T08:20:00Z">
              <w:tcPr>
                <w:tcW w:w="9350" w:type="dxa"/>
              </w:tcPr>
            </w:tcPrChange>
          </w:tcPr>
          <w:p w14:paraId="7A86E51E" w14:textId="27435172" w:rsidR="00AC729D" w:rsidRDefault="00DB21F0" w:rsidP="001C442A">
            <w:pPr>
              <w:spacing w:line="480" w:lineRule="auto"/>
              <w:rPr>
                <w:rFonts w:ascii="Times New Roman" w:hAnsi="Times New Roman" w:cs="Times New Roman"/>
                <w:sz w:val="24"/>
                <w:szCs w:val="24"/>
              </w:rPr>
            </w:pPr>
            <w:ins w:id="12" w:author="Godbole, Suneeta" w:date="2023-03-29T08:58:00Z">
              <w:r>
                <w:rPr>
                  <w:rFonts w:ascii="Times New Roman" w:hAnsi="Times New Roman" w:cs="Times New Roman"/>
                  <w:noProof/>
                  <w:sz w:val="24"/>
                  <w:szCs w:val="24"/>
                </w:rPr>
                <w:drawing>
                  <wp:inline distT="0" distB="0" distL="0" distR="0" wp14:anchorId="2FEADE8B" wp14:editId="19C4A038">
                    <wp:extent cx="594360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ins>
          </w:p>
        </w:tc>
      </w:tr>
      <w:tr w:rsidR="00AC729D" w14:paraId="36DBB499" w14:textId="77777777" w:rsidTr="00B33F4F">
        <w:tc>
          <w:tcPr>
            <w:tcW w:w="9985" w:type="dxa"/>
            <w:tcPrChange w:id="13" w:author="Godbole, Suneeta" w:date="2023-03-29T08:20:00Z">
              <w:tcPr>
                <w:tcW w:w="9350" w:type="dxa"/>
              </w:tcPr>
            </w:tcPrChange>
          </w:tcPr>
          <w:p w14:paraId="2FED1F6F" w14:textId="5536E5A2" w:rsidR="00AC729D" w:rsidRDefault="00AC729D" w:rsidP="001C442A">
            <w:pPr>
              <w:rPr>
                <w:rFonts w:ascii="Times New Roman" w:hAnsi="Times New Roman" w:cs="Times New Roman"/>
                <w:sz w:val="24"/>
                <w:szCs w:val="24"/>
              </w:rPr>
            </w:pPr>
            <w:r>
              <w:rPr>
                <w:rFonts w:ascii="Times New Roman" w:hAnsi="Times New Roman" w:cs="Times New Roman"/>
                <w:sz w:val="24"/>
                <w:szCs w:val="24"/>
              </w:rPr>
              <w:t xml:space="preserve">Figure 1: A typical pupillary response to light during the light reflex test, which we refer to as a </w:t>
            </w:r>
            <w:r w:rsidRPr="00DD6E86">
              <w:rPr>
                <w:rFonts w:ascii="Times New Roman" w:hAnsi="Times New Roman" w:cs="Times New Roman"/>
                <w:i/>
                <w:iCs/>
                <w:sz w:val="24"/>
                <w:szCs w:val="24"/>
              </w:rPr>
              <w:t xml:space="preserve">pupil </w:t>
            </w:r>
            <w:r w:rsidR="00776585">
              <w:rPr>
                <w:rFonts w:ascii="Times New Roman" w:hAnsi="Times New Roman" w:cs="Times New Roman"/>
                <w:i/>
                <w:iCs/>
                <w:sz w:val="24"/>
                <w:szCs w:val="24"/>
              </w:rPr>
              <w:t xml:space="preserve">light </w:t>
            </w:r>
            <w:r w:rsidRPr="00DD6E86">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After the light is shined (time 0 on the x-axis)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tc>
      </w:tr>
    </w:tbl>
    <w:p w14:paraId="25AC322B" w14:textId="77777777" w:rsidR="00AC729D" w:rsidRDefault="00AC729D" w:rsidP="00AC729D">
      <w:pPr>
        <w:spacing w:after="0" w:line="480" w:lineRule="auto"/>
        <w:ind w:firstLine="720"/>
        <w:rPr>
          <w:rFonts w:ascii="Times New Roman" w:hAnsi="Times New Roman" w:cs="Times New Roman"/>
          <w:sz w:val="24"/>
          <w:szCs w:val="24"/>
        </w:rPr>
      </w:pPr>
    </w:p>
    <w:p w14:paraId="5A0D5444" w14:textId="000A5D07" w:rsidR="00AC729D" w:rsidRPr="001C442A" w:rsidRDefault="00AC729D" w:rsidP="00AC729D">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Recently</w:t>
      </w:r>
      <w:ins w:id="14" w:author="Godbole, Suneeta" w:date="2023-03-29T08:21:00Z">
        <w:r w:rsidR="00B33F4F">
          <w:rPr>
            <w:rFonts w:ascii="Times New Roman" w:hAnsi="Times New Roman" w:cs="Times New Roman"/>
            <w:color w:val="000000"/>
            <w:sz w:val="24"/>
            <w:szCs w:val="24"/>
          </w:rPr>
          <w:t>,</w:t>
        </w:r>
      </w:ins>
      <w:r>
        <w:rPr>
          <w:rFonts w:ascii="Times New Roman" w:hAnsi="Times New Roman" w:cs="Times New Roman"/>
          <w:color w:val="000000"/>
          <w:sz w:val="24"/>
          <w:szCs w:val="24"/>
        </w:rPr>
        <w:t xml:space="preserve"> </w:t>
      </w:r>
      <w:r w:rsidRPr="00B31E39">
        <w:rPr>
          <w:rFonts w:ascii="Times New Roman" w:hAnsi="Times New Roman" w:cs="Times New Roman"/>
          <w:color w:val="000000"/>
          <w:sz w:val="24"/>
          <w:szCs w:val="24"/>
        </w:rPr>
        <w:t>Steinhart et al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sidR="00F73596">
        <w:rPr>
          <w:rFonts w:ascii="Times New Roman" w:hAnsi="Times New Roman" w:cs="Times New Roman"/>
          <w:color w:val="000000"/>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F73596">
        <w:rPr>
          <w:rFonts w:ascii="Times New Roman" w:hAnsi="Times New Roman" w:cs="Times New Roman"/>
          <w:noProof/>
          <w:color w:val="000000"/>
          <w:sz w:val="24"/>
          <w:szCs w:val="24"/>
        </w:rPr>
        <w:t>[8]</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f</w:t>
      </w:r>
      <w:r w:rsidRPr="00105272">
        <w:rPr>
          <w:rFonts w:ascii="Times New Roman" w:hAnsi="Times New Roman" w:cs="Times New Roman"/>
          <w:color w:val="000000"/>
          <w:sz w:val="24"/>
          <w:szCs w:val="24"/>
        </w:rPr>
        <w:t xml:space="preserve">ound evidence that </w:t>
      </w:r>
      <w:r>
        <w:rPr>
          <w:rFonts w:ascii="Times New Roman" w:hAnsi="Times New Roman" w:cs="Times New Roman"/>
          <w:color w:val="000000"/>
          <w:sz w:val="24"/>
          <w:szCs w:val="24"/>
        </w:rPr>
        <w:t>recent</w:t>
      </w:r>
      <w:r w:rsidRPr="00105272">
        <w:rPr>
          <w:rFonts w:ascii="Times New Roman" w:hAnsi="Times New Roman" w:cs="Times New Roman"/>
          <w:color w:val="000000"/>
          <w:sz w:val="24"/>
          <w:szCs w:val="24"/>
        </w:rPr>
        <w:t xml:space="preserve"> cannabis consumption </w:t>
      </w:r>
      <w:r>
        <w:rPr>
          <w:rFonts w:ascii="Times New Roman" w:hAnsi="Times New Roman" w:cs="Times New Roman"/>
          <w:color w:val="000000"/>
          <w:sz w:val="24"/>
          <w:szCs w:val="24"/>
        </w:rPr>
        <w:t>is</w:t>
      </w:r>
      <w:r w:rsidRPr="00105272">
        <w:rPr>
          <w:rFonts w:ascii="Times New Roman" w:hAnsi="Times New Roman" w:cs="Times New Roman"/>
          <w:color w:val="000000"/>
          <w:sz w:val="24"/>
          <w:szCs w:val="24"/>
        </w:rPr>
        <w:t xml:space="preserve"> significantly associated with less pupil constriction </w:t>
      </w:r>
      <w:r>
        <w:rPr>
          <w:rFonts w:ascii="Times New Roman" w:hAnsi="Times New Roman" w:cs="Times New Roman"/>
          <w:color w:val="000000"/>
          <w:sz w:val="24"/>
          <w:szCs w:val="24"/>
        </w:rPr>
        <w:t xml:space="preserve">during a light response test conducted using infrared videography goggles.  This study </w:t>
      </w:r>
      <w:r w:rsidRPr="00B31E39">
        <w:rPr>
          <w:rFonts w:ascii="Times New Roman" w:hAnsi="Times New Roman" w:cs="Times New Roman"/>
          <w:color w:val="000000"/>
          <w:sz w:val="24"/>
          <w:szCs w:val="24"/>
        </w:rPr>
        <w:t>examined pupil light response in participants with patterns of daily cannabis use, occasional cannabis use, and a no-use control group</w:t>
      </w:r>
      <w:r>
        <w:rPr>
          <w:rFonts w:ascii="Times New Roman" w:hAnsi="Times New Roman" w:cs="Times New Roman"/>
          <w:color w:val="000000"/>
          <w:sz w:val="24"/>
          <w:szCs w:val="24"/>
        </w:rPr>
        <w:t xml:space="preserve"> both before and after smoking</w:t>
      </w:r>
      <w:r w:rsidRPr="00B31E39">
        <w:rPr>
          <w:rFonts w:ascii="Times New Roman" w:hAnsi="Times New Roman" w:cs="Times New Roman"/>
          <w:color w:val="000000"/>
          <w:sz w:val="24"/>
          <w:szCs w:val="24"/>
        </w:rPr>
        <w:t>.</w:t>
      </w:r>
      <w:r>
        <w:rPr>
          <w:rFonts w:ascii="Times New Roman" w:hAnsi="Times New Roman" w:cs="Times New Roman"/>
          <w:color w:val="000000"/>
          <w:sz w:val="24"/>
          <w:szCs w:val="24"/>
        </w:rPr>
        <w:t xml:space="preserve"> Notably</w:t>
      </w:r>
      <w:r w:rsidRPr="00105272">
        <w:rPr>
          <w:rFonts w:ascii="Times New Roman" w:hAnsi="Times New Roman" w:cs="Times New Roman"/>
          <w:color w:val="000000"/>
          <w:sz w:val="24"/>
          <w:szCs w:val="24"/>
        </w:rPr>
        <w:t>, no significant differences were found between the daily and occasional use</w:t>
      </w:r>
      <w:r>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groups, indicating that the pupil light response </w:t>
      </w:r>
      <w:r>
        <w:rPr>
          <w:rFonts w:ascii="Times New Roman" w:hAnsi="Times New Roman" w:cs="Times New Roman"/>
          <w:color w:val="000000"/>
          <w:sz w:val="24"/>
          <w:szCs w:val="24"/>
        </w:rPr>
        <w:t xml:space="preserve">test </w:t>
      </w:r>
      <w:r w:rsidRPr="00105272">
        <w:rPr>
          <w:rFonts w:ascii="Times New Roman" w:hAnsi="Times New Roman" w:cs="Times New Roman"/>
          <w:color w:val="000000"/>
          <w:sz w:val="24"/>
          <w:szCs w:val="24"/>
        </w:rPr>
        <w:t xml:space="preserve">may pick up on physiological responses to cannabis consumption that </w:t>
      </w:r>
      <w:r>
        <w:rPr>
          <w:rFonts w:ascii="Times New Roman" w:hAnsi="Times New Roman" w:cs="Times New Roman"/>
          <w:color w:val="000000"/>
          <w:sz w:val="24"/>
          <w:szCs w:val="24"/>
        </w:rPr>
        <w:t xml:space="preserve">are </w:t>
      </w:r>
      <w:r w:rsidR="00CD026F">
        <w:rPr>
          <w:rFonts w:ascii="Times New Roman" w:hAnsi="Times New Roman" w:cs="Times New Roman"/>
          <w:color w:val="000000"/>
          <w:sz w:val="24"/>
          <w:szCs w:val="24"/>
        </w:rPr>
        <w:t>immutable</w:t>
      </w:r>
      <w:r>
        <w:rPr>
          <w:rFonts w:ascii="Times New Roman" w:hAnsi="Times New Roman" w:cs="Times New Roman"/>
          <w:color w:val="000000"/>
          <w:sz w:val="24"/>
          <w:szCs w:val="24"/>
        </w:rPr>
        <w:t xml:space="preserve"> to </w:t>
      </w:r>
      <w:ins w:id="15" w:author="Godbole, Suneeta" w:date="2023-03-29T08:22:00Z">
        <w:r w:rsidR="00B33F4F">
          <w:rPr>
            <w:rFonts w:ascii="Times New Roman" w:hAnsi="Times New Roman" w:cs="Times New Roman"/>
            <w:color w:val="000000"/>
            <w:sz w:val="24"/>
            <w:szCs w:val="24"/>
          </w:rPr>
          <w:t xml:space="preserve">the </w:t>
        </w:r>
      </w:ins>
      <w:r>
        <w:rPr>
          <w:rFonts w:ascii="Times New Roman" w:hAnsi="Times New Roman" w:cs="Times New Roman"/>
          <w:color w:val="000000"/>
          <w:sz w:val="24"/>
          <w:szCs w:val="24"/>
        </w:rPr>
        <w:t>tolerance effects of frequent cannabis use</w:t>
      </w:r>
      <w:r w:rsidR="00CD026F">
        <w:rPr>
          <w:rFonts w:ascii="Times New Roman" w:hAnsi="Times New Roman" w:cs="Times New Roman"/>
          <w:color w:val="000000"/>
          <w:sz w:val="24"/>
          <w:szCs w:val="24"/>
        </w:rPr>
        <w:t xml:space="preserve"> </w:t>
      </w:r>
      <w:r w:rsidR="001A1A22">
        <w:rPr>
          <w:rFonts w:ascii="Times New Roman" w:hAnsi="Times New Roman" w:cs="Times New Roman"/>
          <w:color w:val="000000"/>
          <w:sz w:val="24"/>
          <w:szCs w:val="24"/>
        </w:rPr>
        <w:fldChar w:fldCharType="begin"/>
      </w:r>
      <w:r w:rsidR="001A1A22">
        <w:rPr>
          <w:rFonts w:ascii="Times New Roman" w:hAnsi="Times New Roman" w:cs="Times New Roman"/>
          <w:color w:val="000000"/>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1A1A22">
        <w:rPr>
          <w:rFonts w:ascii="Times New Roman" w:hAnsi="Times New Roman" w:cs="Times New Roman"/>
          <w:color w:val="000000"/>
          <w:sz w:val="24"/>
          <w:szCs w:val="24"/>
        </w:rPr>
        <w:fldChar w:fldCharType="separate"/>
      </w:r>
      <w:r w:rsidR="001A1A22">
        <w:rPr>
          <w:rFonts w:ascii="Times New Roman" w:hAnsi="Times New Roman" w:cs="Times New Roman"/>
          <w:noProof/>
          <w:color w:val="000000"/>
          <w:sz w:val="24"/>
          <w:szCs w:val="24"/>
        </w:rPr>
        <w:t>[8]</w:t>
      </w:r>
      <w:r w:rsidR="001A1A22">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However</w:t>
      </w:r>
      <w:r>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significant effects </w:t>
      </w:r>
      <w:r>
        <w:rPr>
          <w:rFonts w:ascii="Times New Roman" w:hAnsi="Times New Roman" w:cs="Times New Roman"/>
          <w:color w:val="000000"/>
          <w:sz w:val="24"/>
          <w:szCs w:val="24"/>
        </w:rPr>
        <w:t xml:space="preserve">were only detectable </w:t>
      </w:r>
      <w:r w:rsidRPr="00105272">
        <w:rPr>
          <w:rFonts w:ascii="Times New Roman" w:hAnsi="Times New Roman" w:cs="Times New Roman"/>
          <w:color w:val="000000"/>
          <w:sz w:val="24"/>
          <w:szCs w:val="24"/>
        </w:rPr>
        <w:t xml:space="preserve">when accounting for </w:t>
      </w:r>
      <w:r>
        <w:rPr>
          <w:rFonts w:ascii="Times New Roman" w:hAnsi="Times New Roman" w:cs="Times New Roman"/>
          <w:color w:val="000000"/>
          <w:sz w:val="24"/>
          <w:szCs w:val="24"/>
        </w:rPr>
        <w:t xml:space="preserve">each </w:t>
      </w:r>
      <w:r>
        <w:rPr>
          <w:rFonts w:ascii="Times New Roman" w:hAnsi="Times New Roman" w:cs="Times New Roman"/>
          <w:color w:val="000000"/>
          <w:sz w:val="24"/>
          <w:szCs w:val="24"/>
        </w:rPr>
        <w:lastRenderedPageBreak/>
        <w:t xml:space="preserve">participant’s </w:t>
      </w:r>
      <w:r w:rsidRPr="00105272">
        <w:rPr>
          <w:rFonts w:ascii="Times New Roman" w:hAnsi="Times New Roman" w:cs="Times New Roman"/>
          <w:color w:val="000000"/>
          <w:sz w:val="24"/>
          <w:szCs w:val="24"/>
        </w:rPr>
        <w:t>pre-</w:t>
      </w:r>
      <w:del w:id="16" w:author="Godbole, Suneeta" w:date="2023-03-29T08:22:00Z">
        <w:r w:rsidRPr="00105272" w:rsidDel="00B33F4F">
          <w:rPr>
            <w:rFonts w:ascii="Times New Roman" w:hAnsi="Times New Roman" w:cs="Times New Roman"/>
            <w:color w:val="000000"/>
            <w:sz w:val="24"/>
            <w:szCs w:val="24"/>
          </w:rPr>
          <w:delText xml:space="preserve">smoking </w:delText>
        </w:r>
      </w:del>
      <w:ins w:id="17" w:author="Godbole, Suneeta" w:date="2023-03-29T08:22:00Z">
        <w:r w:rsidR="00B33F4F">
          <w:rPr>
            <w:rFonts w:ascii="Times New Roman" w:hAnsi="Times New Roman" w:cs="Times New Roman"/>
            <w:color w:val="000000"/>
            <w:sz w:val="24"/>
            <w:szCs w:val="24"/>
          </w:rPr>
          <w:t>use</w:t>
        </w:r>
        <w:r w:rsidR="00B33F4F" w:rsidRPr="00105272">
          <w:rPr>
            <w:rFonts w:ascii="Times New Roman" w:hAnsi="Times New Roman" w:cs="Times New Roman"/>
            <w:color w:val="000000"/>
            <w:sz w:val="24"/>
            <w:szCs w:val="24"/>
          </w:rPr>
          <w:t xml:space="preserve"> </w:t>
        </w:r>
      </w:ins>
      <w:r w:rsidRPr="00105272">
        <w:rPr>
          <w:rFonts w:ascii="Times New Roman" w:hAnsi="Times New Roman" w:cs="Times New Roman"/>
          <w:color w:val="000000"/>
          <w:sz w:val="24"/>
          <w:szCs w:val="24"/>
        </w:rPr>
        <w:t xml:space="preserve">baseline pupil response, making it inappropriate for roadside assessments where baseline measurements are not available. In addition, Steinhart et al </w:t>
      </w:r>
      <w:r>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used single number summaries</w:t>
      </w:r>
      <w:r w:rsidR="00344DEA">
        <w:rPr>
          <w:rFonts w:ascii="Times New Roman" w:hAnsi="Times New Roman" w:cs="Times New Roman"/>
          <w:color w:val="000000"/>
          <w:sz w:val="24"/>
          <w:szCs w:val="24"/>
        </w:rPr>
        <w:t>, such as point of minimal</w:t>
      </w:r>
      <w:del w:id="18" w:author="Godbole, Suneeta" w:date="2023-03-29T08:22:00Z">
        <w:r w:rsidR="00BB2C73" w:rsidDel="00B33F4F">
          <w:rPr>
            <w:rFonts w:ascii="Times New Roman" w:hAnsi="Times New Roman" w:cs="Times New Roman"/>
            <w:color w:val="000000"/>
            <w:sz w:val="24"/>
            <w:szCs w:val="24"/>
          </w:rPr>
          <w:delText>,</w:delText>
        </w:r>
      </w:del>
      <w:r w:rsidR="00344DEA">
        <w:rPr>
          <w:rFonts w:ascii="Times New Roman" w:hAnsi="Times New Roman" w:cs="Times New Roman"/>
          <w:color w:val="000000"/>
          <w:sz w:val="24"/>
          <w:szCs w:val="24"/>
        </w:rPr>
        <w:t xml:space="preserve"> constriction</w:t>
      </w:r>
      <w:ins w:id="19" w:author="Godbole, Suneeta" w:date="2023-03-29T08:22:00Z">
        <w:r w:rsidR="00B33F4F">
          <w:rPr>
            <w:rFonts w:ascii="Times New Roman" w:hAnsi="Times New Roman" w:cs="Times New Roman"/>
            <w:color w:val="000000"/>
            <w:sz w:val="24"/>
            <w:szCs w:val="24"/>
          </w:rPr>
          <w:t>,</w:t>
        </w:r>
      </w:ins>
      <w:r w:rsidRPr="00105272">
        <w:rPr>
          <w:rFonts w:ascii="Times New Roman" w:hAnsi="Times New Roman" w:cs="Times New Roman"/>
          <w:color w:val="000000"/>
          <w:sz w:val="24"/>
          <w:szCs w:val="24"/>
        </w:rPr>
        <w:t xml:space="preserve"> extracted from the full pupillary response trajectories depicted in Figure 1; collapsing these trajectories results in </w:t>
      </w:r>
      <w:r>
        <w:rPr>
          <w:rFonts w:ascii="Times New Roman" w:hAnsi="Times New Roman" w:cs="Times New Roman"/>
          <w:color w:val="000000"/>
          <w:sz w:val="24"/>
          <w:szCs w:val="24"/>
        </w:rPr>
        <w:t xml:space="preserve">a </w:t>
      </w:r>
      <w:r w:rsidRPr="00105272">
        <w:rPr>
          <w:rFonts w:ascii="Times New Roman" w:hAnsi="Times New Roman" w:cs="Times New Roman"/>
          <w:color w:val="000000"/>
          <w:sz w:val="24"/>
          <w:szCs w:val="24"/>
        </w:rPr>
        <w:t xml:space="preserve">loss of information that could potentially be </w:t>
      </w:r>
      <w:del w:id="20" w:author="Godbole, Suneeta" w:date="2023-03-29T08:23:00Z">
        <w:r w:rsidRPr="00105272" w:rsidDel="00B33F4F">
          <w:rPr>
            <w:rFonts w:ascii="Times New Roman" w:hAnsi="Times New Roman" w:cs="Times New Roman"/>
            <w:color w:val="000000"/>
            <w:sz w:val="24"/>
            <w:szCs w:val="24"/>
          </w:rPr>
          <w:delText xml:space="preserve">exploited </w:delText>
        </w:r>
      </w:del>
      <w:ins w:id="21" w:author="Godbole, Suneeta" w:date="2023-03-29T08:23:00Z">
        <w:r w:rsidR="00B33F4F">
          <w:rPr>
            <w:rFonts w:ascii="Times New Roman" w:hAnsi="Times New Roman" w:cs="Times New Roman"/>
            <w:color w:val="000000"/>
            <w:sz w:val="24"/>
            <w:szCs w:val="24"/>
          </w:rPr>
          <w:t>utilized</w:t>
        </w:r>
        <w:r w:rsidR="00B33F4F" w:rsidRPr="00105272">
          <w:rPr>
            <w:rFonts w:ascii="Times New Roman" w:hAnsi="Times New Roman" w:cs="Times New Roman"/>
            <w:color w:val="000000"/>
            <w:sz w:val="24"/>
            <w:szCs w:val="24"/>
          </w:rPr>
          <w:t xml:space="preserve"> </w:t>
        </w:r>
      </w:ins>
      <w:r w:rsidRPr="00105272">
        <w:rPr>
          <w:rFonts w:ascii="Times New Roman" w:hAnsi="Times New Roman" w:cs="Times New Roman"/>
          <w:color w:val="000000"/>
          <w:sz w:val="24"/>
          <w:szCs w:val="24"/>
        </w:rPr>
        <w:t>to better discriminate between cannabis use groups</w:t>
      </w:r>
      <w:r w:rsidR="00344DEA">
        <w:rPr>
          <w:rFonts w:ascii="Times New Roman" w:hAnsi="Times New Roman" w:cs="Times New Roman"/>
          <w:color w:val="000000"/>
          <w:sz w:val="24"/>
          <w:szCs w:val="24"/>
        </w:rPr>
        <w:t xml:space="preserve"> </w:t>
      </w:r>
      <w:r w:rsidR="00344DEA">
        <w:rPr>
          <w:rFonts w:ascii="Times New Roman" w:hAnsi="Times New Roman" w:cs="Times New Roman"/>
          <w:color w:val="000000"/>
          <w:sz w:val="24"/>
          <w:szCs w:val="24"/>
        </w:rPr>
        <w:fldChar w:fldCharType="begin"/>
      </w:r>
      <w:r w:rsidR="00344DEA">
        <w:rPr>
          <w:rFonts w:ascii="Times New Roman" w:hAnsi="Times New Roman" w:cs="Times New Roman"/>
          <w:color w:val="000000"/>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344DEA">
        <w:rPr>
          <w:rFonts w:ascii="Times New Roman" w:hAnsi="Times New Roman" w:cs="Times New Roman"/>
          <w:color w:val="000000"/>
          <w:sz w:val="24"/>
          <w:szCs w:val="24"/>
        </w:rPr>
        <w:fldChar w:fldCharType="separate"/>
      </w:r>
      <w:r w:rsidR="00344DEA">
        <w:rPr>
          <w:rFonts w:ascii="Times New Roman" w:hAnsi="Times New Roman" w:cs="Times New Roman"/>
          <w:noProof/>
          <w:color w:val="000000"/>
          <w:sz w:val="24"/>
          <w:szCs w:val="24"/>
        </w:rPr>
        <w:t>[8]</w:t>
      </w:r>
      <w:r w:rsidR="00344DEA">
        <w:rPr>
          <w:rFonts w:ascii="Times New Roman" w:hAnsi="Times New Roman" w:cs="Times New Roman"/>
          <w:color w:val="000000"/>
          <w:sz w:val="24"/>
          <w:szCs w:val="24"/>
        </w:rPr>
        <w:fldChar w:fldCharType="end"/>
      </w:r>
      <w:r w:rsidRPr="00105272">
        <w:rPr>
          <w:rFonts w:ascii="Times New Roman" w:hAnsi="Times New Roman" w:cs="Times New Roman"/>
          <w:color w:val="000000"/>
          <w:sz w:val="24"/>
          <w:szCs w:val="24"/>
        </w:rPr>
        <w:t>.</w:t>
      </w:r>
    </w:p>
    <w:p w14:paraId="4C669AD4" w14:textId="3A8C4B83"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this paper is to leverage the full pupil light response trajectories from </w:t>
      </w:r>
      <w:r w:rsidRPr="00105272">
        <w:rPr>
          <w:rFonts w:ascii="Times New Roman" w:hAnsi="Times New Roman" w:cs="Times New Roman"/>
          <w:color w:val="000000"/>
          <w:sz w:val="24"/>
          <w:szCs w:val="24"/>
        </w:rPr>
        <w:t xml:space="preserve">Steinhart et al </w:t>
      </w:r>
      <w:r>
        <w:rPr>
          <w:rFonts w:ascii="Times New Roman" w:hAnsi="Times New Roman" w:cs="Times New Roman"/>
          <w:color w:val="000000"/>
          <w:sz w:val="24"/>
          <w:szCs w:val="24"/>
        </w:rPr>
        <w:fldChar w:fldCharType="begin"/>
      </w:r>
      <w:r w:rsidR="00F73596">
        <w:rPr>
          <w:rFonts w:ascii="Times New Roman" w:hAnsi="Times New Roman" w:cs="Times New Roman"/>
          <w:color w:val="000000"/>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F73596">
        <w:rPr>
          <w:rFonts w:ascii="Times New Roman" w:hAnsi="Times New Roman" w:cs="Times New Roman"/>
          <w:noProof/>
          <w:color w:val="000000"/>
          <w:sz w:val="24"/>
          <w:szCs w:val="24"/>
        </w:rPr>
        <w:t>[8]</w:t>
      </w:r>
      <w:r>
        <w:rPr>
          <w:rFonts w:ascii="Times New Roman" w:hAnsi="Times New Roman" w:cs="Times New Roman"/>
          <w:color w:val="000000"/>
          <w:sz w:val="24"/>
          <w:szCs w:val="24"/>
        </w:rPr>
        <w:fldChar w:fldCharType="end"/>
      </w:r>
      <w:r w:rsidR="00BB2C73">
        <w:rPr>
          <w:rFonts w:ascii="Times New Roman" w:hAnsi="Times New Roman" w:cs="Times New Roman"/>
          <w:color w:val="000000"/>
          <w:sz w:val="24"/>
          <w:szCs w:val="24"/>
        </w:rPr>
        <w:t>,</w:t>
      </w:r>
      <w:r>
        <w:rPr>
          <w:rFonts w:ascii="Times New Roman" w:hAnsi="Times New Roman" w:cs="Times New Roman"/>
          <w:sz w:val="24"/>
          <w:szCs w:val="24"/>
        </w:rPr>
        <w:t xml:space="preserve"> to detect recent cannabis use </w:t>
      </w:r>
      <w:r w:rsidR="00BB2C73">
        <w:rPr>
          <w:rFonts w:ascii="Times New Roman" w:hAnsi="Times New Roman" w:cs="Times New Roman"/>
          <w:sz w:val="24"/>
          <w:szCs w:val="24"/>
        </w:rPr>
        <w:t xml:space="preserve">irrespective </w:t>
      </w:r>
      <w:r>
        <w:rPr>
          <w:rFonts w:ascii="Times New Roman" w:hAnsi="Times New Roman" w:cs="Times New Roman"/>
          <w:sz w:val="24"/>
          <w:szCs w:val="24"/>
        </w:rPr>
        <w:t>of pre-</w:t>
      </w:r>
      <w:del w:id="22" w:author="Godbole, Suneeta" w:date="2023-03-29T08:23:00Z">
        <w:r w:rsidDel="00B33F4F">
          <w:rPr>
            <w:rFonts w:ascii="Times New Roman" w:hAnsi="Times New Roman" w:cs="Times New Roman"/>
            <w:sz w:val="24"/>
            <w:szCs w:val="24"/>
          </w:rPr>
          <w:delText xml:space="preserve">smoking </w:delText>
        </w:r>
      </w:del>
      <w:ins w:id="23" w:author="Godbole, Suneeta" w:date="2023-03-29T08:23:00Z">
        <w:r w:rsidR="00B33F4F">
          <w:rPr>
            <w:rFonts w:ascii="Times New Roman" w:hAnsi="Times New Roman" w:cs="Times New Roman"/>
            <w:sz w:val="24"/>
            <w:szCs w:val="24"/>
          </w:rPr>
          <w:t>use</w:t>
        </w:r>
        <w:r w:rsidR="00B33F4F">
          <w:rPr>
            <w:rFonts w:ascii="Times New Roman" w:hAnsi="Times New Roman" w:cs="Times New Roman"/>
            <w:sz w:val="24"/>
            <w:szCs w:val="24"/>
          </w:rPr>
          <w:t xml:space="preserve"> </w:t>
        </w:r>
      </w:ins>
      <w:r>
        <w:rPr>
          <w:rFonts w:ascii="Times New Roman" w:hAnsi="Times New Roman" w:cs="Times New Roman"/>
          <w:sz w:val="24"/>
          <w:szCs w:val="24"/>
        </w:rPr>
        <w:t xml:space="preserve">pupil response. Our analysis uses tools from a statistical subfield called functional data analysis (FDA). The main conceptual underpinning of FDA is to model the whole pupil </w:t>
      </w:r>
      <w:r w:rsidR="00BB2C73">
        <w:rPr>
          <w:rFonts w:ascii="Times New Roman" w:hAnsi="Times New Roman" w:cs="Times New Roman"/>
          <w:sz w:val="24"/>
          <w:szCs w:val="24"/>
        </w:rPr>
        <w:t xml:space="preserve">light </w:t>
      </w:r>
      <w:r>
        <w:rPr>
          <w:rFonts w:ascii="Times New Roman" w:hAnsi="Times New Roman" w:cs="Times New Roman"/>
          <w:sz w:val="24"/>
          <w:szCs w:val="24"/>
        </w:rPr>
        <w:t>response trajectory as a unit of observation, to use the temporal structure and ordering of the trajectory to estimate time-specific effects</w:t>
      </w:r>
      <w:r w:rsidR="007429B5">
        <w:rPr>
          <w:rFonts w:ascii="Times New Roman" w:hAnsi="Times New Roman" w:cs="Times New Roman"/>
          <w:sz w:val="24"/>
          <w:szCs w:val="24"/>
        </w:rPr>
        <w:t>,</w:t>
      </w:r>
      <w:r>
        <w:rPr>
          <w:rFonts w:ascii="Times New Roman" w:hAnsi="Times New Roman" w:cs="Times New Roman"/>
          <w:sz w:val="24"/>
          <w:szCs w:val="24"/>
        </w:rPr>
        <w:t xml:space="preserve"> and </w:t>
      </w:r>
      <w:r w:rsidR="007429B5">
        <w:rPr>
          <w:rFonts w:ascii="Times New Roman" w:hAnsi="Times New Roman" w:cs="Times New Roman"/>
          <w:sz w:val="24"/>
          <w:szCs w:val="24"/>
        </w:rPr>
        <w:t>to utilize</w:t>
      </w:r>
      <w:r>
        <w:rPr>
          <w:rFonts w:ascii="Times New Roman" w:hAnsi="Times New Roman" w:cs="Times New Roman"/>
          <w:sz w:val="24"/>
          <w:szCs w:val="24"/>
        </w:rPr>
        <w:t xml:space="preserve"> </w:t>
      </w:r>
      <w:r w:rsidR="007429B5">
        <w:rPr>
          <w:rFonts w:ascii="Times New Roman" w:hAnsi="Times New Roman" w:cs="Times New Roman"/>
          <w:sz w:val="24"/>
          <w:szCs w:val="24"/>
        </w:rPr>
        <w:t>the i</w:t>
      </w:r>
      <w:r>
        <w:rPr>
          <w:rFonts w:ascii="Times New Roman" w:hAnsi="Times New Roman" w:cs="Times New Roman"/>
          <w:sz w:val="24"/>
          <w:szCs w:val="24"/>
        </w:rPr>
        <w:t xml:space="preserve">nformation that is </w:t>
      </w:r>
      <w:r w:rsidR="007429B5">
        <w:rPr>
          <w:rFonts w:ascii="Times New Roman" w:hAnsi="Times New Roman" w:cs="Times New Roman"/>
          <w:sz w:val="24"/>
          <w:szCs w:val="24"/>
        </w:rPr>
        <w:t>removed</w:t>
      </w:r>
      <w:r>
        <w:rPr>
          <w:rFonts w:ascii="Times New Roman" w:hAnsi="Times New Roman" w:cs="Times New Roman"/>
          <w:sz w:val="24"/>
          <w:szCs w:val="24"/>
        </w:rPr>
        <w:t xml:space="preserve"> when only modeling single number summaries like point of minimal constriction and rebound dilation</w:t>
      </w:r>
      <w:ins w:id="24" w:author="Godbole, Suneeta" w:date="2023-03-28T22:10:00Z">
        <w:r w:rsidR="001A1A22">
          <w:rPr>
            <w:rFonts w:ascii="Times New Roman" w:hAnsi="Times New Roman" w:cs="Times New Roman"/>
            <w:sz w:val="24"/>
            <w:szCs w:val="24"/>
          </w:rPr>
          <w:t xml:space="preserve"> </w:t>
        </w:r>
      </w:ins>
      <w:r w:rsidR="001A1A22">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&lt;EndNote&gt;&lt;Cite&gt;&lt;Author&gt;Goldsmith&lt;/Author&gt;&lt;Year&gt;2016&lt;/Year&gt;&lt;RecNum&gt;23&lt;/RecNum&gt;&lt;DisplayText&gt;[9, 10]&lt;/DisplayText&gt;&lt;record&gt;&lt;rec-number&gt;23&lt;/rec-number&gt;&lt;foreign-keys&gt;&lt;key app="EN" db-id="w9drwvazppzst8esdfp5rt5w5dr0p522dz5r" timestamp="1680042063"&gt;23&lt;/key&gt;&lt;/foreign-keys&gt;&lt;ref-type name="Journal Article"&gt;17&lt;/ref-type&gt;&lt;contributors&gt;&lt;authors&gt;&lt;author&gt;Goldsmith, J.&lt;/author&gt;&lt;author&gt;Liu, Xinyue&lt;/author&gt;&lt;author&gt;Jacobson, Judith&lt;/author&gt;&lt;author&gt;Rundle, Andrew&lt;/author&gt;&lt;/authors&gt;&lt;/contributors&gt;&lt;titles&gt;&lt;title&gt;New Insights into Activity Patterns in Children, Found Using Functional Data Analysis&lt;/title&gt;&lt;secondary-title&gt;Med Sci Sports Exerc&lt;/secondary-title&gt;&lt;/titles&gt;&lt;periodical&gt;&lt;full-title&gt;Med Sci Sports Exerc&lt;/full-title&gt;&lt;/periodical&gt;&lt;pages&gt;1723-1729&lt;/pages&gt;&lt;volume&gt;48&lt;/volume&gt;&lt;number&gt;9&lt;/number&gt;&lt;section&gt;1723&lt;/section&gt;&lt;dates&gt;&lt;year&gt;2016&lt;/year&gt;&lt;pub-dates&gt;&lt;date&gt;01 September 2016&lt;/date&gt;&lt;/pub-dates&gt;&lt;/dates&gt;&lt;urls&gt;&lt;/urls&gt;&lt;electronic-resource-num&gt;doi:10.1249/MSS.0000000000000968&lt;/electronic-resource-num&gt;&lt;/record&gt;&lt;/Cite&gt;&lt;Cite&gt;&lt;Author&gt;Ramsay&lt;/Author&gt;&lt;Year&gt;2005&lt;/Year&gt;&lt;RecNum&gt;22&lt;/RecNum&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1A1A22">
        <w:rPr>
          <w:rFonts w:ascii="Times New Roman" w:hAnsi="Times New Roman" w:cs="Times New Roman"/>
          <w:sz w:val="24"/>
          <w:szCs w:val="24"/>
        </w:rPr>
        <w:fldChar w:fldCharType="separate"/>
      </w:r>
      <w:r w:rsidR="001A1A22">
        <w:rPr>
          <w:rFonts w:ascii="Times New Roman" w:hAnsi="Times New Roman" w:cs="Times New Roman"/>
          <w:noProof/>
          <w:sz w:val="24"/>
          <w:szCs w:val="24"/>
        </w:rPr>
        <w:t>[9, 10]</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In this analysis, we will use FDA modeling techniques to accomplish the following </w:t>
      </w:r>
      <w:r w:rsidR="00640922">
        <w:rPr>
          <w:rFonts w:ascii="Times New Roman" w:hAnsi="Times New Roman" w:cs="Times New Roman"/>
          <w:sz w:val="24"/>
          <w:szCs w:val="24"/>
        </w:rPr>
        <w:t>objectives</w:t>
      </w:r>
      <w:r>
        <w:rPr>
          <w:rFonts w:ascii="Times New Roman" w:hAnsi="Times New Roman" w:cs="Times New Roman"/>
          <w:sz w:val="24"/>
          <w:szCs w:val="24"/>
        </w:rPr>
        <w:t xml:space="preserve">. We first use the full pupil response trajectories to predict recent cannabis use as compared to no use. We next examine the impact of drug tolerance on the pupil response trajectories by comparing participants with no cannabis use, patterns of occasional cannabis use, and patterns of daily cannabis use. Finally, we extract expected pupil </w:t>
      </w:r>
      <w:r w:rsidR="00640922">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trajectories at </w:t>
      </w:r>
      <w:r w:rsidR="00640922">
        <w:rPr>
          <w:rFonts w:ascii="Times New Roman" w:hAnsi="Times New Roman" w:cs="Times New Roman"/>
          <w:sz w:val="24"/>
          <w:szCs w:val="24"/>
        </w:rPr>
        <w:t>60</w:t>
      </w:r>
      <w:r>
        <w:rPr>
          <w:rFonts w:ascii="Times New Roman" w:hAnsi="Times New Roman" w:cs="Times New Roman"/>
          <w:sz w:val="24"/>
          <w:szCs w:val="24"/>
        </w:rPr>
        <w:t xml:space="preserve">, </w:t>
      </w:r>
      <w:r w:rsidR="00640922">
        <w:rPr>
          <w:rFonts w:ascii="Times New Roman" w:hAnsi="Times New Roman" w:cs="Times New Roman"/>
          <w:sz w:val="24"/>
          <w:szCs w:val="24"/>
        </w:rPr>
        <w:t>6</w:t>
      </w:r>
      <w:r>
        <w:rPr>
          <w:rFonts w:ascii="Times New Roman" w:hAnsi="Times New Roman" w:cs="Times New Roman"/>
          <w:sz w:val="24"/>
          <w:szCs w:val="24"/>
        </w:rPr>
        <w:t xml:space="preserve">5, and </w:t>
      </w:r>
      <w:r w:rsidR="00640922">
        <w:rPr>
          <w:rFonts w:ascii="Times New Roman" w:hAnsi="Times New Roman" w:cs="Times New Roman"/>
          <w:sz w:val="24"/>
          <w:szCs w:val="24"/>
        </w:rPr>
        <w:t>7</w:t>
      </w:r>
      <w:r>
        <w:rPr>
          <w:rFonts w:ascii="Times New Roman" w:hAnsi="Times New Roman" w:cs="Times New Roman"/>
          <w:sz w:val="24"/>
          <w:szCs w:val="24"/>
        </w:rPr>
        <w:t xml:space="preserve">0 minutes </w:t>
      </w:r>
      <w:r w:rsidR="00640922">
        <w:rPr>
          <w:rFonts w:ascii="Times New Roman" w:hAnsi="Times New Roman" w:cs="Times New Roman"/>
          <w:sz w:val="24"/>
          <w:szCs w:val="24"/>
        </w:rPr>
        <w:t>after</w:t>
      </w:r>
      <w:r>
        <w:rPr>
          <w:rFonts w:ascii="Times New Roman" w:hAnsi="Times New Roman" w:cs="Times New Roman"/>
          <w:sz w:val="24"/>
          <w:szCs w:val="24"/>
        </w:rPr>
        <w:t xml:space="preserve"> </w:t>
      </w:r>
      <w:del w:id="25" w:author="Godbole, Suneeta" w:date="2023-03-29T08:24:00Z">
        <w:r w:rsidDel="00B33F4F">
          <w:rPr>
            <w:rFonts w:ascii="Times New Roman" w:hAnsi="Times New Roman" w:cs="Times New Roman"/>
            <w:sz w:val="24"/>
            <w:szCs w:val="24"/>
          </w:rPr>
          <w:delText xml:space="preserve">smoking </w:delText>
        </w:r>
      </w:del>
      <w:ins w:id="26" w:author="Godbole, Suneeta" w:date="2023-03-29T08:24:00Z">
        <w:r w:rsidR="00B33F4F">
          <w:rPr>
            <w:rFonts w:ascii="Times New Roman" w:hAnsi="Times New Roman" w:cs="Times New Roman"/>
            <w:sz w:val="24"/>
            <w:szCs w:val="24"/>
          </w:rPr>
          <w:t>cannabis use</w:t>
        </w:r>
        <w:r w:rsidR="00B33F4F">
          <w:rPr>
            <w:rFonts w:ascii="Times New Roman" w:hAnsi="Times New Roman" w:cs="Times New Roman"/>
            <w:sz w:val="24"/>
            <w:szCs w:val="24"/>
          </w:rPr>
          <w:t xml:space="preserve"> </w:t>
        </w:r>
      </w:ins>
      <w:r>
        <w:rPr>
          <w:rFonts w:ascii="Times New Roman" w:hAnsi="Times New Roman" w:cs="Times New Roman"/>
          <w:sz w:val="24"/>
          <w:szCs w:val="24"/>
        </w:rPr>
        <w:t>to explore how pupil response changes as the acute effect of cannabis consumption fades.</w:t>
      </w:r>
    </w:p>
    <w:p w14:paraId="174EA6F6"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w:t>
      </w:r>
      <w:r>
        <w:rPr>
          <w:rFonts w:ascii="Times New Roman" w:hAnsi="Times New Roman" w:cs="Times New Roman"/>
          <w:sz w:val="24"/>
          <w:szCs w:val="24"/>
        </w:rPr>
        <w:br/>
      </w:r>
      <w:r w:rsidRPr="000D193E">
        <w:rPr>
          <w:rFonts w:ascii="Times New Roman" w:hAnsi="Times New Roman" w:cs="Times New Roman"/>
          <w:i/>
          <w:iCs/>
          <w:sz w:val="24"/>
          <w:szCs w:val="24"/>
        </w:rPr>
        <w:t xml:space="preserve">Sample </w:t>
      </w:r>
      <w:r>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F67ED14" w14:textId="4B6DC7EB"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Data are part of a larger study examining effects of acute cannabis consumption on simulated driving among participants with occasional and daily cannabis use histories. Daily cannabis consumption was defined as smoking or vaping a cannabis flower product at least one time per day, every day of the week for 30 days prior to enrollment; occasional consumption was defined as smoking or vaping cannabis flower product on at least one day but no more than two day</w:t>
      </w:r>
      <w:ins w:id="27" w:author="Godbole, Suneeta" w:date="2023-03-29T08:26:00Z">
        <w:r w:rsidR="00B33F4F">
          <w:rPr>
            <w:rFonts w:ascii="Times New Roman" w:hAnsi="Times New Roman" w:cs="Times New Roman"/>
            <w:sz w:val="24"/>
            <w:szCs w:val="24"/>
          </w:rPr>
          <w:t>s</w:t>
        </w:r>
      </w:ins>
      <w:r>
        <w:rPr>
          <w:rFonts w:ascii="Times New Roman" w:hAnsi="Times New Roman" w:cs="Times New Roman"/>
          <w:sz w:val="24"/>
          <w:szCs w:val="24"/>
        </w:rPr>
        <w:t xml:space="preserve"> per week in the 30 days prior to enrollment; and no cannabis consumption was defined as not having used cannabis in the month prior to enrollment. Participants in the daily and occasional use groups were observed to consume cannabis flower during a 15-minute interval and were instructed to smoke ad-libitum “the amount you commonly use for the effect you most commonly desire”, and participants </w:t>
      </w:r>
      <w:r w:rsidRPr="0068300B">
        <w:rPr>
          <w:rFonts w:ascii="Times New Roman" w:hAnsi="Times New Roman" w:cs="Times New Roman"/>
          <w:sz w:val="24"/>
          <w:szCs w:val="24"/>
        </w:rPr>
        <w:t>in the no use group were invited to relax for the equivalent amount of time</w:t>
      </w:r>
      <w:r>
        <w:rPr>
          <w:rFonts w:ascii="Times New Roman" w:hAnsi="Times New Roman" w:cs="Times New Roman"/>
          <w:sz w:val="24"/>
          <w:szCs w:val="24"/>
        </w:rPr>
        <w:t xml:space="preserve">. More details on participant enrollment and screening criteria are provided in Brooks-Russell et.al., 2021 </w:t>
      </w:r>
      <w:r>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L1llYXI+PFJlY051bT4yPC9SZWNOdW0+PERpc3BsYXlUZXh0PlsxMV08L0Rpc3BsYXlUZXh0Pjxy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1A1A22">
        <w:rPr>
          <w:rFonts w:ascii="Times New Roman" w:hAnsi="Times New Roman" w:cs="Times New Roman"/>
          <w:sz w:val="24"/>
          <w:szCs w:val="24"/>
        </w:rPr>
        <w:instrText xml:space="preserve"> ADDIN EN.CITE </w:instrText>
      </w:r>
      <w:r w:rsidR="001A1A22">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L1llYXI+PFJlY051bT4yPC9SZWNOdW0+PERpc3BsYXlUZXh0PlsxMV08L0Rpc3BsYXlUZXh0Pjxy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1A1A22">
        <w:rPr>
          <w:rFonts w:ascii="Times New Roman" w:hAnsi="Times New Roman" w:cs="Times New Roman"/>
          <w:sz w:val="24"/>
          <w:szCs w:val="24"/>
        </w:rPr>
        <w:instrText xml:space="preserve"> ADDIN EN.CITE.DATA </w:instrText>
      </w:r>
      <w:r w:rsidR="001A1A22">
        <w:rPr>
          <w:rFonts w:ascii="Times New Roman" w:hAnsi="Times New Roman" w:cs="Times New Roman"/>
          <w:sz w:val="24"/>
          <w:szCs w:val="24"/>
        </w:rPr>
      </w:r>
      <w:r w:rsidR="001A1A22">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w:t>
      </w:r>
    </w:p>
    <w:p w14:paraId="10FEFD92" w14:textId="09DA6624"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Videos of pupil response during the light test were collected using </w:t>
      </w:r>
      <w:proofErr w:type="spellStart"/>
      <w:proofErr w:type="gramStart"/>
      <w:r>
        <w:rPr>
          <w:rFonts w:ascii="Times New Roman" w:hAnsi="Times New Roman" w:cs="Times New Roman"/>
          <w:sz w:val="24"/>
          <w:szCs w:val="24"/>
        </w:rPr>
        <w:t>SafetyScan</w:t>
      </w:r>
      <w:r w:rsidRPr="003E344B">
        <w:rPr>
          <w:rFonts w:ascii="Times New Roman" w:hAnsi="Times New Roman" w:cs="Times New Roman"/>
          <w:sz w:val="24"/>
          <w:szCs w:val="24"/>
          <w:vertAlign w:val="superscript"/>
        </w:rPr>
        <w:t>TM</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infrared</w:t>
      </w:r>
      <w:proofErr w:type="gramEnd"/>
      <w:r>
        <w:rPr>
          <w:rFonts w:ascii="Times New Roman" w:hAnsi="Times New Roman" w:cs="Times New Roman"/>
          <w:sz w:val="24"/>
          <w:szCs w:val="24"/>
        </w:rPr>
        <w:t xml:space="preserve"> videography goggles developed by Ocular Data Systems. Trajectories of pupil size during </w:t>
      </w:r>
      <w:r w:rsidR="00CA41F4">
        <w:rPr>
          <w:rFonts w:ascii="Times New Roman" w:hAnsi="Times New Roman" w:cs="Times New Roman"/>
          <w:sz w:val="24"/>
          <w:szCs w:val="24"/>
        </w:rPr>
        <w:t>the light</w:t>
      </w:r>
      <w:r>
        <w:rPr>
          <w:rFonts w:ascii="Times New Roman" w:hAnsi="Times New Roman" w:cs="Times New Roman"/>
          <w:sz w:val="24"/>
          <w:szCs w:val="24"/>
        </w:rPr>
        <w:t xml:space="preserve"> response test</w:t>
      </w:r>
      <w:r w:rsidR="00CA41F4">
        <w:rPr>
          <w:rFonts w:ascii="Times New Roman" w:hAnsi="Times New Roman" w:cs="Times New Roman"/>
          <w:sz w:val="24"/>
          <w:szCs w:val="24"/>
        </w:rPr>
        <w:t>,</w:t>
      </w:r>
      <w:r>
        <w:rPr>
          <w:rFonts w:ascii="Times New Roman" w:hAnsi="Times New Roman" w:cs="Times New Roman"/>
          <w:sz w:val="24"/>
          <w:szCs w:val="24"/>
        </w:rPr>
        <w:t xml:space="preserve"> like that shown in Figure 1</w:t>
      </w:r>
      <w:r w:rsidR="00CA41F4">
        <w:rPr>
          <w:rFonts w:ascii="Times New Roman" w:hAnsi="Times New Roman" w:cs="Times New Roman"/>
          <w:sz w:val="24"/>
          <w:szCs w:val="24"/>
        </w:rPr>
        <w:t>,</w:t>
      </w:r>
      <w:r>
        <w:rPr>
          <w:rFonts w:ascii="Times New Roman" w:hAnsi="Times New Roman" w:cs="Times New Roman"/>
          <w:sz w:val="24"/>
          <w:szCs w:val="24"/>
        </w:rPr>
        <w:t xml:space="preserve"> were extracted from the videos using the video segmentation pipeline described in Steinhart et al, 2023</w:t>
      </w:r>
      <w:r w:rsidR="00CA41F4">
        <w:rPr>
          <w:rFonts w:ascii="Times New Roman" w:hAnsi="Times New Roman" w:cs="Times New Roman"/>
          <w:sz w:val="24"/>
          <w:szCs w:val="24"/>
        </w:rPr>
        <w:t xml:space="preserve"> </w:t>
      </w:r>
      <w:r w:rsidR="001A1A22">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1A1A22">
        <w:rPr>
          <w:rFonts w:ascii="Times New Roman" w:hAnsi="Times New Roman" w:cs="Times New Roman"/>
          <w:sz w:val="24"/>
          <w:szCs w:val="24"/>
        </w:rPr>
        <w:fldChar w:fldCharType="separate"/>
      </w:r>
      <w:r w:rsidR="001A1A22">
        <w:rPr>
          <w:rFonts w:ascii="Times New Roman" w:hAnsi="Times New Roman" w:cs="Times New Roman"/>
          <w:noProof/>
          <w:sz w:val="24"/>
          <w:szCs w:val="24"/>
        </w:rPr>
        <w:t>[8]</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These trajectories represent percent change </w:t>
      </w:r>
      <w:r w:rsidR="00CA41F4">
        <w:rPr>
          <w:rFonts w:ascii="Times New Roman" w:hAnsi="Times New Roman" w:cs="Times New Roman"/>
          <w:sz w:val="24"/>
          <w:szCs w:val="24"/>
        </w:rPr>
        <w:t>in</w:t>
      </w:r>
      <w:r>
        <w:rPr>
          <w:rFonts w:ascii="Times New Roman" w:hAnsi="Times New Roman" w:cs="Times New Roman"/>
          <w:sz w:val="24"/>
          <w:szCs w:val="24"/>
        </w:rPr>
        <w:t xml:space="preserve"> pupil size</w:t>
      </w:r>
      <w:ins w:id="28" w:author="Godbole, Suneeta" w:date="2023-03-28T16:30:00Z">
        <w:r w:rsidR="00CA41F4">
          <w:rPr>
            <w:rFonts w:ascii="Times New Roman" w:hAnsi="Times New Roman" w:cs="Times New Roman"/>
            <w:sz w:val="24"/>
            <w:szCs w:val="24"/>
          </w:rPr>
          <w:t xml:space="preserve"> from the start of the light</w:t>
        </w:r>
      </w:ins>
      <w:ins w:id="29" w:author="Godbole, Suneeta" w:date="2023-03-28T16:31:00Z">
        <w:r w:rsidR="00CA41F4">
          <w:rPr>
            <w:rFonts w:ascii="Times New Roman" w:hAnsi="Times New Roman" w:cs="Times New Roman"/>
            <w:sz w:val="24"/>
            <w:szCs w:val="24"/>
          </w:rPr>
          <w:t xml:space="preserve"> test</w:t>
        </w:r>
      </w:ins>
      <w:r>
        <w:rPr>
          <w:rFonts w:ascii="Times New Roman" w:hAnsi="Times New Roman" w:cs="Times New Roman"/>
          <w:sz w:val="24"/>
          <w:szCs w:val="24"/>
        </w:rPr>
        <w:t xml:space="preserve"> for </w:t>
      </w:r>
      <w:del w:id="30" w:author="Godbole, Suneeta" w:date="2023-03-28T16:30:00Z">
        <w:r w:rsidDel="00CA41F4">
          <w:rPr>
            <w:rFonts w:ascii="Times New Roman" w:hAnsi="Times New Roman" w:cs="Times New Roman"/>
            <w:sz w:val="24"/>
            <w:szCs w:val="24"/>
          </w:rPr>
          <w:delText>each eye</w:delText>
        </w:r>
      </w:del>
      <w:ins w:id="31" w:author="Godbole, Suneeta" w:date="2023-03-28T16:30:00Z">
        <w:r w:rsidR="00CA41F4">
          <w:rPr>
            <w:rFonts w:ascii="Times New Roman" w:hAnsi="Times New Roman" w:cs="Times New Roman"/>
            <w:sz w:val="24"/>
            <w:szCs w:val="24"/>
          </w:rPr>
          <w:t>the right eye</w:t>
        </w:r>
      </w:ins>
      <w:r>
        <w:rPr>
          <w:rFonts w:ascii="Times New Roman" w:hAnsi="Times New Roman" w:cs="Times New Roman"/>
          <w:sz w:val="24"/>
          <w:szCs w:val="24"/>
        </w:rPr>
        <w:t xml:space="preserve"> after cannabis consumption </w:t>
      </w:r>
      <w:del w:id="32" w:author="Godbole, Suneeta" w:date="2023-03-28T16:31:00Z">
        <w:r w:rsidDel="00CA41F4">
          <w:rPr>
            <w:rFonts w:ascii="Times New Roman" w:hAnsi="Times New Roman" w:cs="Times New Roman"/>
            <w:sz w:val="24"/>
            <w:szCs w:val="24"/>
          </w:rPr>
          <w:delText>(</w:delText>
        </w:r>
      </w:del>
      <w:ins w:id="33" w:author="Godbole, Suneeta" w:date="2023-03-28T16:31:00Z">
        <w:r w:rsidR="00CA41F4">
          <w:rPr>
            <w:rFonts w:ascii="Times New Roman" w:hAnsi="Times New Roman" w:cs="Times New Roman"/>
            <w:sz w:val="24"/>
            <w:szCs w:val="24"/>
          </w:rPr>
          <w:t xml:space="preserve">in the </w:t>
        </w:r>
      </w:ins>
      <w:r>
        <w:rPr>
          <w:rFonts w:ascii="Times New Roman" w:hAnsi="Times New Roman" w:cs="Times New Roman"/>
          <w:sz w:val="24"/>
          <w:szCs w:val="24"/>
        </w:rPr>
        <w:t>occasional and daily use groups</w:t>
      </w:r>
      <w:del w:id="34" w:author="Godbole, Suneeta" w:date="2023-03-28T16:31:00Z">
        <w:r w:rsidDel="00CA41F4">
          <w:rPr>
            <w:rFonts w:ascii="Times New Roman" w:hAnsi="Times New Roman" w:cs="Times New Roman"/>
            <w:sz w:val="24"/>
            <w:szCs w:val="24"/>
          </w:rPr>
          <w:delText>) or</w:delText>
        </w:r>
      </w:del>
      <w:ins w:id="35" w:author="Godbole, Suneeta" w:date="2023-03-28T16:31:00Z">
        <w:r w:rsidR="00CA41F4">
          <w:rPr>
            <w:rFonts w:ascii="Times New Roman" w:hAnsi="Times New Roman" w:cs="Times New Roman"/>
            <w:sz w:val="24"/>
            <w:szCs w:val="24"/>
          </w:rPr>
          <w:t>, and</w:t>
        </w:r>
      </w:ins>
      <w:r>
        <w:rPr>
          <w:rFonts w:ascii="Times New Roman" w:hAnsi="Times New Roman" w:cs="Times New Roman"/>
          <w:sz w:val="24"/>
          <w:szCs w:val="24"/>
        </w:rPr>
        <w:t xml:space="preserve"> after a short rest period </w:t>
      </w:r>
      <w:del w:id="36" w:author="Godbole, Suneeta" w:date="2023-03-28T16:31:00Z">
        <w:r w:rsidDel="00CA41F4">
          <w:rPr>
            <w:rFonts w:ascii="Times New Roman" w:hAnsi="Times New Roman" w:cs="Times New Roman"/>
            <w:sz w:val="24"/>
            <w:szCs w:val="24"/>
          </w:rPr>
          <w:delText>(</w:delText>
        </w:r>
      </w:del>
      <w:ins w:id="37" w:author="Godbole, Suneeta" w:date="2023-03-28T16:31:00Z">
        <w:r w:rsidR="00CA41F4">
          <w:rPr>
            <w:rFonts w:ascii="Times New Roman" w:hAnsi="Times New Roman" w:cs="Times New Roman"/>
            <w:sz w:val="24"/>
            <w:szCs w:val="24"/>
          </w:rPr>
          <w:t xml:space="preserve">for </w:t>
        </w:r>
      </w:ins>
      <w:ins w:id="38" w:author="Godbole, Suneeta" w:date="2023-03-28T16:32:00Z">
        <w:r w:rsidR="00CA41F4">
          <w:rPr>
            <w:rFonts w:ascii="Times New Roman" w:hAnsi="Times New Roman" w:cs="Times New Roman"/>
            <w:sz w:val="24"/>
            <w:szCs w:val="24"/>
          </w:rPr>
          <w:t xml:space="preserve">the </w:t>
        </w:r>
      </w:ins>
      <w:r>
        <w:rPr>
          <w:rFonts w:ascii="Times New Roman" w:hAnsi="Times New Roman" w:cs="Times New Roman"/>
          <w:sz w:val="24"/>
          <w:szCs w:val="24"/>
        </w:rPr>
        <w:t>no use control group</w:t>
      </w:r>
      <w:del w:id="39" w:author="Godbole, Suneeta" w:date="2023-03-28T16:32:00Z">
        <w:r w:rsidDel="00CA41F4">
          <w:rPr>
            <w:rFonts w:ascii="Times New Roman" w:hAnsi="Times New Roman" w:cs="Times New Roman"/>
            <w:sz w:val="24"/>
            <w:szCs w:val="24"/>
          </w:rPr>
          <w:delText>)</w:delText>
        </w:r>
      </w:del>
      <w:r>
        <w:rPr>
          <w:rFonts w:ascii="Times New Roman" w:hAnsi="Times New Roman" w:cs="Times New Roman"/>
          <w:sz w:val="24"/>
          <w:szCs w:val="24"/>
        </w:rPr>
        <w:t>. Pupil light response trajectories were truncated to 400 frames, approximately 13.3 seconds after the start of the light test.</w:t>
      </w:r>
    </w:p>
    <w:p w14:paraId="215293B2" w14:textId="32FB0041"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sample of 84 participants used in this analysis, there were 29 participants in the no-use group, and 30 and 25 participants in the occasional and daily use groups, respectively.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w:t>
      </w:r>
      <w:ins w:id="40" w:author="Godbole, Suneeta" w:date="2023-03-29T08:27:00Z">
        <w:r w:rsidR="00CA3390">
          <w:rPr>
            <w:rFonts w:ascii="Times New Roman" w:hAnsi="Times New Roman" w:cs="Times New Roman"/>
            <w:sz w:val="24"/>
            <w:szCs w:val="24"/>
          </w:rPr>
          <w:t xml:space="preserve"> had</w:t>
        </w:r>
      </w:ins>
      <w:r>
        <w:rPr>
          <w:rFonts w:ascii="Times New Roman" w:hAnsi="Times New Roman" w:cs="Times New Roman"/>
          <w:sz w:val="24"/>
          <w:szCs w:val="24"/>
        </w:rPr>
        <w:t xml:space="preserve"> an </w:t>
      </w:r>
      <w:r>
        <w:rPr>
          <w:rFonts w:ascii="Times New Roman" w:hAnsi="Times New Roman" w:cs="Times New Roman"/>
          <w:sz w:val="24"/>
          <w:szCs w:val="24"/>
        </w:rPr>
        <w:lastRenderedPageBreak/>
        <w:t>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4.41); and </w:t>
      </w:r>
      <w:ins w:id="41" w:author="Godbole, Suneeta" w:date="2023-03-29T08:27:00Z">
        <w:r w:rsidR="00CA3390">
          <w:rPr>
            <w:rFonts w:ascii="Times New Roman" w:hAnsi="Times New Roman" w:cs="Times New Roman"/>
            <w:sz w:val="24"/>
            <w:szCs w:val="24"/>
          </w:rPr>
          <w:t xml:space="preserve">were </w:t>
        </w:r>
      </w:ins>
      <w:r>
        <w:rPr>
          <w:rFonts w:ascii="Times New Roman" w:hAnsi="Times New Roman" w:cs="Times New Roman"/>
          <w:sz w:val="24"/>
          <w:szCs w:val="24"/>
        </w:rPr>
        <w:t xml:space="preserve">approximately 58% male (N = 49); see Table 1. Time between cannabis consumption and the pupil light response test varied from 53 – 84 minutes with a median of 62 minutes (see Figure 4A). </w:t>
      </w:r>
    </w:p>
    <w:p w14:paraId="77F8DC57" w14:textId="77777777" w:rsidR="00AC729D" w:rsidRDefault="00AC729D" w:rsidP="00AC729D">
      <w:pPr>
        <w:spacing w:line="480" w:lineRule="auto"/>
        <w:rPr>
          <w:rFonts w:ascii="Times New Roman" w:hAnsi="Times New Roman" w:cs="Times New Roman"/>
          <w:i/>
          <w:iCs/>
          <w:sz w:val="24"/>
          <w:szCs w:val="24"/>
        </w:rPr>
      </w:pPr>
      <w:commentRangeStart w:id="42"/>
      <w:r w:rsidRPr="00C13772">
        <w:rPr>
          <w:rFonts w:ascii="Times New Roman" w:hAnsi="Times New Roman" w:cs="Times New Roman"/>
          <w:i/>
          <w:iCs/>
          <w:sz w:val="24"/>
          <w:szCs w:val="24"/>
        </w:rPr>
        <w:t>Functional Data Analysis</w:t>
      </w:r>
      <w:commentRangeEnd w:id="42"/>
      <w:r>
        <w:rPr>
          <w:rStyle w:val="CommentReference"/>
        </w:rPr>
        <w:commentReference w:id="42"/>
      </w:r>
    </w:p>
    <w:p w14:paraId="62E18B45" w14:textId="097238D0"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w:t>
      </w:r>
      <w:r>
        <w:rPr>
          <w:rFonts w:ascii="Times New Roman" w:hAnsi="Times New Roman" w:cs="Times New Roman"/>
          <w:sz w:val="24"/>
          <w:szCs w:val="24"/>
        </w:rPr>
        <w:t xml:space="preserve">full </w:t>
      </w:r>
      <w:r w:rsidRPr="00C13772">
        <w:rPr>
          <w:rFonts w:ascii="Times New Roman" w:hAnsi="Times New Roman" w:cs="Times New Roman"/>
          <w:sz w:val="24"/>
          <w:szCs w:val="24"/>
        </w:rPr>
        <w:t xml:space="preserve">trajectories without extracting pre-defined specific features. </w:t>
      </w:r>
      <w:commentRangeStart w:id="43"/>
      <w:r w:rsidRPr="00C13772">
        <w:rPr>
          <w:rFonts w:ascii="Times New Roman" w:hAnsi="Times New Roman" w:cs="Times New Roman"/>
          <w:sz w:val="24"/>
          <w:szCs w:val="24"/>
        </w:rPr>
        <w:t xml:space="preserve">It </w:t>
      </w:r>
      <w:r>
        <w:rPr>
          <w:rFonts w:ascii="Times New Roman" w:hAnsi="Times New Roman" w:cs="Times New Roman"/>
          <w:sz w:val="24"/>
          <w:szCs w:val="24"/>
        </w:rPr>
        <w:t>examines</w:t>
      </w:r>
      <w:r w:rsidRPr="00C13772">
        <w:rPr>
          <w:rFonts w:ascii="Times New Roman" w:hAnsi="Times New Roman" w:cs="Times New Roman"/>
          <w:sz w:val="24"/>
          <w:szCs w:val="24"/>
        </w:rPr>
        <w:t xml:space="preserve"> differences in the patterns of the </w:t>
      </w:r>
      <w:r>
        <w:rPr>
          <w:rFonts w:ascii="Times New Roman" w:hAnsi="Times New Roman" w:cs="Times New Roman"/>
          <w:sz w:val="24"/>
          <w:szCs w:val="24"/>
        </w:rPr>
        <w:t>trajectories</w:t>
      </w:r>
      <w:r w:rsidRPr="00C13772">
        <w:rPr>
          <w:rFonts w:ascii="Times New Roman" w:hAnsi="Times New Roman" w:cs="Times New Roman"/>
          <w:sz w:val="24"/>
          <w:szCs w:val="24"/>
        </w:rPr>
        <w:t xml:space="preserve"> </w:t>
      </w:r>
      <w:r>
        <w:rPr>
          <w:rFonts w:ascii="Times New Roman" w:hAnsi="Times New Roman" w:cs="Times New Roman"/>
          <w:sz w:val="24"/>
          <w:szCs w:val="24"/>
        </w:rPr>
        <w:t xml:space="preserve">as </w:t>
      </w:r>
      <w:del w:id="44" w:author="Godbole, Suneeta" w:date="2023-03-28T16:35:00Z">
        <w:r w:rsidDel="00CA41F4">
          <w:rPr>
            <w:rFonts w:ascii="Times New Roman" w:hAnsi="Times New Roman" w:cs="Times New Roman"/>
            <w:sz w:val="24"/>
            <w:szCs w:val="24"/>
          </w:rPr>
          <w:delText xml:space="preserve">it </w:delText>
        </w:r>
      </w:del>
      <w:ins w:id="45" w:author="Godbole, Suneeta" w:date="2023-03-28T16:35:00Z">
        <w:r w:rsidR="00CA41F4">
          <w:rPr>
            <w:rFonts w:ascii="Times New Roman" w:hAnsi="Times New Roman" w:cs="Times New Roman"/>
            <w:sz w:val="24"/>
            <w:szCs w:val="24"/>
          </w:rPr>
          <w:t xml:space="preserve">they </w:t>
        </w:r>
      </w:ins>
      <w:r w:rsidRPr="00C13772">
        <w:rPr>
          <w:rFonts w:ascii="Times New Roman" w:hAnsi="Times New Roman" w:cs="Times New Roman"/>
          <w:sz w:val="24"/>
          <w:szCs w:val="24"/>
        </w:rPr>
        <w:t>relate</w:t>
      </w:r>
      <w:del w:id="46" w:author="Godbole, Suneeta" w:date="2023-03-28T16:35:00Z">
        <w:r w:rsidDel="00CA41F4">
          <w:rPr>
            <w:rFonts w:ascii="Times New Roman" w:hAnsi="Times New Roman" w:cs="Times New Roman"/>
            <w:sz w:val="24"/>
            <w:szCs w:val="24"/>
          </w:rPr>
          <w:delText>s</w:delText>
        </w:r>
      </w:del>
      <w:r w:rsidRPr="00C13772">
        <w:rPr>
          <w:rFonts w:ascii="Times New Roman" w:hAnsi="Times New Roman" w:cs="Times New Roman"/>
          <w:sz w:val="24"/>
          <w:szCs w:val="24"/>
        </w:rPr>
        <w:t xml:space="preserve"> to an outcome</w:t>
      </w:r>
      <w:ins w:id="47" w:author="Godbole, Suneeta" w:date="2023-03-28T16:35:00Z">
        <w:r w:rsidR="00CA41F4">
          <w:rPr>
            <w:rFonts w:ascii="Times New Roman" w:hAnsi="Times New Roman" w:cs="Times New Roman"/>
            <w:sz w:val="24"/>
            <w:szCs w:val="24"/>
          </w:rPr>
          <w:t xml:space="preserve"> such as difference</w:t>
        </w:r>
      </w:ins>
      <w:ins w:id="48" w:author="Godbole, Suneeta" w:date="2023-03-29T08:28:00Z">
        <w:r w:rsidR="00CA3390">
          <w:rPr>
            <w:rFonts w:ascii="Times New Roman" w:hAnsi="Times New Roman" w:cs="Times New Roman"/>
            <w:sz w:val="24"/>
            <w:szCs w:val="24"/>
          </w:rPr>
          <w:t>s</w:t>
        </w:r>
      </w:ins>
      <w:ins w:id="49" w:author="Godbole, Suneeta" w:date="2023-03-28T16:36:00Z">
        <w:r w:rsidR="00CA41F4">
          <w:rPr>
            <w:rFonts w:ascii="Times New Roman" w:hAnsi="Times New Roman" w:cs="Times New Roman"/>
            <w:sz w:val="24"/>
            <w:szCs w:val="24"/>
          </w:rPr>
          <w:t xml:space="preserve"> in the pupil light response </w:t>
        </w:r>
      </w:ins>
      <w:ins w:id="50" w:author="Godbole, Suneeta" w:date="2023-03-29T08:28:00Z">
        <w:r w:rsidR="00CA3390">
          <w:rPr>
            <w:rFonts w:ascii="Times New Roman" w:hAnsi="Times New Roman" w:cs="Times New Roman"/>
            <w:sz w:val="24"/>
            <w:szCs w:val="24"/>
          </w:rPr>
          <w:t xml:space="preserve">trajectory </w:t>
        </w:r>
      </w:ins>
      <w:ins w:id="51" w:author="Godbole, Suneeta" w:date="2023-03-28T16:36:00Z">
        <w:r w:rsidR="00CA41F4">
          <w:rPr>
            <w:rFonts w:ascii="Times New Roman" w:hAnsi="Times New Roman" w:cs="Times New Roman"/>
            <w:sz w:val="24"/>
            <w:szCs w:val="24"/>
          </w:rPr>
          <w:t xml:space="preserve">that inform whether a person is a </w:t>
        </w:r>
      </w:ins>
      <w:ins w:id="52" w:author="Godbole, Suneeta" w:date="2023-03-28T16:38:00Z">
        <w:r w:rsidR="00124BC8">
          <w:rPr>
            <w:rFonts w:ascii="Times New Roman" w:hAnsi="Times New Roman" w:cs="Times New Roman"/>
            <w:sz w:val="24"/>
            <w:szCs w:val="24"/>
          </w:rPr>
          <w:t>cannabis user</w:t>
        </w:r>
      </w:ins>
      <w:ins w:id="53" w:author="Godbole, Suneeta" w:date="2023-03-28T16:36:00Z">
        <w:r w:rsidR="00CA41F4">
          <w:rPr>
            <w:rFonts w:ascii="Times New Roman" w:hAnsi="Times New Roman" w:cs="Times New Roman"/>
            <w:sz w:val="24"/>
            <w:szCs w:val="24"/>
          </w:rPr>
          <w:t>; as well as</w:t>
        </w:r>
      </w:ins>
      <w:r w:rsidRPr="00C13772">
        <w:rPr>
          <w:rFonts w:ascii="Times New Roman" w:hAnsi="Times New Roman" w:cs="Times New Roman"/>
          <w:sz w:val="24"/>
          <w:szCs w:val="24"/>
        </w:rPr>
        <w:t xml:space="preserve">, </w:t>
      </w:r>
      <w:del w:id="54" w:author="Godbole, Suneeta" w:date="2023-03-29T08:28:00Z">
        <w:r w:rsidRPr="00C13772" w:rsidDel="00CA3390">
          <w:rPr>
            <w:rFonts w:ascii="Times New Roman" w:hAnsi="Times New Roman" w:cs="Times New Roman"/>
            <w:sz w:val="24"/>
            <w:szCs w:val="24"/>
          </w:rPr>
          <w:delText>and</w:delText>
        </w:r>
      </w:del>
      <w:r w:rsidRPr="00C13772">
        <w:rPr>
          <w:rFonts w:ascii="Times New Roman" w:hAnsi="Times New Roman" w:cs="Times New Roman"/>
          <w:sz w:val="24"/>
          <w:szCs w:val="24"/>
        </w:rPr>
        <w:t xml:space="preserve"> how the patterns of the </w:t>
      </w:r>
      <w:r>
        <w:rPr>
          <w:rFonts w:ascii="Times New Roman" w:hAnsi="Times New Roman" w:cs="Times New Roman"/>
          <w:sz w:val="24"/>
          <w:szCs w:val="24"/>
        </w:rPr>
        <w:t>trajectories</w:t>
      </w:r>
      <w:r w:rsidRPr="00C13772">
        <w:rPr>
          <w:rFonts w:ascii="Times New Roman" w:hAnsi="Times New Roman" w:cs="Times New Roman"/>
          <w:sz w:val="24"/>
          <w:szCs w:val="24"/>
        </w:rPr>
        <w:t xml:space="preserve"> differ based on individual characteristics</w:t>
      </w:r>
      <w:ins w:id="55" w:author="Godbole, Suneeta" w:date="2023-03-28T16:37:00Z">
        <w:r w:rsidR="00124BC8">
          <w:rPr>
            <w:rFonts w:ascii="Times New Roman" w:hAnsi="Times New Roman" w:cs="Times New Roman"/>
            <w:sz w:val="24"/>
            <w:szCs w:val="24"/>
          </w:rPr>
          <w:t xml:space="preserve">, such as how the </w:t>
        </w:r>
      </w:ins>
      <w:ins w:id="56" w:author="Godbole, Suneeta" w:date="2023-03-28T16:38:00Z">
        <w:r w:rsidR="00124BC8">
          <w:rPr>
            <w:rFonts w:ascii="Times New Roman" w:hAnsi="Times New Roman" w:cs="Times New Roman"/>
            <w:sz w:val="24"/>
            <w:szCs w:val="24"/>
          </w:rPr>
          <w:t xml:space="preserve">average </w:t>
        </w:r>
      </w:ins>
      <w:ins w:id="57" w:author="Godbole, Suneeta" w:date="2023-03-28T16:37:00Z">
        <w:r w:rsidR="00124BC8">
          <w:rPr>
            <w:rFonts w:ascii="Times New Roman" w:hAnsi="Times New Roman" w:cs="Times New Roman"/>
            <w:sz w:val="24"/>
            <w:szCs w:val="24"/>
          </w:rPr>
          <w:t xml:space="preserve">pupil light response in </w:t>
        </w:r>
      </w:ins>
      <w:ins w:id="58" w:author="Godbole, Suneeta" w:date="2023-03-28T16:38:00Z">
        <w:r w:rsidR="00124BC8">
          <w:rPr>
            <w:rFonts w:ascii="Times New Roman" w:hAnsi="Times New Roman" w:cs="Times New Roman"/>
            <w:sz w:val="24"/>
            <w:szCs w:val="24"/>
          </w:rPr>
          <w:t>the occasional cannabis use group differs from the no-use group</w:t>
        </w:r>
      </w:ins>
      <w:r w:rsidRPr="00C13772">
        <w:rPr>
          <w:rFonts w:ascii="Times New Roman" w:hAnsi="Times New Roman" w:cs="Times New Roman"/>
          <w:sz w:val="24"/>
          <w:szCs w:val="24"/>
        </w:rPr>
        <w:t>.</w:t>
      </w:r>
      <w:r>
        <w:rPr>
          <w:rFonts w:ascii="Times New Roman" w:hAnsi="Times New Roman" w:cs="Times New Roman"/>
          <w:sz w:val="24"/>
          <w:szCs w:val="24"/>
        </w:rPr>
        <w:t xml:space="preserve"> </w:t>
      </w:r>
      <w:del w:id="59" w:author="Godbole, Suneeta" w:date="2023-03-28T16:39:00Z">
        <w:r w:rsidDel="00124BC8">
          <w:rPr>
            <w:rFonts w:ascii="Times New Roman" w:hAnsi="Times New Roman" w:cs="Times New Roman"/>
            <w:sz w:val="24"/>
            <w:szCs w:val="24"/>
          </w:rPr>
          <w:delText xml:space="preserve"> </w:delText>
        </w:r>
      </w:del>
      <w:commentRangeEnd w:id="43"/>
      <w:r>
        <w:rPr>
          <w:rStyle w:val="CommentReference"/>
        </w:rPr>
        <w:commentReference w:id="43"/>
      </w:r>
      <w:r>
        <w:rPr>
          <w:rFonts w:ascii="Times New Roman" w:hAnsi="Times New Roman" w:cs="Times New Roman"/>
          <w:sz w:val="24"/>
          <w:szCs w:val="24"/>
        </w:rPr>
        <w:t xml:space="preserve">The term “functional” in FDA refers to the structure of the data as a function over time instead of a characteristic of the participant or covariates. In our analysis, a single functional unit is the pupil </w:t>
      </w:r>
      <w:ins w:id="60" w:author="Godbole, Suneeta" w:date="2023-03-28T16:39:00Z">
        <w:r w:rsidR="00124BC8">
          <w:rPr>
            <w:rFonts w:ascii="Times New Roman" w:hAnsi="Times New Roman" w:cs="Times New Roman"/>
            <w:sz w:val="24"/>
            <w:szCs w:val="24"/>
          </w:rPr>
          <w:t xml:space="preserve">light </w:t>
        </w:r>
      </w:ins>
      <w:r>
        <w:rPr>
          <w:rFonts w:ascii="Times New Roman" w:hAnsi="Times New Roman" w:cs="Times New Roman"/>
          <w:sz w:val="24"/>
          <w:szCs w:val="24"/>
        </w:rPr>
        <w:t>response trajectory for a single subject. This functional unit is</w:t>
      </w:r>
      <w:r w:rsidR="00124BC8">
        <w:rPr>
          <w:rFonts w:ascii="Times New Roman" w:hAnsi="Times New Roman" w:cs="Times New Roman"/>
          <w:sz w:val="24"/>
          <w:szCs w:val="24"/>
        </w:rPr>
        <w:t xml:space="preserve"> </w:t>
      </w:r>
      <w:r>
        <w:rPr>
          <w:rFonts w:ascii="Times New Roman" w:hAnsi="Times New Roman" w:cs="Times New Roman"/>
          <w:sz w:val="24"/>
          <w:szCs w:val="24"/>
        </w:rPr>
        <w:t xml:space="preserve">denoted with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for participant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depending on whether the trajectory is modelled as the outcome or covariate, with </w:t>
      </w:r>
      <w:r w:rsidRPr="001C442A">
        <w:rPr>
          <w:rFonts w:ascii="Times New Roman" w:hAnsi="Times New Roman" w:cs="Times New Roman"/>
          <w:i/>
          <w:iCs/>
          <w:sz w:val="24"/>
          <w:szCs w:val="24"/>
        </w:rPr>
        <w:t>t</w:t>
      </w:r>
      <w:r>
        <w:rPr>
          <w:rFonts w:ascii="Times New Roman" w:hAnsi="Times New Roman" w:cs="Times New Roman"/>
          <w:sz w:val="24"/>
          <w:szCs w:val="24"/>
        </w:rPr>
        <w:t xml:space="preserve"> specifying the time at which the measurement was assessed.  For example, if participant 1 has the pupil </w:t>
      </w:r>
      <w:ins w:id="61" w:author="Godbole, Suneeta" w:date="2023-03-28T16:40:00Z">
        <w:r w:rsidR="00124BC8">
          <w:rPr>
            <w:rFonts w:ascii="Times New Roman" w:hAnsi="Times New Roman" w:cs="Times New Roman"/>
            <w:sz w:val="24"/>
            <w:szCs w:val="24"/>
          </w:rPr>
          <w:t xml:space="preserve">light </w:t>
        </w:r>
      </w:ins>
      <w:r>
        <w:rPr>
          <w:rFonts w:ascii="Times New Roman" w:hAnsi="Times New Roman" w:cs="Times New Roman"/>
          <w:sz w:val="24"/>
          <w:szCs w:val="24"/>
        </w:rPr>
        <w:t>response trajectory shown in Figure 1, with pupil change of -2</w:t>
      </w:r>
      <w:ins w:id="62" w:author="Godbole, Suneeta" w:date="2023-03-28T22:54:00Z">
        <w:r w:rsidR="005A1CA3">
          <w:rPr>
            <w:rFonts w:ascii="Times New Roman" w:hAnsi="Times New Roman" w:cs="Times New Roman"/>
            <w:sz w:val="24"/>
            <w:szCs w:val="24"/>
          </w:rPr>
          <w:t>5.3</w:t>
        </w:r>
      </w:ins>
      <w:del w:id="63" w:author="Godbole, Suneeta" w:date="2023-03-28T22:54:00Z">
        <w:r w:rsidDel="005A1CA3">
          <w:rPr>
            <w:rFonts w:ascii="Times New Roman" w:hAnsi="Times New Roman" w:cs="Times New Roman"/>
            <w:sz w:val="24"/>
            <w:szCs w:val="24"/>
          </w:rPr>
          <w:delText>0</w:delText>
        </w:r>
      </w:del>
      <w:r>
        <w:rPr>
          <w:rFonts w:ascii="Times New Roman" w:hAnsi="Times New Roman" w:cs="Times New Roman"/>
          <w:sz w:val="24"/>
          <w:szCs w:val="24"/>
        </w:rPr>
        <w:t xml:space="preserve">% at 2 seconds after the start of the light test, then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-20</m:t>
        </m:r>
      </m:oMath>
      <w:r>
        <w:rPr>
          <w:rFonts w:ascii="Times New Roman" w:eastAsiaTheme="minorEastAsia" w:hAnsi="Times New Roman" w:cs="Times New Roman"/>
          <w:sz w:val="24"/>
          <w:szCs w:val="24"/>
        </w:rPr>
        <w:t xml:space="preserve">. Similarly, at 5 seconds after the start of the light test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=-1</m:t>
        </m:r>
        <m:r>
          <w:del w:id="64" w:author="Godbole, Suneeta" w:date="2023-03-28T22:54:00Z">
            <w:rPr>
              <w:rFonts w:ascii="Cambria Math" w:hAnsi="Cambria Math" w:cs="Times New Roman"/>
              <w:sz w:val="24"/>
              <w:szCs w:val="24"/>
            </w:rPr>
            <m:t>5</m:t>
          </w:del>
        </m:r>
        <m:r>
          <w:ins w:id="65" w:author="Godbole, Suneeta" w:date="2023-03-28T22:54:00Z">
            <w:rPr>
              <w:rFonts w:ascii="Cambria Math" w:hAnsi="Cambria Math" w:cs="Times New Roman"/>
              <w:sz w:val="24"/>
              <w:szCs w:val="24"/>
            </w:rPr>
            <m:t>4.9</m:t>
          </w:ins>
        </m:r>
      </m:oMath>
      <w:r>
        <w:rPr>
          <w:rFonts w:ascii="Times New Roman" w:eastAsiaTheme="minorEastAsia" w:hAnsi="Times New Roman" w:cs="Times New Roman"/>
          <w:sz w:val="24"/>
          <w:szCs w:val="24"/>
        </w:rPr>
        <w:t>.</w:t>
      </w:r>
    </w:p>
    <w:p w14:paraId="01A8C890" w14:textId="3A95A2DE"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analysis uses two distinct FDA methods to model differences in pupil response to light after cannabis use. The first method is used to predict recent cannabis use and treats the pupil response trajectory as a covariate.  The second method is used to model and visualize how patterns in the pupil response trajectories differ for participants with patterns of daily cannabis </w:t>
      </w:r>
      <w:r>
        <w:rPr>
          <w:rFonts w:ascii="Times New Roman" w:hAnsi="Times New Roman" w:cs="Times New Roman"/>
          <w:sz w:val="24"/>
          <w:szCs w:val="24"/>
        </w:rPr>
        <w:lastRenderedPageBreak/>
        <w:t>use, occasional cannabis use, and no use, and treats</w:t>
      </w:r>
      <w:r w:rsidRPr="00F643AC">
        <w:rPr>
          <w:rFonts w:ascii="Times New Roman" w:hAnsi="Times New Roman" w:cs="Times New Roman"/>
          <w:sz w:val="24"/>
          <w:szCs w:val="24"/>
        </w:rPr>
        <w:t xml:space="preserve"> </w:t>
      </w:r>
      <w:ins w:id="66" w:author="Godbole, Suneeta" w:date="2023-03-28T16:41:00Z">
        <w:r w:rsidR="00124BC8">
          <w:rPr>
            <w:rFonts w:ascii="Times New Roman" w:hAnsi="Times New Roman" w:cs="Times New Roman"/>
            <w:sz w:val="24"/>
            <w:szCs w:val="24"/>
          </w:rPr>
          <w:t xml:space="preserve">the </w:t>
        </w:r>
      </w:ins>
      <w:r>
        <w:rPr>
          <w:rFonts w:ascii="Times New Roman" w:hAnsi="Times New Roman" w:cs="Times New Roman"/>
          <w:sz w:val="24"/>
          <w:szCs w:val="24"/>
        </w:rPr>
        <w:t xml:space="preserve">pupil </w:t>
      </w:r>
      <w:ins w:id="67" w:author="Godbole, Suneeta" w:date="2023-03-28T16:41:00Z">
        <w:r w:rsidR="00124BC8">
          <w:rPr>
            <w:rFonts w:ascii="Times New Roman" w:hAnsi="Times New Roman" w:cs="Times New Roman"/>
            <w:sz w:val="24"/>
            <w:szCs w:val="24"/>
          </w:rPr>
          <w:t xml:space="preserve">light </w:t>
        </w:r>
      </w:ins>
      <w:r>
        <w:rPr>
          <w:rFonts w:ascii="Times New Roman" w:hAnsi="Times New Roman" w:cs="Times New Roman"/>
          <w:sz w:val="24"/>
          <w:szCs w:val="24"/>
        </w:rPr>
        <w:t xml:space="preserve">response trajectory as the outcome. These methods and their roles in </w:t>
      </w:r>
      <w:ins w:id="68" w:author="Godbole, Suneeta" w:date="2023-03-28T16:41:00Z">
        <w:r w:rsidR="00124BC8">
          <w:rPr>
            <w:rFonts w:ascii="Times New Roman" w:hAnsi="Times New Roman" w:cs="Times New Roman"/>
            <w:sz w:val="24"/>
            <w:szCs w:val="24"/>
          </w:rPr>
          <w:t xml:space="preserve">this </w:t>
        </w:r>
      </w:ins>
      <w:r>
        <w:rPr>
          <w:rFonts w:ascii="Times New Roman" w:hAnsi="Times New Roman" w:cs="Times New Roman"/>
          <w:sz w:val="24"/>
          <w:szCs w:val="24"/>
        </w:rPr>
        <w:t xml:space="preserve">analysis </w:t>
      </w:r>
      <w:del w:id="69" w:author="Godbole, Suneeta" w:date="2023-03-28T16:41:00Z">
        <w:r w:rsidDel="00124BC8">
          <w:rPr>
            <w:rFonts w:ascii="Times New Roman" w:hAnsi="Times New Roman" w:cs="Times New Roman"/>
            <w:sz w:val="24"/>
            <w:szCs w:val="24"/>
          </w:rPr>
          <w:delText xml:space="preserve">and </w:delText>
        </w:r>
      </w:del>
      <w:r>
        <w:rPr>
          <w:rFonts w:ascii="Times New Roman" w:hAnsi="Times New Roman" w:cs="Times New Roman"/>
          <w:sz w:val="24"/>
          <w:szCs w:val="24"/>
        </w:rPr>
        <w:t xml:space="preserve">are described in more detail below. </w:t>
      </w:r>
    </w:p>
    <w:p w14:paraId="4322DE68"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2BBB0810" w14:textId="2E79F1C0"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Here we use a functional logistic regression model to discriminate between those who recently smoked cannabis (designated “recent cannabis use”, combining individuals with daily and occasional use patterns) and those who did not (designated “no use”). Functional logistic regression </w:t>
      </w:r>
      <w:r>
        <w:rPr>
          <w:rFonts w:ascii="Times New Roman" w:hAnsi="Times New Roman" w:cs="Times New Roman"/>
          <w:sz w:val="24"/>
          <w:szCs w:val="24"/>
        </w:rPr>
        <w:fldChar w:fldCharType="begin">
          <w:fldData xml:space="preserve">PEVuZE5vdGU+PENpdGU+PEF1dGhvcj5SYW1zYXk8L0F1dGhvcj48WWVhcj4xOTkxPC9ZZWFyPjxS
ZWNOdW0+MTY8L1JlY051bT48RGlzcGxheVRleHQ+WzEyLCAxM108L0Rpc3BsYXlUZXh0PjxyZWNv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YWwgRGF0YSBBbmFseXNpczwvdGl0bGU+PHNlY29uZGFyeS10aXRsZT5Kb3VybmFsIG9mIHRoZSBS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</w:fldData>
        </w:fldChar>
      </w:r>
      <w:r w:rsidR="001A1A22">
        <w:rPr>
          <w:rFonts w:ascii="Times New Roman" w:hAnsi="Times New Roman" w:cs="Times New Roman"/>
          <w:sz w:val="24"/>
          <w:szCs w:val="24"/>
        </w:rPr>
        <w:instrText xml:space="preserve"> ADDIN EN.CITE </w:instrText>
      </w:r>
      <w:r w:rsidR="001A1A22">
        <w:rPr>
          <w:rFonts w:ascii="Times New Roman" w:hAnsi="Times New Roman" w:cs="Times New Roman"/>
          <w:sz w:val="24"/>
          <w:szCs w:val="24"/>
        </w:rPr>
        <w:fldChar w:fldCharType="begin">
          <w:fldData xml:space="preserve">PEVuZE5vdGU+PENpdGU+PEF1dGhvcj5SYW1zYXk8L0F1dGhvcj48WWVhcj4xOTkxPC9ZZWFyPjxS
ZWNOdW0+MTY8L1JlY051bT48RGlzcGxheVRleHQ+WzEyLCAxM108L0Rpc3BsYXlUZXh0PjxyZWNv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YWwgRGF0YSBBbmFseXNpczwvdGl0bGU+PHNlY29uZGFyeS10aXRsZT5Kb3VybmFsIG9mIHRoZSBS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</w:fldData>
        </w:fldChar>
      </w:r>
      <w:r w:rsidR="001A1A22">
        <w:rPr>
          <w:rFonts w:ascii="Times New Roman" w:hAnsi="Times New Roman" w:cs="Times New Roman"/>
          <w:sz w:val="24"/>
          <w:szCs w:val="24"/>
        </w:rPr>
        <w:instrText xml:space="preserve"> ADDIN EN.CITE.DATA </w:instrText>
      </w:r>
      <w:r w:rsidR="001A1A22">
        <w:rPr>
          <w:rFonts w:ascii="Times New Roman" w:hAnsi="Times New Roman" w:cs="Times New Roman"/>
          <w:sz w:val="24"/>
          <w:szCs w:val="24"/>
        </w:rPr>
      </w:r>
      <w:r w:rsidR="001A1A22">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[12, 13]</w:t>
      </w:r>
      <w:r>
        <w:rPr>
          <w:rFonts w:ascii="Times New Roman" w:hAnsi="Times New Roman" w:cs="Times New Roman"/>
          <w:sz w:val="24"/>
          <w:szCs w:val="24"/>
        </w:rPr>
        <w:fldChar w:fldCharType="end"/>
      </w:r>
      <w:r>
        <w:rPr>
          <w:rFonts w:ascii="Times New Roman" w:hAnsi="Times New Roman" w:cs="Times New Roman"/>
          <w:sz w:val="24"/>
          <w:szCs w:val="24"/>
        </w:rPr>
        <w:t xml:space="preserve"> relates binary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e.g.</w:t>
      </w:r>
      <w:proofErr w:type="gramEnd"/>
      <w:r>
        <w:rPr>
          <w:rFonts w:ascii="Times New Roman" w:eastAsiaTheme="minorEastAsia" w:hAnsi="Times New Roman" w:cs="Times New Roman"/>
          <w:sz w:val="24"/>
          <w:szCs w:val="24"/>
        </w:rPr>
        <w:t xml:space="preserve"> recent cannabis use vs. no use) to functional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(the pupil response trajectory for the </w:t>
      </w:r>
      <w:proofErr w:type="spellStart"/>
      <w:r>
        <w:rPr>
          <w:rFonts w:ascii="Times New Roman" w:eastAsiaTheme="minorEastAsia" w:hAnsi="Times New Roman" w:cs="Times New Roman"/>
          <w:i/>
          <w:iCs/>
          <w:sz w:val="24"/>
          <w:szCs w:val="24"/>
        </w:rPr>
        <w:t>i</w:t>
      </w:r>
      <w:r w:rsidRPr="001C442A">
        <w:rPr>
          <w:rFonts w:ascii="Times New Roman" w:eastAsiaTheme="minorEastAsia" w:hAnsi="Times New Roman" w:cs="Times New Roman"/>
          <w:i/>
          <w:iCs/>
          <w:sz w:val="24"/>
          <w:szCs w:val="24"/>
          <w:vertAlign w:val="superscript"/>
        </w:rPr>
        <w:t>th</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participant)</w:t>
      </w:r>
      <w:r>
        <w:rPr>
          <w:rFonts w:ascii="Times New Roman" w:hAnsi="Times New Roman" w:cs="Times New Roman"/>
          <w:sz w:val="24"/>
          <w:szCs w:val="24"/>
        </w:rPr>
        <w:t xml:space="preserve">. This model is analogous to logistic regression and is given </w:t>
      </w:r>
      <w:proofErr w:type="gramStart"/>
      <w:r>
        <w:rPr>
          <w:rFonts w:ascii="Times New Roman" w:hAnsi="Times New Roman" w:cs="Times New Roman"/>
          <w:sz w:val="24"/>
          <w:szCs w:val="24"/>
        </w:rPr>
        <w:t>by</w:t>
      </w:r>
      <w:proofErr w:type="gramEnd"/>
    </w:p>
    <w:p w14:paraId="4131094E" w14:textId="77777777" w:rsidR="00AC729D" w:rsidRPr="00105272" w:rsidRDefault="00AC729D" w:rsidP="00AC729D">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1i</m:t>
                  </m:r>
                </m:sub>
              </m:sSub>
              <m:d>
                <m:dPr>
                  <m:ctrlPr>
                    <w:rPr>
                      <w:rFonts w:ascii="Cambria Math" w:hAnsi="Cambria Math" w:cs="Times New Roman"/>
                      <w:i/>
                      <w:sz w:val="24"/>
                      <w:szCs w:val="24"/>
                    </w:rPr>
                  </m:ctrlPr>
                </m:dPr>
                <m:e>
                  <m:r>
                    <w:rPr>
                      <w:rFonts w:ascii="Cambria Math" w:hAnsi="Cambria Math" w:cs="Times New Roman"/>
                      <w:sz w:val="24"/>
                      <w:szCs w:val="24"/>
                    </w:rPr>
                    <m:t>t</m:t>
                  </m:r>
                </m:e>
              </m:d>
            </m:e>
          </m:nary>
          <w:commentRangeStart w:id="70"/>
          <w:commentRangeStart w:id="71"/>
          <w:commentRangeEnd w:id="70"/>
          <m:r>
            <m:rPr>
              <m:sty m:val="p"/>
            </m:rPr>
            <w:rPr>
              <w:rStyle w:val="CommentReference"/>
              <w:rFonts w:ascii="Cambria Math" w:hAnsi="Cambria Math"/>
            </w:rPr>
            <w:commentReference w:id="70"/>
          </m:r>
          <w:commentRangeEnd w:id="71"/>
          <m:r>
            <m:rPr>
              <m:sty m:val="p"/>
            </m:rPr>
            <w:rPr>
              <w:rStyle w:val="CommentReference"/>
            </w:rPr>
            <w:commentReference w:id="71"/>
          </m:r>
          <m:r>
            <w:rPr>
              <w:rFonts w:ascii="Cambria Math" w:hAnsi="Cambria Math" w:cs="Times New Roman"/>
              <w:sz w:val="24"/>
              <w:szCs w:val="24"/>
            </w:rPr>
            <m:t>.</m:t>
          </m:r>
        </m:oMath>
      </m:oMathPara>
    </w:p>
    <w:p w14:paraId="113ED7B8" w14:textId="4E429F33" w:rsidR="00AC729D" w:rsidRPr="001C442A" w:rsidRDefault="00AC729D" w:rsidP="00AC729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As with traditional logistic regression, </w:t>
      </w:r>
      <w:r>
        <w:rPr>
          <w:rFonts w:ascii="Times New Roman" w:eastAsiaTheme="minorEastAsia"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Pr>
          <w:rFonts w:ascii="Times New Roman" w:eastAsiaTheme="minorEastAsia" w:hAnsi="Times New Roman" w:cs="Times New Roman"/>
          <w:sz w:val="24"/>
          <w:szCs w:val="24"/>
        </w:rPr>
        <w:t xml:space="preserve"> is interpreted as a log odds ratio of recent cannabis use associated with a 1% increase in pupil diameter; however, unlike traditional logistic regression, this log odds ratio is estimated at each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w:t>
      </w:r>
      <w:r w:rsidR="00CA3390">
        <w:rPr>
          <w:rFonts w:ascii="Times New Roman" w:eastAsiaTheme="minorEastAsia" w:hAnsi="Times New Roman" w:cs="Times New Roman"/>
          <w:sz w:val="24"/>
          <w:szCs w:val="24"/>
        </w:rPr>
        <w:t xml:space="preserve">during </w:t>
      </w:r>
      <w:r>
        <w:rPr>
          <w:rFonts w:ascii="Times New Roman" w:eastAsiaTheme="minorEastAsia" w:hAnsi="Times New Roman" w:cs="Times New Roman"/>
          <w:sz w:val="24"/>
          <w:szCs w:val="24"/>
        </w:rPr>
        <w:t xml:space="preserve">the pupil light response test. When exponentiated,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w:t>
      </w:r>
      <w:r w:rsidR="00124BC8">
        <w:rPr>
          <w:rFonts w:ascii="Times New Roman" w:eastAsiaTheme="minorEastAsia" w:hAnsi="Times New Roman" w:cs="Times New Roman"/>
          <w:sz w:val="24"/>
          <w:szCs w:val="24"/>
        </w:rPr>
        <w:t xml:space="preserve"> interpreted</w:t>
      </w:r>
      <w:r>
        <w:rPr>
          <w:rFonts w:ascii="Times New Roman" w:eastAsiaTheme="minorEastAsia" w:hAnsi="Times New Roman" w:cs="Times New Roman"/>
          <w:sz w:val="24"/>
          <w:szCs w:val="24"/>
        </w:rPr>
        <w:t xml:space="preserve"> as an odds ratio at each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This model can be used to predict recent cannabis use using the full pupil </w:t>
      </w:r>
      <w:ins w:id="72" w:author="Godbole, Suneeta" w:date="2023-03-28T16:44:00Z">
        <w:r w:rsidR="00124BC8">
          <w:rPr>
            <w:rFonts w:ascii="Times New Roman" w:eastAsiaTheme="minorEastAsia" w:hAnsi="Times New Roman" w:cs="Times New Roman"/>
            <w:sz w:val="24"/>
            <w:szCs w:val="24"/>
          </w:rPr>
          <w:t xml:space="preserve">light </w:t>
        </w:r>
      </w:ins>
      <w:r>
        <w:rPr>
          <w:rFonts w:ascii="Times New Roman" w:eastAsiaTheme="minorEastAsia" w:hAnsi="Times New Roman" w:cs="Times New Roman"/>
          <w:sz w:val="24"/>
          <w:szCs w:val="24"/>
        </w:rPr>
        <w:t>response trajectory.</w:t>
      </w:r>
    </w:p>
    <w:p w14:paraId="4E0797BE" w14:textId="1350B28F"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compare the functional logistic regression model to a traditional logistic regression model that uses single value summaries of the trajectory data, including (a) minimal constriction, the magnitude of peak decrease as a percentage of the pre-illumination diameter; (b) AUC, the magnitude of rebound dilation after the point of minimal constriction; and (c) the slope of the rebound after the point of minimal constriction </w:t>
      </w:r>
      <w:r w:rsidR="00F73596">
        <w:rPr>
          <w:rFonts w:ascii="Times New Roman" w:hAnsi="Times New Roman" w:cs="Times New Roman"/>
          <w:sz w:val="24"/>
          <w:szCs w:val="24"/>
        </w:rPr>
        <w:fldChar w:fldCharType="begin"/>
      </w:r>
      <w:r w:rsidR="00F73596">
        <w:rPr>
          <w:rFonts w:ascii="Times New Roman" w:hAnsi="Times New Roman" w:cs="Times New Roman"/>
          <w:sz w:val="24"/>
          <w:szCs w:val="24"/>
        </w:rPr>
        <w:instrText xml:space="preserve"> ADDIN EN.CITE &lt;EndNote&gt;&lt;Cite&gt;&lt;Author&gt;Steinhart&lt;/Author&gt;&lt;Year&gt;2023&lt;/Year&gt;&lt;RecNum&gt;18&lt;/RecNum&gt;&lt;DisplayText&gt;[8]&lt;/DisplayText&gt;&lt;record&gt;&lt;rec-number&gt;18&lt;/rec-number&gt;&lt;foreign-keys&gt;&lt;key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F73596">
        <w:rPr>
          <w:rFonts w:ascii="Times New Roman" w:hAnsi="Times New Roman" w:cs="Times New Roman"/>
          <w:sz w:val="24"/>
          <w:szCs w:val="24"/>
        </w:rPr>
        <w:fldChar w:fldCharType="separate"/>
      </w:r>
      <w:r w:rsidR="00F73596">
        <w:rPr>
          <w:rFonts w:ascii="Times New Roman" w:hAnsi="Times New Roman" w:cs="Times New Roman"/>
          <w:noProof/>
          <w:sz w:val="24"/>
          <w:szCs w:val="24"/>
        </w:rPr>
        <w:t>[8]</w:t>
      </w:r>
      <w:r w:rsidR="00F73596">
        <w:rPr>
          <w:rFonts w:ascii="Times New Roman" w:hAnsi="Times New Roman" w:cs="Times New Roman"/>
          <w:sz w:val="24"/>
          <w:szCs w:val="24"/>
        </w:rPr>
        <w:fldChar w:fldCharType="end"/>
      </w:r>
      <w:r>
        <w:rPr>
          <w:rFonts w:ascii="Times New Roman" w:hAnsi="Times New Roman" w:cs="Times New Roman"/>
          <w:sz w:val="24"/>
          <w:szCs w:val="24"/>
        </w:rPr>
        <w:t>.We compare both models in their ability to predict recent cannabis use, and expect better prediction from the</w:t>
      </w:r>
      <w:ins w:id="73" w:author="Godbole, Suneeta" w:date="2023-03-29T08:32:00Z">
        <w:r w:rsidR="00CA3390">
          <w:rPr>
            <w:rFonts w:ascii="Times New Roman" w:hAnsi="Times New Roman" w:cs="Times New Roman"/>
            <w:sz w:val="24"/>
            <w:szCs w:val="24"/>
          </w:rPr>
          <w:t xml:space="preserve"> functional</w:t>
        </w:r>
      </w:ins>
      <w:r>
        <w:rPr>
          <w:rFonts w:ascii="Times New Roman" w:hAnsi="Times New Roman" w:cs="Times New Roman"/>
          <w:sz w:val="24"/>
          <w:szCs w:val="24"/>
        </w:rPr>
        <w:t xml:space="preserve"> logistic regression </w:t>
      </w:r>
      <w:r>
        <w:rPr>
          <w:rFonts w:ascii="Times New Roman" w:hAnsi="Times New Roman" w:cs="Times New Roman"/>
          <w:sz w:val="24"/>
          <w:szCs w:val="24"/>
        </w:rPr>
        <w:lastRenderedPageBreak/>
        <w:t xml:space="preserve">model because it leverages information from the full pupil </w:t>
      </w:r>
      <w:ins w:id="74" w:author="Godbole, Suneeta" w:date="2023-03-28T16:45:00Z">
        <w:r w:rsidR="00124BC8">
          <w:rPr>
            <w:rFonts w:ascii="Times New Roman" w:hAnsi="Times New Roman" w:cs="Times New Roman"/>
            <w:sz w:val="24"/>
            <w:szCs w:val="24"/>
          </w:rPr>
          <w:t xml:space="preserve">light </w:t>
        </w:r>
      </w:ins>
      <w:r>
        <w:rPr>
          <w:rFonts w:ascii="Times New Roman" w:hAnsi="Times New Roman" w:cs="Times New Roman"/>
          <w:sz w:val="24"/>
          <w:szCs w:val="24"/>
        </w:rPr>
        <w:t>response trajectories. Area under the receiver operating characteristic curve (AUC) is used to compare the discrimination ability</w:t>
      </w:r>
      <w:ins w:id="75" w:author="Godbole, Suneeta" w:date="2023-03-28T16:46:00Z">
        <w:r w:rsidR="00124BC8">
          <w:rPr>
            <w:rFonts w:ascii="Times New Roman" w:hAnsi="Times New Roman" w:cs="Times New Roman"/>
            <w:sz w:val="24"/>
            <w:szCs w:val="24"/>
          </w:rPr>
          <w:t xml:space="preserve">, between recent cannabis use and no use, </w:t>
        </w:r>
      </w:ins>
      <w:del w:id="76" w:author="Godbole, Suneeta" w:date="2023-03-28T16:46:00Z">
        <w:r w:rsidDel="00124BC8">
          <w:rPr>
            <w:rFonts w:ascii="Times New Roman" w:hAnsi="Times New Roman" w:cs="Times New Roman"/>
            <w:sz w:val="24"/>
            <w:szCs w:val="24"/>
          </w:rPr>
          <w:delText xml:space="preserve"> </w:delText>
        </w:r>
      </w:del>
      <w:r>
        <w:rPr>
          <w:rFonts w:ascii="Times New Roman" w:hAnsi="Times New Roman" w:cs="Times New Roman"/>
          <w:sz w:val="24"/>
          <w:szCs w:val="24"/>
        </w:rPr>
        <w:t>of each model</w:t>
      </w:r>
      <w:del w:id="77" w:author="Godbole, Suneeta" w:date="2023-03-28T16:46:00Z">
        <w:r w:rsidDel="00124BC8">
          <w:rPr>
            <w:rFonts w:ascii="Times New Roman" w:hAnsi="Times New Roman" w:cs="Times New Roman"/>
            <w:sz w:val="24"/>
            <w:szCs w:val="24"/>
          </w:rPr>
          <w:delText xml:space="preserve"> to discriminate between recent cannabis use and no use</w:delText>
        </w:r>
      </w:del>
      <w:r>
        <w:rPr>
          <w:rFonts w:ascii="Times New Roman" w:hAnsi="Times New Roman" w:cs="Times New Roman"/>
          <w:sz w:val="24"/>
          <w:szCs w:val="24"/>
        </w:rPr>
        <w:t>, where values closer to 1 are interpreted as having a higher predictive accuracy.</w:t>
      </w:r>
    </w:p>
    <w:p w14:paraId="14552699" w14:textId="77777777" w:rsidR="00AC729D" w:rsidRPr="001C442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Modeling</w:t>
      </w:r>
      <w:r w:rsidRPr="00105272">
        <w:rPr>
          <w:rFonts w:ascii="Times New Roman" w:hAnsi="Times New Roman" w:cs="Times New Roman"/>
          <w:i/>
          <w:iCs/>
          <w:sz w:val="24"/>
          <w:szCs w:val="24"/>
        </w:rPr>
        <w:t xml:space="preserve"> patterns in pupil response trajectories across cannabis use group</w:t>
      </w:r>
      <w:r>
        <w:rPr>
          <w:rFonts w:ascii="Times New Roman" w:hAnsi="Times New Roman" w:cs="Times New Roman"/>
          <w:i/>
          <w:iCs/>
          <w:sz w:val="24"/>
          <w:szCs w:val="24"/>
        </w:rPr>
        <w:t>s</w:t>
      </w:r>
    </w:p>
    <w:p w14:paraId="21B67581"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The second FDA method used is function-on-scalar regression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which is analogous to linear regression and relates functional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(t)</m:t>
        </m:r>
      </m:oMath>
      <w:r>
        <w:rPr>
          <w:rFonts w:ascii="Times New Roman" w:hAnsi="Times New Roman" w:cs="Times New Roman"/>
          <w:sz w:val="24"/>
          <w:szCs w:val="24"/>
        </w:rPr>
        <w:t xml:space="preserve"> to scalar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age, cannabis use group, gender).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t>
      </w:r>
      <w:proofErr w:type="gramStart"/>
      <w:r>
        <w:rPr>
          <w:rFonts w:ascii="Times New Roman" w:hAnsi="Times New Roman" w:cs="Times New Roman"/>
          <w:sz w:val="24"/>
          <w:szCs w:val="24"/>
        </w:rPr>
        <w:t>is</w:t>
      </w:r>
      <w:proofErr w:type="gramEnd"/>
    </w:p>
    <w:p w14:paraId="6FC698FF" w14:textId="77777777" w:rsidR="00AC729D" w:rsidRPr="001C442A" w:rsidRDefault="00000000" w:rsidP="00AC729D">
      <w:pPr>
        <w:spacing w:line="480" w:lineRule="auto"/>
        <w:ind w:right="720"/>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group=occasional</m:t>
              </m:r>
              <m:ctrlPr>
                <w:rPr>
                  <w:rFonts w:ascii="Cambria Math" w:eastAsiaTheme="minorEastAsia" w:hAnsi="Cambria Math" w:cs="Times New Roman"/>
                  <w:i/>
                </w:rPr>
              </m:ctrlPr>
            </m:e>
          </m:d>
          <m:r>
            <w:rPr>
              <w:rFonts w:ascii="Cambria Math" w:eastAsiaTheme="minorEastAsia"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group=daily</m:t>
              </m:r>
              <m:ctrlPr>
                <w:rPr>
                  <w:rFonts w:ascii="Cambria Math" w:eastAsiaTheme="minorEastAsia" w:hAnsi="Cambria Math" w:cs="Times New Roman"/>
                  <w:i/>
                </w:rPr>
              </m:ctrlP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e>
          </m:d>
        </m:oMath>
      </m:oMathPara>
    </w:p>
    <w:p w14:paraId="30E86540" w14:textId="77777777" w:rsidR="00AC729D" w:rsidRDefault="00AC729D" w:rsidP="00AC729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This model is akin to a linear regression with indicator variables for the occasional and daily use groups,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estimates the average trajectory of a participant in the no use control group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estimate the average difference at a specific time </w:t>
      </w:r>
      <w:r w:rsidRPr="001C442A">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 xml:space="preserve"> between the occasional and control group, and the daily and control group, respectively. 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is an error term that, like traditional linear regression, is normally distributed and independent across participants. Unlike traditional linear regression, the errors may be correlated over time </w:t>
      </w:r>
      <w:r>
        <w:rPr>
          <w:rFonts w:ascii="Times New Roman" w:eastAsiaTheme="minorEastAsia" w:hAnsi="Times New Roman" w:cs="Times New Roman"/>
          <w:i/>
          <w:iCs/>
          <w:sz w:val="24"/>
          <w:szCs w:val="24"/>
        </w:rPr>
        <w:t>t</w:t>
      </w:r>
      <w:r>
        <w:rPr>
          <w:rFonts w:ascii="Times New Roman" w:eastAsiaTheme="minorEastAsia" w:hAnsi="Times New Roman" w:cs="Times New Roman"/>
          <w:sz w:val="24"/>
          <w:szCs w:val="24"/>
        </w:rPr>
        <w:t>.</w:t>
      </w:r>
    </w:p>
    <w:p w14:paraId="5E811068" w14:textId="2869BC04" w:rsidR="00AC729D" w:rsidRPr="00921B36" w:rsidRDefault="00AC729D" w:rsidP="00AC729D">
      <w:pPr>
        <w:spacing w:line="480" w:lineRule="auto"/>
        <w:rPr>
          <w:rFonts w:ascii="Times New Roman" w:hAnsi="Times New Roman" w:cs="Times New Roman"/>
          <w:i/>
          <w:iCs/>
          <w:sz w:val="24"/>
          <w:szCs w:val="24"/>
          <w:rPrChange w:id="78" w:author="Godbole, Suneeta" w:date="2023-03-28T16:50:00Z">
            <w:rPr>
              <w:rFonts w:ascii="Times New Roman" w:hAnsi="Times New Roman" w:cs="Times New Roman"/>
              <w:sz w:val="24"/>
              <w:szCs w:val="24"/>
            </w:rPr>
          </w:rPrChange>
        </w:rPr>
      </w:pPr>
      <w:del w:id="79" w:author="Godbole, Suneeta" w:date="2023-03-28T16:49:00Z">
        <w:r w:rsidRPr="00921B36" w:rsidDel="00921B36">
          <w:rPr>
            <w:rFonts w:ascii="Times New Roman" w:eastAsiaTheme="minorEastAsia" w:hAnsi="Times New Roman" w:cs="Times New Roman"/>
            <w:i/>
            <w:iCs/>
            <w:sz w:val="24"/>
            <w:szCs w:val="24"/>
            <w:rPrChange w:id="80" w:author="Godbole, Suneeta" w:date="2023-03-28T16:50:00Z">
              <w:rPr>
                <w:rFonts w:ascii="Times New Roman" w:eastAsiaTheme="minorEastAsia" w:hAnsi="Times New Roman" w:cs="Times New Roman"/>
                <w:sz w:val="24"/>
                <w:szCs w:val="24"/>
              </w:rPr>
            </w:rPrChange>
          </w:rPr>
          <w:delText>TITLE</w:delText>
        </w:r>
      </w:del>
      <w:ins w:id="81" w:author="Godbole, Suneeta" w:date="2023-03-28T16:49:00Z">
        <w:r w:rsidR="00921B36" w:rsidRPr="00921B36">
          <w:rPr>
            <w:rFonts w:ascii="Times New Roman" w:eastAsiaTheme="minorEastAsia" w:hAnsi="Times New Roman" w:cs="Times New Roman"/>
            <w:i/>
            <w:iCs/>
            <w:sz w:val="24"/>
            <w:szCs w:val="24"/>
            <w:rPrChange w:id="82" w:author="Godbole, Suneeta" w:date="2023-03-28T16:50:00Z">
              <w:rPr>
                <w:rFonts w:ascii="Times New Roman" w:eastAsiaTheme="minorEastAsia" w:hAnsi="Times New Roman" w:cs="Times New Roman"/>
                <w:sz w:val="24"/>
                <w:szCs w:val="24"/>
              </w:rPr>
            </w:rPrChange>
          </w:rPr>
          <w:t xml:space="preserve">Modeling the effect of a time delay from cannabis use to testing pupil light </w:t>
        </w:r>
      </w:ins>
      <w:proofErr w:type="gramStart"/>
      <w:ins w:id="83" w:author="Godbole, Suneeta" w:date="2023-03-28T16:50:00Z">
        <w:r w:rsidR="00921B36" w:rsidRPr="00921B36">
          <w:rPr>
            <w:rFonts w:ascii="Times New Roman" w:eastAsiaTheme="minorEastAsia" w:hAnsi="Times New Roman" w:cs="Times New Roman"/>
            <w:i/>
            <w:iCs/>
            <w:sz w:val="24"/>
            <w:szCs w:val="24"/>
            <w:rPrChange w:id="84" w:author="Godbole, Suneeta" w:date="2023-03-28T16:50:00Z">
              <w:rPr>
                <w:rFonts w:ascii="Times New Roman" w:eastAsiaTheme="minorEastAsia" w:hAnsi="Times New Roman" w:cs="Times New Roman"/>
                <w:sz w:val="24"/>
                <w:szCs w:val="24"/>
              </w:rPr>
            </w:rPrChange>
          </w:rPr>
          <w:t>response</w:t>
        </w:r>
      </w:ins>
      <w:proofErr w:type="gramEnd"/>
    </w:p>
    <w:p w14:paraId="185F3C8D" w14:textId="5DAE8817" w:rsidR="00AC729D" w:rsidRDefault="00AC729D" w:rsidP="00AC729D">
      <w:pPr>
        <w:spacing w:line="480" w:lineRule="auto"/>
        <w:ind w:firstLine="720"/>
        <w:rPr>
          <w:rFonts w:ascii="Times New Roman" w:hAnsi="Times New Roman" w:cs="Times New Roman"/>
          <w:sz w:val="24"/>
          <w:szCs w:val="24"/>
        </w:rPr>
      </w:pPr>
      <w:del w:id="85" w:author="Godbole, Suneeta" w:date="2023-03-28T16:50:00Z">
        <w:r w:rsidDel="00921B36">
          <w:rPr>
            <w:rFonts w:ascii="Times New Roman" w:hAnsi="Times New Roman" w:cs="Times New Roman"/>
            <w:sz w:val="24"/>
            <w:szCs w:val="24"/>
          </w:rPr>
          <w:delText>FoSR models will be used to distinguish pupil trajectory patterns that are associated with acute cannabis use in the daily and occasional use groups with pupil trajectory patterns associated with no use. Additionally, d</w:delText>
        </w:r>
      </w:del>
      <w:ins w:id="86" w:author="Godbole, Suneeta" w:date="2023-03-28T16:50:00Z">
        <w:r w:rsidR="00921B36">
          <w:rPr>
            <w:rFonts w:ascii="Times New Roman" w:hAnsi="Times New Roman" w:cs="Times New Roman"/>
            <w:sz w:val="24"/>
            <w:szCs w:val="24"/>
          </w:rPr>
          <w:t>D</w:t>
        </w:r>
      </w:ins>
      <w:r>
        <w:rPr>
          <w:rFonts w:ascii="Times New Roman" w:hAnsi="Times New Roman" w:cs="Times New Roman"/>
          <w:sz w:val="24"/>
          <w:szCs w:val="24"/>
        </w:rPr>
        <w:t xml:space="preserve">ue to the variability in the time from cannabis consumption to administration of the light test, a separate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was used to explain differences in trajectories due to</w:t>
      </w:r>
      <w:ins w:id="87" w:author="Godbole, Suneeta" w:date="2023-03-29T08:33:00Z">
        <w:r w:rsidR="00CA3390">
          <w:rPr>
            <w:rFonts w:ascii="Times New Roman" w:hAnsi="Times New Roman" w:cs="Times New Roman"/>
            <w:sz w:val="24"/>
            <w:szCs w:val="24"/>
          </w:rPr>
          <w:t xml:space="preserve"> wait</w:t>
        </w:r>
      </w:ins>
      <w:r>
        <w:rPr>
          <w:rFonts w:ascii="Times New Roman" w:hAnsi="Times New Roman" w:cs="Times New Roman"/>
          <w:sz w:val="24"/>
          <w:szCs w:val="24"/>
        </w:rPr>
        <w:t xml:space="preserve"> time differences </w:t>
      </w:r>
      <w:del w:id="88" w:author="Godbole, Suneeta" w:date="2023-03-29T08:33:00Z">
        <w:r w:rsidDel="00CA3390">
          <w:rPr>
            <w:rFonts w:ascii="Times New Roman" w:hAnsi="Times New Roman" w:cs="Times New Roman"/>
            <w:sz w:val="24"/>
            <w:szCs w:val="24"/>
          </w:rPr>
          <w:delText xml:space="preserve">in wait time </w:delText>
        </w:r>
      </w:del>
      <w:r>
        <w:rPr>
          <w:rFonts w:ascii="Times New Roman" w:hAnsi="Times New Roman" w:cs="Times New Roman"/>
          <w:sz w:val="24"/>
          <w:szCs w:val="24"/>
        </w:rPr>
        <w:t xml:space="preserve">between cannabis use and testing. In this model, the cannabis use groups were collapsed to use and no use </w:t>
      </w:r>
      <w:del w:id="89" w:author="Godbole, Suneeta" w:date="2023-03-28T16:51:00Z">
        <w:r w:rsidDel="00921B36">
          <w:rPr>
            <w:rFonts w:ascii="Times New Roman" w:hAnsi="Times New Roman" w:cs="Times New Roman"/>
            <w:sz w:val="24"/>
            <w:szCs w:val="24"/>
          </w:rPr>
          <w:delText xml:space="preserve">control </w:delText>
        </w:r>
      </w:del>
      <w:r>
        <w:rPr>
          <w:rFonts w:ascii="Times New Roman" w:hAnsi="Times New Roman" w:cs="Times New Roman"/>
          <w:sz w:val="24"/>
          <w:szCs w:val="24"/>
        </w:rPr>
        <w:t xml:space="preserve">groups </w:t>
      </w:r>
      <w:r>
        <w:rPr>
          <w:rFonts w:ascii="Times New Roman" w:hAnsi="Times New Roman" w:cs="Times New Roman"/>
          <w:sz w:val="24"/>
          <w:szCs w:val="24"/>
        </w:rPr>
        <w:lastRenderedPageBreak/>
        <w:t xml:space="preserve">and the time delay (TD) from </w:t>
      </w:r>
      <w:del w:id="90" w:author="Godbole, Suneeta" w:date="2023-03-28T16:51:00Z">
        <w:r w:rsidDel="00921B36">
          <w:rPr>
            <w:rFonts w:ascii="Times New Roman" w:hAnsi="Times New Roman" w:cs="Times New Roman"/>
            <w:sz w:val="24"/>
            <w:szCs w:val="24"/>
          </w:rPr>
          <w:delText xml:space="preserve">smoking </w:delText>
        </w:r>
      </w:del>
      <w:ins w:id="91" w:author="Godbole, Suneeta" w:date="2023-03-28T16:51:00Z">
        <w:r w:rsidR="00921B36">
          <w:rPr>
            <w:rFonts w:ascii="Times New Roman" w:hAnsi="Times New Roman" w:cs="Times New Roman"/>
            <w:sz w:val="24"/>
            <w:szCs w:val="24"/>
          </w:rPr>
          <w:t xml:space="preserve">cannabis use </w:t>
        </w:r>
      </w:ins>
      <w:r>
        <w:rPr>
          <w:rFonts w:ascii="Times New Roman" w:hAnsi="Times New Roman" w:cs="Times New Roman"/>
          <w:sz w:val="24"/>
          <w:szCs w:val="24"/>
        </w:rPr>
        <w:t>to testing was grand mean centered</w:t>
      </w:r>
      <w:ins w:id="92" w:author="Godbole, Suneeta" w:date="2023-03-28T16:51:00Z">
        <w:r w:rsidR="00921B36">
          <w:rPr>
            <w:rFonts w:ascii="Times New Roman" w:hAnsi="Times New Roman" w:cs="Times New Roman"/>
            <w:sz w:val="24"/>
            <w:szCs w:val="24"/>
          </w:rPr>
          <w:t>.</w:t>
        </w:r>
      </w:ins>
      <w:r>
        <w:rPr>
          <w:rFonts w:ascii="Times New Roman" w:hAnsi="Times New Roman" w:cs="Times New Roman"/>
          <w:sz w:val="24"/>
          <w:szCs w:val="24"/>
        </w:rPr>
        <w:t xml:space="preserve"> This model was specified as</w:t>
      </w:r>
    </w:p>
    <w:p w14:paraId="18A2ADBD" w14:textId="77777777" w:rsidR="00AC729D" w:rsidRPr="00105272" w:rsidRDefault="00000000" w:rsidP="00AC729D">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*TD+ </m:t>
          </m:r>
          <w:commentRangeStart w:id="93"/>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w:commentRangeEnd w:id="93"/>
          <m:r>
            <m:rPr>
              <m:sty m:val="p"/>
            </m:rPr>
            <w:rPr>
              <w:rStyle w:val="CommentReference"/>
            </w:rPr>
            <w:commentReference w:id="93"/>
          </m:r>
        </m:oMath>
      </m:oMathPara>
    </w:p>
    <w:p w14:paraId="33EFEE33" w14:textId="19A0619E"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model the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estimate would have the same interpretation as the previous FoSR (e.g the average pupil light response trajectory in the no use control group),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can be interpreted as average difference in trajectories at a specific time (t) between no use controls </w:t>
      </w:r>
      <w:ins w:id="94" w:author="Godbole, Suneeta" w:date="2023-03-29T08:34:00Z">
        <w:r w:rsidR="00CA3390">
          <w:rPr>
            <w:rFonts w:ascii="Times New Roman" w:eastAsiaTheme="minorEastAsia" w:hAnsi="Times New Roman" w:cs="Times New Roman"/>
            <w:sz w:val="24"/>
            <w:szCs w:val="24"/>
          </w:rPr>
          <w:t xml:space="preserve">and </w:t>
        </w:r>
      </w:ins>
      <w:del w:id="95" w:author="Godbole, Suneeta" w:date="2023-03-29T08:34:00Z">
        <w:r w:rsidDel="00CA3390">
          <w:rPr>
            <w:rFonts w:ascii="Times New Roman" w:eastAsiaTheme="minorEastAsia" w:hAnsi="Times New Roman" w:cs="Times New Roman"/>
            <w:sz w:val="24"/>
            <w:szCs w:val="24"/>
          </w:rPr>
          <w:delText xml:space="preserve">and </w:delText>
        </w:r>
      </w:del>
      <w:del w:id="96" w:author="Godbole, Suneeta" w:date="2023-03-28T16:52:00Z">
        <w:r w:rsidDel="00921B36">
          <w:rPr>
            <w:rFonts w:ascii="Times New Roman" w:eastAsiaTheme="minorEastAsia" w:hAnsi="Times New Roman" w:cs="Times New Roman"/>
            <w:sz w:val="24"/>
            <w:szCs w:val="24"/>
          </w:rPr>
          <w:delText xml:space="preserve">smokers </w:delText>
        </w:r>
      </w:del>
      <w:ins w:id="97" w:author="Godbole, Suneeta" w:date="2023-03-28T16:52:00Z">
        <w:r w:rsidR="00921B36">
          <w:rPr>
            <w:rFonts w:ascii="Times New Roman" w:eastAsiaTheme="minorEastAsia" w:hAnsi="Times New Roman" w:cs="Times New Roman"/>
            <w:sz w:val="24"/>
            <w:szCs w:val="24"/>
          </w:rPr>
          <w:t xml:space="preserve">cannabis use </w:t>
        </w:r>
      </w:ins>
      <w:r>
        <w:rPr>
          <w:rFonts w:ascii="Times New Roman" w:eastAsiaTheme="minorEastAsia" w:hAnsi="Times New Roman" w:cs="Times New Roman"/>
          <w:sz w:val="24"/>
          <w:szCs w:val="24"/>
        </w:rPr>
        <w:t xml:space="preserve">with an average time delay from </w:t>
      </w:r>
      <w:del w:id="98" w:author="Godbole, Suneeta" w:date="2023-03-28T16:52:00Z">
        <w:r w:rsidDel="00921B36">
          <w:rPr>
            <w:rFonts w:ascii="Times New Roman" w:eastAsiaTheme="minorEastAsia" w:hAnsi="Times New Roman" w:cs="Times New Roman"/>
            <w:sz w:val="24"/>
            <w:szCs w:val="24"/>
          </w:rPr>
          <w:delText xml:space="preserve">smoking </w:delText>
        </w:r>
      </w:del>
      <w:ins w:id="99" w:author="Godbole, Suneeta" w:date="2023-03-28T16:52:00Z">
        <w:r w:rsidR="00921B36">
          <w:rPr>
            <w:rFonts w:ascii="Times New Roman" w:eastAsiaTheme="minorEastAsia" w:hAnsi="Times New Roman" w:cs="Times New Roman"/>
            <w:sz w:val="24"/>
            <w:szCs w:val="24"/>
          </w:rPr>
          <w:t xml:space="preserve">cannabis use </w:t>
        </w:r>
      </w:ins>
      <w:r>
        <w:rPr>
          <w:rFonts w:ascii="Times New Roman" w:eastAsiaTheme="minorEastAsia" w:hAnsi="Times New Roman" w:cs="Times New Roman"/>
          <w:sz w:val="24"/>
          <w:szCs w:val="24"/>
        </w:rPr>
        <w:t xml:space="preserve">to testing,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is interpreted as the average </w:t>
      </w:r>
      <w:ins w:id="100" w:author="Godbole, Suneeta" w:date="2023-03-28T16:52:00Z">
        <w:r w:rsidR="00921B36">
          <w:rPr>
            <w:rFonts w:ascii="Times New Roman" w:eastAsiaTheme="minorEastAsia" w:hAnsi="Times New Roman" w:cs="Times New Roman"/>
            <w:sz w:val="24"/>
            <w:szCs w:val="24"/>
          </w:rPr>
          <w:t xml:space="preserve">difference </w:t>
        </w:r>
      </w:ins>
      <w:del w:id="101" w:author="Godbole, Suneeta" w:date="2023-03-28T16:52:00Z">
        <w:r w:rsidDel="00921B36">
          <w:rPr>
            <w:rFonts w:ascii="Times New Roman" w:eastAsiaTheme="minorEastAsia" w:hAnsi="Times New Roman" w:cs="Times New Roman"/>
            <w:sz w:val="24"/>
            <w:szCs w:val="24"/>
          </w:rPr>
          <w:delText xml:space="preserve">difference </w:delText>
        </w:r>
      </w:del>
      <w:r>
        <w:rPr>
          <w:rFonts w:ascii="Times New Roman" w:eastAsiaTheme="minorEastAsia" w:hAnsi="Times New Roman" w:cs="Times New Roman"/>
          <w:sz w:val="24"/>
          <w:szCs w:val="24"/>
        </w:rPr>
        <w:t xml:space="preserve">at a specific time for an additional minute delay in time to test for </w:t>
      </w:r>
      <w:del w:id="102" w:author="Godbole, Suneeta" w:date="2023-03-28T16:52:00Z">
        <w:r w:rsidDel="00921B36">
          <w:rPr>
            <w:rFonts w:ascii="Times New Roman" w:eastAsiaTheme="minorEastAsia" w:hAnsi="Times New Roman" w:cs="Times New Roman"/>
            <w:sz w:val="24"/>
            <w:szCs w:val="24"/>
          </w:rPr>
          <w:delText>smokers</w:delText>
        </w:r>
      </w:del>
      <w:ins w:id="103" w:author="Godbole, Suneeta" w:date="2023-03-28T16:52:00Z">
        <w:r w:rsidR="00921B36">
          <w:rPr>
            <w:rFonts w:ascii="Times New Roman" w:eastAsiaTheme="minorEastAsia" w:hAnsi="Times New Roman" w:cs="Times New Roman"/>
            <w:sz w:val="24"/>
            <w:szCs w:val="24"/>
          </w:rPr>
          <w:t>the cannabis use group</w:t>
        </w:r>
      </w:ins>
      <w:r>
        <w:rPr>
          <w:rFonts w:ascii="Times New Roman" w:eastAsiaTheme="minorEastAsia" w:hAnsi="Times New Roman" w:cs="Times New Roman"/>
          <w:sz w:val="24"/>
          <w:szCs w:val="24"/>
        </w:rPr>
        <w:t xml:space="preserve">. </w:t>
      </w:r>
    </w:p>
    <w:p w14:paraId="1691D965" w14:textId="77777777" w:rsidR="00AC729D" w:rsidRPr="001C442A" w:rsidRDefault="00AC729D" w:rsidP="00AC729D">
      <w:pPr>
        <w:spacing w:line="480" w:lineRule="auto"/>
        <w:rPr>
          <w:rFonts w:ascii="Times New Roman" w:hAnsi="Times New Roman" w:cs="Times New Roman"/>
          <w:i/>
          <w:iCs/>
          <w:sz w:val="24"/>
          <w:szCs w:val="24"/>
        </w:rPr>
      </w:pPr>
      <w:r w:rsidRPr="001C442A">
        <w:rPr>
          <w:rFonts w:ascii="Times New Roman" w:hAnsi="Times New Roman" w:cs="Times New Roman"/>
          <w:i/>
          <w:iCs/>
          <w:sz w:val="24"/>
          <w:szCs w:val="24"/>
        </w:rPr>
        <w:t>Analysis Software</w:t>
      </w:r>
    </w:p>
    <w:p w14:paraId="744DBA60" w14:textId="31A2FA16" w:rsidR="00AC729D" w:rsidRPr="00C13772"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All analyses were conducted using R version 4.0.2</w:t>
      </w:r>
      <w:r>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&lt;EndNote&gt;&lt;Cite&gt;&lt;Author&gt;Team.&lt;/Author&gt;&lt;Year&gt;2020&lt;/Year&gt;&lt;RecNum&gt;19&lt;/RecNum&gt;&lt;DisplayText&gt;[14]&lt;/DisplayText&gt;&lt;record&gt;&lt;rec-number&gt;19&lt;/rec-number&gt;&lt;foreign-keys&gt;&lt;key app="EN" db-id="w9drwvazppzst8esdfp5rt5w5dr0p522dz5r" timestamp="1679440090"&gt;19&lt;/key&gt;&lt;/foreign-keys&gt;&lt;ref-type name="Computer Program"&gt;9&lt;/ref-type&gt;&lt;contributors&gt;&lt;authors&gt;&lt;author&gt;R Core Team.&lt;/author&gt;&lt;/authors&gt;&lt;/contributors&gt;&lt;titles&gt;&lt;title&gt;R: A language and environment for statistical computing.&lt;/title&gt;&lt;/titles&gt;&lt;edition&gt;4.0.2 (2020-06-22)&lt;/edition&gt;&lt;dates&gt;&lt;year&gt;2020&lt;/year&gt;&lt;/dates&gt;&lt;pub-location&gt;Vienna, Austria&lt;/pub-location&gt;&lt;publisher&gt;R Foundation for Statistical&amp;#xD;  Computing&lt;/publisher&gt;&lt;urls&gt;&lt;related-urls&gt;&lt;url&gt;https://www.R-project.org/&lt;/url&gt;&lt;/related-urls&gt;&lt;/urls&gt;&lt;/record&gt;&lt;/Cite&gt;&lt;/EndNote&gt;</w:instrText>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t xml:space="preserve">. The R packages </w:t>
      </w:r>
      <w:proofErr w:type="spellStart"/>
      <w:r>
        <w:rPr>
          <w:rFonts w:ascii="Times New Roman" w:hAnsi="Times New Roman" w:cs="Times New Roman"/>
          <w:sz w:val="24"/>
          <w:szCs w:val="24"/>
        </w:rPr>
        <w:t>mgcv</w:t>
      </w:r>
      <w:proofErr w:type="spellEnd"/>
      <w:r>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&lt;EndNote&gt;&lt;Cite&gt;&lt;Author&gt;Wood&lt;/Author&gt;&lt;Year&gt;2011&lt;/Year&gt;&lt;RecNum&gt;21&lt;/RecNum&gt;&lt;DisplayText&gt;[15]&lt;/DisplayText&gt;&lt;record&gt;&lt;rec-number&gt;21&lt;/rec-number&gt;&lt;foreign-keys&gt;&lt;key app="EN" db-id="w9drwvazppzst8esdfp5rt5w5dr0p522dz5r" timestamp="1679440436"&gt;21&lt;/key&gt;&lt;/foreign-keys&gt;&lt;ref-type name="Journal Article"&gt;17&lt;/ref-type&gt;&lt;contributors&gt;&lt;authors&gt;&lt;author&gt;Wood, Simon N.&lt;/author&gt;&lt;/authors&gt;&lt;/contributors&gt;&lt;titles&gt;&lt;title&gt;Fast stable restricted maximum likelihood and marginal likelihood estimation of semiparametric generalized linear models&lt;/title&gt;&lt;secondary-title&gt;Journal of the Royal Statistical Society: Series B (Statistical Methodology)&lt;/secondary-title&gt;&lt;/titles&gt;&lt;periodical&gt;&lt;full-title&gt;Journal of the Royal Statistical Society: Series B (Statistical Methodology)&lt;/full-title&gt;&lt;/periodical&gt;&lt;pages&gt;3-36&lt;/pages&gt;&lt;volume&gt;73&lt;/volume&gt;&lt;number&gt;1&lt;/number&gt;&lt;section&gt;3&lt;/section&gt;&lt;dates&gt;&lt;year&gt;2011&lt;/year&gt;&lt;/dates&gt;&lt;urls&gt;&lt;/urls&gt;&lt;electronic-resource-num&gt; https://doi.org/10.1111/j.1467-9868.2010.00749.x&lt;/electronic-resource-num&gt;&lt;/record&gt;&lt;/Cite&gt;&lt;/EndNote&gt;</w:instrText>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 xml:space="preserve"> and refund </w:t>
      </w:r>
      <w:r>
        <w:rPr>
          <w:rFonts w:ascii="Times New Roman" w:hAnsi="Times New Roman" w:cs="Times New Roman"/>
          <w:sz w:val="24"/>
          <w:szCs w:val="24"/>
        </w:rPr>
        <w:fldChar w:fldCharType="begin"/>
      </w:r>
      <w:r w:rsidR="001A1A22">
        <w:rPr>
          <w:rFonts w:ascii="Times New Roman" w:hAnsi="Times New Roman" w:cs="Times New Roman"/>
          <w:sz w:val="24"/>
          <w:szCs w:val="24"/>
        </w:rPr>
        <w:instrText xml:space="preserve"> ADDIN EN.CITE &lt;EndNote&gt;&lt;Cite&gt;&lt;Author&gt;Reiss&lt;/Author&gt;&lt;Year&gt;2017&lt;/Year&gt;&lt;RecNum&gt;17&lt;/RecNum&gt;&lt;DisplayText&gt;[13]&lt;/DisplayText&gt;&lt;record&gt;&lt;rec-number&gt;17&lt;/rec-number&gt;&lt;foreign-keys&gt;&lt;key app="EN" db-id="w9drwvazppzst8esdfp5rt5w5dr0p522dz5r" timestamp="1679420837"&gt;17&lt;/key&gt;&lt;/foreign-keys&gt;&lt;ref-type name="Journal Article"&gt;17&lt;/ref-type&gt;&lt;contributors&gt;&lt;authors&gt;&lt;author&gt;Reiss, P. T.&lt;/author&gt;&lt;author&gt;Goldsmith, J.&lt;/author&gt;&lt;author&gt;Shang, H. L.&lt;/author&gt;&lt;author&gt;Ogden, R. T.&lt;/author&gt;&lt;/authors&gt;&lt;/contributors&gt;&lt;auth-address&gt;Department of Child and Adolescent Psychiatry and Department of Population Health, New York University School of Medicine.&amp;#xD;Department of Statistics, University of Haifa.&amp;#xD;Department of Biostatistics, Columbia University Mailman School of Public Health.&amp;#xD;Research School of Finance, Actuarial Studies and Statistics, Australian National University.&amp;#xD;New York State Psychiatric Institute.&lt;/auth-address&gt;&lt;titles&gt;&lt;title&gt;Methods for scalar-on-function regression&lt;/title&gt;&lt;secondary-title&gt;Int Stat Rev&lt;/secondary-title&gt;&lt;/titles&gt;&lt;periodical&gt;&lt;full-title&gt;Int Stat Rev&lt;/full-title&gt;&lt;/periodical&gt;&lt;pages&gt;228-249&lt;/pages&gt;&lt;volume&gt;85&lt;/volume&gt;&lt;number&gt;2&lt;/number&gt;&lt;edition&gt;20160223&lt;/edition&gt;&lt;keywords&gt;&lt;keyword&gt;functional additive model&lt;/keyword&gt;&lt;keyword&gt;functional generalized linear model&lt;/keyword&gt;&lt;keyword&gt;functional linear model&lt;/keyword&gt;&lt;keyword&gt;functional polynomial regression&lt;/keyword&gt;&lt;keyword&gt;functional single-index model&lt;/keyword&gt;&lt;keyword&gt;nonparametric functional regression&lt;/keyword&gt;&lt;/keywords&gt;&lt;dates&gt;&lt;year&gt;2017&lt;/year&gt;&lt;pub-dates&gt;&lt;date&gt;Aug&lt;/date&gt;&lt;/pub-dates&gt;&lt;/dates&gt;&lt;isbn&gt;0306-7734 (Print)&amp;#xD;0306-7734 (Linking)&lt;/isbn&gt;&lt;accession-num&gt;28919663&lt;/accession-num&gt;&lt;urls&gt;&lt;related-urls&gt;&lt;url&gt;https://www.ncbi.nlm.nih.gov/pubmed/28919663&lt;/url&gt;&lt;/related-urls&gt;&lt;/urls&gt;&lt;custom2&gt;PMC5598560&lt;/custom2&gt;&lt;electronic-resource-num&gt;10.1111/insr.12163&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1A1A22">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were used to implement functional data models. </w:t>
      </w:r>
      <w:commentRangeStart w:id="104"/>
      <w:r>
        <w:rPr>
          <w:rFonts w:ascii="Times New Roman" w:hAnsi="Times New Roman" w:cs="Times New Roman"/>
          <w:sz w:val="24"/>
          <w:szCs w:val="24"/>
        </w:rPr>
        <w:t>Code for reproducing our analysis is publicly available on GitHub</w:t>
      </w:r>
      <w:commentRangeEnd w:id="104"/>
      <w:r>
        <w:rPr>
          <w:rStyle w:val="CommentReference"/>
        </w:rPr>
        <w:commentReference w:id="104"/>
      </w:r>
      <w:r>
        <w:rPr>
          <w:rFonts w:ascii="Times New Roman" w:hAnsi="Times New Roman" w:cs="Times New Roman"/>
          <w:sz w:val="24"/>
          <w:szCs w:val="24"/>
        </w:rPr>
        <w:t>.</w:t>
      </w:r>
    </w:p>
    <w:p w14:paraId="64F3E80A"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7C19A883" w14:textId="25732DFF" w:rsidR="00AC729D" w:rsidRDefault="00AC729D" w:rsidP="00AC729D">
      <w:pPr>
        <w:spacing w:line="480" w:lineRule="auto"/>
        <w:rPr>
          <w:rFonts w:ascii="Times New Roman" w:hAnsi="Times New Roman" w:cs="Times New Roman"/>
          <w:sz w:val="24"/>
          <w:szCs w:val="24"/>
        </w:rPr>
      </w:pPr>
      <w:commentRangeStart w:id="105"/>
      <w:commentRangeStart w:id="106"/>
      <w:r>
        <w:rPr>
          <w:rFonts w:ascii="Times New Roman" w:hAnsi="Times New Roman" w:cs="Times New Roman"/>
          <w:sz w:val="24"/>
          <w:szCs w:val="24"/>
        </w:rPr>
        <w:t>Table 1 (shown below) describes demographic characteristics, THC the active component of cannabis and the delays in time from cannabis consumption to testing</w:t>
      </w:r>
      <w:del w:id="107" w:author="Godbole, Suneeta" w:date="2023-03-28T16:53:00Z">
        <w:r w:rsidDel="00921B36">
          <w:rPr>
            <w:rFonts w:ascii="Times New Roman" w:hAnsi="Times New Roman" w:cs="Times New Roman"/>
            <w:sz w:val="24"/>
            <w:szCs w:val="24"/>
          </w:rPr>
          <w:delText xml:space="preserve">.  </w:delText>
        </w:r>
      </w:del>
      <w:r>
        <w:rPr>
          <w:rFonts w:ascii="Times New Roman" w:hAnsi="Times New Roman" w:cs="Times New Roman"/>
          <w:sz w:val="24"/>
          <w:szCs w:val="24"/>
        </w:rPr>
        <w:t xml:space="preserve">: </w:t>
      </w:r>
    </w:p>
    <w:tbl>
      <w:tblPr>
        <w:tblW w:w="0" w:type="auto"/>
        <w:jc w:val="center"/>
        <w:tblLayout w:type="fixed"/>
        <w:tblLook w:val="0420" w:firstRow="1" w:lastRow="0" w:firstColumn="0" w:lastColumn="0" w:noHBand="0" w:noVBand="1"/>
      </w:tblPr>
      <w:tblGrid>
        <w:gridCol w:w="4030"/>
        <w:gridCol w:w="1597"/>
        <w:gridCol w:w="1597"/>
        <w:gridCol w:w="1719"/>
        <w:gridCol w:w="1719"/>
      </w:tblGrid>
      <w:tr w:rsidR="00AC729D" w14:paraId="73EAC609" w14:textId="77777777" w:rsidTr="001C442A">
        <w:trPr>
          <w:tblHeader/>
          <w:jc w:val="center"/>
        </w:trPr>
        <w:tc>
          <w:tcPr>
            <w:tcW w:w="40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F62A478"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24"/>
                <w:szCs w:val="24"/>
              </w:rPr>
            </w:pPr>
          </w:p>
        </w:tc>
        <w:tc>
          <w:tcPr>
            <w:tcW w:w="4913"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64C8B9B"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Pr>
                <w:rFonts w:ascii="Times New Roman" w:eastAsia="Arial" w:hAnsi="Times New Roman" w:cs="Times New Roman"/>
                <w:b/>
                <w:color w:val="000000"/>
                <w:sz w:val="24"/>
                <w:szCs w:val="24"/>
              </w:rPr>
              <w:t>Cannabis</w:t>
            </w:r>
            <w:r w:rsidRPr="00322B09">
              <w:rPr>
                <w:rFonts w:ascii="Times New Roman" w:eastAsia="Arial" w:hAnsi="Times New Roman" w:cs="Times New Roman"/>
                <w:b/>
                <w:color w:val="000000"/>
                <w:sz w:val="24"/>
                <w:szCs w:val="24"/>
              </w:rPr>
              <w:t xml:space="preserve"> Use </w:t>
            </w:r>
            <w:r>
              <w:rPr>
                <w:rFonts w:ascii="Times New Roman" w:eastAsia="Arial" w:hAnsi="Times New Roman" w:cs="Times New Roman"/>
                <w:b/>
                <w:color w:val="000000"/>
                <w:sz w:val="24"/>
                <w:szCs w:val="24"/>
              </w:rPr>
              <w:t>Group</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1945E19"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color w:val="000000"/>
                <w:sz w:val="24"/>
                <w:szCs w:val="24"/>
              </w:rPr>
              <w:t xml:space="preserve"> </w:t>
            </w:r>
          </w:p>
        </w:tc>
      </w:tr>
      <w:tr w:rsidR="00AC729D" w14:paraId="2CCF9356" w14:textId="77777777" w:rsidTr="001C442A">
        <w:trPr>
          <w:tblHeader/>
          <w:jc w:val="center"/>
        </w:trPr>
        <w:tc>
          <w:tcPr>
            <w:tcW w:w="40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0BC4920"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24"/>
                <w:szCs w:val="24"/>
              </w:rPr>
            </w:pPr>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24DFBDC"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no-use</w:t>
            </w:r>
            <w:r w:rsidRPr="00322B09">
              <w:rPr>
                <w:rFonts w:ascii="Times New Roman" w:eastAsia="Arial" w:hAnsi="Times New Roman" w:cs="Times New Roman"/>
                <w:color w:val="000000"/>
                <w:sz w:val="24"/>
                <w:szCs w:val="24"/>
              </w:rPr>
              <w:br/>
              <w:t>(N = 29)</w:t>
            </w:r>
            <w:r w:rsidRPr="00322B09">
              <w:rPr>
                <w:rFonts w:ascii="Times New Roman" w:eastAsia="Arial" w:hAnsi="Times New Roman" w:cs="Times New Roman"/>
                <w:color w:val="000000"/>
                <w:sz w:val="24"/>
                <w:szCs w:val="24"/>
                <w:vertAlign w:val="superscript"/>
              </w:rPr>
              <w:t>1</w:t>
            </w:r>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4C3F958"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occasional</w:t>
            </w:r>
            <w:r w:rsidRPr="00322B09">
              <w:rPr>
                <w:rFonts w:ascii="Times New Roman" w:eastAsia="Arial" w:hAnsi="Times New Roman" w:cs="Times New Roman"/>
                <w:color w:val="000000"/>
                <w:sz w:val="24"/>
                <w:szCs w:val="24"/>
              </w:rPr>
              <w:br/>
              <w:t>(N = 30)</w:t>
            </w:r>
            <w:r w:rsidRPr="00322B09">
              <w:rPr>
                <w:rFonts w:ascii="Times New Roman" w:eastAsia="Arial" w:hAnsi="Times New Roman" w:cs="Times New Roman"/>
                <w:color w:val="000000"/>
                <w:sz w:val="24"/>
                <w:szCs w:val="24"/>
                <w:vertAlign w:val="superscript"/>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417752"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daily</w:t>
            </w:r>
            <w:r w:rsidRPr="00322B09">
              <w:rPr>
                <w:rFonts w:ascii="Times New Roman" w:eastAsia="Arial" w:hAnsi="Times New Roman" w:cs="Times New Roman"/>
                <w:color w:val="000000"/>
                <w:sz w:val="24"/>
                <w:szCs w:val="24"/>
              </w:rPr>
              <w:br/>
              <w:t>(N = 25)</w:t>
            </w:r>
            <w:r w:rsidRPr="00322B09">
              <w:rPr>
                <w:rFonts w:ascii="Times New Roman" w:eastAsia="Arial" w:hAnsi="Times New Roman" w:cs="Times New Roman"/>
                <w:color w:val="000000"/>
                <w:sz w:val="24"/>
                <w:szCs w:val="24"/>
                <w:vertAlign w:val="superscript"/>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38B29CE" w14:textId="77777777" w:rsidR="00AC729D" w:rsidRPr="00322B09" w:rsidRDefault="00AC729D" w:rsidP="001C442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
            </w:pPr>
            <w:r w:rsidRPr="00322B09">
              <w:rPr>
                <w:rFonts w:ascii="Times New Roman" w:eastAsia="Arial" w:hAnsi="Times New Roman" w:cs="Times New Roman"/>
                <w:b/>
                <w:color w:val="000000"/>
                <w:sz w:val="24"/>
                <w:szCs w:val="24"/>
              </w:rPr>
              <w:t>Total</w:t>
            </w:r>
            <w:r w:rsidRPr="00322B09">
              <w:rPr>
                <w:rFonts w:ascii="Times New Roman" w:eastAsia="Arial" w:hAnsi="Times New Roman" w:cs="Times New Roman"/>
                <w:color w:val="000000"/>
                <w:sz w:val="24"/>
                <w:szCs w:val="24"/>
              </w:rPr>
              <w:br/>
              <w:t>(N = 84)</w:t>
            </w:r>
            <w:r w:rsidRPr="00322B09">
              <w:rPr>
                <w:rFonts w:ascii="Times New Roman" w:eastAsia="Arial" w:hAnsi="Times New Roman" w:cs="Times New Roman"/>
                <w:color w:val="000000"/>
                <w:sz w:val="24"/>
                <w:szCs w:val="24"/>
                <w:vertAlign w:val="superscript"/>
              </w:rPr>
              <w:t>1</w:t>
            </w:r>
          </w:p>
        </w:tc>
      </w:tr>
      <w:tr w:rsidR="00AC729D" w14:paraId="29E768D4" w14:textId="77777777" w:rsidTr="001C442A">
        <w:trPr>
          <w:jc w:val="center"/>
        </w:trPr>
        <w:tc>
          <w:tcPr>
            <w:tcW w:w="403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4195E"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Age (years)</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DFDCB"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32.29 (4.70)</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E3C00"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31.15 (4.75)</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08B03"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32.75 (5.71)</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1E913"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32.02 (5.02)</w:t>
            </w:r>
          </w:p>
        </w:tc>
      </w:tr>
      <w:tr w:rsidR="00AC729D" w14:paraId="56E61D2A" w14:textId="77777777" w:rsidTr="001C442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D4836"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Sex</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8061F"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FD08C"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032F1"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F4E92"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p>
        </w:tc>
      </w:tr>
      <w:tr w:rsidR="00AC729D" w14:paraId="0031978E" w14:textId="77777777" w:rsidTr="001C442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9C433"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4"/>
                <w:szCs w:val="24"/>
              </w:rPr>
            </w:pPr>
            <w:r w:rsidRPr="00105272">
              <w:rPr>
                <w:rFonts w:ascii="Times New Roman" w:eastAsia="Arial" w:hAnsi="Times New Roman" w:cs="Times New Roman"/>
                <w:color w:val="000000"/>
                <w:sz w:val="24"/>
                <w:szCs w:val="24"/>
              </w:rPr>
              <w:t>Female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8C09B"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16 (55%)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1B93F"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10 (33%)</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C95E9"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9 (36%)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FADF6"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35 (42%)</w:t>
            </w:r>
          </w:p>
        </w:tc>
      </w:tr>
      <w:tr w:rsidR="00AC729D" w14:paraId="1754C58A" w14:textId="77777777" w:rsidTr="001C442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FC641"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4"/>
                <w:szCs w:val="24"/>
              </w:rPr>
            </w:pPr>
            <w:r w:rsidRPr="00105272">
              <w:rPr>
                <w:rFonts w:ascii="Times New Roman" w:eastAsia="Arial" w:hAnsi="Times New Roman" w:cs="Times New Roman"/>
                <w:color w:val="000000"/>
                <w:sz w:val="24"/>
                <w:szCs w:val="24"/>
              </w:rPr>
              <w:lastRenderedPageBreak/>
              <w:t>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570C5"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13 (45%)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436E3"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20 (67%)</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A5A6F"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16 (64%)</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C4876"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49 (58%)</w:t>
            </w:r>
          </w:p>
        </w:tc>
      </w:tr>
      <w:tr w:rsidR="00AC729D" w14:paraId="753D04DC" w14:textId="77777777" w:rsidTr="001C442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AFD7A"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Body Mass Index (kg/m^2)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AE997"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24.94 (4.72)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02F82"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24.49 (3.96)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B460C"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27.08 (4.26)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B208F"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25.42 (4.41)</w:t>
            </w:r>
          </w:p>
        </w:tc>
      </w:tr>
      <w:tr w:rsidR="00AC729D" w14:paraId="17C0B5A4" w14:textId="77777777" w:rsidTr="001C442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04FE0"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b/>
                <w:color w:val="000000"/>
                <w:sz w:val="24"/>
                <w:szCs w:val="24"/>
              </w:rPr>
              <w:t>THC, post consumption (mg/dL)</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52A33"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0.00 (0.00)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0E0F6"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9.52 (12.20)</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30F91"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34.91 (37.26)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8EB1E"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13.84 (25.82)</w:t>
            </w:r>
          </w:p>
        </w:tc>
      </w:tr>
      <w:tr w:rsidR="00AC729D" w14:paraId="2DDA8561" w14:textId="77777777" w:rsidTr="001C442A">
        <w:trPr>
          <w:jc w:val="center"/>
        </w:trPr>
        <w:tc>
          <w:tcPr>
            <w:tcW w:w="403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70522F4"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BC435C">
              <w:rPr>
                <w:rFonts w:ascii="Times New Roman" w:eastAsia="Arial" w:hAnsi="Times New Roman" w:cs="Times New Roman"/>
                <w:b/>
                <w:color w:val="000000"/>
                <w:sz w:val="24"/>
                <w:szCs w:val="24"/>
              </w:rPr>
              <w:t xml:space="preserve">Time Delay </w:t>
            </w:r>
            <w:r>
              <w:rPr>
                <w:rFonts w:ascii="Times New Roman" w:eastAsia="Arial" w:hAnsi="Times New Roman" w:cs="Times New Roman"/>
                <w:b/>
                <w:color w:val="000000"/>
                <w:sz w:val="24"/>
                <w:szCs w:val="24"/>
              </w:rPr>
              <w:t>after Cannabis</w:t>
            </w:r>
            <w:r w:rsidRPr="00105272">
              <w:rPr>
                <w:rFonts w:ascii="Times New Roman" w:eastAsia="Arial" w:hAnsi="Times New Roman" w:cs="Times New Roman"/>
                <w:b/>
                <w:color w:val="000000"/>
                <w:sz w:val="24"/>
                <w:szCs w:val="24"/>
              </w:rPr>
              <w:t xml:space="preserve"> Consumption (mins)</w:t>
            </w:r>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B1AC454"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0.00 (0.00)</w:t>
            </w:r>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CEAB49D"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63.93 (6.26)</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31FCCAA"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60.16 (3.78)</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5FB8999"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
            </w:pPr>
            <w:r w:rsidRPr="00105272">
              <w:rPr>
                <w:rFonts w:ascii="Times New Roman" w:eastAsia="Arial" w:hAnsi="Times New Roman" w:cs="Times New Roman"/>
                <w:color w:val="000000"/>
                <w:sz w:val="24"/>
                <w:szCs w:val="24"/>
              </w:rPr>
              <w:t>40.74 (30.10)</w:t>
            </w:r>
          </w:p>
        </w:tc>
      </w:tr>
      <w:tr w:rsidR="00AC729D" w14:paraId="12D1A7F4" w14:textId="77777777" w:rsidTr="001C442A">
        <w:trPr>
          <w:jc w:val="center"/>
        </w:trPr>
        <w:tc>
          <w:tcPr>
            <w:tcW w:w="10662"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33BA910" w14:textId="77777777" w:rsidR="00AC729D" w:rsidRPr="00105272" w:rsidRDefault="00AC729D" w:rsidP="001C442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
            </w:pPr>
            <w:r w:rsidRPr="00105272">
              <w:rPr>
                <w:rFonts w:ascii="Times New Roman" w:eastAsia="Arial" w:hAnsi="Times New Roman" w:cs="Times New Roman"/>
                <w:color w:val="000000"/>
                <w:sz w:val="20"/>
                <w:szCs w:val="20"/>
                <w:vertAlign w:val="superscript"/>
              </w:rPr>
              <w:t>1</w:t>
            </w:r>
            <w:r w:rsidRPr="00105272">
              <w:rPr>
                <w:rFonts w:ascii="Times New Roman" w:eastAsia="Arial" w:hAnsi="Times New Roman" w:cs="Times New Roman"/>
                <w:color w:val="000000"/>
                <w:sz w:val="20"/>
                <w:szCs w:val="20"/>
              </w:rPr>
              <w:t>Mean (SD); n (%)</w:t>
            </w:r>
          </w:p>
        </w:tc>
      </w:tr>
    </w:tbl>
    <w:commentRangeEnd w:id="105"/>
    <w:p w14:paraId="1024E6A7" w14:textId="77777777" w:rsidR="00AC729D" w:rsidRDefault="00AC729D" w:rsidP="00AC729D">
      <w:pPr>
        <w:spacing w:line="480" w:lineRule="auto"/>
        <w:rPr>
          <w:rFonts w:ascii="Times New Roman" w:hAnsi="Times New Roman" w:cs="Times New Roman"/>
          <w:sz w:val="24"/>
          <w:szCs w:val="24"/>
        </w:rPr>
      </w:pPr>
      <w:r>
        <w:rPr>
          <w:rStyle w:val="CommentReference"/>
        </w:rPr>
        <w:commentReference w:id="105"/>
      </w:r>
      <w:commentRangeEnd w:id="106"/>
      <w:r w:rsidR="00921B36">
        <w:rPr>
          <w:rStyle w:val="CommentReference"/>
        </w:rPr>
        <w:commentReference w:id="106"/>
      </w:r>
    </w:p>
    <w:p w14:paraId="17AAB3C9"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0ABFF047" w14:textId="2AC0C70A"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ROC curves for the prediction analysis compared the discrimination ability for two </w:t>
      </w:r>
      <w:proofErr w:type="gramStart"/>
      <w:r>
        <w:rPr>
          <w:rFonts w:ascii="Times New Roman" w:hAnsi="Times New Roman" w:cs="Times New Roman"/>
          <w:sz w:val="24"/>
          <w:szCs w:val="24"/>
        </w:rPr>
        <w:t>models;</w:t>
      </w:r>
      <w:proofErr w:type="gramEnd"/>
      <w:r>
        <w:rPr>
          <w:rFonts w:ascii="Times New Roman" w:hAnsi="Times New Roman" w:cs="Times New Roman"/>
          <w:sz w:val="24"/>
          <w:szCs w:val="24"/>
        </w:rPr>
        <w:t xml:space="preserve"> </w:t>
      </w:r>
      <w:del w:id="108" w:author="Godbole, Suneeta" w:date="2023-03-29T08:35:00Z">
        <w:r w:rsidDel="00CA3390">
          <w:rPr>
            <w:rFonts w:ascii="Times New Roman" w:hAnsi="Times New Roman" w:cs="Times New Roman"/>
            <w:sz w:val="24"/>
            <w:szCs w:val="24"/>
          </w:rPr>
          <w:delText xml:space="preserve">one </w:delText>
        </w:r>
      </w:del>
      <w:ins w:id="109" w:author="Godbole, Suneeta" w:date="2023-03-29T08:35:00Z">
        <w:r w:rsidR="00CA3390">
          <w:rPr>
            <w:rFonts w:ascii="Times New Roman" w:hAnsi="Times New Roman" w:cs="Times New Roman"/>
            <w:sz w:val="24"/>
            <w:szCs w:val="24"/>
          </w:rPr>
          <w:t>a traditional logistic re</w:t>
        </w:r>
      </w:ins>
      <w:ins w:id="110" w:author="Godbole, Suneeta" w:date="2023-03-29T08:36:00Z">
        <w:r w:rsidR="00CA3390">
          <w:rPr>
            <w:rFonts w:ascii="Times New Roman" w:hAnsi="Times New Roman" w:cs="Times New Roman"/>
            <w:sz w:val="24"/>
            <w:szCs w:val="24"/>
          </w:rPr>
          <w:t>gression model</w:t>
        </w:r>
      </w:ins>
      <w:ins w:id="111" w:author="Godbole, Suneeta" w:date="2023-03-29T08:35:00Z">
        <w:r w:rsidR="00CA3390">
          <w:rPr>
            <w:rFonts w:ascii="Times New Roman" w:hAnsi="Times New Roman" w:cs="Times New Roman"/>
            <w:sz w:val="24"/>
            <w:szCs w:val="24"/>
          </w:rPr>
          <w:t xml:space="preserve"> </w:t>
        </w:r>
      </w:ins>
      <w:del w:id="112" w:author="Godbole, Suneeta" w:date="2023-03-29T08:36:00Z">
        <w:r w:rsidDel="00CA3390">
          <w:rPr>
            <w:rFonts w:ascii="Times New Roman" w:hAnsi="Times New Roman" w:cs="Times New Roman"/>
            <w:sz w:val="24"/>
            <w:szCs w:val="24"/>
          </w:rPr>
          <w:delText xml:space="preserve">used </w:delText>
        </w:r>
      </w:del>
      <w:ins w:id="113" w:author="Godbole, Suneeta" w:date="2023-03-29T08:36:00Z">
        <w:r w:rsidR="00CA3390">
          <w:rPr>
            <w:rFonts w:ascii="Times New Roman" w:hAnsi="Times New Roman" w:cs="Times New Roman"/>
            <w:sz w:val="24"/>
            <w:szCs w:val="24"/>
          </w:rPr>
          <w:t>us</w:t>
        </w:r>
        <w:r w:rsidR="00CA3390">
          <w:rPr>
            <w:rFonts w:ascii="Times New Roman" w:hAnsi="Times New Roman" w:cs="Times New Roman"/>
            <w:sz w:val="24"/>
            <w:szCs w:val="24"/>
          </w:rPr>
          <w:t>ing</w:t>
        </w:r>
        <w:r w:rsidR="00CA3390">
          <w:rPr>
            <w:rFonts w:ascii="Times New Roman" w:hAnsi="Times New Roman" w:cs="Times New Roman"/>
            <w:sz w:val="24"/>
            <w:szCs w:val="24"/>
          </w:rPr>
          <w:t xml:space="preserve"> </w:t>
        </w:r>
      </w:ins>
      <w:r>
        <w:rPr>
          <w:rFonts w:ascii="Times New Roman" w:hAnsi="Times New Roman" w:cs="Times New Roman"/>
          <w:sz w:val="24"/>
          <w:szCs w:val="24"/>
        </w:rPr>
        <w:t xml:space="preserve">summary features of the trajectory of the pupil light response and </w:t>
      </w:r>
      <w:del w:id="114" w:author="Godbole, Suneeta" w:date="2023-03-29T08:36:00Z">
        <w:r w:rsidDel="00CA3390">
          <w:rPr>
            <w:rFonts w:ascii="Times New Roman" w:hAnsi="Times New Roman" w:cs="Times New Roman"/>
            <w:sz w:val="24"/>
            <w:szCs w:val="24"/>
          </w:rPr>
          <w:delText>the second used</w:delText>
        </w:r>
      </w:del>
      <w:ins w:id="115" w:author="Godbole, Suneeta" w:date="2023-03-29T08:36:00Z">
        <w:r w:rsidR="00CA3390">
          <w:rPr>
            <w:rFonts w:ascii="Times New Roman" w:hAnsi="Times New Roman" w:cs="Times New Roman"/>
            <w:sz w:val="24"/>
            <w:szCs w:val="24"/>
          </w:rPr>
          <w:t xml:space="preserve">the other </w:t>
        </w:r>
        <w:r w:rsidR="00032664">
          <w:rPr>
            <w:rFonts w:ascii="Times New Roman" w:hAnsi="Times New Roman" w:cs="Times New Roman"/>
            <w:sz w:val="24"/>
            <w:szCs w:val="24"/>
          </w:rPr>
          <w:t>a</w:t>
        </w:r>
        <w:r w:rsidR="00CA3390">
          <w:rPr>
            <w:rFonts w:ascii="Times New Roman" w:hAnsi="Times New Roman" w:cs="Times New Roman"/>
            <w:sz w:val="24"/>
            <w:szCs w:val="24"/>
          </w:rPr>
          <w:t xml:space="preserve"> functional logistic regression</w:t>
        </w:r>
        <w:r w:rsidR="00032664">
          <w:rPr>
            <w:rFonts w:ascii="Times New Roman" w:hAnsi="Times New Roman" w:cs="Times New Roman"/>
            <w:sz w:val="24"/>
            <w:szCs w:val="24"/>
          </w:rPr>
          <w:t xml:space="preserve"> using</w:t>
        </w:r>
      </w:ins>
      <w:r>
        <w:rPr>
          <w:rFonts w:ascii="Times New Roman" w:hAnsi="Times New Roman" w:cs="Times New Roman"/>
          <w:sz w:val="24"/>
          <w:szCs w:val="24"/>
        </w:rPr>
        <w:t xml:space="preserve"> the full trajectory of the pupil light response (Figure 2A). The model based on the full trajectory of pupil light response had a higher AUC value (AUC = 0.71) compared to the model based single value summary features (AUC = 0.68). This indicates that </w:t>
      </w:r>
      <w:del w:id="116" w:author="Godbole, Suneeta" w:date="2023-03-29T08:37:00Z">
        <w:r w:rsidDel="00032664">
          <w:rPr>
            <w:rFonts w:ascii="Times New Roman" w:hAnsi="Times New Roman" w:cs="Times New Roman"/>
            <w:sz w:val="24"/>
            <w:szCs w:val="24"/>
          </w:rPr>
          <w:delText>models using full trajectory information of pupil light response</w:delText>
        </w:r>
      </w:del>
      <w:ins w:id="117" w:author="Godbole, Suneeta" w:date="2023-03-29T08:37:00Z">
        <w:r w:rsidR="00032664">
          <w:rPr>
            <w:rFonts w:ascii="Times New Roman" w:hAnsi="Times New Roman" w:cs="Times New Roman"/>
            <w:sz w:val="24"/>
            <w:szCs w:val="24"/>
          </w:rPr>
          <w:t>the functional logistic regression model</w:t>
        </w:r>
      </w:ins>
      <w:r>
        <w:rPr>
          <w:rFonts w:ascii="Times New Roman" w:hAnsi="Times New Roman" w:cs="Times New Roman"/>
          <w:sz w:val="24"/>
          <w:szCs w:val="24"/>
        </w:rPr>
        <w:t xml:space="preserve"> may have a better ability to discriminate between the cannabis use group and no-use controls than feature-based models. </w:t>
      </w:r>
    </w:p>
    <w:tbl>
      <w:tblPr>
        <w:tblStyle w:val="TableGrid"/>
        <w:tblW w:w="9895" w:type="dxa"/>
        <w:tblLook w:val="04A0" w:firstRow="1" w:lastRow="0" w:firstColumn="1" w:lastColumn="0" w:noHBand="0" w:noVBand="1"/>
      </w:tblPr>
      <w:tblGrid>
        <w:gridCol w:w="9895"/>
      </w:tblGrid>
      <w:tr w:rsidR="00AC729D" w14:paraId="1E67D35A" w14:textId="77777777" w:rsidTr="001C442A">
        <w:tc>
          <w:tcPr>
            <w:tcW w:w="9895" w:type="dxa"/>
          </w:tcPr>
          <w:p w14:paraId="0071877F" w14:textId="14570CC3" w:rsidR="00AC729D" w:rsidRDefault="00AC729D" w:rsidP="001C442A">
            <w:pPr>
              <w:rPr>
                <w:rFonts w:ascii="Times New Roman" w:hAnsi="Times New Roman" w:cs="Times New Roman"/>
                <w:sz w:val="24"/>
                <w:szCs w:val="24"/>
              </w:rPr>
            </w:pPr>
            <w:commentRangeStart w:id="118"/>
            <w:commentRangeEnd w:id="118"/>
            <w:r>
              <w:rPr>
                <w:rStyle w:val="CommentReference"/>
              </w:rPr>
              <w:lastRenderedPageBreak/>
              <w:commentReference w:id="118"/>
            </w:r>
            <w:ins w:id="119" w:author="Godbole, Suneeta" w:date="2023-03-29T08:59:00Z">
              <w:r w:rsidR="00DB21F0">
                <w:rPr>
                  <w:rFonts w:ascii="Times New Roman" w:hAnsi="Times New Roman" w:cs="Times New Roman"/>
                  <w:noProof/>
                  <w:sz w:val="24"/>
                  <w:szCs w:val="24"/>
                </w:rPr>
                <w:drawing>
                  <wp:inline distT="0" distB="0" distL="0" distR="0" wp14:anchorId="11E13CF6" wp14:editId="1086898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ins>
          </w:p>
        </w:tc>
      </w:tr>
      <w:tr w:rsidR="00AC729D" w14:paraId="432C4349" w14:textId="77777777" w:rsidTr="001C442A">
        <w:tc>
          <w:tcPr>
            <w:tcW w:w="9895" w:type="dxa"/>
          </w:tcPr>
          <w:p w14:paraId="1023F0BA" w14:textId="58C3BA16" w:rsidR="00AC729D" w:rsidRDefault="00AC729D" w:rsidP="001C442A">
            <w:pPr>
              <w:rPr>
                <w:rFonts w:ascii="Times New Roman" w:hAnsi="Times New Roman" w:cs="Times New Roman"/>
                <w:sz w:val="24"/>
                <w:szCs w:val="24"/>
              </w:rPr>
            </w:pPr>
            <w:r>
              <w:rPr>
                <w:rFonts w:ascii="Times New Roman" w:hAnsi="Times New Roman" w:cs="Times New Roman"/>
                <w:sz w:val="24"/>
                <w:szCs w:val="24"/>
              </w:rPr>
              <w:t xml:space="preserve">Figure 2: </w:t>
            </w:r>
            <w:r w:rsidRPr="00105272">
              <w:rPr>
                <w:rFonts w:ascii="Times New Roman" w:hAnsi="Times New Roman" w:cs="Times New Roman"/>
                <w:i/>
                <w:iCs/>
                <w:sz w:val="24"/>
                <w:szCs w:val="24"/>
              </w:rPr>
              <w:t>Panel A</w:t>
            </w:r>
            <w:r>
              <w:rPr>
                <w:rFonts w:ascii="Times New Roman" w:hAnsi="Times New Roman" w:cs="Times New Roman"/>
                <w:sz w:val="24"/>
                <w:szCs w:val="24"/>
              </w:rPr>
              <w:t xml:space="preserve">: Receiver Operator Characteristic curves (ROCs) for our two logistic regression </w:t>
            </w:r>
            <w:ins w:id="120" w:author="Godbole, Suneeta" w:date="2023-03-29T09:02:00Z">
              <w:r w:rsidR="00DB21F0">
                <w:rPr>
                  <w:rFonts w:ascii="Times New Roman" w:hAnsi="Times New Roman" w:cs="Times New Roman"/>
                  <w:sz w:val="24"/>
                  <w:szCs w:val="24"/>
                </w:rPr>
                <w:t>(</w:t>
              </w:r>
              <w:proofErr w:type="spellStart"/>
              <w:r w:rsidR="00DB21F0">
                <w:rPr>
                  <w:rFonts w:ascii="Times New Roman" w:hAnsi="Times New Roman" w:cs="Times New Roman"/>
                  <w:sz w:val="24"/>
                  <w:szCs w:val="24"/>
                </w:rPr>
                <w:t>LogRegr</w:t>
              </w:r>
              <w:proofErr w:type="spellEnd"/>
              <w:r w:rsidR="00DB21F0">
                <w:rPr>
                  <w:rFonts w:ascii="Times New Roman" w:hAnsi="Times New Roman" w:cs="Times New Roman"/>
                  <w:sz w:val="24"/>
                  <w:szCs w:val="24"/>
                </w:rPr>
                <w:t xml:space="preserve">) </w:t>
              </w:r>
            </w:ins>
            <w:r>
              <w:rPr>
                <w:rFonts w:ascii="Times New Roman" w:hAnsi="Times New Roman" w:cs="Times New Roman"/>
                <w:sz w:val="24"/>
                <w:szCs w:val="24"/>
              </w:rPr>
              <w:t>models. Higher accuracy in predicting recent cannabis use is indicated by a higher AUC and the ROC curve following the left and top edge of the graph. The model depicted with blue line was constructed with</w:t>
            </w:r>
            <w:ins w:id="121" w:author="Godbole, Suneeta" w:date="2023-03-29T08:38:00Z">
              <w:r w:rsidR="00032664">
                <w:rPr>
                  <w:rFonts w:ascii="Times New Roman" w:hAnsi="Times New Roman" w:cs="Times New Roman"/>
                  <w:sz w:val="24"/>
                  <w:szCs w:val="24"/>
                </w:rPr>
                <w:t xml:space="preserve"> a traditional logistic regression model using</w:t>
              </w:r>
            </w:ins>
            <w:r>
              <w:rPr>
                <w:rFonts w:ascii="Times New Roman" w:hAnsi="Times New Roman" w:cs="Times New Roman"/>
                <w:sz w:val="24"/>
                <w:szCs w:val="24"/>
              </w:rPr>
              <w:t xml:space="preserve"> single value summary features of pupil light response. The model depicted with the yellow was constructed with </w:t>
            </w:r>
            <w:del w:id="122" w:author="Godbole, Suneeta" w:date="2023-03-29T08:38:00Z">
              <w:r w:rsidDel="00032664">
                <w:rPr>
                  <w:rFonts w:ascii="Times New Roman" w:hAnsi="Times New Roman" w:cs="Times New Roman"/>
                  <w:sz w:val="24"/>
                  <w:szCs w:val="24"/>
                </w:rPr>
                <w:delText xml:space="preserve">the </w:delText>
              </w:r>
            </w:del>
            <w:ins w:id="123" w:author="Godbole, Suneeta" w:date="2023-03-29T08:38:00Z">
              <w:r w:rsidR="00032664">
                <w:rPr>
                  <w:rFonts w:ascii="Times New Roman" w:hAnsi="Times New Roman" w:cs="Times New Roman"/>
                  <w:sz w:val="24"/>
                  <w:szCs w:val="24"/>
                </w:rPr>
                <w:t>a functional logistic regression model</w:t>
              </w:r>
            </w:ins>
            <w:ins w:id="124" w:author="Godbole, Suneeta" w:date="2023-03-29T08:39:00Z">
              <w:r w:rsidR="00032664">
                <w:rPr>
                  <w:rFonts w:ascii="Times New Roman" w:hAnsi="Times New Roman" w:cs="Times New Roman"/>
                  <w:sz w:val="24"/>
                  <w:szCs w:val="24"/>
                </w:rPr>
                <w:t xml:space="preserve"> using</w:t>
              </w:r>
            </w:ins>
            <w:ins w:id="125" w:author="Godbole, Suneeta" w:date="2023-03-29T08:38:00Z">
              <w:r w:rsidR="00032664">
                <w:rPr>
                  <w:rFonts w:ascii="Times New Roman" w:hAnsi="Times New Roman" w:cs="Times New Roman"/>
                  <w:sz w:val="24"/>
                  <w:szCs w:val="24"/>
                </w:rPr>
                <w:t xml:space="preserve"> </w:t>
              </w:r>
            </w:ins>
            <w:r>
              <w:rPr>
                <w:rFonts w:ascii="Times New Roman" w:hAnsi="Times New Roman" w:cs="Times New Roman"/>
                <w:sz w:val="24"/>
                <w:szCs w:val="24"/>
              </w:rPr>
              <w:t xml:space="preserve">full trajectory of pupil light response. Although similar, the model utilizing the full trajectory data has better discrimination ability between cannabis users and no-use controls.  </w:t>
            </w:r>
          </w:p>
          <w:p w14:paraId="4DD6C40F" w14:textId="2B90CA79" w:rsidR="00AC729D" w:rsidRDefault="00AC729D" w:rsidP="001C442A">
            <w:pPr>
              <w:rPr>
                <w:rFonts w:ascii="Times New Roman" w:hAnsi="Times New Roman" w:cs="Times New Roman"/>
                <w:sz w:val="24"/>
                <w:szCs w:val="24"/>
              </w:rPr>
            </w:pPr>
            <w:r w:rsidRPr="00105272">
              <w:rPr>
                <w:rFonts w:ascii="Times New Roman" w:hAnsi="Times New Roman" w:cs="Times New Roman"/>
                <w:i/>
                <w:iCs/>
                <w:sz w:val="24"/>
                <w:szCs w:val="24"/>
              </w:rPr>
              <w:t>Panel B</w:t>
            </w:r>
            <w:r>
              <w:rPr>
                <w:rFonts w:ascii="Times New Roman" w:hAnsi="Times New Roman" w:cs="Times New Roman"/>
                <w:sz w:val="24"/>
                <w:szCs w:val="24"/>
              </w:rPr>
              <w:t>: The d</w:t>
            </w:r>
            <w:r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Pr="00833772">
              <w:rPr>
                <w:rFonts w:ascii="Times New Roman" w:hAnsi="Times New Roman" w:cs="Times New Roman"/>
                <w:sz w:val="24"/>
                <w:szCs w:val="24"/>
              </w:rPr>
              <w:t xml:space="preserve"> </w:t>
            </w:r>
            <w:r>
              <w:rPr>
                <w:rFonts w:ascii="Times New Roman" w:hAnsi="Times New Roman" w:cs="Times New Roman"/>
                <w:sz w:val="24"/>
                <w:szCs w:val="24"/>
              </w:rPr>
              <w:t>point wise 95%</w:t>
            </w:r>
            <w:r w:rsidRPr="00833772">
              <w:rPr>
                <w:rFonts w:ascii="Times New Roman" w:hAnsi="Times New Roman" w:cs="Times New Roman"/>
                <w:sz w:val="24"/>
                <w:szCs w:val="24"/>
              </w:rPr>
              <w:t xml:space="preserve"> confidence interval around the </w:t>
            </w:r>
            <w:del w:id="126" w:author="Godbole, Suneeta" w:date="2023-03-29T08:39:00Z">
              <w:r w:rsidDel="00032664">
                <w:rPr>
                  <w:rFonts w:ascii="Times New Roman" w:hAnsi="Times New Roman" w:cs="Times New Roman"/>
                  <w:sz w:val="24"/>
                  <w:szCs w:val="24"/>
                </w:rPr>
                <w:delText xml:space="preserve">Odds </w:delText>
              </w:r>
            </w:del>
            <w:ins w:id="127" w:author="Godbole, Suneeta" w:date="2023-03-29T08:39:00Z">
              <w:r w:rsidR="00032664">
                <w:rPr>
                  <w:rFonts w:ascii="Times New Roman" w:hAnsi="Times New Roman" w:cs="Times New Roman"/>
                  <w:sz w:val="24"/>
                  <w:szCs w:val="24"/>
                </w:rPr>
                <w:t>o</w:t>
              </w:r>
              <w:r w:rsidR="00032664">
                <w:rPr>
                  <w:rFonts w:ascii="Times New Roman" w:hAnsi="Times New Roman" w:cs="Times New Roman"/>
                  <w:sz w:val="24"/>
                  <w:szCs w:val="24"/>
                </w:rPr>
                <w:t xml:space="preserve">dds </w:t>
              </w:r>
            </w:ins>
            <w:del w:id="128" w:author="Godbole, Suneeta" w:date="2023-03-29T08:39:00Z">
              <w:r w:rsidDel="00032664">
                <w:rPr>
                  <w:rFonts w:ascii="Times New Roman" w:hAnsi="Times New Roman" w:cs="Times New Roman"/>
                  <w:sz w:val="24"/>
                  <w:szCs w:val="24"/>
                </w:rPr>
                <w:delText xml:space="preserve">Ratio </w:delText>
              </w:r>
            </w:del>
            <w:ins w:id="129" w:author="Godbole, Suneeta" w:date="2023-03-29T08:39:00Z">
              <w:r w:rsidR="00032664">
                <w:rPr>
                  <w:rFonts w:ascii="Times New Roman" w:hAnsi="Times New Roman" w:cs="Times New Roman"/>
                  <w:sz w:val="24"/>
                  <w:szCs w:val="24"/>
                </w:rPr>
                <w:t>r</w:t>
              </w:r>
              <w:r w:rsidR="00032664">
                <w:rPr>
                  <w:rFonts w:ascii="Times New Roman" w:hAnsi="Times New Roman" w:cs="Times New Roman"/>
                  <w:sz w:val="24"/>
                  <w:szCs w:val="24"/>
                </w:rPr>
                <w:t xml:space="preserve">atio </w:t>
              </w:r>
            </w:ins>
            <w:r>
              <w:rPr>
                <w:rFonts w:ascii="Times New Roman" w:hAnsi="Times New Roman" w:cs="Times New Roman"/>
                <w:sz w:val="24"/>
                <w:szCs w:val="24"/>
              </w:rPr>
              <w:t xml:space="preserve">(OR) </w:t>
            </w:r>
            <w:proofErr w:type="gramStart"/>
            <w:r>
              <w:rPr>
                <w:rFonts w:ascii="Times New Roman" w:hAnsi="Times New Roman" w:cs="Times New Roman"/>
                <w:sz w:val="24"/>
                <w:szCs w:val="24"/>
              </w:rPr>
              <w:t>estimate</w:t>
            </w:r>
            <w:proofErr w:type="gramEnd"/>
            <w:r>
              <w:rPr>
                <w:rFonts w:ascii="Times New Roman" w:hAnsi="Times New Roman" w:cs="Times New Roman"/>
                <w:sz w:val="24"/>
                <w:szCs w:val="24"/>
              </w:rPr>
              <w:t xml:space="preserve"> between </w:t>
            </w:r>
            <w:del w:id="130" w:author="Godbole, Suneeta" w:date="2023-03-28T22:55:00Z">
              <w:r w:rsidDel="005A1CA3">
                <w:rPr>
                  <w:rFonts w:ascii="Times New Roman" w:hAnsi="Times New Roman" w:cs="Times New Roman"/>
                  <w:sz w:val="24"/>
                  <w:szCs w:val="24"/>
                </w:rPr>
                <w:delText xml:space="preserve">smokers </w:delText>
              </w:r>
            </w:del>
            <w:ins w:id="131" w:author="Godbole, Suneeta" w:date="2023-03-28T22:55:00Z">
              <w:r w:rsidR="005A1CA3">
                <w:rPr>
                  <w:rFonts w:ascii="Times New Roman" w:hAnsi="Times New Roman" w:cs="Times New Roman"/>
                  <w:sz w:val="24"/>
                  <w:szCs w:val="24"/>
                </w:rPr>
                <w:t xml:space="preserve">the cannabis use group </w:t>
              </w:r>
            </w:ins>
            <w:r>
              <w:rPr>
                <w:rFonts w:ascii="Times New Roman" w:hAnsi="Times New Roman" w:cs="Times New Roman"/>
                <w:sz w:val="24"/>
                <w:szCs w:val="24"/>
              </w:rPr>
              <w:t xml:space="preserve">and </w:t>
            </w:r>
            <w:ins w:id="132" w:author="Godbole, Suneeta" w:date="2023-03-29T08:39:00Z">
              <w:r w:rsidR="00032664">
                <w:rPr>
                  <w:rFonts w:ascii="Times New Roman" w:hAnsi="Times New Roman" w:cs="Times New Roman"/>
                  <w:sz w:val="24"/>
                  <w:szCs w:val="24"/>
                </w:rPr>
                <w:t xml:space="preserve">the </w:t>
              </w:r>
            </w:ins>
            <w:r>
              <w:rPr>
                <w:rFonts w:ascii="Times New Roman" w:hAnsi="Times New Roman" w:cs="Times New Roman"/>
                <w:sz w:val="24"/>
                <w:szCs w:val="24"/>
              </w:rPr>
              <w:t>no</w:t>
            </w:r>
            <w:del w:id="133" w:author="Godbole, Suneeta" w:date="2023-03-28T22:55:00Z">
              <w:r w:rsidDel="005A1CA3">
                <w:rPr>
                  <w:rFonts w:ascii="Times New Roman" w:hAnsi="Times New Roman" w:cs="Times New Roman"/>
                  <w:sz w:val="24"/>
                  <w:szCs w:val="24"/>
                </w:rPr>
                <w:delText>n-smokers</w:delText>
              </w:r>
            </w:del>
            <w:ins w:id="134" w:author="Godbole, Suneeta" w:date="2023-03-28T22:55:00Z">
              <w:r w:rsidR="005A1CA3">
                <w:rPr>
                  <w:rFonts w:ascii="Times New Roman" w:hAnsi="Times New Roman" w:cs="Times New Roman"/>
                  <w:sz w:val="24"/>
                  <w:szCs w:val="24"/>
                </w:rPr>
                <w:t xml:space="preserve"> use group</w:t>
              </w:r>
            </w:ins>
            <w:r>
              <w:rPr>
                <w:rFonts w:ascii="Times New Roman" w:hAnsi="Times New Roman" w:cs="Times New Roman"/>
                <w:sz w:val="24"/>
                <w:szCs w:val="24"/>
              </w:rPr>
              <w:t xml:space="preserve">. The plot depicts the </w:t>
            </w:r>
            <w:del w:id="135" w:author="Godbole, Suneeta" w:date="2023-03-29T08:39:00Z">
              <w:r w:rsidDel="00032664">
                <w:rPr>
                  <w:rFonts w:ascii="Times New Roman" w:hAnsi="Times New Roman" w:cs="Times New Roman"/>
                  <w:sz w:val="24"/>
                  <w:szCs w:val="24"/>
                </w:rPr>
                <w:delText>odds ratio (</w:delText>
              </w:r>
            </w:del>
            <w:r>
              <w:rPr>
                <w:rFonts w:ascii="Times New Roman" w:hAnsi="Times New Roman" w:cs="Times New Roman"/>
                <w:sz w:val="24"/>
                <w:szCs w:val="24"/>
              </w:rPr>
              <w:t>OR</w:t>
            </w:r>
            <w:del w:id="136" w:author="Godbole, Suneeta" w:date="2023-03-29T08:39:00Z">
              <w:r w:rsidDel="00032664">
                <w:rPr>
                  <w:rFonts w:ascii="Times New Roman" w:hAnsi="Times New Roman" w:cs="Times New Roman"/>
                  <w:sz w:val="24"/>
                  <w:szCs w:val="24"/>
                </w:rPr>
                <w:delText>)</w:delText>
              </w:r>
            </w:del>
            <w:r>
              <w:rPr>
                <w:rFonts w:ascii="Times New Roman" w:hAnsi="Times New Roman" w:cs="Times New Roman"/>
                <w:sz w:val="24"/>
                <w:szCs w:val="24"/>
              </w:rPr>
              <w:t xml:space="preserve"> of </w:t>
            </w:r>
            <w:del w:id="137" w:author="Godbole, Suneeta" w:date="2023-03-29T08:40:00Z">
              <w:r w:rsidDel="00032664">
                <w:rPr>
                  <w:rFonts w:ascii="Times New Roman" w:hAnsi="Times New Roman" w:cs="Times New Roman"/>
                  <w:sz w:val="24"/>
                  <w:szCs w:val="24"/>
                </w:rPr>
                <w:delText xml:space="preserve">being </w:delText>
              </w:r>
            </w:del>
            <w:ins w:id="138" w:author="Godbole, Suneeta" w:date="2023-03-28T22:55:00Z">
              <w:r w:rsidR="005A1CA3">
                <w:rPr>
                  <w:rFonts w:ascii="Times New Roman" w:hAnsi="Times New Roman" w:cs="Times New Roman"/>
                  <w:sz w:val="24"/>
                  <w:szCs w:val="24"/>
                </w:rPr>
                <w:t>having re</w:t>
              </w:r>
            </w:ins>
            <w:ins w:id="139" w:author="Godbole, Suneeta" w:date="2023-03-28T22:56:00Z">
              <w:r w:rsidR="005A1CA3">
                <w:rPr>
                  <w:rFonts w:ascii="Times New Roman" w:hAnsi="Times New Roman" w:cs="Times New Roman"/>
                  <w:sz w:val="24"/>
                  <w:szCs w:val="24"/>
                </w:rPr>
                <w:t>cent cannabis use vs no use</w:t>
              </w:r>
            </w:ins>
            <w:del w:id="140" w:author="Godbole, Suneeta" w:date="2023-03-28T22:55:00Z">
              <w:r w:rsidDel="005A1CA3">
                <w:rPr>
                  <w:rFonts w:ascii="Times New Roman" w:hAnsi="Times New Roman" w:cs="Times New Roman"/>
                  <w:sz w:val="24"/>
                  <w:szCs w:val="24"/>
                </w:rPr>
                <w:delText xml:space="preserve">a smokers vs non-smokers </w:delText>
              </w:r>
            </w:del>
            <w:ins w:id="141" w:author="Godbole, Suneeta" w:date="2023-03-29T08:40:00Z">
              <w:r w:rsidR="00032664">
                <w:rPr>
                  <w:rFonts w:ascii="Times New Roman" w:hAnsi="Times New Roman" w:cs="Times New Roman"/>
                  <w:sz w:val="24"/>
                  <w:szCs w:val="24"/>
                </w:rPr>
                <w:t xml:space="preserve"> </w:t>
              </w:r>
            </w:ins>
            <w:r>
              <w:rPr>
                <w:rFonts w:ascii="Times New Roman" w:hAnsi="Times New Roman" w:cs="Times New Roman"/>
                <w:sz w:val="24"/>
                <w:szCs w:val="24"/>
              </w:rPr>
              <w:t xml:space="preserve">across the time course of the pupil light response. High ORs would increase the probability of predicting </w:t>
            </w:r>
            <w:del w:id="142" w:author="Godbole, Suneeta" w:date="2023-03-28T22:56:00Z">
              <w:r w:rsidDel="005A1CA3">
                <w:rPr>
                  <w:rFonts w:ascii="Times New Roman" w:hAnsi="Times New Roman" w:cs="Times New Roman"/>
                  <w:sz w:val="24"/>
                  <w:szCs w:val="24"/>
                </w:rPr>
                <w:delText>a smoker</w:delText>
              </w:r>
            </w:del>
            <w:ins w:id="143" w:author="Godbole, Suneeta" w:date="2023-03-28T22:56:00Z">
              <w:r w:rsidR="005A1CA3">
                <w:rPr>
                  <w:rFonts w:ascii="Times New Roman" w:hAnsi="Times New Roman" w:cs="Times New Roman"/>
                  <w:sz w:val="24"/>
                  <w:szCs w:val="24"/>
                </w:rPr>
                <w:t>recent cannabis use</w:t>
              </w:r>
            </w:ins>
            <w:r>
              <w:rPr>
                <w:rFonts w:ascii="Times New Roman" w:hAnsi="Times New Roman" w:cs="Times New Roman"/>
                <w:sz w:val="24"/>
                <w:szCs w:val="24"/>
              </w:rPr>
              <w:t xml:space="preserve">. The red </w:t>
            </w:r>
            <w:del w:id="144" w:author="Godbole, Suneeta" w:date="2023-03-28T22:56:00Z">
              <w:r w:rsidDel="005A1CA3">
                <w:rPr>
                  <w:rFonts w:ascii="Times New Roman" w:hAnsi="Times New Roman" w:cs="Times New Roman"/>
                  <w:sz w:val="24"/>
                  <w:szCs w:val="24"/>
                </w:rPr>
                <w:delText>dotted</w:delText>
              </w:r>
            </w:del>
            <w:r>
              <w:rPr>
                <w:rFonts w:ascii="Times New Roman" w:hAnsi="Times New Roman" w:cs="Times New Roman"/>
                <w:sz w:val="24"/>
                <w:szCs w:val="24"/>
              </w:rPr>
              <w:t xml:space="preserve"> segments indicate areas where the confidence interval (both dashed lines) are above or below the critical value, demonstrating statistically significant differences between </w:t>
            </w:r>
            <w:del w:id="145" w:author="Godbole, Suneeta" w:date="2023-03-28T22:56:00Z">
              <w:r w:rsidDel="005A1CA3">
                <w:rPr>
                  <w:rFonts w:ascii="Times New Roman" w:hAnsi="Times New Roman" w:cs="Times New Roman"/>
                  <w:sz w:val="24"/>
                  <w:szCs w:val="24"/>
                </w:rPr>
                <w:delText xml:space="preserve">smokers </w:delText>
              </w:r>
            </w:del>
            <w:ins w:id="146" w:author="Godbole, Suneeta" w:date="2023-03-28T22:56:00Z">
              <w:r w:rsidR="005A1CA3">
                <w:rPr>
                  <w:rFonts w:ascii="Times New Roman" w:hAnsi="Times New Roman" w:cs="Times New Roman"/>
                  <w:sz w:val="24"/>
                  <w:szCs w:val="24"/>
                </w:rPr>
                <w:t xml:space="preserve">the cannabis use group </w:t>
              </w:r>
            </w:ins>
            <w:r>
              <w:rPr>
                <w:rFonts w:ascii="Times New Roman" w:hAnsi="Times New Roman" w:cs="Times New Roman"/>
                <w:sz w:val="24"/>
                <w:szCs w:val="24"/>
              </w:rPr>
              <w:t>and no</w:t>
            </w:r>
            <w:del w:id="147" w:author="Godbole, Suneeta" w:date="2023-03-28T22:56:00Z">
              <w:r w:rsidDel="005A1CA3">
                <w:rPr>
                  <w:rFonts w:ascii="Times New Roman" w:hAnsi="Times New Roman" w:cs="Times New Roman"/>
                  <w:sz w:val="24"/>
                  <w:szCs w:val="24"/>
                </w:rPr>
                <w:delText>n-smokers</w:delText>
              </w:r>
            </w:del>
            <w:ins w:id="148" w:author="Godbole, Suneeta" w:date="2023-03-28T22:56:00Z">
              <w:r w:rsidR="005A1CA3">
                <w:rPr>
                  <w:rFonts w:ascii="Times New Roman" w:hAnsi="Times New Roman" w:cs="Times New Roman"/>
                  <w:sz w:val="24"/>
                  <w:szCs w:val="24"/>
                </w:rPr>
                <w:t xml:space="preserve"> use group</w:t>
              </w:r>
            </w:ins>
            <w:r>
              <w:rPr>
                <w:rFonts w:ascii="Times New Roman" w:hAnsi="Times New Roman" w:cs="Times New Roman"/>
                <w:sz w:val="24"/>
                <w:szCs w:val="24"/>
              </w:rPr>
              <w:t>.</w:t>
            </w:r>
          </w:p>
        </w:tc>
      </w:tr>
    </w:tbl>
    <w:p w14:paraId="141E22C9" w14:textId="77777777" w:rsidR="00AC729D" w:rsidRDefault="00AC729D" w:rsidP="00AC729D">
      <w:pPr>
        <w:spacing w:line="480" w:lineRule="auto"/>
        <w:rPr>
          <w:rFonts w:ascii="Times New Roman" w:hAnsi="Times New Roman" w:cs="Times New Roman"/>
          <w:sz w:val="24"/>
          <w:szCs w:val="24"/>
        </w:rPr>
      </w:pPr>
    </w:p>
    <w:p w14:paraId="632935A2" w14:textId="42BBC2ED"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 functional logistic regression model in the yellow line of Figure 2A leverages information in the full pupil response trajectories it is better able to discriminate between participants who have recently used cannabis from those who have not. An added benefit of this model is the ability to visualize the odds of cannabis use over the 10 seconds of </w:t>
      </w:r>
      <w:r>
        <w:rPr>
          <w:rFonts w:ascii="Times New Roman" w:hAnsi="Times New Roman" w:cs="Times New Roman"/>
          <w:sz w:val="24"/>
          <w:szCs w:val="24"/>
        </w:rPr>
        <w:lastRenderedPageBreak/>
        <w:t xml:space="preserve">the pupil light response test (Figure 2B). </w:t>
      </w:r>
      <w:commentRangeStart w:id="149"/>
      <w:commentRangeStart w:id="150"/>
      <w:commentRangeStart w:id="151"/>
      <w:r>
        <w:rPr>
          <w:rFonts w:ascii="Times New Roman" w:hAnsi="Times New Roman" w:cs="Times New Roman"/>
          <w:sz w:val="24"/>
          <w:szCs w:val="24"/>
        </w:rPr>
        <w:t xml:space="preserve">This plot shows two regions with statistically significant differences between cannabis uses and no-use controls. The first region between 2.03 and 3.73 seconds with a maximum difference at 2.97 seconds (OR: 2.66, 95% CI: [1.28, 5.50]) corresponds to the time period where the point of minimal constriction is typically observed, and shows that individuals with less pupil constriction have higher odds of being </w:t>
      </w:r>
      <w:del w:id="152" w:author="Godbole, Suneeta" w:date="2023-03-28T22:57:00Z">
        <w:r w:rsidDel="005A1CA3">
          <w:rPr>
            <w:rFonts w:ascii="Times New Roman" w:hAnsi="Times New Roman" w:cs="Times New Roman"/>
            <w:sz w:val="24"/>
            <w:szCs w:val="24"/>
          </w:rPr>
          <w:delText>smokers</w:delText>
        </w:r>
      </w:del>
      <w:ins w:id="153" w:author="Godbole, Suneeta" w:date="2023-03-28T22:57:00Z">
        <w:r w:rsidR="005A1CA3">
          <w:rPr>
            <w:rFonts w:ascii="Times New Roman" w:hAnsi="Times New Roman" w:cs="Times New Roman"/>
            <w:sz w:val="24"/>
            <w:szCs w:val="24"/>
          </w:rPr>
          <w:t>in the cannabis use group</w:t>
        </w:r>
      </w:ins>
      <w:r>
        <w:rPr>
          <w:rFonts w:ascii="Times New Roman" w:hAnsi="Times New Roman" w:cs="Times New Roman"/>
          <w:sz w:val="24"/>
          <w:szCs w:val="24"/>
        </w:rPr>
        <w:t xml:space="preserve">. The second region between 5.7 and 7.3 seconds with a peak difference at 6.57 seconds (OR: 0.37, 95% CI: [0.17, 0.81]), occurs during the period of rebound dilation and shows that higher values of rebound dilation decrease the odds of being </w:t>
      </w:r>
      <w:del w:id="154" w:author="Godbole, Suneeta" w:date="2023-03-28T22:57:00Z">
        <w:r w:rsidDel="005A1CA3">
          <w:rPr>
            <w:rFonts w:ascii="Times New Roman" w:hAnsi="Times New Roman" w:cs="Times New Roman"/>
            <w:sz w:val="24"/>
            <w:szCs w:val="24"/>
          </w:rPr>
          <w:delText>a smoker</w:delText>
        </w:r>
      </w:del>
      <w:ins w:id="155" w:author="Godbole, Suneeta" w:date="2023-03-28T22:57:00Z">
        <w:r w:rsidR="005A1CA3">
          <w:rPr>
            <w:rFonts w:ascii="Times New Roman" w:hAnsi="Times New Roman" w:cs="Times New Roman"/>
            <w:sz w:val="24"/>
            <w:szCs w:val="24"/>
          </w:rPr>
          <w:t>in the cannabis use group</w:t>
        </w:r>
      </w:ins>
      <w:r>
        <w:rPr>
          <w:rFonts w:ascii="Times New Roman" w:hAnsi="Times New Roman" w:cs="Times New Roman"/>
          <w:sz w:val="24"/>
          <w:szCs w:val="24"/>
        </w:rPr>
        <w:t xml:space="preserve">. </w:t>
      </w:r>
      <w:commentRangeEnd w:id="149"/>
      <w:r>
        <w:rPr>
          <w:rStyle w:val="CommentReference"/>
        </w:rPr>
        <w:commentReference w:id="149"/>
      </w:r>
      <w:commentRangeEnd w:id="150"/>
      <w:r>
        <w:rPr>
          <w:rStyle w:val="CommentReference"/>
        </w:rPr>
        <w:commentReference w:id="150"/>
      </w:r>
      <w:commentRangeEnd w:id="151"/>
      <w:r>
        <w:rPr>
          <w:rStyle w:val="CommentReference"/>
        </w:rPr>
        <w:commentReference w:id="151"/>
      </w:r>
    </w:p>
    <w:p w14:paraId="3EFB8608" w14:textId="77777777" w:rsidR="00AC729D" w:rsidRPr="00105272" w:rsidRDefault="00AC729D" w:rsidP="00AC729D">
      <w:pPr>
        <w:spacing w:line="480" w:lineRule="auto"/>
        <w:rPr>
          <w:rFonts w:ascii="Times New Roman" w:hAnsi="Times New Roman" w:cs="Times New Roman"/>
          <w:i/>
          <w:iCs/>
          <w:sz w:val="24"/>
          <w:szCs w:val="24"/>
        </w:rPr>
      </w:pPr>
      <w:r w:rsidRPr="00105272">
        <w:rPr>
          <w:rFonts w:ascii="Times New Roman" w:hAnsi="Times New Roman" w:cs="Times New Roman"/>
          <w:i/>
          <w:iCs/>
          <w:sz w:val="24"/>
          <w:szCs w:val="24"/>
        </w:rPr>
        <w:t>Visualizing patterns in pupil response trajectories across cannabis use group</w:t>
      </w:r>
    </w:p>
    <w:p w14:paraId="5251B640" w14:textId="56AE4B8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function-on-scalar regression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which shows differences in the full pupil light response trajectories by characteristic such as age or cannabis use group was used to show differences between the average trajectories of </w:t>
      </w:r>
      <w:r w:rsidR="00EE3CFB">
        <w:rPr>
          <w:rFonts w:ascii="Times New Roman" w:hAnsi="Times New Roman" w:cs="Times New Roman"/>
          <w:sz w:val="24"/>
          <w:szCs w:val="24"/>
        </w:rPr>
        <w:t>pupil light response</w:t>
      </w:r>
      <w:r>
        <w:rPr>
          <w:rFonts w:ascii="Times New Roman" w:hAnsi="Times New Roman" w:cs="Times New Roman"/>
          <w:sz w:val="24"/>
          <w:szCs w:val="24"/>
        </w:rPr>
        <w:t xml:space="preserve"> in daily, occasional and no-use groups. A separate model estimated the average trajectory of </w:t>
      </w:r>
      <w:del w:id="156" w:author="Godbole, Suneeta" w:date="2023-03-28T22:57:00Z">
        <w:r w:rsidDel="005A1CA3">
          <w:rPr>
            <w:rFonts w:ascii="Times New Roman" w:hAnsi="Times New Roman" w:cs="Times New Roman"/>
            <w:sz w:val="24"/>
            <w:szCs w:val="24"/>
          </w:rPr>
          <w:delText xml:space="preserve">smokers </w:delText>
        </w:r>
      </w:del>
      <w:ins w:id="157" w:author="Godbole, Suneeta" w:date="2023-03-28T22:57:00Z">
        <w:r w:rsidR="005A1CA3">
          <w:rPr>
            <w:rFonts w:ascii="Times New Roman" w:hAnsi="Times New Roman" w:cs="Times New Roman"/>
            <w:sz w:val="24"/>
            <w:szCs w:val="24"/>
          </w:rPr>
          <w:t xml:space="preserve">the cannabis use group </w:t>
        </w:r>
      </w:ins>
      <w:r>
        <w:rPr>
          <w:rFonts w:ascii="Times New Roman" w:hAnsi="Times New Roman" w:cs="Times New Roman"/>
          <w:sz w:val="24"/>
          <w:szCs w:val="24"/>
        </w:rPr>
        <w:t>and no</w:t>
      </w:r>
      <w:del w:id="158" w:author="Godbole, Suneeta" w:date="2023-03-28T22:57:00Z">
        <w:r w:rsidDel="005A1CA3">
          <w:rPr>
            <w:rFonts w:ascii="Times New Roman" w:hAnsi="Times New Roman" w:cs="Times New Roman"/>
            <w:sz w:val="24"/>
            <w:szCs w:val="24"/>
          </w:rPr>
          <w:delText>n-smokers</w:delText>
        </w:r>
      </w:del>
      <w:ins w:id="159" w:author="Godbole, Suneeta" w:date="2023-03-28T22:57:00Z">
        <w:r w:rsidR="005A1CA3">
          <w:rPr>
            <w:rFonts w:ascii="Times New Roman" w:hAnsi="Times New Roman" w:cs="Times New Roman"/>
            <w:sz w:val="24"/>
            <w:szCs w:val="24"/>
          </w:rPr>
          <w:t xml:space="preserve"> use group</w:t>
        </w:r>
      </w:ins>
      <w:r>
        <w:rPr>
          <w:rFonts w:ascii="Times New Roman" w:hAnsi="Times New Roman" w:cs="Times New Roman"/>
          <w:sz w:val="24"/>
          <w:szCs w:val="24"/>
        </w:rPr>
        <w:t>. In Figure 3</w:t>
      </w:r>
      <w:ins w:id="160" w:author="Godbole, Suneeta" w:date="2023-03-29T08:42:00Z">
        <w:r w:rsidR="00032664">
          <w:rPr>
            <w:rFonts w:ascii="Times New Roman" w:hAnsi="Times New Roman" w:cs="Times New Roman"/>
            <w:sz w:val="24"/>
            <w:szCs w:val="24"/>
          </w:rPr>
          <w:t>A</w:t>
        </w:r>
      </w:ins>
      <w:r>
        <w:rPr>
          <w:rFonts w:ascii="Times New Roman" w:hAnsi="Times New Roman" w:cs="Times New Roman"/>
          <w:sz w:val="24"/>
          <w:szCs w:val="24"/>
        </w:rPr>
        <w:t xml:space="preserve">, the </w:t>
      </w:r>
      <w:ins w:id="161" w:author="Godbole, Suneeta" w:date="2023-03-29T08:42:00Z">
        <w:r w:rsidR="00032664">
          <w:rPr>
            <w:rFonts w:ascii="Times New Roman" w:hAnsi="Times New Roman" w:cs="Times New Roman"/>
            <w:sz w:val="24"/>
            <w:szCs w:val="24"/>
          </w:rPr>
          <w:t xml:space="preserve">estimated </w:t>
        </w:r>
      </w:ins>
      <w:r>
        <w:rPr>
          <w:rFonts w:ascii="Times New Roman" w:hAnsi="Times New Roman" w:cs="Times New Roman"/>
          <w:sz w:val="24"/>
          <w:szCs w:val="24"/>
        </w:rPr>
        <w:t xml:space="preserve">average trajectories are plotted with solid lines for cannabis use frequency and a dashed line was overlaid for all </w:t>
      </w:r>
      <w:del w:id="162" w:author="Godbole, Suneeta" w:date="2023-03-28T22:58:00Z">
        <w:r w:rsidDel="005A1CA3">
          <w:rPr>
            <w:rFonts w:ascii="Times New Roman" w:hAnsi="Times New Roman" w:cs="Times New Roman"/>
            <w:sz w:val="24"/>
            <w:szCs w:val="24"/>
          </w:rPr>
          <w:delText>smokers</w:delText>
        </w:r>
      </w:del>
      <w:ins w:id="163" w:author="Godbole, Suneeta" w:date="2023-03-28T22:58:00Z">
        <w:r w:rsidR="005A1CA3">
          <w:rPr>
            <w:rFonts w:ascii="Times New Roman" w:hAnsi="Times New Roman" w:cs="Times New Roman"/>
            <w:sz w:val="24"/>
            <w:szCs w:val="24"/>
          </w:rPr>
          <w:t xml:space="preserve">participants in the cannabis use </w:t>
        </w:r>
      </w:ins>
      <w:ins w:id="164" w:author="Godbole, Suneeta" w:date="2023-03-29T08:42:00Z">
        <w:r w:rsidR="00032664">
          <w:rPr>
            <w:rFonts w:ascii="Times New Roman" w:hAnsi="Times New Roman" w:cs="Times New Roman"/>
            <w:sz w:val="24"/>
            <w:szCs w:val="24"/>
          </w:rPr>
          <w:t>group</w:t>
        </w:r>
      </w:ins>
      <w:r>
        <w:rPr>
          <w:rFonts w:ascii="Times New Roman" w:hAnsi="Times New Roman" w:cs="Times New Roman"/>
          <w:sz w:val="24"/>
          <w:szCs w:val="24"/>
        </w:rPr>
        <w:t xml:space="preserve">. </w:t>
      </w:r>
      <w:del w:id="165" w:author="Godbole, Suneeta" w:date="2023-03-28T22:58:00Z">
        <w:r w:rsidDel="005A1CA3">
          <w:rPr>
            <w:rFonts w:ascii="Times New Roman" w:hAnsi="Times New Roman" w:cs="Times New Roman"/>
            <w:sz w:val="24"/>
            <w:szCs w:val="24"/>
          </w:rPr>
          <w:delText xml:space="preserve">The no-use group and non-smokers encompass the same individuals and therefore overlap completely. </w:delText>
        </w:r>
      </w:del>
      <w:r>
        <w:rPr>
          <w:rFonts w:ascii="Times New Roman" w:hAnsi="Times New Roman" w:cs="Times New Roman"/>
          <w:sz w:val="24"/>
          <w:szCs w:val="24"/>
        </w:rPr>
        <w:t xml:space="preserve">From Figure 3A, we can see a stronger initial constriction in the no-use group and a steady rebound after the light test; however, in </w:t>
      </w:r>
      <w:del w:id="166" w:author="Godbole, Suneeta" w:date="2023-03-28T22:59:00Z">
        <w:r w:rsidDel="005A1CA3">
          <w:rPr>
            <w:rFonts w:ascii="Times New Roman" w:hAnsi="Times New Roman" w:cs="Times New Roman"/>
            <w:sz w:val="24"/>
            <w:szCs w:val="24"/>
          </w:rPr>
          <w:delText>smokers of both</w:delText>
        </w:r>
      </w:del>
      <w:ins w:id="167" w:author="Godbole, Suneeta" w:date="2023-03-28T22:59:00Z">
        <w:r w:rsidR="005A1CA3">
          <w:rPr>
            <w:rFonts w:ascii="Times New Roman" w:hAnsi="Times New Roman" w:cs="Times New Roman"/>
            <w:sz w:val="24"/>
            <w:szCs w:val="24"/>
          </w:rPr>
          <w:t>both cannabis use</w:t>
        </w:r>
      </w:ins>
      <w:r>
        <w:rPr>
          <w:rFonts w:ascii="Times New Roman" w:hAnsi="Times New Roman" w:cs="Times New Roman"/>
          <w:sz w:val="24"/>
          <w:szCs w:val="24"/>
        </w:rPr>
        <w:t xml:space="preserve"> groups there is less initial constriction, and the slope of the rebound dilation is shallower. </w:t>
      </w:r>
    </w:p>
    <w:p w14:paraId="23C98AD2" w14:textId="77777777"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we depict the differences between the average trajectories for occasional and non-users, daily and non-user and daily and occasional users (Figure 3B-3D). </w:t>
      </w:r>
      <w:r>
        <w:rPr>
          <w:rFonts w:ascii="Times New Roman" w:hAnsi="Times New Roman" w:cs="Times New Roman"/>
          <w:sz w:val="24"/>
          <w:szCs w:val="24"/>
        </w:rPr>
        <w:lastRenderedPageBreak/>
        <w:t xml:space="preserve">These plots show regions of significant difference between occasional and non-users as well as daily and non-user; however, there are no significant differences in the average trajectories of daily and occasional users. When comparing occasional and non-user the most prominent differences are seen between 1.77 to 3.97 seconds with a peak difference at 2.87 seconds of 4.00% (95% CI: 1.32%,6.68%), and between daily and non-users there is significant difference region in a similar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from 2.1 to 2.73 seconds with a peak difference at 2.5 seconds of 2.88% (95% CI: 0.14%, 5.62%). </w:t>
      </w:r>
    </w:p>
    <w:tbl>
      <w:tblPr>
        <w:tblStyle w:val="TableGrid"/>
        <w:tblW w:w="10620" w:type="dxa"/>
        <w:tblInd w:w="-635" w:type="dxa"/>
        <w:tblLook w:val="04A0" w:firstRow="1" w:lastRow="0" w:firstColumn="1" w:lastColumn="0" w:noHBand="0" w:noVBand="1"/>
      </w:tblPr>
      <w:tblGrid>
        <w:gridCol w:w="10692"/>
      </w:tblGrid>
      <w:tr w:rsidR="00AC729D" w14:paraId="65354D2A" w14:textId="77777777" w:rsidTr="001C442A">
        <w:tc>
          <w:tcPr>
            <w:tcW w:w="10620" w:type="dxa"/>
          </w:tcPr>
          <w:p w14:paraId="05DF5E67" w14:textId="09F2D377" w:rsidR="00AC729D" w:rsidRDefault="00AC729D" w:rsidP="001C442A">
            <w:pPr>
              <w:rPr>
                <w:rFonts w:ascii="Times New Roman" w:hAnsi="Times New Roman" w:cs="Times New Roman"/>
                <w:sz w:val="24"/>
                <w:szCs w:val="24"/>
              </w:rPr>
            </w:pPr>
            <w:commentRangeStart w:id="168"/>
            <w:commentRangeEnd w:id="168"/>
            <w:r>
              <w:rPr>
                <w:rStyle w:val="CommentReference"/>
              </w:rPr>
              <w:commentReference w:id="168"/>
            </w:r>
            <w:ins w:id="169" w:author="Godbole, Suneeta" w:date="2023-03-29T08:59:00Z">
              <w:r w:rsidR="00DB21F0">
                <w:rPr>
                  <w:rFonts w:ascii="Times New Roman" w:hAnsi="Times New Roman" w:cs="Times New Roman"/>
                  <w:noProof/>
                  <w:sz w:val="24"/>
                  <w:szCs w:val="24"/>
                </w:rPr>
                <w:drawing>
                  <wp:inline distT="0" distB="0" distL="0" distR="0" wp14:anchorId="10634F96" wp14:editId="3E8C5B40">
                    <wp:extent cx="6652260" cy="3552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58064" cy="3555525"/>
                            </a:xfrm>
                            <a:prstGeom prst="rect">
                              <a:avLst/>
                            </a:prstGeom>
                            <a:noFill/>
                            <a:ln>
                              <a:noFill/>
                            </a:ln>
                          </pic:spPr>
                        </pic:pic>
                      </a:graphicData>
                    </a:graphic>
                  </wp:inline>
                </w:drawing>
              </w:r>
            </w:ins>
          </w:p>
        </w:tc>
      </w:tr>
      <w:tr w:rsidR="00AC729D" w14:paraId="0D046D72" w14:textId="77777777" w:rsidTr="001C442A">
        <w:tc>
          <w:tcPr>
            <w:tcW w:w="10620" w:type="dxa"/>
          </w:tcPr>
          <w:p w14:paraId="48DE237E" w14:textId="695FBF74" w:rsidR="00AC729D" w:rsidRDefault="00AC729D" w:rsidP="001C442A">
            <w:pPr>
              <w:rPr>
                <w:rFonts w:ascii="Times New Roman" w:hAnsi="Times New Roman" w:cs="Times New Roman"/>
                <w:sz w:val="24"/>
                <w:szCs w:val="24"/>
              </w:rPr>
            </w:pPr>
            <w:r>
              <w:rPr>
                <w:rFonts w:ascii="Times New Roman" w:hAnsi="Times New Roman" w:cs="Times New Roman"/>
                <w:sz w:val="24"/>
                <w:szCs w:val="24"/>
              </w:rPr>
              <w:t xml:space="preserve">Figure 3 A-D: Panel A shows average pupil light response trajectories plotted by cannabis use frequency. An additional dotted lined based on the average trajectory for </w:t>
            </w:r>
            <w:del w:id="170" w:author="Godbole, Suneeta" w:date="2023-03-28T22:59:00Z">
              <w:r w:rsidDel="005A1CA3">
                <w:rPr>
                  <w:rFonts w:ascii="Times New Roman" w:hAnsi="Times New Roman" w:cs="Times New Roman"/>
                  <w:sz w:val="24"/>
                  <w:szCs w:val="24"/>
                </w:rPr>
                <w:delText>smokers</w:delText>
              </w:r>
            </w:del>
            <w:ins w:id="171" w:author="Godbole, Suneeta" w:date="2023-03-28T22:59:00Z">
              <w:r w:rsidR="005A1CA3">
                <w:rPr>
                  <w:rFonts w:ascii="Times New Roman" w:hAnsi="Times New Roman" w:cs="Times New Roman"/>
                  <w:sz w:val="24"/>
                  <w:szCs w:val="24"/>
                </w:rPr>
                <w:t>all cannabis users</w:t>
              </w:r>
            </w:ins>
            <w:del w:id="172" w:author="Godbole, Suneeta" w:date="2023-03-28T23:00:00Z">
              <w:r w:rsidDel="005A1CA3">
                <w:rPr>
                  <w:rFonts w:ascii="Times New Roman" w:hAnsi="Times New Roman" w:cs="Times New Roman"/>
                  <w:sz w:val="24"/>
                  <w:szCs w:val="24"/>
                </w:rPr>
                <w:delText>,</w:delText>
              </w:r>
            </w:del>
            <w:r>
              <w:rPr>
                <w:rFonts w:ascii="Times New Roman" w:hAnsi="Times New Roman" w:cs="Times New Roman"/>
                <w:sz w:val="24"/>
                <w:szCs w:val="24"/>
              </w:rPr>
              <w:t xml:space="preserve"> was included to show differences between use and no-use groups. Panel B shows the difference in average trajectories between pairs of occasional, </w:t>
            </w:r>
            <w:proofErr w:type="gramStart"/>
            <w:r>
              <w:rPr>
                <w:rFonts w:ascii="Times New Roman" w:hAnsi="Times New Roman" w:cs="Times New Roman"/>
                <w:sz w:val="24"/>
                <w:szCs w:val="24"/>
              </w:rPr>
              <w:t>daily</w:t>
            </w:r>
            <w:proofErr w:type="gramEnd"/>
            <w:r>
              <w:rPr>
                <w:rFonts w:ascii="Times New Roman" w:hAnsi="Times New Roman" w:cs="Times New Roman"/>
                <w:sz w:val="24"/>
                <w:szCs w:val="24"/>
              </w:rPr>
              <w:t xml:space="preserve"> and no</w:t>
            </w:r>
            <w:del w:id="173" w:author="Godbole, Suneeta" w:date="2023-03-28T23:00:00Z">
              <w:r w:rsidDel="005A1CA3">
                <w:rPr>
                  <w:rFonts w:ascii="Times New Roman" w:hAnsi="Times New Roman" w:cs="Times New Roman"/>
                  <w:sz w:val="24"/>
                  <w:szCs w:val="24"/>
                </w:rPr>
                <w:delText>n</w:delText>
              </w:r>
            </w:del>
            <w:r>
              <w:rPr>
                <w:rFonts w:ascii="Times New Roman" w:hAnsi="Times New Roman" w:cs="Times New Roman"/>
                <w:sz w:val="24"/>
                <w:szCs w:val="24"/>
              </w:rPr>
              <w:t>-use</w:t>
            </w:r>
            <w:del w:id="174" w:author="Godbole, Suneeta" w:date="2023-03-28T23:00:00Z">
              <w:r w:rsidDel="005A1CA3">
                <w:rPr>
                  <w:rFonts w:ascii="Times New Roman" w:hAnsi="Times New Roman" w:cs="Times New Roman"/>
                  <w:sz w:val="24"/>
                  <w:szCs w:val="24"/>
                </w:rPr>
                <w:delText>r</w:delText>
              </w:r>
            </w:del>
            <w:r>
              <w:rPr>
                <w:rFonts w:ascii="Times New Roman" w:hAnsi="Times New Roman" w:cs="Times New Roman"/>
                <w:sz w:val="24"/>
                <w:szCs w:val="24"/>
              </w:rPr>
              <w:t xml:space="preserve"> of cannabis. The red line indicates no difference between the average trajectory of two groups, while a region where the confidence interval (both dashed lines) is above or below the red line </w:t>
            </w:r>
            <w:del w:id="175" w:author="Godbole, Suneeta" w:date="2023-03-29T08:47:00Z">
              <w:r w:rsidDel="004A3E03">
                <w:rPr>
                  <w:rFonts w:ascii="Times New Roman" w:hAnsi="Times New Roman" w:cs="Times New Roman"/>
                  <w:sz w:val="24"/>
                  <w:szCs w:val="24"/>
                </w:rPr>
                <w:delText>indicate</w:delText>
              </w:r>
            </w:del>
            <w:ins w:id="176" w:author="Godbole, Suneeta" w:date="2023-03-29T08:47:00Z">
              <w:r w:rsidR="004A3E03">
                <w:rPr>
                  <w:rFonts w:ascii="Times New Roman" w:hAnsi="Times New Roman" w:cs="Times New Roman"/>
                  <w:sz w:val="24"/>
                  <w:szCs w:val="24"/>
                </w:rPr>
                <w:t>indicates</w:t>
              </w:r>
            </w:ins>
            <w:r>
              <w:rPr>
                <w:rFonts w:ascii="Times New Roman" w:hAnsi="Times New Roman" w:cs="Times New Roman"/>
                <w:sz w:val="24"/>
                <w:szCs w:val="24"/>
              </w:rPr>
              <w:t xml:space="preserve"> statistically significant differences between trajectories. The figure demonstrates significant regions of difference between occasional and no</w:t>
            </w:r>
            <w:del w:id="177" w:author="Godbole, Suneeta" w:date="2023-03-28T23:00:00Z">
              <w:r w:rsidDel="005A1CA3">
                <w:rPr>
                  <w:rFonts w:ascii="Times New Roman" w:hAnsi="Times New Roman" w:cs="Times New Roman"/>
                  <w:sz w:val="24"/>
                  <w:szCs w:val="24"/>
                </w:rPr>
                <w:delText>n</w:delText>
              </w:r>
            </w:del>
            <w:r>
              <w:rPr>
                <w:rFonts w:ascii="Times New Roman" w:hAnsi="Times New Roman" w:cs="Times New Roman"/>
                <w:sz w:val="24"/>
                <w:szCs w:val="24"/>
              </w:rPr>
              <w:t>-use</w:t>
            </w:r>
            <w:del w:id="178" w:author="Godbole, Suneeta" w:date="2023-03-28T23:00:00Z">
              <w:r w:rsidDel="005A1CA3">
                <w:rPr>
                  <w:rFonts w:ascii="Times New Roman" w:hAnsi="Times New Roman" w:cs="Times New Roman"/>
                  <w:sz w:val="24"/>
                  <w:szCs w:val="24"/>
                </w:rPr>
                <w:delText>rs</w:delText>
              </w:r>
            </w:del>
            <w:ins w:id="179" w:author="Godbole, Suneeta" w:date="2023-03-28T23:00:00Z">
              <w:r w:rsidR="005A1CA3">
                <w:rPr>
                  <w:rFonts w:ascii="Times New Roman" w:hAnsi="Times New Roman" w:cs="Times New Roman"/>
                  <w:sz w:val="24"/>
                  <w:szCs w:val="24"/>
                </w:rPr>
                <w:t xml:space="preserve"> groups</w:t>
              </w:r>
            </w:ins>
            <w:r>
              <w:rPr>
                <w:rFonts w:ascii="Times New Roman" w:hAnsi="Times New Roman" w:cs="Times New Roman"/>
                <w:sz w:val="24"/>
                <w:szCs w:val="24"/>
              </w:rPr>
              <w:t xml:space="preserve"> and daily and no</w:t>
            </w:r>
            <w:del w:id="180" w:author="Godbole, Suneeta" w:date="2023-03-28T23:00:00Z">
              <w:r w:rsidDel="005A1CA3">
                <w:rPr>
                  <w:rFonts w:ascii="Times New Roman" w:hAnsi="Times New Roman" w:cs="Times New Roman"/>
                  <w:sz w:val="24"/>
                  <w:szCs w:val="24"/>
                </w:rPr>
                <w:delText>n</w:delText>
              </w:r>
            </w:del>
            <w:r>
              <w:rPr>
                <w:rFonts w:ascii="Times New Roman" w:hAnsi="Times New Roman" w:cs="Times New Roman"/>
                <w:sz w:val="24"/>
                <w:szCs w:val="24"/>
              </w:rPr>
              <w:t>-use</w:t>
            </w:r>
            <w:del w:id="181" w:author="Godbole, Suneeta" w:date="2023-03-28T23:00:00Z">
              <w:r w:rsidDel="005A1CA3">
                <w:rPr>
                  <w:rFonts w:ascii="Times New Roman" w:hAnsi="Times New Roman" w:cs="Times New Roman"/>
                  <w:sz w:val="24"/>
                  <w:szCs w:val="24"/>
                </w:rPr>
                <w:delText>rs</w:delText>
              </w:r>
            </w:del>
            <w:ins w:id="182" w:author="Godbole, Suneeta" w:date="2023-03-28T23:01:00Z">
              <w:r w:rsidR="005A1CA3">
                <w:rPr>
                  <w:rFonts w:ascii="Times New Roman" w:hAnsi="Times New Roman" w:cs="Times New Roman"/>
                  <w:sz w:val="24"/>
                  <w:szCs w:val="24"/>
                </w:rPr>
                <w:t xml:space="preserve"> </w:t>
              </w:r>
            </w:ins>
            <w:del w:id="183" w:author="Godbole, Suneeta" w:date="2023-03-29T08:47:00Z">
              <w:r w:rsidDel="004A3E03">
                <w:rPr>
                  <w:rFonts w:ascii="Times New Roman" w:hAnsi="Times New Roman" w:cs="Times New Roman"/>
                  <w:sz w:val="24"/>
                  <w:szCs w:val="24"/>
                </w:rPr>
                <w:delText>;</w:delText>
              </w:r>
            </w:del>
            <w:ins w:id="184" w:author="Godbole, Suneeta" w:date="2023-03-29T08:47:00Z">
              <w:r w:rsidR="004A3E03">
                <w:rPr>
                  <w:rFonts w:ascii="Times New Roman" w:hAnsi="Times New Roman" w:cs="Times New Roman"/>
                  <w:sz w:val="24"/>
                  <w:szCs w:val="24"/>
                </w:rPr>
                <w:t>groups,</w:t>
              </w:r>
            </w:ins>
            <w:r>
              <w:rPr>
                <w:rFonts w:ascii="Times New Roman" w:hAnsi="Times New Roman" w:cs="Times New Roman"/>
                <w:sz w:val="24"/>
                <w:szCs w:val="24"/>
              </w:rPr>
              <w:t xml:space="preserve"> while there is no significant difference between occasional and daily </w:t>
            </w:r>
            <w:del w:id="185" w:author="Godbole, Suneeta" w:date="2023-03-28T23:01:00Z">
              <w:r w:rsidDel="005A1CA3">
                <w:rPr>
                  <w:rFonts w:ascii="Times New Roman" w:hAnsi="Times New Roman" w:cs="Times New Roman"/>
                  <w:sz w:val="24"/>
                  <w:szCs w:val="24"/>
                </w:rPr>
                <w:delText>users</w:delText>
              </w:r>
            </w:del>
            <w:ins w:id="186" w:author="Godbole, Suneeta" w:date="2023-03-28T23:01:00Z">
              <w:r w:rsidR="005A1CA3">
                <w:rPr>
                  <w:rFonts w:ascii="Times New Roman" w:hAnsi="Times New Roman" w:cs="Times New Roman"/>
                  <w:sz w:val="24"/>
                  <w:szCs w:val="24"/>
                </w:rPr>
                <w:t>cannabis use groups</w:t>
              </w:r>
            </w:ins>
            <w:r>
              <w:rPr>
                <w:rFonts w:ascii="Times New Roman" w:hAnsi="Times New Roman" w:cs="Times New Roman"/>
                <w:sz w:val="24"/>
                <w:szCs w:val="24"/>
              </w:rPr>
              <w:t xml:space="preserve">. </w:t>
            </w:r>
          </w:p>
        </w:tc>
      </w:tr>
    </w:tbl>
    <w:p w14:paraId="7DE76BA1" w14:textId="77777777" w:rsidR="00AC729D" w:rsidRDefault="00AC729D" w:rsidP="00AC729D">
      <w:pPr>
        <w:spacing w:line="480" w:lineRule="auto"/>
        <w:ind w:firstLine="720"/>
        <w:rPr>
          <w:rFonts w:ascii="Times New Roman" w:hAnsi="Times New Roman" w:cs="Times New Roman"/>
          <w:sz w:val="24"/>
          <w:szCs w:val="24"/>
        </w:rPr>
      </w:pPr>
    </w:p>
    <w:p w14:paraId="2DDC71DA" w14:textId="77777777" w:rsidR="00921B36" w:rsidRDefault="00921B36" w:rsidP="004A3E03">
      <w:pPr>
        <w:spacing w:line="480" w:lineRule="auto"/>
        <w:rPr>
          <w:ins w:id="187" w:author="Godbole, Suneeta" w:date="2023-03-28T16:56:00Z"/>
          <w:rFonts w:ascii="Times New Roman" w:eastAsiaTheme="minorEastAsia" w:hAnsi="Times New Roman" w:cs="Times New Roman"/>
          <w:i/>
          <w:iCs/>
          <w:sz w:val="24"/>
          <w:szCs w:val="24"/>
        </w:rPr>
        <w:pPrChange w:id="188" w:author="Godbole, Suneeta" w:date="2023-03-29T08:47:00Z">
          <w:pPr>
            <w:spacing w:line="480" w:lineRule="auto"/>
            <w:ind w:firstLine="720"/>
          </w:pPr>
        </w:pPrChange>
      </w:pPr>
      <w:ins w:id="189" w:author="Godbole, Suneeta" w:date="2023-03-28T16:56:00Z">
        <w:r w:rsidRPr="00397378">
          <w:rPr>
            <w:rFonts w:ascii="Times New Roman" w:eastAsiaTheme="minorEastAsia" w:hAnsi="Times New Roman" w:cs="Times New Roman"/>
            <w:i/>
            <w:iCs/>
            <w:sz w:val="24"/>
            <w:szCs w:val="24"/>
          </w:rPr>
          <w:t xml:space="preserve">Modeling the effect of a time delay from cannabis use to testing pupil light </w:t>
        </w:r>
        <w:proofErr w:type="gramStart"/>
        <w:r w:rsidRPr="00397378">
          <w:rPr>
            <w:rFonts w:ascii="Times New Roman" w:eastAsiaTheme="minorEastAsia" w:hAnsi="Times New Roman" w:cs="Times New Roman"/>
            <w:i/>
            <w:iCs/>
            <w:sz w:val="24"/>
            <w:szCs w:val="24"/>
          </w:rPr>
          <w:t>response</w:t>
        </w:r>
        <w:proofErr w:type="gramEnd"/>
      </w:ins>
    </w:p>
    <w:p w14:paraId="00A382AE" w14:textId="20363179" w:rsidR="00AC729D" w:rsidRDefault="00AC729D">
      <w:pPr>
        <w:spacing w:line="480" w:lineRule="auto"/>
        <w:rPr>
          <w:rFonts w:ascii="Times New Roman" w:hAnsi="Times New Roman" w:cs="Times New Roman"/>
          <w:sz w:val="24"/>
          <w:szCs w:val="24"/>
        </w:rPr>
        <w:pPrChange w:id="190" w:author="Godbole, Suneeta" w:date="2023-03-28T16:56:00Z">
          <w:pPr>
            <w:spacing w:line="480" w:lineRule="auto"/>
            <w:ind w:firstLine="720"/>
          </w:pPr>
        </w:pPrChange>
      </w:pPr>
      <w:r>
        <w:rPr>
          <w:rFonts w:ascii="Times New Roman" w:hAnsi="Times New Roman" w:cs="Times New Roman"/>
          <w:sz w:val="24"/>
          <w:szCs w:val="24"/>
        </w:rPr>
        <w:t xml:space="preserve">The effects of </w:t>
      </w:r>
      <w:del w:id="191" w:author="Godbole, Suneeta" w:date="2023-03-28T23:03:00Z">
        <w:r w:rsidDel="00C61C8A">
          <w:rPr>
            <w:rFonts w:ascii="Times New Roman" w:hAnsi="Times New Roman" w:cs="Times New Roman"/>
            <w:sz w:val="24"/>
            <w:szCs w:val="24"/>
          </w:rPr>
          <w:delText xml:space="preserve">the </w:delText>
        </w:r>
      </w:del>
      <w:r>
        <w:rPr>
          <w:rFonts w:ascii="Times New Roman" w:hAnsi="Times New Roman" w:cs="Times New Roman"/>
          <w:sz w:val="24"/>
          <w:szCs w:val="24"/>
        </w:rPr>
        <w:t>testing delay after cannabis consumption may impact the results of the previous analyses, so we examined the distribution of this testing delay and modelled its effects</w:t>
      </w:r>
      <w:del w:id="192" w:author="Godbole, Suneeta" w:date="2023-03-28T23:03:00Z">
        <w:r w:rsidDel="00C61C8A">
          <w:rPr>
            <w:rFonts w:ascii="Times New Roman" w:hAnsi="Times New Roman" w:cs="Times New Roman"/>
            <w:sz w:val="24"/>
            <w:szCs w:val="24"/>
          </w:rPr>
          <w:delText xml:space="preserve"> the mean trajectories of </w:delText>
        </w:r>
      </w:del>
      <w:del w:id="193" w:author="Godbole, Suneeta" w:date="2023-03-28T23:01:00Z">
        <w:r w:rsidDel="005A1CA3">
          <w:rPr>
            <w:rFonts w:ascii="Times New Roman" w:hAnsi="Times New Roman" w:cs="Times New Roman"/>
            <w:sz w:val="24"/>
            <w:szCs w:val="24"/>
          </w:rPr>
          <w:delText xml:space="preserve">smokers </w:delText>
        </w:r>
      </w:del>
      <w:del w:id="194" w:author="Godbole, Suneeta" w:date="2023-03-28T23:03:00Z">
        <w:r w:rsidDel="00C61C8A">
          <w:rPr>
            <w:rFonts w:ascii="Times New Roman" w:hAnsi="Times New Roman" w:cs="Times New Roman"/>
            <w:sz w:val="24"/>
            <w:szCs w:val="24"/>
          </w:rPr>
          <w:delText>at delay times of 60, 65, and 70 minutes from cannabis consumption</w:delText>
        </w:r>
      </w:del>
      <w:r>
        <w:rPr>
          <w:rFonts w:ascii="Times New Roman" w:hAnsi="Times New Roman" w:cs="Times New Roman"/>
          <w:sz w:val="24"/>
          <w:szCs w:val="24"/>
        </w:rPr>
        <w:t>. The distribution of the testing delay is show</w:t>
      </w:r>
      <w:ins w:id="195" w:author="Godbole, Suneeta" w:date="2023-03-28T16:57:00Z">
        <w:r w:rsidR="00414234">
          <w:rPr>
            <w:rFonts w:ascii="Times New Roman" w:hAnsi="Times New Roman" w:cs="Times New Roman"/>
            <w:sz w:val="24"/>
            <w:szCs w:val="24"/>
          </w:rPr>
          <w:t>n</w:t>
        </w:r>
      </w:ins>
      <w:r>
        <w:rPr>
          <w:rFonts w:ascii="Times New Roman" w:hAnsi="Times New Roman" w:cs="Times New Roman"/>
          <w:sz w:val="24"/>
          <w:szCs w:val="24"/>
        </w:rPr>
        <w:t xml:space="preserve"> in Figure 4</w:t>
      </w:r>
      <w:ins w:id="196" w:author="Godbole, Suneeta" w:date="2023-03-28T16:57:00Z">
        <w:r w:rsidR="00414234">
          <w:rPr>
            <w:rFonts w:ascii="Times New Roman" w:hAnsi="Times New Roman" w:cs="Times New Roman"/>
            <w:sz w:val="24"/>
            <w:szCs w:val="24"/>
          </w:rPr>
          <w:t>A</w:t>
        </w:r>
      </w:ins>
      <w:r>
        <w:rPr>
          <w:rFonts w:ascii="Times New Roman" w:hAnsi="Times New Roman" w:cs="Times New Roman"/>
          <w:sz w:val="24"/>
          <w:szCs w:val="24"/>
        </w:rPr>
        <w:t>. The testing delay ranged from 53 to 84 minutes with a mean of 62.22 minutes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5.57). Figure </w:t>
      </w:r>
      <w:del w:id="197" w:author="Godbole, Suneeta" w:date="2023-03-28T16:57:00Z">
        <w:r w:rsidDel="00414234">
          <w:rPr>
            <w:rFonts w:ascii="Times New Roman" w:hAnsi="Times New Roman" w:cs="Times New Roman"/>
            <w:sz w:val="24"/>
            <w:szCs w:val="24"/>
          </w:rPr>
          <w:delText xml:space="preserve">5 </w:delText>
        </w:r>
      </w:del>
      <w:ins w:id="198" w:author="Godbole, Suneeta" w:date="2023-03-28T16:57:00Z">
        <w:r w:rsidR="00414234">
          <w:rPr>
            <w:rFonts w:ascii="Times New Roman" w:hAnsi="Times New Roman" w:cs="Times New Roman"/>
            <w:sz w:val="24"/>
            <w:szCs w:val="24"/>
          </w:rPr>
          <w:t xml:space="preserve">4B </w:t>
        </w:r>
      </w:ins>
      <w:r>
        <w:rPr>
          <w:rFonts w:ascii="Times New Roman" w:hAnsi="Times New Roman" w:cs="Times New Roman"/>
          <w:sz w:val="24"/>
          <w:szCs w:val="24"/>
        </w:rPr>
        <w:t xml:space="preserve">depicts the average trajectory of </w:t>
      </w:r>
      <w:del w:id="199" w:author="Godbole, Suneeta" w:date="2023-03-28T23:02:00Z">
        <w:r w:rsidDel="005A1CA3">
          <w:rPr>
            <w:rFonts w:ascii="Times New Roman" w:hAnsi="Times New Roman" w:cs="Times New Roman"/>
            <w:sz w:val="24"/>
            <w:szCs w:val="24"/>
          </w:rPr>
          <w:delText>non-smoker</w:delText>
        </w:r>
      </w:del>
      <w:ins w:id="200" w:author="Godbole, Suneeta" w:date="2023-03-28T23:02:00Z">
        <w:r w:rsidR="005A1CA3">
          <w:rPr>
            <w:rFonts w:ascii="Times New Roman" w:hAnsi="Times New Roman" w:cs="Times New Roman"/>
            <w:sz w:val="24"/>
            <w:szCs w:val="24"/>
          </w:rPr>
          <w:t>no use participants</w:t>
        </w:r>
      </w:ins>
      <w:r>
        <w:rPr>
          <w:rFonts w:ascii="Times New Roman" w:hAnsi="Times New Roman" w:cs="Times New Roman"/>
          <w:sz w:val="24"/>
          <w:szCs w:val="24"/>
        </w:rPr>
        <w:t xml:space="preserve"> and </w:t>
      </w:r>
      <w:del w:id="201" w:author="Godbole, Suneeta" w:date="2023-03-28T23:02:00Z">
        <w:r w:rsidDel="005A1CA3">
          <w:rPr>
            <w:rFonts w:ascii="Times New Roman" w:hAnsi="Times New Roman" w:cs="Times New Roman"/>
            <w:sz w:val="24"/>
            <w:szCs w:val="24"/>
          </w:rPr>
          <w:delText xml:space="preserve">smokers </w:delText>
        </w:r>
      </w:del>
      <w:ins w:id="202" w:author="Godbole, Suneeta" w:date="2023-03-28T23:02:00Z">
        <w:r w:rsidR="005A1CA3">
          <w:rPr>
            <w:rFonts w:ascii="Times New Roman" w:hAnsi="Times New Roman" w:cs="Times New Roman"/>
            <w:sz w:val="24"/>
            <w:szCs w:val="24"/>
          </w:rPr>
          <w:t xml:space="preserve">cannabis use participants </w:t>
        </w:r>
      </w:ins>
      <w:r>
        <w:rPr>
          <w:rFonts w:ascii="Times New Roman" w:hAnsi="Times New Roman" w:cs="Times New Roman"/>
          <w:sz w:val="24"/>
          <w:szCs w:val="24"/>
        </w:rPr>
        <w:t xml:space="preserve">with a 60-, 65-, and 70-minute delay in testing. As shown in the figure, the initial pupil constriction after the start of the light test is reduced in </w:t>
      </w:r>
      <w:del w:id="203" w:author="Godbole, Suneeta" w:date="2023-03-28T16:58:00Z">
        <w:r w:rsidDel="00414234">
          <w:rPr>
            <w:rFonts w:ascii="Times New Roman" w:hAnsi="Times New Roman" w:cs="Times New Roman"/>
            <w:sz w:val="24"/>
            <w:szCs w:val="24"/>
          </w:rPr>
          <w:delText xml:space="preserve">smokers </w:delText>
        </w:r>
      </w:del>
      <w:ins w:id="204" w:author="Godbole, Suneeta" w:date="2023-03-28T16:58:00Z">
        <w:r w:rsidR="00414234">
          <w:rPr>
            <w:rFonts w:ascii="Times New Roman" w:hAnsi="Times New Roman" w:cs="Times New Roman"/>
            <w:sz w:val="24"/>
            <w:szCs w:val="24"/>
          </w:rPr>
          <w:t xml:space="preserve">the recent cannabis use group </w:t>
        </w:r>
      </w:ins>
      <w:r>
        <w:rPr>
          <w:rFonts w:ascii="Times New Roman" w:hAnsi="Times New Roman" w:cs="Times New Roman"/>
          <w:sz w:val="24"/>
          <w:szCs w:val="24"/>
        </w:rPr>
        <w:t xml:space="preserve">with less delay in testing and reaches constriction </w:t>
      </w:r>
      <w:proofErr w:type="gramStart"/>
      <w:r>
        <w:rPr>
          <w:rFonts w:ascii="Times New Roman" w:hAnsi="Times New Roman" w:cs="Times New Roman"/>
          <w:sz w:val="24"/>
          <w:szCs w:val="24"/>
        </w:rPr>
        <w:t>similar to</w:t>
      </w:r>
      <w:proofErr w:type="gramEnd"/>
      <w:ins w:id="205" w:author="Godbole, Suneeta" w:date="2023-03-28T23:04:00Z">
        <w:r w:rsidR="00C61C8A">
          <w:rPr>
            <w:rFonts w:ascii="Times New Roman" w:hAnsi="Times New Roman" w:cs="Times New Roman"/>
            <w:sz w:val="24"/>
            <w:szCs w:val="24"/>
          </w:rPr>
          <w:t xml:space="preserve"> the</w:t>
        </w:r>
      </w:ins>
      <w:r>
        <w:rPr>
          <w:rFonts w:ascii="Times New Roman" w:hAnsi="Times New Roman" w:cs="Times New Roman"/>
          <w:sz w:val="24"/>
          <w:szCs w:val="24"/>
        </w:rPr>
        <w:t xml:space="preserve"> no</w:t>
      </w:r>
      <w:del w:id="206" w:author="Godbole, Suneeta" w:date="2023-03-28T16:58:00Z">
        <w:r w:rsidDel="00414234">
          <w:rPr>
            <w:rFonts w:ascii="Times New Roman" w:hAnsi="Times New Roman" w:cs="Times New Roman"/>
            <w:sz w:val="24"/>
            <w:szCs w:val="24"/>
          </w:rPr>
          <w:delText>n-smoker</w:delText>
        </w:r>
      </w:del>
      <w:ins w:id="207" w:author="Godbole, Suneeta" w:date="2023-03-28T16:58:00Z">
        <w:r w:rsidR="00414234">
          <w:rPr>
            <w:rFonts w:ascii="Times New Roman" w:hAnsi="Times New Roman" w:cs="Times New Roman"/>
            <w:sz w:val="24"/>
            <w:szCs w:val="24"/>
          </w:rPr>
          <w:t>-use group</w:t>
        </w:r>
      </w:ins>
      <w:r>
        <w:rPr>
          <w:rFonts w:ascii="Times New Roman" w:hAnsi="Times New Roman" w:cs="Times New Roman"/>
          <w:sz w:val="24"/>
          <w:szCs w:val="24"/>
        </w:rPr>
        <w:t xml:space="preserve"> with a longer delay in testing. However, the slope of the rebound dilation is still shallower in </w:t>
      </w:r>
      <w:del w:id="208" w:author="Godbole, Suneeta" w:date="2023-03-28T16:58:00Z">
        <w:r w:rsidDel="00414234">
          <w:rPr>
            <w:rFonts w:ascii="Times New Roman" w:hAnsi="Times New Roman" w:cs="Times New Roman"/>
            <w:sz w:val="24"/>
            <w:szCs w:val="24"/>
          </w:rPr>
          <w:delText xml:space="preserve">smokers </w:delText>
        </w:r>
      </w:del>
      <w:ins w:id="209" w:author="Godbole, Suneeta" w:date="2023-03-28T16:58:00Z">
        <w:r w:rsidR="00414234">
          <w:rPr>
            <w:rFonts w:ascii="Times New Roman" w:hAnsi="Times New Roman" w:cs="Times New Roman"/>
            <w:sz w:val="24"/>
            <w:szCs w:val="24"/>
          </w:rPr>
          <w:t xml:space="preserve">the recent cannabis use group </w:t>
        </w:r>
      </w:ins>
      <w:r>
        <w:rPr>
          <w:rFonts w:ascii="Times New Roman" w:hAnsi="Times New Roman" w:cs="Times New Roman"/>
          <w:sz w:val="24"/>
          <w:szCs w:val="24"/>
        </w:rPr>
        <w:t xml:space="preserve">with any </w:t>
      </w:r>
      <w:del w:id="210" w:author="Godbole, Suneeta" w:date="2023-03-28T16:59:00Z">
        <w:r w:rsidDel="00414234">
          <w:rPr>
            <w:rFonts w:ascii="Times New Roman" w:hAnsi="Times New Roman" w:cs="Times New Roman"/>
            <w:sz w:val="24"/>
            <w:szCs w:val="24"/>
          </w:rPr>
          <w:delText xml:space="preserve">of </w:delText>
        </w:r>
      </w:del>
      <w:r>
        <w:rPr>
          <w:rFonts w:ascii="Times New Roman" w:hAnsi="Times New Roman" w:cs="Times New Roman"/>
          <w:sz w:val="24"/>
          <w:szCs w:val="24"/>
        </w:rPr>
        <w:t xml:space="preserve">test delay compared to </w:t>
      </w:r>
      <w:del w:id="211" w:author="Godbole, Suneeta" w:date="2023-03-28T16:59:00Z">
        <w:r w:rsidDel="00414234">
          <w:rPr>
            <w:rFonts w:ascii="Times New Roman" w:hAnsi="Times New Roman" w:cs="Times New Roman"/>
            <w:sz w:val="24"/>
            <w:szCs w:val="24"/>
          </w:rPr>
          <w:delText>non-smokers</w:delText>
        </w:r>
      </w:del>
      <w:ins w:id="212" w:author="Godbole, Suneeta" w:date="2023-03-28T16:59:00Z">
        <w:r w:rsidR="00414234">
          <w:rPr>
            <w:rFonts w:ascii="Times New Roman" w:hAnsi="Times New Roman" w:cs="Times New Roman"/>
            <w:sz w:val="24"/>
            <w:szCs w:val="24"/>
          </w:rPr>
          <w:t>the no use group</w:t>
        </w:r>
      </w:ins>
      <w:r>
        <w:rPr>
          <w:rFonts w:ascii="Times New Roman" w:hAnsi="Times New Roman" w:cs="Times New Roman"/>
          <w:sz w:val="24"/>
          <w:szCs w:val="24"/>
        </w:rPr>
        <w:t>.</w:t>
      </w:r>
    </w:p>
    <w:p w14:paraId="48504F44" w14:textId="77777777" w:rsidR="00AC729D" w:rsidRDefault="00AC729D" w:rsidP="00AC729D">
      <w:pPr>
        <w:spacing w:line="480" w:lineRule="auto"/>
        <w:rPr>
          <w:rFonts w:ascii="Times New Roman" w:hAnsi="Times New Roman" w:cs="Times New Roman"/>
          <w:sz w:val="24"/>
          <w:szCs w:val="24"/>
        </w:rPr>
      </w:pPr>
    </w:p>
    <w:tbl>
      <w:tblPr>
        <w:tblStyle w:val="TableGrid"/>
        <w:tblW w:w="9625" w:type="dxa"/>
        <w:tblLook w:val="04A0" w:firstRow="1" w:lastRow="0" w:firstColumn="1" w:lastColumn="0" w:noHBand="0" w:noVBand="1"/>
      </w:tblPr>
      <w:tblGrid>
        <w:gridCol w:w="9625"/>
      </w:tblGrid>
      <w:tr w:rsidR="00AC729D" w14:paraId="5EB9A20C" w14:textId="77777777" w:rsidTr="001C442A">
        <w:tc>
          <w:tcPr>
            <w:tcW w:w="9625" w:type="dxa"/>
          </w:tcPr>
          <w:p w14:paraId="4BFDB29A" w14:textId="17418BD9" w:rsidR="00AC729D" w:rsidRDefault="00AC729D" w:rsidP="001C442A">
            <w:pPr>
              <w:rPr>
                <w:rFonts w:ascii="Times New Roman" w:hAnsi="Times New Roman" w:cs="Times New Roman"/>
                <w:sz w:val="24"/>
                <w:szCs w:val="24"/>
              </w:rPr>
            </w:pPr>
            <w:commentRangeStart w:id="213"/>
            <w:commentRangeEnd w:id="213"/>
            <w:r>
              <w:rPr>
                <w:rStyle w:val="CommentReference"/>
              </w:rPr>
              <w:lastRenderedPageBreak/>
              <w:commentReference w:id="213"/>
            </w:r>
            <w:r w:rsidR="00F73DFB">
              <w:rPr>
                <w:rFonts w:ascii="Times New Roman" w:hAnsi="Times New Roman" w:cs="Times New Roman"/>
                <w:noProof/>
                <w:sz w:val="24"/>
                <w:szCs w:val="24"/>
              </w:rPr>
              <w:drawing>
                <wp:inline distT="0" distB="0" distL="0" distR="0" wp14:anchorId="70AB146E" wp14:editId="60E39E6C">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AC729D" w14:paraId="6A41C9B5" w14:textId="77777777" w:rsidTr="001C442A">
        <w:tc>
          <w:tcPr>
            <w:tcW w:w="9625" w:type="dxa"/>
          </w:tcPr>
          <w:p w14:paraId="60864957" w14:textId="22F0D3A2" w:rsidR="00F73DFB" w:rsidRDefault="00F73DFB" w:rsidP="001C442A">
            <w:pPr>
              <w:rPr>
                <w:ins w:id="214" w:author="Godbole, Suneeta" w:date="2023-03-28T23:47:00Z"/>
                <w:rFonts w:ascii="Times New Roman" w:hAnsi="Times New Roman" w:cs="Times New Roman"/>
                <w:sz w:val="24"/>
                <w:szCs w:val="24"/>
              </w:rPr>
            </w:pPr>
            <w:ins w:id="215" w:author="Godbole, Suneeta" w:date="2023-03-28T23:47:00Z">
              <w:r>
                <w:rPr>
                  <w:rFonts w:ascii="Times New Roman" w:hAnsi="Times New Roman" w:cs="Times New Roman"/>
                  <w:sz w:val="24"/>
                  <w:szCs w:val="24"/>
                </w:rPr>
                <w:t xml:space="preserve">Figure 4: </w:t>
              </w:r>
              <w:r w:rsidRPr="00F73DFB">
                <w:rPr>
                  <w:rFonts w:ascii="Times New Roman" w:hAnsi="Times New Roman" w:cs="Times New Roman"/>
                  <w:i/>
                  <w:iCs/>
                  <w:sz w:val="24"/>
                  <w:szCs w:val="24"/>
                  <w:rPrChange w:id="216" w:author="Godbole, Suneeta" w:date="2023-03-28T23:47:00Z">
                    <w:rPr>
                      <w:rFonts w:ascii="Times New Roman" w:hAnsi="Times New Roman" w:cs="Times New Roman"/>
                      <w:sz w:val="24"/>
                      <w:szCs w:val="24"/>
                    </w:rPr>
                  </w:rPrChange>
                </w:rPr>
                <w:t>Panel A</w:t>
              </w:r>
              <w:r>
                <w:rPr>
                  <w:rFonts w:ascii="Times New Roman" w:hAnsi="Times New Roman" w:cs="Times New Roman"/>
                  <w:sz w:val="24"/>
                  <w:szCs w:val="24"/>
                </w:rPr>
                <w:t>: The plot shows the distribution of the time delay from cannabis use to the pupil light response test for the cannabis use group. The red line indicates the mean of the distribution at 62.7 minutes with an interquartile range between 59 – 66 minutes.</w:t>
              </w:r>
            </w:ins>
          </w:p>
          <w:p w14:paraId="128A99FA" w14:textId="347DD5F5" w:rsidR="00AC729D" w:rsidRDefault="00AC729D" w:rsidP="001C442A">
            <w:pPr>
              <w:rPr>
                <w:rFonts w:ascii="Times New Roman" w:hAnsi="Times New Roman" w:cs="Times New Roman"/>
                <w:sz w:val="24"/>
                <w:szCs w:val="24"/>
              </w:rPr>
            </w:pPr>
            <w:del w:id="217" w:author="Godbole, Suneeta" w:date="2023-03-28T23:47:00Z">
              <w:r w:rsidDel="00F73DFB">
                <w:rPr>
                  <w:rFonts w:ascii="Times New Roman" w:hAnsi="Times New Roman" w:cs="Times New Roman"/>
                  <w:sz w:val="24"/>
                  <w:szCs w:val="24"/>
                </w:rPr>
                <w:delText>Figure 5</w:delText>
              </w:r>
            </w:del>
            <w:ins w:id="218" w:author="Godbole, Suneeta" w:date="2023-03-28T23:47:00Z">
              <w:r w:rsidR="00F73DFB">
                <w:rPr>
                  <w:rFonts w:ascii="Times New Roman" w:hAnsi="Times New Roman" w:cs="Times New Roman"/>
                  <w:sz w:val="24"/>
                  <w:szCs w:val="24"/>
                </w:rPr>
                <w:t>Panel B</w:t>
              </w:r>
            </w:ins>
            <w:r>
              <w:rPr>
                <w:rFonts w:ascii="Times New Roman" w:hAnsi="Times New Roman" w:cs="Times New Roman"/>
                <w:sz w:val="24"/>
                <w:szCs w:val="24"/>
              </w:rPr>
              <w:t xml:space="preserve">: The plot depicts the differences in the average </w:t>
            </w:r>
            <w:r w:rsidR="00EE3CFB">
              <w:rPr>
                <w:rFonts w:ascii="Times New Roman" w:hAnsi="Times New Roman" w:cs="Times New Roman"/>
                <w:sz w:val="24"/>
                <w:szCs w:val="24"/>
              </w:rPr>
              <w:t xml:space="preserve">pupil light response </w:t>
            </w:r>
            <w:r>
              <w:rPr>
                <w:rFonts w:ascii="Times New Roman" w:hAnsi="Times New Roman" w:cs="Times New Roman"/>
                <w:sz w:val="24"/>
                <w:szCs w:val="24"/>
              </w:rPr>
              <w:t xml:space="preserve">as the time from </w:t>
            </w:r>
            <w:del w:id="219" w:author="Godbole, Suneeta" w:date="2023-03-28T23:05:00Z">
              <w:r w:rsidDel="00C61C8A">
                <w:rPr>
                  <w:rFonts w:ascii="Times New Roman" w:hAnsi="Times New Roman" w:cs="Times New Roman"/>
                  <w:sz w:val="24"/>
                  <w:szCs w:val="24"/>
                </w:rPr>
                <w:delText xml:space="preserve">smoking </w:delText>
              </w:r>
            </w:del>
            <w:ins w:id="220" w:author="Godbole, Suneeta" w:date="2023-03-28T23:05:00Z">
              <w:r w:rsidR="00C61C8A">
                <w:rPr>
                  <w:rFonts w:ascii="Times New Roman" w:hAnsi="Times New Roman" w:cs="Times New Roman"/>
                  <w:sz w:val="24"/>
                  <w:szCs w:val="24"/>
                </w:rPr>
                <w:t xml:space="preserve">cannabis use </w:t>
              </w:r>
            </w:ins>
            <w:r>
              <w:rPr>
                <w:rFonts w:ascii="Times New Roman" w:hAnsi="Times New Roman" w:cs="Times New Roman"/>
                <w:sz w:val="24"/>
                <w:szCs w:val="24"/>
              </w:rPr>
              <w:t xml:space="preserve">increases from 60 minutes to 70 minutes (lighter color). The </w:t>
            </w:r>
            <w:del w:id="221" w:author="Godbole, Suneeta" w:date="2023-03-28T23:05:00Z">
              <w:r w:rsidDel="00C61C8A">
                <w:rPr>
                  <w:rFonts w:ascii="Times New Roman" w:hAnsi="Times New Roman" w:cs="Times New Roman"/>
                  <w:sz w:val="24"/>
                  <w:szCs w:val="24"/>
                </w:rPr>
                <w:delText xml:space="preserve">red </w:delText>
              </w:r>
            </w:del>
            <w:ins w:id="222" w:author="Godbole, Suneeta" w:date="2023-03-28T23:05:00Z">
              <w:r w:rsidR="00C61C8A">
                <w:rPr>
                  <w:rFonts w:ascii="Times New Roman" w:hAnsi="Times New Roman" w:cs="Times New Roman"/>
                  <w:sz w:val="24"/>
                  <w:szCs w:val="24"/>
                </w:rPr>
                <w:t xml:space="preserve">purple </w:t>
              </w:r>
            </w:ins>
            <w:r>
              <w:rPr>
                <w:rFonts w:ascii="Times New Roman" w:hAnsi="Times New Roman" w:cs="Times New Roman"/>
                <w:sz w:val="24"/>
                <w:szCs w:val="24"/>
              </w:rPr>
              <w:t xml:space="preserve">line shows the average trajectory of </w:t>
            </w:r>
            <w:del w:id="223" w:author="Godbole, Suneeta" w:date="2023-03-28T23:06:00Z">
              <w:r w:rsidDel="00C61C8A">
                <w:rPr>
                  <w:rFonts w:ascii="Times New Roman" w:hAnsi="Times New Roman" w:cs="Times New Roman"/>
                  <w:sz w:val="24"/>
                  <w:szCs w:val="24"/>
                </w:rPr>
                <w:delText>a non-smoker</w:delText>
              </w:r>
            </w:del>
            <w:ins w:id="224" w:author="Godbole, Suneeta" w:date="2023-03-28T23:06:00Z">
              <w:r w:rsidR="00C61C8A">
                <w:rPr>
                  <w:rFonts w:ascii="Times New Roman" w:hAnsi="Times New Roman" w:cs="Times New Roman"/>
                  <w:sz w:val="24"/>
                  <w:szCs w:val="24"/>
                </w:rPr>
                <w:t>the no use group</w:t>
              </w:r>
            </w:ins>
            <w:r>
              <w:rPr>
                <w:rFonts w:ascii="Times New Roman" w:hAnsi="Times New Roman" w:cs="Times New Roman"/>
                <w:sz w:val="24"/>
                <w:szCs w:val="24"/>
              </w:rPr>
              <w:t xml:space="preserve">. With longer delays in the test time, the point of minimal constriction seems to match that of </w:t>
            </w:r>
            <w:del w:id="225" w:author="Godbole, Suneeta" w:date="2023-03-28T23:06:00Z">
              <w:r w:rsidDel="00C61C8A">
                <w:rPr>
                  <w:rFonts w:ascii="Times New Roman" w:hAnsi="Times New Roman" w:cs="Times New Roman"/>
                  <w:sz w:val="24"/>
                  <w:szCs w:val="24"/>
                </w:rPr>
                <w:delText>non-smokers</w:delText>
              </w:r>
            </w:del>
            <w:ins w:id="226" w:author="Godbole, Suneeta" w:date="2023-03-28T23:06:00Z">
              <w:r w:rsidR="00C61C8A">
                <w:rPr>
                  <w:rFonts w:ascii="Times New Roman" w:hAnsi="Times New Roman" w:cs="Times New Roman"/>
                  <w:sz w:val="24"/>
                  <w:szCs w:val="24"/>
                </w:rPr>
                <w:t>the no use group</w:t>
              </w:r>
            </w:ins>
            <w:r>
              <w:rPr>
                <w:rFonts w:ascii="Times New Roman" w:hAnsi="Times New Roman" w:cs="Times New Roman"/>
                <w:sz w:val="24"/>
                <w:szCs w:val="24"/>
              </w:rPr>
              <w:t xml:space="preserve"> while the rebound dilation appears to remain distinct. </w:t>
            </w:r>
          </w:p>
        </w:tc>
      </w:tr>
    </w:tbl>
    <w:p w14:paraId="78E4264D" w14:textId="77777777" w:rsidR="00AC729D" w:rsidRDefault="00AC729D" w:rsidP="00AC729D">
      <w:pPr>
        <w:spacing w:line="480" w:lineRule="auto"/>
        <w:rPr>
          <w:rFonts w:ascii="Times New Roman" w:hAnsi="Times New Roman" w:cs="Times New Roman"/>
          <w:sz w:val="24"/>
          <w:szCs w:val="24"/>
        </w:rPr>
      </w:pPr>
    </w:p>
    <w:p w14:paraId="639E5A59"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4CFCE445" w14:textId="5A2C4BCB"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It is necessary for occupation health and traffic safety settings to establish a tool that can detect recent cannabis use. While there have been multiple efforts to define tests for recent cannabis use</w:t>
      </w:r>
      <w:del w:id="227" w:author="Godbole, Suneeta" w:date="2023-03-29T08:48:00Z">
        <w:r w:rsidDel="004A3E03">
          <w:rPr>
            <w:rFonts w:ascii="Times New Roman" w:hAnsi="Times New Roman" w:cs="Times New Roman"/>
            <w:sz w:val="24"/>
            <w:szCs w:val="24"/>
          </w:rPr>
          <w:delText xml:space="preserve"> and cannabis impairment</w:delText>
        </w:r>
      </w:del>
      <w:r>
        <w:rPr>
          <w:rFonts w:ascii="Times New Roman" w:hAnsi="Times New Roman" w:cs="Times New Roman"/>
          <w:sz w:val="24"/>
          <w:szCs w:val="24"/>
        </w:rPr>
        <w:t xml:space="preserve">, many have suffered from tolerance effects with regular cannabis consumption. The current analysis provides evidence that pupil light response, when paired with functional data analysis methods that leverage information from the full pupil response trajectory, has the potential to discriminate between participants who recently smoked cannabis and those with no history of recent use. Additionally, FDA methods allow visualization </w:t>
      </w:r>
      <w:r>
        <w:rPr>
          <w:rFonts w:ascii="Times New Roman" w:hAnsi="Times New Roman" w:cs="Times New Roman"/>
          <w:sz w:val="24"/>
          <w:szCs w:val="24"/>
        </w:rPr>
        <w:lastRenderedPageBreak/>
        <w:t xml:space="preserve">of the average trajectories for daily and occasional </w:t>
      </w:r>
      <w:del w:id="228" w:author="Godbole, Suneeta" w:date="2023-03-29T08:49:00Z">
        <w:r w:rsidDel="004A3E03">
          <w:rPr>
            <w:rFonts w:ascii="Times New Roman" w:hAnsi="Times New Roman" w:cs="Times New Roman"/>
            <w:sz w:val="24"/>
            <w:szCs w:val="24"/>
          </w:rPr>
          <w:delText xml:space="preserve">users </w:delText>
        </w:r>
      </w:del>
      <w:ins w:id="229" w:author="Godbole, Suneeta" w:date="2023-03-29T08:49:00Z">
        <w:r w:rsidR="004A3E03">
          <w:rPr>
            <w:rFonts w:ascii="Times New Roman" w:hAnsi="Times New Roman" w:cs="Times New Roman"/>
            <w:sz w:val="24"/>
            <w:szCs w:val="24"/>
          </w:rPr>
          <w:t>use</w:t>
        </w:r>
        <w:r w:rsidR="004A3E03">
          <w:rPr>
            <w:rFonts w:ascii="Times New Roman" w:hAnsi="Times New Roman" w:cs="Times New Roman"/>
            <w:sz w:val="24"/>
            <w:szCs w:val="24"/>
          </w:rPr>
          <w:t xml:space="preserve"> groups</w:t>
        </w:r>
        <w:r w:rsidR="004A3E03">
          <w:rPr>
            <w:rFonts w:ascii="Times New Roman" w:hAnsi="Times New Roman" w:cs="Times New Roman"/>
            <w:sz w:val="24"/>
            <w:szCs w:val="24"/>
          </w:rPr>
          <w:t xml:space="preserve"> </w:t>
        </w:r>
      </w:ins>
      <w:r>
        <w:rPr>
          <w:rFonts w:ascii="Times New Roman" w:hAnsi="Times New Roman" w:cs="Times New Roman"/>
          <w:sz w:val="24"/>
          <w:szCs w:val="24"/>
        </w:rPr>
        <w:t>and no</w:t>
      </w:r>
      <w:ins w:id="230" w:author="Godbole, Suneeta" w:date="2023-03-29T08:49:00Z">
        <w:r w:rsidR="004A3E03">
          <w:rPr>
            <w:rFonts w:ascii="Times New Roman" w:hAnsi="Times New Roman" w:cs="Times New Roman"/>
            <w:sz w:val="24"/>
            <w:szCs w:val="24"/>
          </w:rPr>
          <w:t xml:space="preserve"> </w:t>
        </w:r>
      </w:ins>
      <w:del w:id="231" w:author="Godbole, Suneeta" w:date="2023-03-29T08:49:00Z">
        <w:r w:rsidDel="004A3E03">
          <w:rPr>
            <w:rFonts w:ascii="Times New Roman" w:hAnsi="Times New Roman" w:cs="Times New Roman"/>
            <w:sz w:val="24"/>
            <w:szCs w:val="24"/>
          </w:rPr>
          <w:delText>-</w:delText>
        </w:r>
      </w:del>
      <w:r>
        <w:rPr>
          <w:rFonts w:ascii="Times New Roman" w:hAnsi="Times New Roman" w:cs="Times New Roman"/>
          <w:sz w:val="24"/>
          <w:szCs w:val="24"/>
        </w:rPr>
        <w:t>use controls, as well as estimating differences in trajectories between these groups. We found differences between the occasional and no use groups for time periods that correspond to the point of minimal constriction and this difference remained significant when examining differences between the daily use and no-use controls, indicating some robustness to the tolerance effect seen in other tests. Finally, there was no statistically significant difference between the daily use and occasional use group</w:t>
      </w:r>
      <w:ins w:id="232" w:author="Godbole, Suneeta" w:date="2023-03-29T08:50:00Z">
        <w:r w:rsidR="004A3E03">
          <w:rPr>
            <w:rFonts w:ascii="Times New Roman" w:hAnsi="Times New Roman" w:cs="Times New Roman"/>
            <w:sz w:val="24"/>
            <w:szCs w:val="24"/>
          </w:rPr>
          <w:t>s</w:t>
        </w:r>
      </w:ins>
      <w:r>
        <w:rPr>
          <w:rFonts w:ascii="Times New Roman" w:hAnsi="Times New Roman" w:cs="Times New Roman"/>
          <w:sz w:val="24"/>
          <w:szCs w:val="24"/>
        </w:rPr>
        <w:t xml:space="preserve">. By examining the effects of time delays from consumption to test, we were able to show that the while time delays mitigated the effect on initial pupil constriction, the differences in the rebound effect were maintained with the average trajectory of </w:t>
      </w:r>
      <w:del w:id="233" w:author="Godbole, Suneeta" w:date="2023-03-28T23:07:00Z">
        <w:r w:rsidDel="00C61C8A">
          <w:rPr>
            <w:rFonts w:ascii="Times New Roman" w:hAnsi="Times New Roman" w:cs="Times New Roman"/>
            <w:sz w:val="24"/>
            <w:szCs w:val="24"/>
          </w:rPr>
          <w:delText xml:space="preserve">smokers </w:delText>
        </w:r>
      </w:del>
      <w:ins w:id="234" w:author="Godbole, Suneeta" w:date="2023-03-28T23:07:00Z">
        <w:r w:rsidR="00C61C8A">
          <w:rPr>
            <w:rFonts w:ascii="Times New Roman" w:hAnsi="Times New Roman" w:cs="Times New Roman"/>
            <w:sz w:val="24"/>
            <w:szCs w:val="24"/>
          </w:rPr>
          <w:t xml:space="preserve">the cannabis use group </w:t>
        </w:r>
      </w:ins>
      <w:r>
        <w:rPr>
          <w:rFonts w:ascii="Times New Roman" w:hAnsi="Times New Roman" w:cs="Times New Roman"/>
          <w:sz w:val="24"/>
          <w:szCs w:val="24"/>
        </w:rPr>
        <w:t>with any time delay still appearing shallower than in the no-use control</w:t>
      </w:r>
      <w:del w:id="235" w:author="Godbole, Suneeta" w:date="2023-03-28T23:08:00Z">
        <w:r w:rsidDel="00C61C8A">
          <w:rPr>
            <w:rFonts w:ascii="Times New Roman" w:hAnsi="Times New Roman" w:cs="Times New Roman"/>
            <w:sz w:val="24"/>
            <w:szCs w:val="24"/>
          </w:rPr>
          <w:delText xml:space="preserve">, so that a test focusing on rebound dilation may be able to discriminate between smokers and non-smokers even have an hour after consumption </w:delText>
        </w:r>
      </w:del>
      <w:r>
        <w:rPr>
          <w:rFonts w:ascii="Times New Roman" w:hAnsi="Times New Roman" w:cs="Times New Roman"/>
          <w:sz w:val="24"/>
          <w:szCs w:val="24"/>
        </w:rPr>
        <w:t xml:space="preserve">. </w:t>
      </w:r>
    </w:p>
    <w:p w14:paraId="1CCE000A" w14:textId="1FA6F1FD"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However, there are several limitations to this analysis for which further analysis and more sophisticated instrumentation will be needed. Of primary concern were data quality issues that persisted after data processing, imputation and smoothing from the video segmentation pipeline. While most </w:t>
      </w:r>
      <w:r w:rsidR="00EE3CFB">
        <w:rPr>
          <w:rFonts w:ascii="Times New Roman" w:hAnsi="Times New Roman" w:cs="Times New Roman"/>
          <w:sz w:val="24"/>
          <w:szCs w:val="24"/>
        </w:rPr>
        <w:t xml:space="preserve">pupil light response </w:t>
      </w:r>
      <w:r>
        <w:rPr>
          <w:rFonts w:ascii="Times New Roman" w:hAnsi="Times New Roman" w:cs="Times New Roman"/>
          <w:sz w:val="24"/>
          <w:szCs w:val="24"/>
        </w:rPr>
        <w:t xml:space="preserve">trajectories reflected the characteristic pattern of the </w:t>
      </w:r>
      <w:del w:id="236" w:author="Godbole, Suneeta" w:date="2023-03-29T08:50:00Z">
        <w:r w:rsidDel="004A3E03">
          <w:rPr>
            <w:rFonts w:ascii="Times New Roman" w:hAnsi="Times New Roman" w:cs="Times New Roman"/>
            <w:sz w:val="24"/>
            <w:szCs w:val="24"/>
          </w:rPr>
          <w:delText>light reflex</w:delText>
        </w:r>
      </w:del>
      <w:ins w:id="237" w:author="Godbole, Suneeta" w:date="2023-03-29T08:50:00Z">
        <w:r w:rsidR="004A3E03">
          <w:rPr>
            <w:rFonts w:ascii="Times New Roman" w:hAnsi="Times New Roman" w:cs="Times New Roman"/>
            <w:sz w:val="24"/>
            <w:szCs w:val="24"/>
          </w:rPr>
          <w:t>pupil light response</w:t>
        </w:r>
      </w:ins>
      <w:r>
        <w:rPr>
          <w:rFonts w:ascii="Times New Roman" w:hAnsi="Times New Roman" w:cs="Times New Roman"/>
          <w:sz w:val="24"/>
          <w:szCs w:val="24"/>
        </w:rPr>
        <w:t xml:space="preserve"> there were a minority that were removed because there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no characteristic features of the </w:t>
      </w:r>
      <w:del w:id="238" w:author="Godbole, Suneeta" w:date="2023-03-29T08:50:00Z">
        <w:r w:rsidDel="004A3E03">
          <w:rPr>
            <w:rFonts w:ascii="Times New Roman" w:hAnsi="Times New Roman" w:cs="Times New Roman"/>
            <w:sz w:val="24"/>
            <w:szCs w:val="24"/>
          </w:rPr>
          <w:delText>reflex</w:delText>
        </w:r>
      </w:del>
      <w:ins w:id="239" w:author="Godbole, Suneeta" w:date="2023-03-29T08:50:00Z">
        <w:r w:rsidR="004A3E03">
          <w:rPr>
            <w:rFonts w:ascii="Times New Roman" w:hAnsi="Times New Roman" w:cs="Times New Roman"/>
            <w:sz w:val="24"/>
            <w:szCs w:val="24"/>
          </w:rPr>
          <w:t>light response</w:t>
        </w:r>
      </w:ins>
      <w:r>
        <w:rPr>
          <w:rFonts w:ascii="Times New Roman" w:hAnsi="Times New Roman" w:cs="Times New Roman"/>
          <w:sz w:val="24"/>
          <w:szCs w:val="24"/>
        </w:rPr>
        <w:t>. This led to a reduction in the sample size from a collection of 101 participant</w:t>
      </w:r>
      <w:ins w:id="240" w:author="Godbole, Suneeta" w:date="2023-03-29T08:50:00Z">
        <w:r w:rsidR="004A3E03">
          <w:rPr>
            <w:rFonts w:ascii="Times New Roman" w:hAnsi="Times New Roman" w:cs="Times New Roman"/>
            <w:sz w:val="24"/>
            <w:szCs w:val="24"/>
          </w:rPr>
          <w:t>s</w:t>
        </w:r>
      </w:ins>
      <w:r>
        <w:rPr>
          <w:rFonts w:ascii="Times New Roman" w:hAnsi="Times New Roman" w:cs="Times New Roman"/>
          <w:sz w:val="24"/>
          <w:szCs w:val="24"/>
        </w:rPr>
        <w:t xml:space="preserve"> to usable data in 84. Currently, we are collecting data on a large sample with a better validated device</w:t>
      </w:r>
      <w:del w:id="241" w:author="Godbole, Suneeta" w:date="2023-03-29T08:51:00Z">
        <w:r w:rsidDel="004A3E03">
          <w:rPr>
            <w:rFonts w:ascii="Times New Roman" w:hAnsi="Times New Roman" w:cs="Times New Roman"/>
            <w:sz w:val="24"/>
            <w:szCs w:val="24"/>
          </w:rPr>
          <w:delText>s</w:delText>
        </w:r>
      </w:del>
      <w:r>
        <w:rPr>
          <w:rFonts w:ascii="Times New Roman" w:hAnsi="Times New Roman" w:cs="Times New Roman"/>
          <w:sz w:val="24"/>
          <w:szCs w:val="24"/>
        </w:rPr>
        <w:t xml:space="preserve"> and will replicate this analysis in that sample. While it speaks to the robustness of the method that significant differences were still detected, it also limits the precision of the estimated differences. Additionally, due to improper fit of the pupil tracking googles used in the study, it was not feasible to estimate the baseline pupil size of </w:t>
      </w:r>
      <w:r>
        <w:rPr>
          <w:rFonts w:ascii="Times New Roman" w:hAnsi="Times New Roman" w:cs="Times New Roman"/>
          <w:sz w:val="24"/>
          <w:szCs w:val="24"/>
        </w:rPr>
        <w:lastRenderedPageBreak/>
        <w:t xml:space="preserve">individual, which is directly related to the amount of change pupils can undergo when exposed to a light stimulus. Being unable to account for the baseline pupil size also increases the imprecision in the estimation of differences in </w:t>
      </w:r>
      <w:r w:rsidR="00EE3CFB">
        <w:rPr>
          <w:rFonts w:ascii="Times New Roman" w:hAnsi="Times New Roman" w:cs="Times New Roman"/>
          <w:sz w:val="24"/>
          <w:szCs w:val="24"/>
        </w:rPr>
        <w:t>pupil light response</w:t>
      </w:r>
      <w:r>
        <w:rPr>
          <w:rFonts w:ascii="Times New Roman" w:hAnsi="Times New Roman" w:cs="Times New Roman"/>
          <w:sz w:val="24"/>
          <w:szCs w:val="24"/>
        </w:rPr>
        <w:t xml:space="preserve"> trajectories by </w:t>
      </w:r>
      <w:del w:id="242" w:author="Godbole, Suneeta" w:date="2023-03-29T08:51:00Z">
        <w:r w:rsidDel="004A3E03">
          <w:rPr>
            <w:rFonts w:ascii="Times New Roman" w:hAnsi="Times New Roman" w:cs="Times New Roman"/>
            <w:sz w:val="24"/>
            <w:szCs w:val="24"/>
          </w:rPr>
          <w:delText xml:space="preserve">marijuana </w:delText>
        </w:r>
      </w:del>
      <w:ins w:id="243" w:author="Godbole, Suneeta" w:date="2023-03-29T08:51:00Z">
        <w:r w:rsidR="004A3E03">
          <w:rPr>
            <w:rFonts w:ascii="Times New Roman" w:hAnsi="Times New Roman" w:cs="Times New Roman"/>
            <w:sz w:val="24"/>
            <w:szCs w:val="24"/>
          </w:rPr>
          <w:t>cannabis</w:t>
        </w:r>
        <w:r w:rsidR="004A3E03">
          <w:rPr>
            <w:rFonts w:ascii="Times New Roman" w:hAnsi="Times New Roman" w:cs="Times New Roman"/>
            <w:sz w:val="24"/>
            <w:szCs w:val="24"/>
          </w:rPr>
          <w:t xml:space="preserve"> </w:t>
        </w:r>
      </w:ins>
      <w:r>
        <w:rPr>
          <w:rFonts w:ascii="Times New Roman" w:hAnsi="Times New Roman" w:cs="Times New Roman"/>
          <w:sz w:val="24"/>
          <w:szCs w:val="24"/>
        </w:rPr>
        <w:t>use frequency. Finally, due to the sample size constraints of the current dataset the prediction analysis showing better discrimination using functional data method did not use an independent validation data set; this will be corrected in with the larger dataset. Lending support to the robustness of these results are comments from participants relayed by investigator</w:t>
      </w:r>
      <w:ins w:id="244" w:author="Godbole, Suneeta" w:date="2023-03-29T08:51:00Z">
        <w:r w:rsidR="004A3E03">
          <w:rPr>
            <w:rFonts w:ascii="Times New Roman" w:hAnsi="Times New Roman" w:cs="Times New Roman"/>
            <w:sz w:val="24"/>
            <w:szCs w:val="24"/>
          </w:rPr>
          <w:t>s</w:t>
        </w:r>
      </w:ins>
      <w:r>
        <w:rPr>
          <w:rFonts w:ascii="Times New Roman" w:hAnsi="Times New Roman" w:cs="Times New Roman"/>
          <w:sz w:val="24"/>
          <w:szCs w:val="24"/>
        </w:rPr>
        <w:t xml:space="preserve"> that the participant</w:t>
      </w:r>
      <w:ins w:id="245" w:author="Godbole, Suneeta" w:date="2023-03-29T08:51:00Z">
        <w:r w:rsidR="004A3E03">
          <w:rPr>
            <w:rFonts w:ascii="Times New Roman" w:hAnsi="Times New Roman" w:cs="Times New Roman"/>
            <w:sz w:val="24"/>
            <w:szCs w:val="24"/>
          </w:rPr>
          <w:t>s</w:t>
        </w:r>
      </w:ins>
      <w:r>
        <w:rPr>
          <w:rFonts w:ascii="Times New Roman" w:hAnsi="Times New Roman" w:cs="Times New Roman"/>
          <w:sz w:val="24"/>
          <w:szCs w:val="24"/>
        </w:rPr>
        <w:t xml:space="preserve"> did not over consume cannabis during the </w:t>
      </w:r>
      <w:proofErr w:type="gramStart"/>
      <w:r>
        <w:rPr>
          <w:rFonts w:ascii="Times New Roman" w:hAnsi="Times New Roman" w:cs="Times New Roman"/>
          <w:sz w:val="24"/>
          <w:szCs w:val="24"/>
        </w:rPr>
        <w:t>testing</w:t>
      </w:r>
      <w:proofErr w:type="gramEnd"/>
      <w:r>
        <w:rPr>
          <w:rFonts w:ascii="Times New Roman" w:hAnsi="Times New Roman" w:cs="Times New Roman"/>
          <w:sz w:val="24"/>
          <w:szCs w:val="24"/>
        </w:rPr>
        <w:t xml:space="preserve"> and they did not get as “high” as they usually do. Although anecdotal, these comments </w:t>
      </w:r>
      <w:del w:id="246" w:author="Godbole, Suneeta" w:date="2023-03-29T08:52:00Z">
        <w:r w:rsidDel="004A3E03">
          <w:rPr>
            <w:rFonts w:ascii="Times New Roman" w:hAnsi="Times New Roman" w:cs="Times New Roman"/>
            <w:sz w:val="24"/>
            <w:szCs w:val="24"/>
          </w:rPr>
          <w:delText>were</w:delText>
        </w:r>
      </w:del>
      <w:r>
        <w:rPr>
          <w:rFonts w:ascii="Times New Roman" w:hAnsi="Times New Roman" w:cs="Times New Roman"/>
          <w:sz w:val="24"/>
          <w:szCs w:val="24"/>
        </w:rPr>
        <w:t xml:space="preserve"> indicate that the results from this analysis may be conservative, with larger differences seen in real world setting where there is no monitoring of cannabis consumption. </w:t>
      </w:r>
    </w:p>
    <w:p w14:paraId="25E4325C" w14:textId="0F720832"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Results from this analysis are the first foray into pairing functional data analysis with pupil light response trajectories to better understand the utility of these methods </w:t>
      </w:r>
      <w:ins w:id="247" w:author="Godbole, Suneeta" w:date="2023-03-29T08:52:00Z">
        <w:r w:rsidR="004A3E03">
          <w:rPr>
            <w:rFonts w:ascii="Times New Roman" w:hAnsi="Times New Roman" w:cs="Times New Roman"/>
            <w:sz w:val="24"/>
            <w:szCs w:val="24"/>
          </w:rPr>
          <w:t xml:space="preserve">in </w:t>
        </w:r>
      </w:ins>
      <w:r>
        <w:rPr>
          <w:rFonts w:ascii="Times New Roman" w:hAnsi="Times New Roman" w:cs="Times New Roman"/>
          <w:sz w:val="24"/>
          <w:szCs w:val="24"/>
        </w:rPr>
        <w:t xml:space="preserve">discriminating between acute cannabis use and no use. While cautiously optimistic these results show an advantage in using the full pupil light response trajectory to discriminate between cannabis users and a no-use control with only data collected after consumption, as well as differences in trajectories by frequency of use compared to no use. With larger samples and better validated data collection methods, functional data analysis methods should lead to tests with high specificity providing accountability and ensuring safer workplaces and reducing driver impairment on our roads. </w:t>
      </w:r>
    </w:p>
    <w:p w14:paraId="3E6CCC23" w14:textId="77777777" w:rsidR="00AC729D" w:rsidRDefault="00AC729D" w:rsidP="00AC729D">
      <w:pPr>
        <w:rPr>
          <w:rFonts w:ascii="Times New Roman" w:hAnsi="Times New Roman" w:cs="Times New Roman"/>
          <w:sz w:val="24"/>
          <w:szCs w:val="24"/>
        </w:rPr>
      </w:pPr>
      <w:r>
        <w:rPr>
          <w:rFonts w:ascii="Times New Roman" w:hAnsi="Times New Roman" w:cs="Times New Roman"/>
          <w:sz w:val="24"/>
          <w:szCs w:val="24"/>
        </w:rPr>
        <w:br w:type="page"/>
      </w:r>
    </w:p>
    <w:p w14:paraId="6EE036F3" w14:textId="77777777" w:rsidR="00AC729D" w:rsidRDefault="00AC729D" w:rsidP="00AC729D">
      <w:pPr>
        <w:spacing w:line="480" w:lineRule="auto"/>
        <w:ind w:left="360" w:hanging="360"/>
        <w:rPr>
          <w:rFonts w:ascii="Times New Roman" w:hAnsi="Times New Roman" w:cs="Times New Roman"/>
          <w:sz w:val="24"/>
          <w:szCs w:val="24"/>
        </w:rPr>
      </w:pPr>
      <w:r>
        <w:rPr>
          <w:rFonts w:ascii="Times New Roman" w:hAnsi="Times New Roman" w:cs="Times New Roman"/>
          <w:sz w:val="24"/>
          <w:szCs w:val="24"/>
        </w:rPr>
        <w:lastRenderedPageBreak/>
        <w:t>References:</w:t>
      </w:r>
    </w:p>
    <w:p w14:paraId="294AC610" w14:textId="423D3618" w:rsidR="001A1A22" w:rsidRPr="001A1A22" w:rsidRDefault="00AC729D" w:rsidP="001A1A22">
      <w:pPr>
        <w:pStyle w:val="EndNoteBibliography"/>
        <w:spacing w:after="0"/>
      </w:pPr>
      <w:r w:rsidRPr="00C74655">
        <w:rPr>
          <w:rFonts w:ascii="Times New Roman" w:hAnsi="Times New Roman" w:cs="Times New Roman"/>
          <w:sz w:val="24"/>
          <w:szCs w:val="24"/>
        </w:rPr>
        <w:fldChar w:fldCharType="begin"/>
      </w:r>
      <w:r w:rsidRPr="00C74655">
        <w:rPr>
          <w:rFonts w:ascii="Times New Roman" w:hAnsi="Times New Roman" w:cs="Times New Roman"/>
          <w:sz w:val="24"/>
          <w:szCs w:val="24"/>
        </w:rPr>
        <w:instrText xml:space="preserve"> ADDIN EN.REFLIST </w:instrText>
      </w:r>
      <w:r w:rsidRPr="00C74655">
        <w:rPr>
          <w:rFonts w:ascii="Times New Roman" w:hAnsi="Times New Roman" w:cs="Times New Roman"/>
          <w:sz w:val="24"/>
          <w:szCs w:val="24"/>
        </w:rPr>
        <w:fldChar w:fldCharType="separate"/>
      </w:r>
      <w:r w:rsidR="001A1A22" w:rsidRPr="001A1A22">
        <w:t>1.</w:t>
      </w:r>
      <w:r w:rsidR="001A1A22" w:rsidRPr="001A1A22">
        <w:tab/>
        <w:t xml:space="preserve">Lira M.C., Heeren T.C., Buczek M., Blanchette J.G., Smart R., Pacula R.L., Naimi T.S. Trends in Cannabis Involvement and Risk of Alcohol Involvement in Motor Vehicle Crash Fatalities in the United States, 2000‒2018. </w:t>
      </w:r>
      <w:r w:rsidR="001A1A22" w:rsidRPr="001A1A22">
        <w:rPr>
          <w:i/>
        </w:rPr>
        <w:t>Am J Public Health</w:t>
      </w:r>
      <w:r w:rsidR="001A1A22" w:rsidRPr="001A1A22">
        <w:t xml:space="preserve">. </w:t>
      </w:r>
      <w:r w:rsidR="001A1A22" w:rsidRPr="001A1A22">
        <w:rPr>
          <w:b/>
        </w:rPr>
        <w:t>2021</w:t>
      </w:r>
      <w:r w:rsidR="001A1A22" w:rsidRPr="001A1A22">
        <w:t xml:space="preserve">, 111, 1976-85. </w:t>
      </w:r>
      <w:hyperlink r:id="rId15" w:history="1">
        <w:r w:rsidR="001A1A22" w:rsidRPr="001A1A22">
          <w:rPr>
            <w:rStyle w:val="Hyperlink"/>
          </w:rPr>
          <w:t>https://doi.org/10.2105/AJPH.2021.306466</w:t>
        </w:r>
      </w:hyperlink>
    </w:p>
    <w:p w14:paraId="089A8322" w14:textId="21E3AE87" w:rsidR="001A1A22" w:rsidRPr="001A1A22" w:rsidRDefault="001A1A22" w:rsidP="001A1A22">
      <w:pPr>
        <w:pStyle w:val="EndNoteBibliography"/>
        <w:spacing w:after="0"/>
      </w:pPr>
      <w:r w:rsidRPr="001A1A22">
        <w:t>2.</w:t>
      </w:r>
      <w:r w:rsidRPr="001A1A22">
        <w:tab/>
        <w:t xml:space="preserve">Biasutti W.R., Leffers K.S.H., Callaghan R.C. Systematic Review of Cannabis Use and Risk of Occupational Injury. </w:t>
      </w:r>
      <w:r w:rsidRPr="001A1A22">
        <w:rPr>
          <w:i/>
        </w:rPr>
        <w:t>Subst Use Misuse</w:t>
      </w:r>
      <w:r w:rsidRPr="001A1A22">
        <w:t xml:space="preserve">. </w:t>
      </w:r>
      <w:r w:rsidRPr="001A1A22">
        <w:rPr>
          <w:b/>
        </w:rPr>
        <w:t>2020</w:t>
      </w:r>
      <w:r w:rsidRPr="001A1A22">
        <w:t xml:space="preserve">, 55, 1733-45. </w:t>
      </w:r>
      <w:hyperlink r:id="rId16" w:history="1">
        <w:r w:rsidRPr="001A1A22">
          <w:rPr>
            <w:rStyle w:val="Hyperlink"/>
          </w:rPr>
          <w:t>https://doi.org/10.1080/10826084.2020.1759643</w:t>
        </w:r>
      </w:hyperlink>
    </w:p>
    <w:p w14:paraId="0A80DFFA" w14:textId="51F9CF93" w:rsidR="001A1A22" w:rsidRPr="001A1A22" w:rsidRDefault="001A1A22" w:rsidP="001A1A22">
      <w:pPr>
        <w:pStyle w:val="EndNoteBibliography"/>
        <w:spacing w:after="0"/>
      </w:pPr>
      <w:r w:rsidRPr="001A1A22">
        <w:t>3.</w:t>
      </w:r>
      <w:r w:rsidRPr="001A1A22">
        <w:tab/>
        <w:t xml:space="preserve">Zhang J.C., Carnide N., Holness L., Cram P. Cannabis use and work-related injuries: a cross-sectional analysis. </w:t>
      </w:r>
      <w:r w:rsidRPr="001A1A22">
        <w:rPr>
          <w:i/>
        </w:rPr>
        <w:t>Occup Med (Lond)</w:t>
      </w:r>
      <w:r w:rsidRPr="001A1A22">
        <w:t xml:space="preserve">. </w:t>
      </w:r>
      <w:r w:rsidRPr="001A1A22">
        <w:rPr>
          <w:b/>
        </w:rPr>
        <w:t>2020</w:t>
      </w:r>
      <w:r w:rsidRPr="001A1A22">
        <w:t xml:space="preserve">, 70, 570-7. </w:t>
      </w:r>
      <w:hyperlink r:id="rId17" w:history="1">
        <w:r w:rsidRPr="001A1A22">
          <w:rPr>
            <w:rStyle w:val="Hyperlink"/>
          </w:rPr>
          <w:t>https://doi.org/10.1093/occmed/kqaa175</w:t>
        </w:r>
      </w:hyperlink>
    </w:p>
    <w:p w14:paraId="5BD865B5" w14:textId="018679ED" w:rsidR="001A1A22" w:rsidRPr="001A1A22" w:rsidRDefault="001A1A22" w:rsidP="001A1A22">
      <w:pPr>
        <w:pStyle w:val="EndNoteBibliography"/>
        <w:spacing w:after="0"/>
      </w:pPr>
      <w:r w:rsidRPr="001A1A22">
        <w:t>4.</w:t>
      </w:r>
      <w:r w:rsidRPr="001A1A22">
        <w:tab/>
        <w:t xml:space="preserve">Downey L.A., King R., Papafotiou K., Swann P., Ogden E., Boorman M., Stough C. Detecting impairment associated with cannabis with and without alcohol on the Standardized Field Sobriety Tests. </w:t>
      </w:r>
      <w:r w:rsidRPr="001A1A22">
        <w:rPr>
          <w:i/>
        </w:rPr>
        <w:t>Psychopharmacology (Berl)</w:t>
      </w:r>
      <w:r w:rsidRPr="001A1A22">
        <w:t xml:space="preserve">. </w:t>
      </w:r>
      <w:r w:rsidRPr="001A1A22">
        <w:rPr>
          <w:b/>
        </w:rPr>
        <w:t>2012</w:t>
      </w:r>
      <w:r w:rsidRPr="001A1A22">
        <w:t xml:space="preserve">, 224, 581-9. </w:t>
      </w:r>
      <w:hyperlink r:id="rId18" w:history="1">
        <w:r w:rsidRPr="001A1A22">
          <w:rPr>
            <w:rStyle w:val="Hyperlink"/>
          </w:rPr>
          <w:t>https://doi.org/10.1007/s00213-012-2787-9</w:t>
        </w:r>
      </w:hyperlink>
    </w:p>
    <w:p w14:paraId="2B5FADF8" w14:textId="342BFECF" w:rsidR="001A1A22" w:rsidRPr="001A1A22" w:rsidRDefault="001A1A22" w:rsidP="001A1A22">
      <w:pPr>
        <w:pStyle w:val="EndNoteBibliography"/>
        <w:spacing w:after="0"/>
      </w:pPr>
      <w:r w:rsidRPr="001A1A22">
        <w:t>5.</w:t>
      </w:r>
      <w:r w:rsidRPr="001A1A22">
        <w:tab/>
        <w:t xml:space="preserve">Burt T.S., Brown T.L., Milavetz G., McGehee D.V. Mechanisms of cannabis impairment: Implications for modeling driving performance. </w:t>
      </w:r>
      <w:r w:rsidRPr="001A1A22">
        <w:rPr>
          <w:i/>
        </w:rPr>
        <w:t>Forensic Sci Int</w:t>
      </w:r>
      <w:r w:rsidRPr="001A1A22">
        <w:t xml:space="preserve">. </w:t>
      </w:r>
      <w:r w:rsidRPr="001A1A22">
        <w:rPr>
          <w:b/>
        </w:rPr>
        <w:t>2021</w:t>
      </w:r>
      <w:r w:rsidRPr="001A1A22">
        <w:t xml:space="preserve">, 328, 110902. </w:t>
      </w:r>
      <w:hyperlink r:id="rId19" w:history="1">
        <w:r w:rsidRPr="001A1A22">
          <w:rPr>
            <w:rStyle w:val="Hyperlink"/>
          </w:rPr>
          <w:t>https://doi.org/10.1016/j.forsciint.2021.110902</w:t>
        </w:r>
      </w:hyperlink>
    </w:p>
    <w:p w14:paraId="7E241125" w14:textId="21D0C5F2" w:rsidR="001A1A22" w:rsidRPr="001A1A22" w:rsidRDefault="001A1A22" w:rsidP="001A1A22">
      <w:pPr>
        <w:pStyle w:val="EndNoteBibliography"/>
        <w:spacing w:after="0"/>
      </w:pPr>
      <w:r w:rsidRPr="001A1A22">
        <w:t>6.</w:t>
      </w:r>
      <w:r w:rsidRPr="001A1A22">
        <w:tab/>
        <w:t xml:space="preserve">Campobasso C.P., De Micco F., Corbi G., Keller T., Hartung B., Daldrup T., Monticelli F. Pupillary effects in habitual cannabis consumers quantified with pupillography. </w:t>
      </w:r>
      <w:r w:rsidRPr="001A1A22">
        <w:rPr>
          <w:i/>
        </w:rPr>
        <w:t>Forensic Sci Int</w:t>
      </w:r>
      <w:r w:rsidRPr="001A1A22">
        <w:t xml:space="preserve">. </w:t>
      </w:r>
      <w:r w:rsidRPr="001A1A22">
        <w:rPr>
          <w:b/>
        </w:rPr>
        <w:t>2020</w:t>
      </w:r>
      <w:r w:rsidRPr="001A1A22">
        <w:t xml:space="preserve">, 317, 110559. </w:t>
      </w:r>
      <w:hyperlink r:id="rId20" w:history="1">
        <w:r w:rsidRPr="001A1A22">
          <w:rPr>
            <w:rStyle w:val="Hyperlink"/>
          </w:rPr>
          <w:t>https://doi.org/10.1016/j.forsciint.2020.110559</w:t>
        </w:r>
      </w:hyperlink>
    </w:p>
    <w:p w14:paraId="17C00281" w14:textId="77777777" w:rsidR="001A1A22" w:rsidRPr="001A1A22" w:rsidRDefault="001A1A22" w:rsidP="001A1A22">
      <w:pPr>
        <w:pStyle w:val="EndNoteBibliography"/>
        <w:spacing w:after="0"/>
      </w:pPr>
      <w:r w:rsidRPr="001A1A22">
        <w:t>7.</w:t>
      </w:r>
      <w:r w:rsidRPr="001A1A22">
        <w:tab/>
        <w:t xml:space="preserve">Fant R.V., Heishman S.J., Bunker E.B., Pickworth W.B. Acute Residual Effects of Marijuana in Humans. </w:t>
      </w:r>
      <w:r w:rsidRPr="001A1A22">
        <w:rPr>
          <w:i/>
        </w:rPr>
        <w:t>Pharmacology Biochemistry and Behavior</w:t>
      </w:r>
      <w:r w:rsidRPr="001A1A22">
        <w:t xml:space="preserve">. </w:t>
      </w:r>
      <w:r w:rsidRPr="001A1A22">
        <w:rPr>
          <w:b/>
        </w:rPr>
        <w:t>1998</w:t>
      </w:r>
      <w:r w:rsidRPr="001A1A22">
        <w:t xml:space="preserve">, 60, 777-84. </w:t>
      </w:r>
    </w:p>
    <w:p w14:paraId="56686086" w14:textId="01C3D3A8" w:rsidR="001A1A22" w:rsidRPr="001A1A22" w:rsidRDefault="001A1A22" w:rsidP="001A1A22">
      <w:pPr>
        <w:pStyle w:val="EndNoteBibliography"/>
        <w:spacing w:after="0"/>
      </w:pPr>
      <w:r w:rsidRPr="001A1A22">
        <w:t>8.</w:t>
      </w:r>
      <w:r w:rsidRPr="001A1A22">
        <w:tab/>
        <w:t xml:space="preserve">Steinhart B., Brooks-Russell A., Kosnett M.J., Subramanian P.S., Wrobel J. A Video Segmentation Pipeline for Assessing changes in Pupil Response to Light After Cannabis Consumption. </w:t>
      </w:r>
      <w:r w:rsidRPr="001A1A22">
        <w:rPr>
          <w:i/>
        </w:rPr>
        <w:t>bioRxiv</w:t>
      </w:r>
      <w:r w:rsidRPr="001A1A22">
        <w:t xml:space="preserve">. </w:t>
      </w:r>
      <w:r w:rsidRPr="001A1A22">
        <w:rPr>
          <w:b/>
        </w:rPr>
        <w:t>2023</w:t>
      </w:r>
      <w:r w:rsidRPr="001A1A22">
        <w:t xml:space="preserve">. </w:t>
      </w:r>
      <w:hyperlink r:id="rId21" w:history="1">
        <w:r w:rsidRPr="001A1A22">
          <w:rPr>
            <w:rStyle w:val="Hyperlink"/>
          </w:rPr>
          <w:t>https://doi.org/10.1101/2023.03.17.533144</w:t>
        </w:r>
      </w:hyperlink>
    </w:p>
    <w:p w14:paraId="387A9B0D" w14:textId="2B4A618E" w:rsidR="001A1A22" w:rsidRPr="001A1A22" w:rsidRDefault="001A1A22" w:rsidP="001A1A22">
      <w:pPr>
        <w:pStyle w:val="EndNoteBibliography"/>
        <w:spacing w:after="0"/>
      </w:pPr>
      <w:r w:rsidRPr="001A1A22">
        <w:t>9.</w:t>
      </w:r>
      <w:r w:rsidRPr="001A1A22">
        <w:tab/>
        <w:t xml:space="preserve">Goldsmith J., Liu X., Jacobson J., Rundle A. New Insights into Activity Patterns in Children, Found Using Functional Data Analysis. </w:t>
      </w:r>
      <w:r w:rsidRPr="001A1A22">
        <w:rPr>
          <w:i/>
        </w:rPr>
        <w:t>Med Sci Sports Exerc</w:t>
      </w:r>
      <w:r w:rsidRPr="001A1A22">
        <w:t xml:space="preserve">. </w:t>
      </w:r>
      <w:r w:rsidRPr="001A1A22">
        <w:rPr>
          <w:b/>
        </w:rPr>
        <w:t>2016</w:t>
      </w:r>
      <w:r w:rsidRPr="001A1A22">
        <w:t xml:space="preserve">, 48, 1723-9. </w:t>
      </w:r>
      <w:hyperlink r:id="rId22" w:history="1">
        <w:r w:rsidRPr="001A1A22">
          <w:rPr>
            <w:rStyle w:val="Hyperlink"/>
          </w:rPr>
          <w:t>https://doi.org/doi:10.1249/MSS.0000000000000968</w:t>
        </w:r>
      </w:hyperlink>
    </w:p>
    <w:p w14:paraId="20CE33E5" w14:textId="77777777" w:rsidR="001A1A22" w:rsidRPr="001A1A22" w:rsidRDefault="001A1A22" w:rsidP="001A1A22">
      <w:pPr>
        <w:pStyle w:val="EndNoteBibliography"/>
        <w:spacing w:after="0"/>
      </w:pPr>
      <w:r w:rsidRPr="001A1A22">
        <w:t>10.</w:t>
      </w:r>
      <w:r w:rsidRPr="001A1A22">
        <w:tab/>
        <w:t>Ramsay J.O., Silverman B.W. Functional Data Analysis. 2nd ed. New York: Springer; 2005.</w:t>
      </w:r>
    </w:p>
    <w:p w14:paraId="02E3AE13" w14:textId="5BDE5E00" w:rsidR="001A1A22" w:rsidRPr="001A1A22" w:rsidRDefault="001A1A22" w:rsidP="001A1A22">
      <w:pPr>
        <w:pStyle w:val="EndNoteBibliography"/>
        <w:spacing w:after="0"/>
      </w:pPr>
      <w:r w:rsidRPr="001A1A22">
        <w:t>11.</w:t>
      </w:r>
      <w:r w:rsidRPr="001A1A22">
        <w:tab/>
        <w:t xml:space="preserve">Brooks-Russell A., Brown T., Friedman K., Wrobel J., Schwarz J., Dooley G., Ryall K.A., Steinhart B., Amioka E., Milavetz G.; et al. Simulated driving performance among daily and occasional cannabis users. </w:t>
      </w:r>
      <w:r w:rsidRPr="001A1A22">
        <w:rPr>
          <w:i/>
        </w:rPr>
        <w:t>Accid Anal Prev</w:t>
      </w:r>
      <w:r w:rsidRPr="001A1A22">
        <w:t xml:space="preserve">. </w:t>
      </w:r>
      <w:r w:rsidRPr="001A1A22">
        <w:rPr>
          <w:b/>
        </w:rPr>
        <w:t>2021</w:t>
      </w:r>
      <w:r w:rsidRPr="001A1A22">
        <w:t xml:space="preserve">, 160, 106326. </w:t>
      </w:r>
      <w:hyperlink r:id="rId23" w:history="1">
        <w:r w:rsidRPr="001A1A22">
          <w:rPr>
            <w:rStyle w:val="Hyperlink"/>
          </w:rPr>
          <w:t>https://doi.org/10.1016/j.aap.2021.106326</w:t>
        </w:r>
      </w:hyperlink>
    </w:p>
    <w:p w14:paraId="428886AD" w14:textId="77777777" w:rsidR="001A1A22" w:rsidRPr="001A1A22" w:rsidRDefault="001A1A22" w:rsidP="001A1A22">
      <w:pPr>
        <w:pStyle w:val="EndNoteBibliography"/>
        <w:spacing w:after="0"/>
      </w:pPr>
      <w:r w:rsidRPr="001A1A22">
        <w:t>12.</w:t>
      </w:r>
      <w:r w:rsidRPr="001A1A22">
        <w:tab/>
        <w:t xml:space="preserve">Ramsay J.O., Dalzell C.J. Some Tools for Functional Data Analysis. </w:t>
      </w:r>
      <w:r w:rsidRPr="001A1A22">
        <w:rPr>
          <w:i/>
        </w:rPr>
        <w:t>Journal of the Royal Statistical Society Series B (Statistical Methodology)</w:t>
      </w:r>
      <w:r w:rsidRPr="001A1A22">
        <w:t xml:space="preserve">. </w:t>
      </w:r>
      <w:r w:rsidRPr="001A1A22">
        <w:rPr>
          <w:b/>
        </w:rPr>
        <w:t>1991</w:t>
      </w:r>
      <w:r w:rsidRPr="001A1A22">
        <w:t xml:space="preserve">, 53, 539-72. </w:t>
      </w:r>
    </w:p>
    <w:p w14:paraId="39EEAA90" w14:textId="22BB0E60" w:rsidR="001A1A22" w:rsidRPr="001A1A22" w:rsidRDefault="001A1A22" w:rsidP="001A1A22">
      <w:pPr>
        <w:pStyle w:val="EndNoteBibliography"/>
        <w:spacing w:after="0"/>
      </w:pPr>
      <w:r w:rsidRPr="001A1A22">
        <w:t>13.</w:t>
      </w:r>
      <w:r w:rsidRPr="001A1A22">
        <w:tab/>
        <w:t xml:space="preserve">Reiss P.T., Goldsmith J., Shang H.L., Ogden R.T. Methods for scalar-on-function regression. </w:t>
      </w:r>
      <w:r w:rsidRPr="001A1A22">
        <w:rPr>
          <w:i/>
        </w:rPr>
        <w:t>Int Stat Rev</w:t>
      </w:r>
      <w:r w:rsidRPr="001A1A22">
        <w:t xml:space="preserve">. </w:t>
      </w:r>
      <w:r w:rsidRPr="001A1A22">
        <w:rPr>
          <w:b/>
        </w:rPr>
        <w:t>2017</w:t>
      </w:r>
      <w:r w:rsidRPr="001A1A22">
        <w:t xml:space="preserve">, 85, 228-49. </w:t>
      </w:r>
      <w:hyperlink r:id="rId24" w:history="1">
        <w:r w:rsidRPr="001A1A22">
          <w:rPr>
            <w:rStyle w:val="Hyperlink"/>
          </w:rPr>
          <w:t>https://doi.org/10.1111/insr.12163</w:t>
        </w:r>
      </w:hyperlink>
    </w:p>
    <w:p w14:paraId="4FF1189B" w14:textId="1DCDF73A" w:rsidR="001A1A22" w:rsidRPr="001A1A22" w:rsidRDefault="001A1A22" w:rsidP="001A1A22">
      <w:pPr>
        <w:pStyle w:val="EndNoteBibliography"/>
        <w:spacing w:after="0"/>
      </w:pPr>
      <w:r w:rsidRPr="001A1A22">
        <w:t>14.</w:t>
      </w:r>
      <w:r w:rsidRPr="001A1A22">
        <w:tab/>
        <w:t xml:space="preserve">Team. R.C. (2020) R: A language and environment for statistical computing., available from: </w:t>
      </w:r>
      <w:hyperlink r:id="rId25" w:history="1">
        <w:r w:rsidRPr="001A1A22">
          <w:rPr>
            <w:rStyle w:val="Hyperlink"/>
          </w:rPr>
          <w:t>https://www.R-project.org/</w:t>
        </w:r>
      </w:hyperlink>
      <w:r w:rsidRPr="001A1A22">
        <w:t xml:space="preserve"> (accessed on: </w:t>
      </w:r>
    </w:p>
    <w:p w14:paraId="326FA260" w14:textId="7C11ED62" w:rsidR="001A1A22" w:rsidRPr="001A1A22" w:rsidRDefault="001A1A22" w:rsidP="001A1A22">
      <w:pPr>
        <w:pStyle w:val="EndNoteBibliography"/>
      </w:pPr>
      <w:r w:rsidRPr="001A1A22">
        <w:t>15.</w:t>
      </w:r>
      <w:r w:rsidRPr="001A1A22">
        <w:tab/>
        <w:t xml:space="preserve">Wood S.N. Fast stable restricted maximum likelihood and marginal likelihood estimation of semiparametric generalized linear models. </w:t>
      </w:r>
      <w:r w:rsidRPr="001A1A22">
        <w:rPr>
          <w:i/>
        </w:rPr>
        <w:t>Journal of the Royal Statistical Society: Series B (Statistical Methodology)</w:t>
      </w:r>
      <w:r w:rsidRPr="001A1A22">
        <w:t xml:space="preserve">. </w:t>
      </w:r>
      <w:r w:rsidRPr="001A1A22">
        <w:rPr>
          <w:b/>
        </w:rPr>
        <w:t>2011</w:t>
      </w:r>
      <w:r w:rsidRPr="001A1A22">
        <w:t xml:space="preserve">, 73, 3-36. </w:t>
      </w:r>
      <w:hyperlink r:id="rId26" w:history="1">
        <w:r w:rsidRPr="001A1A22">
          <w:rPr>
            <w:rStyle w:val="Hyperlink"/>
          </w:rPr>
          <w:t>https://doi.org/</w:t>
        </w:r>
      </w:hyperlink>
      <w:r w:rsidRPr="001A1A22">
        <w:t xml:space="preserve"> </w:t>
      </w:r>
      <w:hyperlink r:id="rId27" w:history="1">
        <w:r w:rsidRPr="001A1A22">
          <w:rPr>
            <w:rStyle w:val="Hyperlink"/>
          </w:rPr>
          <w:t>https://doi.org/10.1111/j.1467-9868.2010.00749.x</w:t>
        </w:r>
      </w:hyperlink>
    </w:p>
    <w:p w14:paraId="43BEFE0C" w14:textId="00E6D46A" w:rsidR="00AC729D" w:rsidRDefault="00AC729D" w:rsidP="00AC729D">
      <w:pPr>
        <w:spacing w:line="480" w:lineRule="auto"/>
        <w:ind w:left="360" w:hanging="360"/>
        <w:rPr>
          <w:rFonts w:ascii="Times New Roman" w:hAnsi="Times New Roman" w:cs="Times New Roman"/>
          <w:sz w:val="24"/>
          <w:szCs w:val="24"/>
        </w:rPr>
      </w:pPr>
      <w:r w:rsidRPr="00C74655">
        <w:rPr>
          <w:rFonts w:ascii="Times New Roman" w:hAnsi="Times New Roman" w:cs="Times New Roman"/>
          <w:sz w:val="24"/>
          <w:szCs w:val="24"/>
        </w:rPr>
        <w:fldChar w:fldCharType="end"/>
      </w:r>
    </w:p>
    <w:p w14:paraId="3EBF9E29" w14:textId="2BC3F149" w:rsidR="004F6DA7" w:rsidRDefault="004F6DA7"/>
    <w:sectPr w:rsidR="004F6DA7" w:rsidSect="007862C8">
      <w:headerReference w:type="default" r:id="rId2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Godbole, Suneeta" w:date="2023-03-16T14:03:00Z" w:initials="GS">
    <w:p w14:paraId="593A380C" w14:textId="77777777" w:rsidR="00AC729D" w:rsidRDefault="00AC729D" w:rsidP="00AC729D">
      <w:pPr>
        <w:pStyle w:val="CommentText"/>
      </w:pPr>
      <w:r>
        <w:rPr>
          <w:rStyle w:val="CommentReference"/>
        </w:rPr>
        <w:annotationRef/>
      </w:r>
      <w:r>
        <w:t>Reference</w:t>
      </w:r>
    </w:p>
  </w:comment>
  <w:comment w:id="42" w:author="Wrobel, Julia" w:date="2023-03-27T15:39:00Z" w:initials="WJ">
    <w:p w14:paraId="6D9C147D" w14:textId="77777777" w:rsidR="00AC729D" w:rsidRDefault="00AC729D" w:rsidP="00AC729D">
      <w:pPr>
        <w:pStyle w:val="CommentText"/>
      </w:pPr>
      <w:r>
        <w:rPr>
          <w:rStyle w:val="CommentReference"/>
        </w:rPr>
        <w:annotationRef/>
      </w:r>
      <w:r>
        <w:t>I restructured this section quite a bit. The structure follows the same structure as the results section. You need to read through it and edit the language substantially because I used stream of consciousness writing while I was restructuring.</w:t>
      </w:r>
    </w:p>
  </w:comment>
  <w:comment w:id="43" w:author="Wrobel, Julia" w:date="2023-03-27T14:04:00Z" w:initials="JW">
    <w:p w14:paraId="17CAFF04" w14:textId="77777777" w:rsidR="00AC729D" w:rsidRDefault="00AC729D" w:rsidP="00AC729D">
      <w:r>
        <w:rPr>
          <w:rStyle w:val="CommentReference"/>
        </w:rPr>
        <w:annotationRef/>
      </w:r>
      <w:r>
        <w:rPr>
          <w:color w:val="000000"/>
          <w:sz w:val="20"/>
          <w:szCs w:val="20"/>
        </w:rPr>
        <w:t>I think this could be a little bit more informative and specific. Right now it sounds vague- can you try to rephrase?</w:t>
      </w:r>
    </w:p>
  </w:comment>
  <w:comment w:id="70" w:author="Godbole, Suneeta" w:date="2023-03-22T12:14:00Z" w:initials="GS">
    <w:p w14:paraId="4321C9EF" w14:textId="77777777" w:rsidR="00AC729D" w:rsidRDefault="00AC729D" w:rsidP="00AC729D">
      <w:pPr>
        <w:pStyle w:val="CommentText"/>
      </w:pPr>
      <w:r>
        <w:rPr>
          <w:rStyle w:val="CommentReference"/>
        </w:rPr>
        <w:annotationRef/>
      </w:r>
      <w:r>
        <w:t>Trying to stick to the Goldsmith paper notation but I think I need some kind of summation here.</w:t>
      </w:r>
    </w:p>
  </w:comment>
  <w:comment w:id="71" w:author="Wrobel, Julia" w:date="2023-03-27T18:36:00Z" w:initials="WJ">
    <w:p w14:paraId="024CBE21" w14:textId="77777777" w:rsidR="00AC729D" w:rsidRDefault="00AC729D" w:rsidP="00AC729D">
      <w:pPr>
        <w:pStyle w:val="CommentText"/>
      </w:pPr>
      <w:r>
        <w:rPr>
          <w:rStyle w:val="CommentReference"/>
        </w:rPr>
        <w:annotationRef/>
      </w:r>
      <w:r>
        <w:t>I deleted the b_i term- we can talk through why in our next meeting</w:t>
      </w:r>
    </w:p>
  </w:comment>
  <w:comment w:id="93" w:author="Wrobel, Julia" w:date="2023-03-27T14:24:00Z" w:initials="JW">
    <w:p w14:paraId="08900810" w14:textId="77777777" w:rsidR="00AC729D" w:rsidRDefault="00AC729D" w:rsidP="00AC729D">
      <w:r>
        <w:rPr>
          <w:rStyle w:val="CommentReference"/>
        </w:rPr>
        <w:annotationRef/>
      </w:r>
      <w:r>
        <w:rPr>
          <w:sz w:val="20"/>
          <w:szCs w:val="20"/>
        </w:rPr>
        <w:t>We’re gonna simplify the notation and say that errors may be correlated but are mean zero, and only have the epsilon term. You and I can talk through this in our next meeting.</w:t>
      </w:r>
    </w:p>
  </w:comment>
  <w:comment w:id="104" w:author="Wrobel, Julia" w:date="2023-03-27T15:05:00Z" w:initials="WJ">
    <w:p w14:paraId="1891F501" w14:textId="77777777" w:rsidR="00AC729D" w:rsidRDefault="00AC729D" w:rsidP="00AC729D">
      <w:pPr>
        <w:pStyle w:val="CommentText"/>
      </w:pPr>
      <w:r>
        <w:rPr>
          <w:rStyle w:val="CommentReference"/>
        </w:rPr>
        <w:annotationRef/>
      </w:r>
      <w:r>
        <w:t>We will do this after you submit the paper</w:t>
      </w:r>
    </w:p>
  </w:comment>
  <w:comment w:id="105" w:author="Wrobel, Julia" w:date="2023-03-27T15:07:00Z" w:initials="WJ">
    <w:p w14:paraId="3270DAC4" w14:textId="77777777" w:rsidR="00AC729D" w:rsidRDefault="00AC729D" w:rsidP="00AC729D">
      <w:pPr>
        <w:pStyle w:val="CommentText"/>
      </w:pPr>
      <w:r>
        <w:rPr>
          <w:rStyle w:val="CommentReference"/>
        </w:rPr>
        <w:annotationRef/>
      </w:r>
      <w:r>
        <w:t>Think about moving this to the methods section where you describe the data</w:t>
      </w:r>
    </w:p>
  </w:comment>
  <w:comment w:id="106" w:author="Godbole, Suneeta" w:date="2023-03-28T16:54:00Z" w:initials="SG">
    <w:p w14:paraId="305BD473" w14:textId="77777777" w:rsidR="00921B36" w:rsidRDefault="00921B36" w:rsidP="0011072B">
      <w:pPr>
        <w:pStyle w:val="CommentText"/>
      </w:pPr>
      <w:r>
        <w:rPr>
          <w:rStyle w:val="CommentReference"/>
        </w:rPr>
        <w:annotationRef/>
      </w:r>
      <w:r>
        <w:t>Can I have a table in the methods section?</w:t>
      </w:r>
    </w:p>
  </w:comment>
  <w:comment w:id="118" w:author="Wrobel, Julia" w:date="2023-03-27T15:19:00Z" w:initials="WJ">
    <w:p w14:paraId="6D422998" w14:textId="77777777" w:rsidR="00AC729D" w:rsidRDefault="00AC729D" w:rsidP="00AC729D">
      <w:pPr>
        <w:pStyle w:val="CommentText"/>
      </w:pPr>
      <w:r>
        <w:rPr>
          <w:rStyle w:val="CommentReference"/>
        </w:rPr>
        <w:annotationRef/>
      </w:r>
      <w:r>
        <w:t>Changes to make to this plot:</w:t>
      </w:r>
    </w:p>
    <w:p w14:paraId="1E42A1DC" w14:textId="77777777" w:rsidR="00AC729D" w:rsidRDefault="00AC729D" w:rsidP="00AC729D">
      <w:pPr>
        <w:pStyle w:val="CommentText"/>
      </w:pPr>
    </w:p>
    <w:p w14:paraId="7D482F4A" w14:textId="77777777" w:rsidR="00AC729D" w:rsidRDefault="00AC729D" w:rsidP="00AC729D">
      <w:pPr>
        <w:pStyle w:val="CommentText"/>
        <w:numPr>
          <w:ilvl w:val="0"/>
          <w:numId w:val="6"/>
        </w:numPr>
      </w:pPr>
      <w:r>
        <w:t xml:space="preserve"> Solid instead of dotted red line segment</w:t>
      </w:r>
    </w:p>
    <w:p w14:paraId="554B16D4" w14:textId="77777777" w:rsidR="00AC729D" w:rsidRDefault="00AC729D" w:rsidP="00AC729D">
      <w:pPr>
        <w:pStyle w:val="CommentText"/>
        <w:numPr>
          <w:ilvl w:val="0"/>
          <w:numId w:val="6"/>
        </w:numPr>
      </w:pPr>
      <w:r>
        <w:t xml:space="preserve"> Make max of y axis 8</w:t>
      </w:r>
    </w:p>
    <w:p w14:paraId="3CB7A10D" w14:textId="77777777" w:rsidR="00AC729D" w:rsidRDefault="00AC729D" w:rsidP="00AC729D">
      <w:pPr>
        <w:pStyle w:val="CommentText"/>
        <w:numPr>
          <w:ilvl w:val="0"/>
          <w:numId w:val="6"/>
        </w:numPr>
      </w:pPr>
      <w:r>
        <w:t xml:space="preserve"> X axis breaks at (0,2,4,6,8,10)</w:t>
      </w:r>
    </w:p>
    <w:p w14:paraId="6BAA47FC" w14:textId="77777777" w:rsidR="00AC729D" w:rsidRDefault="00AC729D" w:rsidP="00AC729D">
      <w:pPr>
        <w:pStyle w:val="CommentText"/>
        <w:numPr>
          <w:ilvl w:val="0"/>
          <w:numId w:val="6"/>
        </w:numPr>
      </w:pPr>
      <w:r>
        <w:t xml:space="preserve"> Y  axis breaks at (0,1, 2, 3, 4, 6,8)</w:t>
      </w:r>
    </w:p>
    <w:p w14:paraId="7E988DB2" w14:textId="77777777" w:rsidR="00AC729D" w:rsidRDefault="00AC729D" w:rsidP="00AC729D">
      <w:pPr>
        <w:pStyle w:val="CommentText"/>
        <w:numPr>
          <w:ilvl w:val="0"/>
          <w:numId w:val="6"/>
        </w:numPr>
      </w:pPr>
      <w:r>
        <w:t>I decided that the OR plot is more interpretable than the probability plot so we will just use the OR plot</w:t>
      </w:r>
    </w:p>
    <w:p w14:paraId="3D80EF4F" w14:textId="77777777" w:rsidR="00AC729D" w:rsidRDefault="00AC729D" w:rsidP="00AC729D">
      <w:pPr>
        <w:pStyle w:val="CommentText"/>
        <w:numPr>
          <w:ilvl w:val="0"/>
          <w:numId w:val="6"/>
        </w:numPr>
      </w:pPr>
      <w:r>
        <w:t>Change legend titles of panel A to say functional logistic regression and traditional logistic regression</w:t>
      </w:r>
    </w:p>
    <w:p w14:paraId="1669771A" w14:textId="77777777" w:rsidR="00AC729D" w:rsidRDefault="00AC729D" w:rsidP="00AC729D">
      <w:pPr>
        <w:pStyle w:val="CommentText"/>
      </w:pPr>
    </w:p>
    <w:p w14:paraId="670AEC45" w14:textId="77777777" w:rsidR="00AC729D" w:rsidRDefault="00AC729D" w:rsidP="00AC729D">
      <w:pPr>
        <w:pStyle w:val="CommentText"/>
      </w:pPr>
      <w:r>
        <w:t>Also- I don’t like the way that these are aligned and you can make it prettier in R- I’ll show you how, but let’s worry about it after the student paper competiton.</w:t>
      </w:r>
    </w:p>
  </w:comment>
  <w:comment w:id="149" w:author="Wrobel, Julia" w:date="2023-03-19T14:52:00Z" w:initials="JW">
    <w:p w14:paraId="164146F5" w14:textId="77777777" w:rsidR="00AC729D" w:rsidRDefault="00AC729D" w:rsidP="00AC729D">
      <w:r>
        <w:rPr>
          <w:rStyle w:val="CommentReference"/>
        </w:rPr>
        <w:annotationRef/>
      </w:r>
      <w:r>
        <w:rPr>
          <w:color w:val="000000"/>
          <w:sz w:val="20"/>
          <w:szCs w:val="20"/>
        </w:rPr>
        <w:t>Can you try at expanding this interpretation? You want to say where the OR is significant which you do, but I also want you to add how you interpret that OR in each of those significant windows</w:t>
      </w:r>
    </w:p>
  </w:comment>
  <w:comment w:id="150" w:author="Godbole, Suneeta" w:date="2023-03-22T12:32:00Z" w:initials="GS">
    <w:p w14:paraId="614BD661" w14:textId="77777777" w:rsidR="00AC729D" w:rsidRDefault="00AC729D" w:rsidP="00AC729D">
      <w:pPr>
        <w:pStyle w:val="CommentText"/>
      </w:pPr>
      <w:r>
        <w:rPr>
          <w:rStyle w:val="CommentReference"/>
        </w:rPr>
        <w:annotationRef/>
      </w:r>
      <w:r>
        <w:t xml:space="preserve">Is this a better description and interpretation? </w:t>
      </w:r>
    </w:p>
  </w:comment>
  <w:comment w:id="151" w:author="Wrobel, Julia" w:date="2023-03-28T10:21:00Z" w:initials="WJ">
    <w:p w14:paraId="356C3BFA" w14:textId="77777777" w:rsidR="00AC729D" w:rsidRDefault="00AC729D" w:rsidP="00AC729D">
      <w:pPr>
        <w:pStyle w:val="CommentText"/>
      </w:pPr>
      <w:r>
        <w:t xml:space="preserve">Better, </w:t>
      </w:r>
      <w:r>
        <w:rPr>
          <w:rStyle w:val="CommentReference"/>
        </w:rPr>
        <w:annotationRef/>
      </w:r>
      <w:r>
        <w:t xml:space="preserve">I think there are some more clarifications we want to make. Let’s talk through it. </w:t>
      </w:r>
    </w:p>
  </w:comment>
  <w:comment w:id="168" w:author="Wrobel, Julia" w:date="2023-03-27T15:11:00Z" w:initials="WJ">
    <w:p w14:paraId="2EA1F9C9" w14:textId="77777777" w:rsidR="00AC729D" w:rsidRDefault="00AC729D" w:rsidP="00AC729D">
      <w:pPr>
        <w:pStyle w:val="CommentText"/>
      </w:pPr>
      <w:r>
        <w:rPr>
          <w:rStyle w:val="CommentReference"/>
        </w:rPr>
        <w:annotationRef/>
      </w:r>
      <w:r>
        <w:t>A couple changes for this plot:</w:t>
      </w:r>
    </w:p>
    <w:p w14:paraId="16F86180" w14:textId="77777777" w:rsidR="00AC729D" w:rsidRDefault="00AC729D" w:rsidP="00AC729D">
      <w:pPr>
        <w:pStyle w:val="CommentText"/>
        <w:numPr>
          <w:ilvl w:val="0"/>
          <w:numId w:val="5"/>
        </w:numPr>
      </w:pPr>
      <w:r>
        <w:t xml:space="preserve"> In A , B, C instead of “non-user” label “no use”</w:t>
      </w:r>
    </w:p>
    <w:p w14:paraId="51C117EF" w14:textId="77777777" w:rsidR="00AC729D" w:rsidRDefault="00AC729D" w:rsidP="00AC729D">
      <w:pPr>
        <w:pStyle w:val="CommentText"/>
        <w:numPr>
          <w:ilvl w:val="0"/>
          <w:numId w:val="5"/>
        </w:numPr>
      </w:pPr>
      <w:r>
        <w:t xml:space="preserve"> Daily should be Daily use</w:t>
      </w:r>
    </w:p>
    <w:p w14:paraId="77BFFAA5" w14:textId="77777777" w:rsidR="00AC729D" w:rsidRDefault="00AC729D" w:rsidP="00AC729D">
      <w:pPr>
        <w:pStyle w:val="CommentText"/>
        <w:numPr>
          <w:ilvl w:val="0"/>
          <w:numId w:val="5"/>
        </w:numPr>
      </w:pPr>
      <w:r>
        <w:t xml:space="preserve"> Occasional should be Occasional use</w:t>
      </w:r>
    </w:p>
    <w:p w14:paraId="1AFF8F71" w14:textId="77777777" w:rsidR="00AC729D" w:rsidRDefault="00AC729D" w:rsidP="00AC729D">
      <w:pPr>
        <w:pStyle w:val="CommentText"/>
        <w:numPr>
          <w:ilvl w:val="0"/>
          <w:numId w:val="5"/>
        </w:numPr>
      </w:pPr>
      <w:r>
        <w:t xml:space="preserve"> For all X axes use breaks (0,2,4,8,10)</w:t>
      </w:r>
    </w:p>
    <w:p w14:paraId="592EB37F" w14:textId="77777777" w:rsidR="00AC729D" w:rsidRDefault="00AC729D" w:rsidP="00AC729D">
      <w:pPr>
        <w:pStyle w:val="CommentText"/>
        <w:numPr>
          <w:ilvl w:val="0"/>
          <w:numId w:val="5"/>
        </w:numPr>
      </w:pPr>
      <w:r>
        <w:t xml:space="preserve"> I’m not sure if I like the dotted red segment- can you make it a solid red segment instead (I’m aware that I asked you to do this)</w:t>
      </w:r>
    </w:p>
    <w:p w14:paraId="6FA8F9FB" w14:textId="77777777" w:rsidR="00AC729D" w:rsidRDefault="00AC729D" w:rsidP="00AC729D">
      <w:pPr>
        <w:pStyle w:val="CommentText"/>
        <w:numPr>
          <w:ilvl w:val="0"/>
          <w:numId w:val="5"/>
        </w:numPr>
      </w:pPr>
      <w:r>
        <w:t>Larger labels for the key in plot A</w:t>
      </w:r>
    </w:p>
    <w:p w14:paraId="408B1323" w14:textId="77777777" w:rsidR="00AC729D" w:rsidRDefault="00AC729D" w:rsidP="00AC729D">
      <w:pPr>
        <w:pStyle w:val="CommentText"/>
        <w:numPr>
          <w:ilvl w:val="0"/>
          <w:numId w:val="5"/>
        </w:numPr>
      </w:pPr>
      <w:r>
        <w:t xml:space="preserve"> Explain what the Y axis labels bean in B-D in the figure legend (difference in percent change) </w:t>
      </w:r>
    </w:p>
  </w:comment>
  <w:comment w:id="213" w:author="Wrobel, Julia" w:date="2023-03-27T13:58:00Z" w:initials="JW">
    <w:p w14:paraId="51B8E06A" w14:textId="77777777" w:rsidR="00AC729D" w:rsidRDefault="00AC729D" w:rsidP="00AC729D">
      <w:pPr>
        <w:rPr>
          <w:color w:val="000000"/>
          <w:sz w:val="20"/>
          <w:szCs w:val="20"/>
        </w:rPr>
      </w:pPr>
      <w:r>
        <w:rPr>
          <w:rStyle w:val="CommentReference"/>
        </w:rPr>
        <w:annotationRef/>
      </w:r>
      <w:r>
        <w:rPr>
          <w:color w:val="000000"/>
          <w:sz w:val="20"/>
          <w:szCs w:val="20"/>
        </w:rPr>
        <w:t>Changes for this figure:</w:t>
      </w:r>
    </w:p>
    <w:p w14:paraId="3C862317" w14:textId="77777777" w:rsidR="00AC729D" w:rsidRDefault="00AC729D" w:rsidP="00AC729D">
      <w:pPr>
        <w:rPr>
          <w:color w:val="000000"/>
          <w:sz w:val="20"/>
          <w:szCs w:val="20"/>
        </w:rPr>
      </w:pPr>
    </w:p>
    <w:p w14:paraId="00FD085E" w14:textId="77777777" w:rsidR="00AC729D" w:rsidRPr="005A3CD4" w:rsidRDefault="00AC729D" w:rsidP="00AC729D">
      <w:pPr>
        <w:pStyle w:val="ListParagraph"/>
        <w:numPr>
          <w:ilvl w:val="0"/>
          <w:numId w:val="5"/>
        </w:numPr>
      </w:pPr>
      <w:r w:rsidRPr="005A3CD4">
        <w:rPr>
          <w:color w:val="000000"/>
          <w:sz w:val="20"/>
          <w:szCs w:val="20"/>
        </w:rPr>
        <w:t xml:space="preserve">Put this and figure 4 into a single figure with two panels. </w:t>
      </w:r>
    </w:p>
    <w:p w14:paraId="0636BDEB" w14:textId="77777777" w:rsidR="00AC729D" w:rsidRPr="005A3CD4" w:rsidRDefault="00AC729D" w:rsidP="00AC729D">
      <w:pPr>
        <w:pStyle w:val="ListParagraph"/>
        <w:numPr>
          <w:ilvl w:val="0"/>
          <w:numId w:val="5"/>
        </w:numPr>
      </w:pPr>
      <w:r>
        <w:rPr>
          <w:color w:val="000000"/>
          <w:sz w:val="20"/>
          <w:szCs w:val="20"/>
        </w:rPr>
        <w:t xml:space="preserve"> </w:t>
      </w:r>
      <w:r w:rsidRPr="005A3CD4">
        <w:rPr>
          <w:color w:val="000000"/>
          <w:sz w:val="20"/>
          <w:szCs w:val="20"/>
        </w:rPr>
        <w:t xml:space="preserve">truncate to 10 seconds after light test and use same </w:t>
      </w:r>
      <w:r>
        <w:rPr>
          <w:color w:val="000000"/>
          <w:sz w:val="20"/>
          <w:szCs w:val="20"/>
        </w:rPr>
        <w:t xml:space="preserve">x </w:t>
      </w:r>
      <w:r w:rsidRPr="005A3CD4">
        <w:rPr>
          <w:color w:val="000000"/>
          <w:sz w:val="20"/>
          <w:szCs w:val="20"/>
        </w:rPr>
        <w:t xml:space="preserve">axis labels as in Figure 3. </w:t>
      </w:r>
    </w:p>
    <w:p w14:paraId="7D208396" w14:textId="77777777" w:rsidR="00AC729D" w:rsidRPr="005A3CD4" w:rsidRDefault="00AC729D" w:rsidP="00AC729D">
      <w:pPr>
        <w:pStyle w:val="ListParagraph"/>
        <w:numPr>
          <w:ilvl w:val="0"/>
          <w:numId w:val="5"/>
        </w:numPr>
      </w:pPr>
      <w:r>
        <w:rPr>
          <w:color w:val="000000"/>
          <w:sz w:val="20"/>
          <w:szCs w:val="20"/>
        </w:rPr>
        <w:t xml:space="preserve"> </w:t>
      </w:r>
      <w:r w:rsidRPr="005A3CD4">
        <w:rPr>
          <w:color w:val="000000"/>
          <w:sz w:val="20"/>
          <w:szCs w:val="20"/>
        </w:rPr>
        <w:t>Also try making the lines a little bit thicker, but not if it ends up looking too busy.</w:t>
      </w:r>
    </w:p>
    <w:p w14:paraId="63650510" w14:textId="77777777" w:rsidR="00AC729D" w:rsidRPr="005A3CD4" w:rsidRDefault="00AC729D" w:rsidP="00AC729D">
      <w:pPr>
        <w:pStyle w:val="ListParagraph"/>
        <w:numPr>
          <w:ilvl w:val="0"/>
          <w:numId w:val="5"/>
        </w:numPr>
      </w:pPr>
      <w:r>
        <w:rPr>
          <w:color w:val="000000"/>
          <w:sz w:val="20"/>
          <w:szCs w:val="20"/>
        </w:rPr>
        <w:t xml:space="preserve"> Y and X axis titles- only upper case for the first word</w:t>
      </w:r>
    </w:p>
    <w:p w14:paraId="3580233C" w14:textId="77777777" w:rsidR="00AC729D" w:rsidRDefault="00AC729D" w:rsidP="00AC729D">
      <w:pPr>
        <w:pStyle w:val="ListParagraph"/>
        <w:numPr>
          <w:ilvl w:val="0"/>
          <w:numId w:val="5"/>
        </w:numPr>
      </w:pPr>
      <w:r>
        <w:rPr>
          <w:color w:val="000000"/>
          <w:sz w:val="20"/>
          <w:szCs w:val="20"/>
        </w:rPr>
        <w:t xml:space="preserve"> Change legend labels to (no cannabis use, 60 min post use, 65 min post use, 70 min post use). Also, color in order of time since use (non, 60, 65, 70). You can do this easily by factoring the variable in that order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3A380C" w15:done="0"/>
  <w15:commentEx w15:paraId="6D9C147D" w15:done="0"/>
  <w15:commentEx w15:paraId="17CAFF04" w15:done="0"/>
  <w15:commentEx w15:paraId="4321C9EF" w15:done="0"/>
  <w15:commentEx w15:paraId="024CBE21" w15:paraIdParent="4321C9EF" w15:done="0"/>
  <w15:commentEx w15:paraId="08900810" w15:done="0"/>
  <w15:commentEx w15:paraId="1891F501" w15:done="0"/>
  <w15:commentEx w15:paraId="3270DAC4" w15:done="0"/>
  <w15:commentEx w15:paraId="305BD473" w15:paraIdParent="3270DAC4" w15:done="0"/>
  <w15:commentEx w15:paraId="670AEC45" w15:done="0"/>
  <w15:commentEx w15:paraId="164146F5" w15:done="0"/>
  <w15:commentEx w15:paraId="614BD661" w15:paraIdParent="164146F5" w15:done="0"/>
  <w15:commentEx w15:paraId="356C3BFA" w15:paraIdParent="164146F5" w15:done="0"/>
  <w15:commentEx w15:paraId="408B1323" w15:done="0"/>
  <w15:commentEx w15:paraId="358023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F53A" w16cex:dateUtc="2023-03-16T20:03:00Z"/>
  <w16cex:commentExtensible w16cex:durableId="27CC3723" w16cex:dateUtc="2023-03-27T21:39:00Z"/>
  <w16cex:commentExtensible w16cex:durableId="27CC20E8" w16cex:dateUtc="2023-03-27T18:04:00Z"/>
  <w16cex:commentExtensible w16cex:durableId="27CC5C70" w16cex:dateUtc="2023-03-22T18:14:00Z"/>
  <w16cex:commentExtensible w16cex:durableId="27CC60BB" w16cex:dateUtc="2023-03-28T00:36:00Z"/>
  <w16cex:commentExtensible w16cex:durableId="27CC258E" w16cex:dateUtc="2023-03-27T18:24:00Z"/>
  <w16cex:commentExtensible w16cex:durableId="27CC2F3D" w16cex:dateUtc="2023-03-27T21:05:00Z"/>
  <w16cex:commentExtensible w16cex:durableId="27CC2F99" w16cex:dateUtc="2023-03-27T21:07:00Z"/>
  <w16cex:commentExtensible w16cex:durableId="27CD9A4A" w16cex:dateUtc="2023-03-28T22:54:00Z"/>
  <w16cex:commentExtensible w16cex:durableId="27CC328B" w16cex:dateUtc="2023-03-27T21:19:00Z"/>
  <w16cex:commentExtensible w16cex:durableId="27C1A038" w16cex:dateUtc="2023-03-19T19:52:00Z"/>
  <w16cex:commentExtensible w16cex:durableId="27C573D7" w16cex:dateUtc="2023-03-22T18:32:00Z"/>
  <w16cex:commentExtensible w16cex:durableId="27CD3E3C" w16cex:dateUtc="2023-03-28T16:21:00Z"/>
  <w16cex:commentExtensible w16cex:durableId="27CC309C" w16cex:dateUtc="2023-03-27T21:11:00Z"/>
  <w16cex:commentExtensible w16cex:durableId="27CC1F96" w16cex:dateUtc="2023-03-27T1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3A380C" w16cid:durableId="27CBF53A"/>
  <w16cid:commentId w16cid:paraId="6D9C147D" w16cid:durableId="27CC3723"/>
  <w16cid:commentId w16cid:paraId="17CAFF04" w16cid:durableId="27CC20E8"/>
  <w16cid:commentId w16cid:paraId="4321C9EF" w16cid:durableId="27CC5C70"/>
  <w16cid:commentId w16cid:paraId="024CBE21" w16cid:durableId="27CC60BB"/>
  <w16cid:commentId w16cid:paraId="08900810" w16cid:durableId="27CC258E"/>
  <w16cid:commentId w16cid:paraId="1891F501" w16cid:durableId="27CC2F3D"/>
  <w16cid:commentId w16cid:paraId="3270DAC4" w16cid:durableId="27CC2F99"/>
  <w16cid:commentId w16cid:paraId="305BD473" w16cid:durableId="27CD9A4A"/>
  <w16cid:commentId w16cid:paraId="670AEC45" w16cid:durableId="27CC328B"/>
  <w16cid:commentId w16cid:paraId="164146F5" w16cid:durableId="27C1A038"/>
  <w16cid:commentId w16cid:paraId="614BD661" w16cid:durableId="27C573D7"/>
  <w16cid:commentId w16cid:paraId="356C3BFA" w16cid:durableId="27CD3E3C"/>
  <w16cid:commentId w16cid:paraId="408B1323" w16cid:durableId="27CC309C"/>
  <w16cid:commentId w16cid:paraId="3580233C" w16cid:durableId="27CC1F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672BA" w14:textId="77777777" w:rsidR="004B1744" w:rsidRDefault="004B1744">
      <w:pPr>
        <w:spacing w:after="0" w:line="240" w:lineRule="auto"/>
      </w:pPr>
      <w:r>
        <w:separator/>
      </w:r>
    </w:p>
  </w:endnote>
  <w:endnote w:type="continuationSeparator" w:id="0">
    <w:p w14:paraId="41CE65D7" w14:textId="77777777" w:rsidR="004B1744" w:rsidRDefault="004B1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BC853" w14:textId="77777777" w:rsidR="004B1744" w:rsidRDefault="004B1744">
      <w:pPr>
        <w:spacing w:after="0" w:line="240" w:lineRule="auto"/>
      </w:pPr>
      <w:r>
        <w:separator/>
      </w:r>
    </w:p>
  </w:footnote>
  <w:footnote w:type="continuationSeparator" w:id="0">
    <w:p w14:paraId="09DD997B" w14:textId="77777777" w:rsidR="004B1744" w:rsidRDefault="004B17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C350" w14:textId="77777777" w:rsidR="00BD717F" w:rsidRDefault="00AC729D">
    <w:pPr>
      <w:pStyle w:val="Header"/>
    </w:pPr>
    <w:r>
      <w:rPr>
        <w:rFonts w:ascii="Times New Roman" w:hAnsi="Times New Roman" w:cs="Times New Roman"/>
        <w:sz w:val="24"/>
        <w:szCs w:val="24"/>
      </w:rPr>
      <w:t xml:space="preserve">Detecting changes in pupil response to light associated with cannabis </w:t>
    </w:r>
    <w:proofErr w:type="gramStart"/>
    <w:r>
      <w:rPr>
        <w:rFonts w:ascii="Times New Roman" w:hAnsi="Times New Roman" w:cs="Times New Roman"/>
        <w:sz w:val="24"/>
        <w:szCs w:val="24"/>
      </w:rPr>
      <w:t>consumption</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F617B"/>
    <w:multiLevelType w:val="hybridMultilevel"/>
    <w:tmpl w:val="38CC65B2"/>
    <w:lvl w:ilvl="0" w:tplc="54B86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E87C59"/>
    <w:multiLevelType w:val="hybridMultilevel"/>
    <w:tmpl w:val="98F44D2A"/>
    <w:lvl w:ilvl="0" w:tplc="983A5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2547059">
    <w:abstractNumId w:val="1"/>
  </w:num>
  <w:num w:numId="2" w16cid:durableId="2095861279">
    <w:abstractNumId w:val="2"/>
  </w:num>
  <w:num w:numId="3" w16cid:durableId="1243492645">
    <w:abstractNumId w:val="3"/>
  </w:num>
  <w:num w:numId="4" w16cid:durableId="1350915102">
    <w:abstractNumId w:val="4"/>
  </w:num>
  <w:num w:numId="5" w16cid:durableId="1535846602">
    <w:abstractNumId w:val="0"/>
  </w:num>
  <w:num w:numId="6" w16cid:durableId="121631354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dbole, Suneeta">
    <w15:presenceInfo w15:providerId="AD" w15:userId="S::suneeta.godbole@cuanschutz.edu::97de7173-6eaf-4c98-b99d-c365d3ccf817"/>
  </w15:person>
  <w15:person w15:author="Wrobel, Julia">
    <w15:presenceInfo w15:providerId="AD" w15:userId="S::julia.wrobel@cuanschutz.edu::0996f09d-911c-4180-b6a1-328ac0395a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rwvazppzst8esdfp5rt5w5dr0p522dz5r&quot;&gt;FDA_PupilLightReflex&lt;record-ids&gt;&lt;item&gt;1&lt;/item&gt;&lt;item&gt;2&lt;/item&gt;&lt;item&gt;3&lt;/item&gt;&lt;item&gt;4&lt;/item&gt;&lt;item&gt;5&lt;/item&gt;&lt;item&gt;6&lt;/item&gt;&lt;item&gt;8&lt;/item&gt;&lt;item&gt;13&lt;/item&gt;&lt;item&gt;16&lt;/item&gt;&lt;item&gt;17&lt;/item&gt;&lt;item&gt;18&lt;/item&gt;&lt;item&gt;19&lt;/item&gt;&lt;item&gt;21&lt;/item&gt;&lt;item&gt;22&lt;/item&gt;&lt;item&gt;23&lt;/item&gt;&lt;/record-ids&gt;&lt;/item&gt;&lt;/Libraries&gt;"/>
  </w:docVars>
  <w:rsids>
    <w:rsidRoot w:val="00AC729D"/>
    <w:rsid w:val="00032664"/>
    <w:rsid w:val="00124BC8"/>
    <w:rsid w:val="001A1A22"/>
    <w:rsid w:val="00344DEA"/>
    <w:rsid w:val="00414234"/>
    <w:rsid w:val="004A3E03"/>
    <w:rsid w:val="004B1744"/>
    <w:rsid w:val="004F6DA7"/>
    <w:rsid w:val="005A1CA3"/>
    <w:rsid w:val="006055DE"/>
    <w:rsid w:val="00640922"/>
    <w:rsid w:val="007429B5"/>
    <w:rsid w:val="00776585"/>
    <w:rsid w:val="00845A75"/>
    <w:rsid w:val="00904042"/>
    <w:rsid w:val="00921B36"/>
    <w:rsid w:val="009E0D1E"/>
    <w:rsid w:val="00A81CF5"/>
    <w:rsid w:val="00AC729D"/>
    <w:rsid w:val="00B33F4F"/>
    <w:rsid w:val="00BB2C73"/>
    <w:rsid w:val="00C61C8A"/>
    <w:rsid w:val="00CA3390"/>
    <w:rsid w:val="00CA41F4"/>
    <w:rsid w:val="00CD026F"/>
    <w:rsid w:val="00CF0126"/>
    <w:rsid w:val="00D46B80"/>
    <w:rsid w:val="00DB21F0"/>
    <w:rsid w:val="00EE3CFB"/>
    <w:rsid w:val="00F73596"/>
    <w:rsid w:val="00F73DFB"/>
    <w:rsid w:val="00F93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1F29"/>
  <w15:chartTrackingRefBased/>
  <w15:docId w15:val="{59AD06F8-7CD4-2142-9B8B-7C7A6550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F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729D"/>
    <w:rPr>
      <w:rFonts w:ascii="Times New Roman" w:hAnsi="Times New Roman" w:cs="Times New Roman"/>
      <w:sz w:val="18"/>
      <w:szCs w:val="18"/>
    </w:rPr>
  </w:style>
  <w:style w:type="paragraph" w:styleId="Header">
    <w:name w:val="header"/>
    <w:basedOn w:val="Normal"/>
    <w:link w:val="HeaderChar"/>
    <w:uiPriority w:val="99"/>
    <w:unhideWhenUsed/>
    <w:rsid w:val="00AC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9D"/>
    <w:rPr>
      <w:sz w:val="22"/>
      <w:szCs w:val="22"/>
    </w:rPr>
  </w:style>
  <w:style w:type="paragraph" w:styleId="Footer">
    <w:name w:val="footer"/>
    <w:basedOn w:val="Normal"/>
    <w:link w:val="FooterChar"/>
    <w:uiPriority w:val="99"/>
    <w:unhideWhenUsed/>
    <w:rsid w:val="00AC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9D"/>
    <w:rPr>
      <w:sz w:val="22"/>
      <w:szCs w:val="22"/>
    </w:rPr>
  </w:style>
  <w:style w:type="character" w:styleId="LineNumber">
    <w:name w:val="line number"/>
    <w:basedOn w:val="DefaultParagraphFont"/>
    <w:uiPriority w:val="99"/>
    <w:semiHidden/>
    <w:unhideWhenUsed/>
    <w:rsid w:val="00AC729D"/>
  </w:style>
  <w:style w:type="character" w:styleId="CommentReference">
    <w:name w:val="annotation reference"/>
    <w:basedOn w:val="DefaultParagraphFont"/>
    <w:uiPriority w:val="99"/>
    <w:semiHidden/>
    <w:unhideWhenUsed/>
    <w:rsid w:val="00AC729D"/>
    <w:rPr>
      <w:sz w:val="16"/>
      <w:szCs w:val="16"/>
    </w:rPr>
  </w:style>
  <w:style w:type="paragraph" w:styleId="CommentText">
    <w:name w:val="annotation text"/>
    <w:basedOn w:val="Normal"/>
    <w:link w:val="CommentTextChar"/>
    <w:uiPriority w:val="99"/>
    <w:unhideWhenUsed/>
    <w:rsid w:val="00AC729D"/>
    <w:pPr>
      <w:spacing w:line="240" w:lineRule="auto"/>
    </w:pPr>
    <w:rPr>
      <w:sz w:val="20"/>
      <w:szCs w:val="20"/>
    </w:rPr>
  </w:style>
  <w:style w:type="character" w:customStyle="1" w:styleId="CommentTextChar">
    <w:name w:val="Comment Text Char"/>
    <w:basedOn w:val="DefaultParagraphFont"/>
    <w:link w:val="CommentText"/>
    <w:uiPriority w:val="99"/>
    <w:rsid w:val="00AC729D"/>
    <w:rPr>
      <w:sz w:val="20"/>
      <w:szCs w:val="20"/>
    </w:rPr>
  </w:style>
  <w:style w:type="paragraph" w:styleId="CommentSubject">
    <w:name w:val="annotation subject"/>
    <w:basedOn w:val="CommentText"/>
    <w:next w:val="CommentText"/>
    <w:link w:val="CommentSubjectChar"/>
    <w:uiPriority w:val="99"/>
    <w:semiHidden/>
    <w:unhideWhenUsed/>
    <w:rsid w:val="00AC729D"/>
    <w:rPr>
      <w:b/>
      <w:bCs/>
    </w:rPr>
  </w:style>
  <w:style w:type="character" w:customStyle="1" w:styleId="CommentSubjectChar">
    <w:name w:val="Comment Subject Char"/>
    <w:basedOn w:val="CommentTextChar"/>
    <w:link w:val="CommentSubject"/>
    <w:uiPriority w:val="99"/>
    <w:semiHidden/>
    <w:rsid w:val="00AC729D"/>
    <w:rPr>
      <w:b/>
      <w:bCs/>
      <w:sz w:val="20"/>
      <w:szCs w:val="20"/>
    </w:rPr>
  </w:style>
  <w:style w:type="table" w:styleId="TableGrid">
    <w:name w:val="Table Grid"/>
    <w:basedOn w:val="TableNormal"/>
    <w:uiPriority w:val="39"/>
    <w:rsid w:val="00AC729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29D"/>
    <w:pPr>
      <w:ind w:left="720"/>
      <w:contextualSpacing/>
    </w:pPr>
  </w:style>
  <w:style w:type="character" w:styleId="Hyperlink">
    <w:name w:val="Hyperlink"/>
    <w:basedOn w:val="DefaultParagraphFont"/>
    <w:uiPriority w:val="99"/>
    <w:unhideWhenUsed/>
    <w:rsid w:val="00AC729D"/>
    <w:rPr>
      <w:color w:val="0563C1" w:themeColor="hyperlink"/>
      <w:u w:val="single"/>
    </w:rPr>
  </w:style>
  <w:style w:type="paragraph" w:styleId="Revision">
    <w:name w:val="Revision"/>
    <w:hidden/>
    <w:uiPriority w:val="99"/>
    <w:semiHidden/>
    <w:rsid w:val="00AC729D"/>
    <w:rPr>
      <w:sz w:val="22"/>
      <w:szCs w:val="22"/>
    </w:rPr>
  </w:style>
  <w:style w:type="character" w:styleId="FollowedHyperlink">
    <w:name w:val="FollowedHyperlink"/>
    <w:basedOn w:val="DefaultParagraphFont"/>
    <w:uiPriority w:val="99"/>
    <w:semiHidden/>
    <w:unhideWhenUsed/>
    <w:rsid w:val="00AC729D"/>
    <w:rPr>
      <w:color w:val="954F72" w:themeColor="followedHyperlink"/>
      <w:u w:val="single"/>
    </w:rPr>
  </w:style>
  <w:style w:type="paragraph" w:customStyle="1" w:styleId="EndNoteBibliographyTitle">
    <w:name w:val="EndNote Bibliography Title"/>
    <w:basedOn w:val="Normal"/>
    <w:link w:val="EndNoteBibliographyTitleChar"/>
    <w:rsid w:val="00AC729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C729D"/>
    <w:rPr>
      <w:rFonts w:ascii="Calibri" w:hAnsi="Calibri" w:cs="Calibri"/>
      <w:noProof/>
      <w:sz w:val="22"/>
      <w:szCs w:val="22"/>
    </w:rPr>
  </w:style>
  <w:style w:type="paragraph" w:customStyle="1" w:styleId="EndNoteBibliography">
    <w:name w:val="EndNote Bibliography"/>
    <w:basedOn w:val="Normal"/>
    <w:link w:val="EndNoteBibliographyChar"/>
    <w:rsid w:val="00AC729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C729D"/>
    <w:rPr>
      <w:rFonts w:ascii="Calibri" w:hAnsi="Calibri" w:cs="Calibri"/>
      <w:noProof/>
      <w:sz w:val="22"/>
      <w:szCs w:val="22"/>
    </w:rPr>
  </w:style>
  <w:style w:type="character" w:styleId="UnresolvedMention">
    <w:name w:val="Unresolved Mention"/>
    <w:basedOn w:val="DefaultParagraphFont"/>
    <w:uiPriority w:val="99"/>
    <w:semiHidden/>
    <w:unhideWhenUsed/>
    <w:rsid w:val="00AC729D"/>
    <w:rPr>
      <w:color w:val="605E5C"/>
      <w:shd w:val="clear" w:color="auto" w:fill="E1DFDD"/>
    </w:rPr>
  </w:style>
  <w:style w:type="character" w:styleId="PlaceholderText">
    <w:name w:val="Placeholder Text"/>
    <w:basedOn w:val="DefaultParagraphFont"/>
    <w:uiPriority w:val="99"/>
    <w:semiHidden/>
    <w:rsid w:val="00AC72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doi.org/10.1007/s00213-012-2787-9" TargetMode="External"/><Relationship Id="rId26" Type="http://schemas.openxmlformats.org/officeDocument/2006/relationships/hyperlink" Target="https://doi.org/" TargetMode="External"/><Relationship Id="rId3" Type="http://schemas.openxmlformats.org/officeDocument/2006/relationships/settings" Target="settings.xml"/><Relationship Id="rId21" Type="http://schemas.openxmlformats.org/officeDocument/2006/relationships/hyperlink" Target="https://doi.org/10.1101/2023.03.17.533144"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doi.org/10.1093/occmed/kqaa175" TargetMode="External"/><Relationship Id="rId25"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hyperlink" Target="https://doi.org/10.1080/10826084.2020.1759643" TargetMode="External"/><Relationship Id="rId20" Type="http://schemas.openxmlformats.org/officeDocument/2006/relationships/hyperlink" Target="https://doi.org/10.1016/j.forsciint.2020.11055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11/insr.12163" TargetMode="External"/><Relationship Id="rId5" Type="http://schemas.openxmlformats.org/officeDocument/2006/relationships/footnotes" Target="footnotes.xml"/><Relationship Id="rId15" Type="http://schemas.openxmlformats.org/officeDocument/2006/relationships/hyperlink" Target="https://doi.org/10.2105/AJPH.2021.306466" TargetMode="External"/><Relationship Id="rId23" Type="http://schemas.openxmlformats.org/officeDocument/2006/relationships/hyperlink" Target="https://doi.org/10.1016/j.aap.2021.106326" TargetMode="External"/><Relationship Id="rId28"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hyperlink" Target="https://doi.org/10.1016/j.forsciint.2021.11090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i.org/doi:10.1249/MSS.0000000000000968" TargetMode="External"/><Relationship Id="rId27" Type="http://schemas.openxmlformats.org/officeDocument/2006/relationships/hyperlink" Target="https://doi.org/10.1111/j.1467-9868.2010.00749.x"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19</Pages>
  <Words>7158</Words>
  <Characters>40805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Wrobel, Julia</dc:creator>
  <cp:keywords/>
  <dc:description/>
  <cp:lastModifiedBy>Godbole, Suneeta</cp:lastModifiedBy>
  <cp:revision>6</cp:revision>
  <dcterms:created xsi:type="dcterms:W3CDTF">2023-03-28T16:49:00Z</dcterms:created>
  <dcterms:modified xsi:type="dcterms:W3CDTF">2023-03-29T15:46:00Z</dcterms:modified>
</cp:coreProperties>
</file>