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E8CE39" w14:textId="2184A8ED" w:rsidR="00C33614" w:rsidRDefault="00C33614"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TITLE: Detecting </w:t>
      </w:r>
      <w:r w:rsidR="00DB3EF9">
        <w:rPr>
          <w:rFonts w:ascii="Times New Roman" w:hAnsi="Times New Roman" w:cs="Times New Roman"/>
          <w:sz w:val="24"/>
          <w:szCs w:val="24"/>
        </w:rPr>
        <w:t xml:space="preserve">changes </w:t>
      </w:r>
      <w:r>
        <w:rPr>
          <w:rFonts w:ascii="Times New Roman" w:hAnsi="Times New Roman" w:cs="Times New Roman"/>
          <w:sz w:val="24"/>
          <w:szCs w:val="24"/>
        </w:rPr>
        <w:t xml:space="preserve">in </w:t>
      </w:r>
      <w:r w:rsidR="00DB3EF9">
        <w:rPr>
          <w:rFonts w:ascii="Times New Roman" w:hAnsi="Times New Roman" w:cs="Times New Roman"/>
          <w:sz w:val="24"/>
          <w:szCs w:val="24"/>
        </w:rPr>
        <w:t xml:space="preserve">pupil response </w:t>
      </w:r>
      <w:r>
        <w:rPr>
          <w:rFonts w:ascii="Times New Roman" w:hAnsi="Times New Roman" w:cs="Times New Roman"/>
          <w:sz w:val="24"/>
          <w:szCs w:val="24"/>
        </w:rPr>
        <w:t xml:space="preserve">to </w:t>
      </w:r>
      <w:r w:rsidR="00DB3EF9">
        <w:rPr>
          <w:rFonts w:ascii="Times New Roman" w:hAnsi="Times New Roman" w:cs="Times New Roman"/>
          <w:sz w:val="24"/>
          <w:szCs w:val="24"/>
        </w:rPr>
        <w:t xml:space="preserve">light </w:t>
      </w:r>
      <w:r w:rsidR="00AD3D75">
        <w:rPr>
          <w:rFonts w:ascii="Times New Roman" w:hAnsi="Times New Roman" w:cs="Times New Roman"/>
          <w:sz w:val="24"/>
          <w:szCs w:val="24"/>
        </w:rPr>
        <w:t xml:space="preserve">associated with </w:t>
      </w:r>
      <w:r w:rsidR="00DB3EF9">
        <w:rPr>
          <w:rFonts w:ascii="Times New Roman" w:hAnsi="Times New Roman" w:cs="Times New Roman"/>
          <w:sz w:val="24"/>
          <w:szCs w:val="24"/>
        </w:rPr>
        <w:t>cannabis consumption</w:t>
      </w:r>
    </w:p>
    <w:p w14:paraId="0C8CD170" w14:textId="219F6838" w:rsidR="00C33614" w:rsidRDefault="00C33614"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Authors: Suneeta Godbole, MS </w:t>
      </w:r>
    </w:p>
    <w:p w14:paraId="756CA140" w14:textId="558FB9E6" w:rsidR="00C33614" w:rsidRDefault="00C33614" w:rsidP="00C33614">
      <w:pPr>
        <w:spacing w:line="480" w:lineRule="auto"/>
        <w:ind w:firstLine="900"/>
        <w:rPr>
          <w:rFonts w:ascii="Times New Roman" w:hAnsi="Times New Roman" w:cs="Times New Roman"/>
          <w:sz w:val="24"/>
          <w:szCs w:val="24"/>
        </w:rPr>
      </w:pPr>
      <w:r>
        <w:rPr>
          <w:rFonts w:ascii="Times New Roman" w:hAnsi="Times New Roman" w:cs="Times New Roman"/>
          <w:sz w:val="24"/>
          <w:szCs w:val="24"/>
        </w:rPr>
        <w:t>Andrew Leroux, PhD</w:t>
      </w:r>
    </w:p>
    <w:p w14:paraId="58D41C5C" w14:textId="0D9E533E" w:rsidR="00C33614" w:rsidRDefault="00C33614" w:rsidP="00C33614">
      <w:pPr>
        <w:spacing w:line="480" w:lineRule="auto"/>
        <w:ind w:firstLine="900"/>
        <w:rPr>
          <w:rFonts w:ascii="Times New Roman" w:hAnsi="Times New Roman" w:cs="Times New Roman"/>
          <w:sz w:val="24"/>
          <w:szCs w:val="24"/>
        </w:rPr>
      </w:pPr>
      <w:r>
        <w:rPr>
          <w:rFonts w:ascii="Times New Roman" w:hAnsi="Times New Roman" w:cs="Times New Roman"/>
          <w:sz w:val="24"/>
          <w:szCs w:val="24"/>
        </w:rPr>
        <w:t>Ashley Brooks-Russell, PhD</w:t>
      </w:r>
    </w:p>
    <w:p w14:paraId="776EBAFA" w14:textId="417B8CEB" w:rsidR="00C33614" w:rsidRDefault="00C33614" w:rsidP="00C33614">
      <w:pPr>
        <w:spacing w:line="480" w:lineRule="auto"/>
        <w:ind w:firstLine="900"/>
        <w:rPr>
          <w:rFonts w:ascii="Times New Roman" w:hAnsi="Times New Roman" w:cs="Times New Roman"/>
          <w:sz w:val="24"/>
          <w:szCs w:val="24"/>
        </w:rPr>
      </w:pPr>
      <w:r>
        <w:rPr>
          <w:rFonts w:ascii="Times New Roman" w:hAnsi="Times New Roman" w:cs="Times New Roman"/>
          <w:sz w:val="24"/>
          <w:szCs w:val="24"/>
        </w:rPr>
        <w:t>Prem S. Subramanian, MD, PhD</w:t>
      </w:r>
    </w:p>
    <w:p w14:paraId="0599CD81" w14:textId="4FB8C252" w:rsidR="00C33614" w:rsidRDefault="00C33614" w:rsidP="00C33614">
      <w:pPr>
        <w:spacing w:line="480" w:lineRule="auto"/>
        <w:ind w:firstLine="900"/>
        <w:rPr>
          <w:rFonts w:ascii="Times New Roman" w:hAnsi="Times New Roman" w:cs="Times New Roman"/>
          <w:sz w:val="24"/>
          <w:szCs w:val="24"/>
        </w:rPr>
      </w:pPr>
      <w:r>
        <w:rPr>
          <w:rFonts w:ascii="Times New Roman" w:hAnsi="Times New Roman" w:cs="Times New Roman"/>
          <w:sz w:val="24"/>
          <w:szCs w:val="24"/>
        </w:rPr>
        <w:t xml:space="preserve">Michael J. </w:t>
      </w:r>
      <w:proofErr w:type="spellStart"/>
      <w:r>
        <w:rPr>
          <w:rFonts w:ascii="Times New Roman" w:hAnsi="Times New Roman" w:cs="Times New Roman"/>
          <w:sz w:val="24"/>
          <w:szCs w:val="24"/>
        </w:rPr>
        <w:t>Kosnett</w:t>
      </w:r>
      <w:proofErr w:type="spellEnd"/>
      <w:r>
        <w:rPr>
          <w:rFonts w:ascii="Times New Roman" w:hAnsi="Times New Roman" w:cs="Times New Roman"/>
          <w:sz w:val="24"/>
          <w:szCs w:val="24"/>
        </w:rPr>
        <w:t>, MD, MPH</w:t>
      </w:r>
    </w:p>
    <w:p w14:paraId="2DFE50A7" w14:textId="1CD1FCA7" w:rsidR="00C33614" w:rsidRDefault="00C33614" w:rsidP="00C33614">
      <w:pPr>
        <w:spacing w:line="480" w:lineRule="auto"/>
        <w:ind w:firstLine="900"/>
        <w:rPr>
          <w:rFonts w:ascii="Times New Roman" w:hAnsi="Times New Roman" w:cs="Times New Roman"/>
          <w:sz w:val="24"/>
          <w:szCs w:val="24"/>
        </w:rPr>
      </w:pPr>
      <w:r>
        <w:rPr>
          <w:rFonts w:ascii="Times New Roman" w:hAnsi="Times New Roman" w:cs="Times New Roman"/>
          <w:sz w:val="24"/>
          <w:szCs w:val="24"/>
        </w:rPr>
        <w:t>Julia Wrobel, PhD</w:t>
      </w:r>
    </w:p>
    <w:p w14:paraId="4B1042DB" w14:textId="45663720" w:rsidR="00355414" w:rsidRDefault="00355414" w:rsidP="007862C8">
      <w:pPr>
        <w:spacing w:line="480" w:lineRule="auto"/>
        <w:rPr>
          <w:rFonts w:ascii="Times New Roman" w:hAnsi="Times New Roman" w:cs="Times New Roman"/>
          <w:sz w:val="24"/>
          <w:szCs w:val="24"/>
        </w:rPr>
      </w:pPr>
      <w:r>
        <w:rPr>
          <w:rFonts w:ascii="Times New Roman" w:hAnsi="Times New Roman" w:cs="Times New Roman"/>
          <w:sz w:val="24"/>
          <w:szCs w:val="24"/>
        </w:rPr>
        <w:t>INTRODUCTION:</w:t>
      </w:r>
    </w:p>
    <w:p w14:paraId="0B06EAC4" w14:textId="417C14D9" w:rsidR="00874212" w:rsidRDefault="00060B2B" w:rsidP="00874212">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commentRangeStart w:id="0"/>
      <w:r w:rsidR="00874212" w:rsidRPr="00B11D1C">
        <w:rPr>
          <w:rFonts w:ascii="Times New Roman" w:hAnsi="Times New Roman" w:cs="Times New Roman"/>
          <w:sz w:val="24"/>
          <w:szCs w:val="24"/>
        </w:rPr>
        <w:t xml:space="preserve">According </w:t>
      </w:r>
      <w:commentRangeEnd w:id="0"/>
      <w:r w:rsidR="00874212">
        <w:rPr>
          <w:rStyle w:val="CommentReference"/>
        </w:rPr>
        <w:commentReference w:id="0"/>
      </w:r>
      <w:r w:rsidR="00874212" w:rsidRPr="00B11D1C">
        <w:rPr>
          <w:rFonts w:ascii="Times New Roman" w:hAnsi="Times New Roman" w:cs="Times New Roman"/>
          <w:sz w:val="24"/>
          <w:szCs w:val="24"/>
        </w:rPr>
        <w:t xml:space="preserve">to the National Survey on Drug </w:t>
      </w:r>
      <w:r w:rsidR="00874212">
        <w:rPr>
          <w:rFonts w:ascii="Times New Roman" w:hAnsi="Times New Roman" w:cs="Times New Roman"/>
          <w:sz w:val="24"/>
          <w:szCs w:val="24"/>
        </w:rPr>
        <w:t>U</w:t>
      </w:r>
      <w:r w:rsidR="00874212" w:rsidRPr="00B11D1C">
        <w:rPr>
          <w:rFonts w:ascii="Times New Roman" w:hAnsi="Times New Roman" w:cs="Times New Roman"/>
          <w:sz w:val="24"/>
          <w:szCs w:val="24"/>
        </w:rPr>
        <w:t>se the rates of cannabis consumption has increased in adults over 26 and adults aged 18-25 from 4.0% to 7.9% and from 17.3% to 22.1%, respectively</w:t>
      </w:r>
      <w:ins w:id="1" w:author="Godbole, Suneeta" w:date="2023-03-21T12:49:00Z">
        <w:r w:rsidR="002244DD">
          <w:rPr>
            <w:rFonts w:ascii="Times New Roman" w:hAnsi="Times New Roman" w:cs="Times New Roman"/>
            <w:sz w:val="24"/>
            <w:szCs w:val="24"/>
          </w:rPr>
          <w:t xml:space="preserve"> </w:t>
        </w:r>
      </w:ins>
      <w:del w:id="2" w:author="Godbole, Suneeta" w:date="2023-03-21T12:49:00Z">
        <w:r w:rsidR="00874212" w:rsidRPr="00B11D1C" w:rsidDel="002244DD">
          <w:rPr>
            <w:rFonts w:ascii="Times New Roman" w:hAnsi="Times New Roman" w:cs="Times New Roman"/>
            <w:sz w:val="24"/>
            <w:szCs w:val="24"/>
          </w:rPr>
          <w:delText>.</w:delText>
        </w:r>
      </w:del>
      <w:r w:rsidR="00F75DCA">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F75DCA">
        <w:rPr>
          <w:rFonts w:ascii="Times New Roman" w:hAnsi="Times New Roman" w:cs="Times New Roman"/>
          <w:sz w:val="24"/>
          <w:szCs w:val="24"/>
        </w:rPr>
        <w:instrText xml:space="preserve"> ADDIN EN.CITE </w:instrText>
      </w:r>
      <w:r w:rsidR="00F75DCA">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F75DCA">
        <w:rPr>
          <w:rFonts w:ascii="Times New Roman" w:hAnsi="Times New Roman" w:cs="Times New Roman"/>
          <w:sz w:val="24"/>
          <w:szCs w:val="24"/>
        </w:rPr>
        <w:instrText xml:space="preserve"> ADDIN EN.CITE.DATA </w:instrText>
      </w:r>
      <w:r w:rsidR="00F75DCA">
        <w:rPr>
          <w:rFonts w:ascii="Times New Roman" w:hAnsi="Times New Roman" w:cs="Times New Roman"/>
          <w:sz w:val="24"/>
          <w:szCs w:val="24"/>
        </w:rPr>
      </w:r>
      <w:r w:rsidR="00F75DCA">
        <w:rPr>
          <w:rFonts w:ascii="Times New Roman" w:hAnsi="Times New Roman" w:cs="Times New Roman"/>
          <w:sz w:val="24"/>
          <w:szCs w:val="24"/>
        </w:rPr>
        <w:fldChar w:fldCharType="end"/>
      </w:r>
      <w:r w:rsidR="00F75DCA">
        <w:rPr>
          <w:rFonts w:ascii="Times New Roman" w:hAnsi="Times New Roman" w:cs="Times New Roman"/>
          <w:sz w:val="24"/>
          <w:szCs w:val="24"/>
        </w:rPr>
      </w:r>
      <w:r w:rsidR="00F75DCA">
        <w:rPr>
          <w:rFonts w:ascii="Times New Roman" w:hAnsi="Times New Roman" w:cs="Times New Roman"/>
          <w:sz w:val="24"/>
          <w:szCs w:val="24"/>
        </w:rPr>
        <w:fldChar w:fldCharType="separate"/>
      </w:r>
      <w:r w:rsidR="00F75DCA">
        <w:rPr>
          <w:rFonts w:ascii="Times New Roman" w:hAnsi="Times New Roman" w:cs="Times New Roman"/>
          <w:noProof/>
          <w:sz w:val="24"/>
          <w:szCs w:val="24"/>
        </w:rPr>
        <w:t>[1]</w:t>
      </w:r>
      <w:r w:rsidR="00F75DCA">
        <w:rPr>
          <w:rFonts w:ascii="Times New Roman" w:hAnsi="Times New Roman" w:cs="Times New Roman"/>
          <w:sz w:val="24"/>
          <w:szCs w:val="24"/>
        </w:rPr>
        <w:fldChar w:fldCharType="end"/>
      </w:r>
      <w:ins w:id="3" w:author="Godbole, Suneeta" w:date="2023-03-21T12:49:00Z">
        <w:r w:rsidR="002244DD">
          <w:rPr>
            <w:rFonts w:ascii="Times New Roman" w:hAnsi="Times New Roman" w:cs="Times New Roman"/>
            <w:sz w:val="24"/>
            <w:szCs w:val="24"/>
          </w:rPr>
          <w:t>.</w:t>
        </w:r>
      </w:ins>
      <w:r w:rsidR="00874212" w:rsidRPr="00B11D1C">
        <w:rPr>
          <w:rFonts w:ascii="Times New Roman" w:hAnsi="Times New Roman" w:cs="Times New Roman"/>
          <w:sz w:val="24"/>
          <w:szCs w:val="24"/>
        </w:rPr>
        <w:t xml:space="preserve"> Along with increases in consumption, there have been increases in cannabis involved motor vehicle fatalities from 9.0% in 2000 to 21.5% in 2018 </w:t>
      </w:r>
      <w:r w:rsidR="002244DD">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2244DD">
        <w:rPr>
          <w:rFonts w:ascii="Times New Roman" w:hAnsi="Times New Roman" w:cs="Times New Roman"/>
          <w:sz w:val="24"/>
          <w:szCs w:val="24"/>
        </w:rPr>
        <w:instrText xml:space="preserve"> ADDIN EN.CITE </w:instrText>
      </w:r>
      <w:r w:rsidR="002244DD">
        <w:rPr>
          <w:rFonts w:ascii="Times New Roman" w:hAnsi="Times New Roman" w:cs="Times New Roman"/>
          <w:sz w:val="24"/>
          <w:szCs w:val="24"/>
        </w:rPr>
        <w:fldChar w:fldCharType="begin">
          <w:fldData xml:space="preserve">PEVuZE5vdGU+PENpdGU+PEF1dGhvcj5MaXJhPC9BdXRob3I+PFllYXI+MjAyMTwvWWVhcj48UmVj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</w:fldData>
        </w:fldChar>
      </w:r>
      <w:r w:rsidR="002244DD">
        <w:rPr>
          <w:rFonts w:ascii="Times New Roman" w:hAnsi="Times New Roman" w:cs="Times New Roman"/>
          <w:sz w:val="24"/>
          <w:szCs w:val="24"/>
        </w:rPr>
        <w:instrText xml:space="preserve"> ADDIN EN.CITE.DATA </w:instrText>
      </w:r>
      <w:r w:rsidR="002244DD">
        <w:rPr>
          <w:rFonts w:ascii="Times New Roman" w:hAnsi="Times New Roman" w:cs="Times New Roman"/>
          <w:sz w:val="24"/>
          <w:szCs w:val="24"/>
        </w:rPr>
      </w:r>
      <w:r w:rsidR="002244DD">
        <w:rPr>
          <w:rFonts w:ascii="Times New Roman" w:hAnsi="Times New Roman" w:cs="Times New Roman"/>
          <w:sz w:val="24"/>
          <w:szCs w:val="24"/>
        </w:rPr>
        <w:fldChar w:fldCharType="end"/>
      </w:r>
      <w:r w:rsidR="002244DD">
        <w:rPr>
          <w:rFonts w:ascii="Times New Roman" w:hAnsi="Times New Roman" w:cs="Times New Roman"/>
          <w:sz w:val="24"/>
          <w:szCs w:val="24"/>
        </w:rPr>
      </w:r>
      <w:r w:rsidR="002244DD">
        <w:rPr>
          <w:rFonts w:ascii="Times New Roman" w:hAnsi="Times New Roman" w:cs="Times New Roman"/>
          <w:sz w:val="24"/>
          <w:szCs w:val="24"/>
        </w:rPr>
        <w:fldChar w:fldCharType="separate"/>
      </w:r>
      <w:r w:rsidR="002244DD">
        <w:rPr>
          <w:rFonts w:ascii="Times New Roman" w:hAnsi="Times New Roman" w:cs="Times New Roman"/>
          <w:noProof/>
          <w:sz w:val="24"/>
          <w:szCs w:val="24"/>
        </w:rPr>
        <w:t>[1]</w:t>
      </w:r>
      <w:r w:rsidR="002244DD">
        <w:rPr>
          <w:rFonts w:ascii="Times New Roman" w:hAnsi="Times New Roman" w:cs="Times New Roman"/>
          <w:sz w:val="24"/>
          <w:szCs w:val="24"/>
        </w:rPr>
        <w:fldChar w:fldCharType="end"/>
      </w:r>
      <w:del w:id="4" w:author="Godbole, Suneeta" w:date="2023-03-21T12:49:00Z">
        <w:r w:rsidR="00874212" w:rsidRPr="00B11D1C" w:rsidDel="002244DD">
          <w:rPr>
            <w:rFonts w:ascii="Times New Roman" w:hAnsi="Times New Roman" w:cs="Times New Roman"/>
            <w:sz w:val="24"/>
            <w:szCs w:val="24"/>
          </w:rPr>
          <w:delText>(Lira 2021)</w:delText>
        </w:r>
      </w:del>
      <w:r w:rsidR="00874212" w:rsidRPr="00B11D1C">
        <w:rPr>
          <w:rFonts w:ascii="Times New Roman" w:hAnsi="Times New Roman" w:cs="Times New Roman"/>
          <w:sz w:val="24"/>
          <w:szCs w:val="24"/>
        </w:rPr>
        <w:t>,</w:t>
      </w:r>
      <w:r w:rsidR="00874212">
        <w:rPr>
          <w:rFonts w:ascii="Times New Roman" w:hAnsi="Times New Roman" w:cs="Times New Roman"/>
          <w:sz w:val="24"/>
          <w:szCs w:val="24"/>
        </w:rPr>
        <w:t xml:space="preserve"> and while cannabis consumption at- or before- work is of concern to employers with regards to occupational injury, the literature on the topic is mixed </w:t>
      </w:r>
      <w:r w:rsidR="00F75DCA">
        <w:rPr>
          <w:rFonts w:ascii="Times New Roman" w:hAnsi="Times New Roman" w:cs="Times New Roman"/>
          <w:sz w:val="24"/>
          <w:szCs w:val="24"/>
        </w:rPr>
        <w:fldChar w:fldCharType="begin">
          <w:fldData xml:space="preserve">PEVuZE5vdGU+PENpdGU+PEF1dGhvcj5CaWFzdXR0aTwvQXV0aG9yPjxZZWFyPjIwMjA8L1llYXI+
PFJlY051bT4xPC9SZWNOdW0+PERpc3BsYXlUZXh0PlsyLCAzXTwvRGlzcGxheVRleHQ+PHJlY29y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sidR="00F75DCA">
        <w:rPr>
          <w:rFonts w:ascii="Times New Roman" w:hAnsi="Times New Roman" w:cs="Times New Roman"/>
          <w:sz w:val="24"/>
          <w:szCs w:val="24"/>
        </w:rPr>
        <w:instrText xml:space="preserve"> ADDIN EN.CITE </w:instrText>
      </w:r>
      <w:r w:rsidR="00F75DCA">
        <w:rPr>
          <w:rFonts w:ascii="Times New Roman" w:hAnsi="Times New Roman" w:cs="Times New Roman"/>
          <w:sz w:val="24"/>
          <w:szCs w:val="24"/>
        </w:rPr>
        <w:fldChar w:fldCharType="begin">
          <w:fldData xml:space="preserve">PEVuZE5vdGU+PENpdGU+PEF1dGhvcj5CaWFzdXR0aTwvQXV0aG9yPjxZZWFyPjIwMjA8L1llYXI+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</w:fldData>
        </w:fldChar>
      </w:r>
      <w:r w:rsidR="00F75DCA">
        <w:rPr>
          <w:rFonts w:ascii="Times New Roman" w:hAnsi="Times New Roman" w:cs="Times New Roman"/>
          <w:sz w:val="24"/>
          <w:szCs w:val="24"/>
        </w:rPr>
        <w:instrText xml:space="preserve"> ADDIN EN.CITE.DATA </w:instrText>
      </w:r>
      <w:r w:rsidR="00F75DCA">
        <w:rPr>
          <w:rFonts w:ascii="Times New Roman" w:hAnsi="Times New Roman" w:cs="Times New Roman"/>
          <w:sz w:val="24"/>
          <w:szCs w:val="24"/>
        </w:rPr>
      </w:r>
      <w:r w:rsidR="00F75DCA">
        <w:rPr>
          <w:rFonts w:ascii="Times New Roman" w:hAnsi="Times New Roman" w:cs="Times New Roman"/>
          <w:sz w:val="24"/>
          <w:szCs w:val="24"/>
        </w:rPr>
        <w:fldChar w:fldCharType="end"/>
      </w:r>
      <w:r w:rsidR="00F75DCA">
        <w:rPr>
          <w:rFonts w:ascii="Times New Roman" w:hAnsi="Times New Roman" w:cs="Times New Roman"/>
          <w:sz w:val="24"/>
          <w:szCs w:val="24"/>
        </w:rPr>
      </w:r>
      <w:r w:rsidR="00F75DCA">
        <w:rPr>
          <w:rFonts w:ascii="Times New Roman" w:hAnsi="Times New Roman" w:cs="Times New Roman"/>
          <w:sz w:val="24"/>
          <w:szCs w:val="24"/>
        </w:rPr>
        <w:fldChar w:fldCharType="separate"/>
      </w:r>
      <w:r w:rsidR="00F75DCA">
        <w:rPr>
          <w:rFonts w:ascii="Times New Roman" w:hAnsi="Times New Roman" w:cs="Times New Roman"/>
          <w:noProof/>
          <w:sz w:val="24"/>
          <w:szCs w:val="24"/>
        </w:rPr>
        <w:t>[2, 3]</w:t>
      </w:r>
      <w:r w:rsidR="00F75DCA">
        <w:rPr>
          <w:rFonts w:ascii="Times New Roman" w:hAnsi="Times New Roman" w:cs="Times New Roman"/>
          <w:sz w:val="24"/>
          <w:szCs w:val="24"/>
        </w:rPr>
        <w:fldChar w:fldCharType="end"/>
      </w:r>
      <w:r w:rsidR="00874212">
        <w:rPr>
          <w:rFonts w:ascii="Times New Roman" w:hAnsi="Times New Roman" w:cs="Times New Roman"/>
          <w:sz w:val="24"/>
          <w:szCs w:val="24"/>
        </w:rPr>
        <w:t xml:space="preserve"> with temporality of exposure being a major concern. However, there is strong biological evidence of the impairment caused by cannabis consumption depend on the route of administration </w:t>
      </w:r>
      <w:r w:rsidR="00F75DCA">
        <w:rPr>
          <w:rFonts w:ascii="Times New Roman" w:hAnsi="Times New Roman" w:cs="Times New Roman"/>
          <w:sz w:val="24"/>
          <w:szCs w:val="24"/>
        </w:rPr>
        <w:fldChar w:fldCharType="begin">
          <w:fldData xml:space="preserve">PEVuZE5vdGU+PENpdGU+PEF1dGhvcj5Hb2xkc21pdGg8L0F1dGhvcj48WWVhcj4yMDE1PC9ZZWFy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</w:fldData>
        </w:fldChar>
      </w:r>
      <w:r w:rsidR="00F75DCA">
        <w:rPr>
          <w:rFonts w:ascii="Times New Roman" w:hAnsi="Times New Roman" w:cs="Times New Roman"/>
          <w:sz w:val="24"/>
          <w:szCs w:val="24"/>
        </w:rPr>
        <w:instrText xml:space="preserve"> ADDIN EN.CITE </w:instrText>
      </w:r>
      <w:r w:rsidR="00F75DCA">
        <w:rPr>
          <w:rFonts w:ascii="Times New Roman" w:hAnsi="Times New Roman" w:cs="Times New Roman"/>
          <w:sz w:val="24"/>
          <w:szCs w:val="24"/>
        </w:rPr>
        <w:fldChar w:fldCharType="begin">
          <w:fldData xml:space="preserve">PEVuZE5vdGU+PENpdGU+PEF1dGhvcj5Hb2xkc21pdGg8L0F1dGhvcj48WWVhcj4yMDE1PC9ZZWFy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</w:fldData>
        </w:fldChar>
      </w:r>
      <w:r w:rsidR="00F75DCA">
        <w:rPr>
          <w:rFonts w:ascii="Times New Roman" w:hAnsi="Times New Roman" w:cs="Times New Roman"/>
          <w:sz w:val="24"/>
          <w:szCs w:val="24"/>
        </w:rPr>
        <w:instrText xml:space="preserve"> ADDIN EN.CITE.DATA </w:instrText>
      </w:r>
      <w:r w:rsidR="00F75DCA">
        <w:rPr>
          <w:rFonts w:ascii="Times New Roman" w:hAnsi="Times New Roman" w:cs="Times New Roman"/>
          <w:sz w:val="24"/>
          <w:szCs w:val="24"/>
        </w:rPr>
      </w:r>
      <w:r w:rsidR="00F75DCA">
        <w:rPr>
          <w:rFonts w:ascii="Times New Roman" w:hAnsi="Times New Roman" w:cs="Times New Roman"/>
          <w:sz w:val="24"/>
          <w:szCs w:val="24"/>
        </w:rPr>
        <w:fldChar w:fldCharType="end"/>
      </w:r>
      <w:r w:rsidR="00F75DCA">
        <w:rPr>
          <w:rFonts w:ascii="Times New Roman" w:hAnsi="Times New Roman" w:cs="Times New Roman"/>
          <w:sz w:val="24"/>
          <w:szCs w:val="24"/>
        </w:rPr>
      </w:r>
      <w:r w:rsidR="00F75DCA">
        <w:rPr>
          <w:rFonts w:ascii="Times New Roman" w:hAnsi="Times New Roman" w:cs="Times New Roman"/>
          <w:sz w:val="24"/>
          <w:szCs w:val="24"/>
        </w:rPr>
        <w:fldChar w:fldCharType="separate"/>
      </w:r>
      <w:r w:rsidR="00F75DCA">
        <w:rPr>
          <w:rFonts w:ascii="Times New Roman" w:hAnsi="Times New Roman" w:cs="Times New Roman"/>
          <w:noProof/>
          <w:sz w:val="24"/>
          <w:szCs w:val="24"/>
        </w:rPr>
        <w:t>[4]</w:t>
      </w:r>
      <w:r w:rsidR="00F75DCA">
        <w:rPr>
          <w:rFonts w:ascii="Times New Roman" w:hAnsi="Times New Roman" w:cs="Times New Roman"/>
          <w:sz w:val="24"/>
          <w:szCs w:val="24"/>
        </w:rPr>
        <w:fldChar w:fldCharType="end"/>
      </w:r>
      <w:r w:rsidR="00874212">
        <w:rPr>
          <w:rFonts w:ascii="Times New Roman" w:hAnsi="Times New Roman" w:cs="Times New Roman"/>
          <w:sz w:val="24"/>
          <w:szCs w:val="24"/>
        </w:rPr>
        <w:t xml:space="preserve">. To better understand the impairment of cannabis in driving and in the workplace an impairment test is needed. </w:t>
      </w:r>
    </w:p>
    <w:p w14:paraId="23692085" w14:textId="198B3272" w:rsidR="00874212" w:rsidRDefault="00874212" w:rsidP="0087421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There are a variety of tests that may have the potential to detect impairment under the influence of cannabis; </w:t>
      </w:r>
      <w:commentRangeStart w:id="5"/>
      <w:r>
        <w:rPr>
          <w:rFonts w:ascii="Times New Roman" w:hAnsi="Times New Roman" w:cs="Times New Roman"/>
          <w:sz w:val="24"/>
          <w:szCs w:val="24"/>
        </w:rPr>
        <w:t>however, many of these tests have shown a reduction in effectiveness when administered on frequent cannabis users</w:t>
      </w:r>
      <w:commentRangeEnd w:id="5"/>
      <w:r>
        <w:rPr>
          <w:rStyle w:val="CommentReference"/>
        </w:rPr>
        <w:commentReference w:id="5"/>
      </w:r>
      <w:r>
        <w:rPr>
          <w:rFonts w:ascii="Times New Roman" w:hAnsi="Times New Roman" w:cs="Times New Roman"/>
          <w:sz w:val="24"/>
          <w:szCs w:val="24"/>
        </w:rPr>
        <w:t xml:space="preserve">. A more general test used for alcohol and drug impairment is the Standardized Field Sobriety Tests, which is composed of the horizontal gaze </w:t>
      </w:r>
      <w:r>
        <w:rPr>
          <w:rFonts w:ascii="Times New Roman" w:hAnsi="Times New Roman" w:cs="Times New Roman"/>
          <w:sz w:val="24"/>
          <w:szCs w:val="24"/>
        </w:rPr>
        <w:lastRenderedPageBreak/>
        <w:t xml:space="preserve">nystagmus, walk and turn and one-leg stand with an additional component of head movements and/or jerks added specifically to improve assessment of impairment due to drugs </w:t>
      </w:r>
      <w:r w:rsidR="00F75DCA">
        <w:rPr>
          <w:rFonts w:ascii="Times New Roman" w:hAnsi="Times New Roman" w:cs="Times New Roman"/>
          <w:sz w:val="24"/>
          <w:szCs w:val="24"/>
        </w:rPr>
        <w:fldChar w:fldCharType="begin">
          <w:fldData xml:space="preserve">PEVuZE5vdGU+PENpdGU+PEF1dGhvcj5Eb3duZXk8L0F1dGhvcj48WWVhcj4yMDEyPC9ZZWFyPjxS
ZWNOdW0+NTwvUmVjTnVtPjxEaXNwbGF5VGV4dD5bNV08L0Rpc3BsYXlUZXh0PjxyZWNvcmQ+PHJl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5DCA">
        <w:rPr>
          <w:rFonts w:ascii="Times New Roman" w:hAnsi="Times New Roman" w:cs="Times New Roman"/>
          <w:sz w:val="24"/>
          <w:szCs w:val="24"/>
        </w:rPr>
        <w:instrText xml:space="preserve"> ADDIN EN.CITE </w:instrText>
      </w:r>
      <w:r w:rsidR="00F75DCA">
        <w:rPr>
          <w:rFonts w:ascii="Times New Roman" w:hAnsi="Times New Roman" w:cs="Times New Roman"/>
          <w:sz w:val="24"/>
          <w:szCs w:val="24"/>
        </w:rPr>
        <w:fldChar w:fldCharType="begin">
          <w:fldData xml:space="preserve">PEVuZE5vdGU+PENpdGU+PEF1dGhvcj5Eb3duZXk8L0F1dGhvcj48WWVhcj4yMDEyPC9ZZWFyPjxS
ZWNOdW0+NTwvUmVjTnVtPjxEaXNwbGF5VGV4dD5bNV08L0Rpc3BsYXlUZXh0PjxyZWNvcmQ+PHJl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5DCA">
        <w:rPr>
          <w:rFonts w:ascii="Times New Roman" w:hAnsi="Times New Roman" w:cs="Times New Roman"/>
          <w:sz w:val="24"/>
          <w:szCs w:val="24"/>
        </w:rPr>
        <w:instrText xml:space="preserve"> ADDIN EN.CITE.DATA </w:instrText>
      </w:r>
      <w:r w:rsidR="00F75DCA">
        <w:rPr>
          <w:rFonts w:ascii="Times New Roman" w:hAnsi="Times New Roman" w:cs="Times New Roman"/>
          <w:sz w:val="24"/>
          <w:szCs w:val="24"/>
        </w:rPr>
      </w:r>
      <w:r w:rsidR="00F75DCA">
        <w:rPr>
          <w:rFonts w:ascii="Times New Roman" w:hAnsi="Times New Roman" w:cs="Times New Roman"/>
          <w:sz w:val="24"/>
          <w:szCs w:val="24"/>
        </w:rPr>
        <w:fldChar w:fldCharType="end"/>
      </w:r>
      <w:r w:rsidR="00F75DCA">
        <w:rPr>
          <w:rFonts w:ascii="Times New Roman" w:hAnsi="Times New Roman" w:cs="Times New Roman"/>
          <w:sz w:val="24"/>
          <w:szCs w:val="24"/>
        </w:rPr>
      </w:r>
      <w:r w:rsidR="00F75DCA">
        <w:rPr>
          <w:rFonts w:ascii="Times New Roman" w:hAnsi="Times New Roman" w:cs="Times New Roman"/>
          <w:sz w:val="24"/>
          <w:szCs w:val="24"/>
        </w:rPr>
        <w:fldChar w:fldCharType="separate"/>
      </w:r>
      <w:r w:rsidR="00F75DCA">
        <w:rPr>
          <w:rFonts w:ascii="Times New Roman" w:hAnsi="Times New Roman" w:cs="Times New Roman"/>
          <w:noProof/>
          <w:sz w:val="24"/>
          <w:szCs w:val="24"/>
        </w:rPr>
        <w:t>[5]</w:t>
      </w:r>
      <w:r w:rsidR="00F75DCA">
        <w:rPr>
          <w:rFonts w:ascii="Times New Roman" w:hAnsi="Times New Roman" w:cs="Times New Roman"/>
          <w:sz w:val="24"/>
          <w:szCs w:val="24"/>
        </w:rPr>
        <w:fldChar w:fldCharType="end"/>
      </w:r>
      <w:r>
        <w:rPr>
          <w:rFonts w:ascii="Times New Roman" w:hAnsi="Times New Roman" w:cs="Times New Roman"/>
          <w:sz w:val="24"/>
          <w:szCs w:val="24"/>
        </w:rPr>
        <w:t>. While shown to an accurate and reliable assessment for alcohol impairment, it has limited ability to identify drug use</w:t>
      </w:r>
      <w:r w:rsidR="00F75DCA">
        <w:rPr>
          <w:rFonts w:ascii="Times New Roman" w:hAnsi="Times New Roman" w:cs="Times New Roman"/>
          <w:sz w:val="24"/>
          <w:szCs w:val="24"/>
        </w:rPr>
        <w:t xml:space="preserve"> </w:t>
      </w:r>
      <w:r w:rsidR="00F75DCA">
        <w:rPr>
          <w:rFonts w:ascii="Times New Roman" w:hAnsi="Times New Roman" w:cs="Times New Roman"/>
          <w:sz w:val="24"/>
          <w:szCs w:val="24"/>
        </w:rPr>
        <w:fldChar w:fldCharType="begin">
          <w:fldData xml:space="preserve">PEVuZE5vdGU+PENpdGU+PEF1dGhvcj5Eb3duZXk8L0F1dGhvcj48WWVhcj4yMDEyPC9ZZWFyPjxS
ZWNOdW0+NTwvUmVjTnVtPjxEaXNwbGF5VGV4dD5bNV08L0Rpc3BsYXlUZXh0PjxyZWNvcmQ+PHJl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5DCA">
        <w:rPr>
          <w:rFonts w:ascii="Times New Roman" w:hAnsi="Times New Roman" w:cs="Times New Roman"/>
          <w:sz w:val="24"/>
          <w:szCs w:val="24"/>
        </w:rPr>
        <w:instrText xml:space="preserve"> ADDIN EN.CITE </w:instrText>
      </w:r>
      <w:r w:rsidR="00F75DCA">
        <w:rPr>
          <w:rFonts w:ascii="Times New Roman" w:hAnsi="Times New Roman" w:cs="Times New Roman"/>
          <w:sz w:val="24"/>
          <w:szCs w:val="24"/>
        </w:rPr>
        <w:fldChar w:fldCharType="begin">
          <w:fldData xml:space="preserve">PEVuZE5vdGU+PENpdGU+PEF1dGhvcj5Eb3duZXk8L0F1dGhvcj48WWVhcj4yMDEyPC9ZZWFyPjxS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</w:fldData>
        </w:fldChar>
      </w:r>
      <w:r w:rsidR="00F75DCA">
        <w:rPr>
          <w:rFonts w:ascii="Times New Roman" w:hAnsi="Times New Roman" w:cs="Times New Roman"/>
          <w:sz w:val="24"/>
          <w:szCs w:val="24"/>
        </w:rPr>
        <w:instrText xml:space="preserve"> ADDIN EN.CITE.DATA </w:instrText>
      </w:r>
      <w:r w:rsidR="00F75DCA">
        <w:rPr>
          <w:rFonts w:ascii="Times New Roman" w:hAnsi="Times New Roman" w:cs="Times New Roman"/>
          <w:sz w:val="24"/>
          <w:szCs w:val="24"/>
        </w:rPr>
      </w:r>
      <w:r w:rsidR="00F75DCA">
        <w:rPr>
          <w:rFonts w:ascii="Times New Roman" w:hAnsi="Times New Roman" w:cs="Times New Roman"/>
          <w:sz w:val="24"/>
          <w:szCs w:val="24"/>
        </w:rPr>
        <w:fldChar w:fldCharType="end"/>
      </w:r>
      <w:r w:rsidR="00F75DCA">
        <w:rPr>
          <w:rFonts w:ascii="Times New Roman" w:hAnsi="Times New Roman" w:cs="Times New Roman"/>
          <w:sz w:val="24"/>
          <w:szCs w:val="24"/>
        </w:rPr>
      </w:r>
      <w:r w:rsidR="00F75DCA">
        <w:rPr>
          <w:rFonts w:ascii="Times New Roman" w:hAnsi="Times New Roman" w:cs="Times New Roman"/>
          <w:sz w:val="24"/>
          <w:szCs w:val="24"/>
        </w:rPr>
        <w:fldChar w:fldCharType="separate"/>
      </w:r>
      <w:r w:rsidR="00F75DCA">
        <w:rPr>
          <w:rFonts w:ascii="Times New Roman" w:hAnsi="Times New Roman" w:cs="Times New Roman"/>
          <w:noProof/>
          <w:sz w:val="24"/>
          <w:szCs w:val="24"/>
        </w:rPr>
        <w:t>[5]</w:t>
      </w:r>
      <w:r w:rsidR="00F75DCA">
        <w:rPr>
          <w:rFonts w:ascii="Times New Roman" w:hAnsi="Times New Roman" w:cs="Times New Roman"/>
          <w:sz w:val="24"/>
          <w:szCs w:val="24"/>
        </w:rPr>
        <w:fldChar w:fldCharType="end"/>
      </w:r>
      <w:r>
        <w:rPr>
          <w:rFonts w:ascii="Times New Roman" w:hAnsi="Times New Roman" w:cs="Times New Roman"/>
          <w:sz w:val="24"/>
          <w:szCs w:val="24"/>
        </w:rPr>
        <w:t xml:space="preserve">. Another test possibility is a plasma concentration of THC and its metabolite THCCOOH from a blood draw; however predictive models have better performance in participants abstaining for several days compared to daily users </w:t>
      </w:r>
      <w:r w:rsidR="00F75DCA">
        <w:rPr>
          <w:rFonts w:ascii="Times New Roman" w:hAnsi="Times New Roman" w:cs="Times New Roman"/>
          <w:sz w:val="24"/>
          <w:szCs w:val="24"/>
        </w:rPr>
        <w:fldChar w:fldCharType="begin">
          <w:fldData xml:space="preserve">PEVuZE5vdGU+PENpdGU+PEF1dGhvcj5CdXJ0PC9BdXRob3I+PFllYXI+MjAyMTwvWWVhcj48UmVj
TnVtPjM8L1JlY051bT48RGlzcGxheVRleHQ+WzZdPC9EaXNwbGF5VGV4dD48cmVjb3JkPjxyZWMt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5DCA">
        <w:rPr>
          <w:rFonts w:ascii="Times New Roman" w:hAnsi="Times New Roman" w:cs="Times New Roman"/>
          <w:sz w:val="24"/>
          <w:szCs w:val="24"/>
        </w:rPr>
        <w:instrText xml:space="preserve"> ADDIN EN.CITE </w:instrText>
      </w:r>
      <w:r w:rsidR="00F75DCA">
        <w:rPr>
          <w:rFonts w:ascii="Times New Roman" w:hAnsi="Times New Roman" w:cs="Times New Roman"/>
          <w:sz w:val="24"/>
          <w:szCs w:val="24"/>
        </w:rPr>
        <w:fldChar w:fldCharType="begin">
          <w:fldData xml:space="preserve">PEVuZE5vdGU+PENpdGU+PEF1dGhvcj5CdXJ0PC9BdXRob3I+PFllYXI+MjAyMTwvWWVhcj48UmVj
TnVtPjM8L1JlY051bT48RGlzcGxheVRleHQ+WzZdPC9EaXNwbGF5VGV4dD48cmVjb3JkPjxyZWMt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5DCA">
        <w:rPr>
          <w:rFonts w:ascii="Times New Roman" w:hAnsi="Times New Roman" w:cs="Times New Roman"/>
          <w:sz w:val="24"/>
          <w:szCs w:val="24"/>
        </w:rPr>
        <w:instrText xml:space="preserve"> ADDIN EN.CITE.DATA </w:instrText>
      </w:r>
      <w:r w:rsidR="00F75DCA">
        <w:rPr>
          <w:rFonts w:ascii="Times New Roman" w:hAnsi="Times New Roman" w:cs="Times New Roman"/>
          <w:sz w:val="24"/>
          <w:szCs w:val="24"/>
        </w:rPr>
      </w:r>
      <w:r w:rsidR="00F75DCA">
        <w:rPr>
          <w:rFonts w:ascii="Times New Roman" w:hAnsi="Times New Roman" w:cs="Times New Roman"/>
          <w:sz w:val="24"/>
          <w:szCs w:val="24"/>
        </w:rPr>
        <w:fldChar w:fldCharType="end"/>
      </w:r>
      <w:r w:rsidR="00F75DCA">
        <w:rPr>
          <w:rFonts w:ascii="Times New Roman" w:hAnsi="Times New Roman" w:cs="Times New Roman"/>
          <w:sz w:val="24"/>
          <w:szCs w:val="24"/>
        </w:rPr>
      </w:r>
      <w:r w:rsidR="00F75DCA">
        <w:rPr>
          <w:rFonts w:ascii="Times New Roman" w:hAnsi="Times New Roman" w:cs="Times New Roman"/>
          <w:sz w:val="24"/>
          <w:szCs w:val="24"/>
        </w:rPr>
        <w:fldChar w:fldCharType="separate"/>
      </w:r>
      <w:r w:rsidR="00F75DCA">
        <w:rPr>
          <w:rFonts w:ascii="Times New Roman" w:hAnsi="Times New Roman" w:cs="Times New Roman"/>
          <w:noProof/>
          <w:sz w:val="24"/>
          <w:szCs w:val="24"/>
        </w:rPr>
        <w:t>[6]</w:t>
      </w:r>
      <w:r w:rsidR="00F75DCA">
        <w:rPr>
          <w:rFonts w:ascii="Times New Roman" w:hAnsi="Times New Roman" w:cs="Times New Roman"/>
          <w:sz w:val="24"/>
          <w:szCs w:val="24"/>
        </w:rPr>
        <w:fldChar w:fldCharType="end"/>
      </w:r>
      <w:r w:rsidR="00F75DCA">
        <w:rPr>
          <w:rFonts w:ascii="Times New Roman" w:hAnsi="Times New Roman" w:cs="Times New Roman"/>
          <w:sz w:val="24"/>
          <w:szCs w:val="24"/>
        </w:rPr>
        <w:t>.</w:t>
      </w:r>
      <w:r>
        <w:rPr>
          <w:rFonts w:ascii="Times New Roman" w:hAnsi="Times New Roman" w:cs="Times New Roman"/>
          <w:sz w:val="24"/>
          <w:szCs w:val="24"/>
        </w:rPr>
        <w:t xml:space="preserve"> Additionally, for frequent users who maintain elevated levels of blood plasma THC, the reduction in performance shows a tolerance effect so that the levels of THC and performance correspond less </w:t>
      </w:r>
      <w:r w:rsidR="00F75DCA">
        <w:rPr>
          <w:rFonts w:ascii="Times New Roman" w:hAnsi="Times New Roman" w:cs="Times New Roman"/>
          <w:sz w:val="24"/>
          <w:szCs w:val="24"/>
        </w:rPr>
        <w:fldChar w:fldCharType="begin">
          <w:fldData xml:space="preserve">PEVuZE5vdGU+PENpdGU+PEF1dGhvcj5CdXJ0PC9BdXRob3I+PFllYXI+MjAyMTwvWWVhcj48UmVj
TnVtPjM8L1JlY051bT48RGlzcGxheVRleHQ+WzZdPC9EaXNwbGF5VGV4dD48cmVjb3JkPjxyZWMt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5DCA">
        <w:rPr>
          <w:rFonts w:ascii="Times New Roman" w:hAnsi="Times New Roman" w:cs="Times New Roman"/>
          <w:sz w:val="24"/>
          <w:szCs w:val="24"/>
        </w:rPr>
        <w:instrText xml:space="preserve"> ADDIN EN.CITE </w:instrText>
      </w:r>
      <w:r w:rsidR="00F75DCA">
        <w:rPr>
          <w:rFonts w:ascii="Times New Roman" w:hAnsi="Times New Roman" w:cs="Times New Roman"/>
          <w:sz w:val="24"/>
          <w:szCs w:val="24"/>
        </w:rPr>
        <w:fldChar w:fldCharType="begin">
          <w:fldData xml:space="preserve">PEVuZE5vdGU+PENpdGU+PEF1dGhvcj5CdXJ0PC9BdXRob3I+PFllYXI+MjAyMTwvWWVhcj48UmVj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</w:fldData>
        </w:fldChar>
      </w:r>
      <w:r w:rsidR="00F75DCA">
        <w:rPr>
          <w:rFonts w:ascii="Times New Roman" w:hAnsi="Times New Roman" w:cs="Times New Roman"/>
          <w:sz w:val="24"/>
          <w:szCs w:val="24"/>
        </w:rPr>
        <w:instrText xml:space="preserve"> ADDIN EN.CITE.DATA </w:instrText>
      </w:r>
      <w:r w:rsidR="00F75DCA">
        <w:rPr>
          <w:rFonts w:ascii="Times New Roman" w:hAnsi="Times New Roman" w:cs="Times New Roman"/>
          <w:sz w:val="24"/>
          <w:szCs w:val="24"/>
        </w:rPr>
      </w:r>
      <w:r w:rsidR="00F75DCA">
        <w:rPr>
          <w:rFonts w:ascii="Times New Roman" w:hAnsi="Times New Roman" w:cs="Times New Roman"/>
          <w:sz w:val="24"/>
          <w:szCs w:val="24"/>
        </w:rPr>
        <w:fldChar w:fldCharType="end"/>
      </w:r>
      <w:r w:rsidR="00F75DCA">
        <w:rPr>
          <w:rFonts w:ascii="Times New Roman" w:hAnsi="Times New Roman" w:cs="Times New Roman"/>
          <w:sz w:val="24"/>
          <w:szCs w:val="24"/>
        </w:rPr>
      </w:r>
      <w:r w:rsidR="00F75DCA">
        <w:rPr>
          <w:rFonts w:ascii="Times New Roman" w:hAnsi="Times New Roman" w:cs="Times New Roman"/>
          <w:sz w:val="24"/>
          <w:szCs w:val="24"/>
        </w:rPr>
        <w:fldChar w:fldCharType="separate"/>
      </w:r>
      <w:r w:rsidR="00F75DCA">
        <w:rPr>
          <w:rFonts w:ascii="Times New Roman" w:hAnsi="Times New Roman" w:cs="Times New Roman"/>
          <w:noProof/>
          <w:sz w:val="24"/>
          <w:szCs w:val="24"/>
        </w:rPr>
        <w:t>[6]</w:t>
      </w:r>
      <w:r w:rsidR="00F75DCA">
        <w:rPr>
          <w:rFonts w:ascii="Times New Roman" w:hAnsi="Times New Roman" w:cs="Times New Roman"/>
          <w:sz w:val="24"/>
          <w:szCs w:val="24"/>
        </w:rPr>
        <w:fldChar w:fldCharType="end"/>
      </w:r>
      <w:r>
        <w:rPr>
          <w:rFonts w:ascii="Times New Roman" w:hAnsi="Times New Roman" w:cs="Times New Roman"/>
          <w:sz w:val="24"/>
          <w:szCs w:val="24"/>
        </w:rPr>
        <w:t>.</w:t>
      </w:r>
    </w:p>
    <w:p w14:paraId="13115474" w14:textId="053F48F2" w:rsidR="00874212" w:rsidRDefault="00874212" w:rsidP="00874212">
      <w:pPr>
        <w:spacing w:after="0" w:line="480" w:lineRule="auto"/>
        <w:ind w:firstLine="720"/>
        <w:rPr>
          <w:ins w:id="6" w:author="Wrobel, Julia" w:date="2023-03-18T08:55:00Z"/>
          <w:rFonts w:ascii="Times New Roman" w:hAnsi="Times New Roman" w:cs="Times New Roman"/>
          <w:sz w:val="24"/>
          <w:szCs w:val="24"/>
        </w:rPr>
      </w:pPr>
      <w:r>
        <w:rPr>
          <w:rFonts w:ascii="Times New Roman" w:hAnsi="Times New Roman" w:cs="Times New Roman"/>
          <w:sz w:val="24"/>
          <w:szCs w:val="24"/>
        </w:rPr>
        <w:t xml:space="preserve">One test that may have a resistance to the tolerance effect is the </w:t>
      </w:r>
      <w:commentRangeStart w:id="7"/>
      <w:r>
        <w:rPr>
          <w:rFonts w:ascii="Times New Roman" w:hAnsi="Times New Roman" w:cs="Times New Roman"/>
          <w:sz w:val="24"/>
          <w:szCs w:val="24"/>
        </w:rPr>
        <w:t>pupillary light reflex</w:t>
      </w:r>
      <w:commentRangeEnd w:id="7"/>
      <w:r w:rsidR="0063606A">
        <w:rPr>
          <w:rStyle w:val="CommentReference"/>
        </w:rPr>
        <w:commentReference w:id="7"/>
      </w:r>
      <w:r>
        <w:rPr>
          <w:rFonts w:ascii="Times New Roman" w:hAnsi="Times New Roman" w:cs="Times New Roman"/>
          <w:sz w:val="24"/>
          <w:szCs w:val="24"/>
        </w:rPr>
        <w:t>. This test is administered by shining a light in the eye of the subject and measuring the pupil constriction and rebound dilation over the course of several seconds</w:t>
      </w:r>
      <w:ins w:id="8" w:author="Godbole, Suneeta" w:date="2023-03-21T23:07:00Z">
        <w:r w:rsidR="003E344B">
          <w:rPr>
            <w:rFonts w:ascii="Times New Roman" w:hAnsi="Times New Roman" w:cs="Times New Roman"/>
            <w:sz w:val="24"/>
            <w:szCs w:val="24"/>
          </w:rPr>
          <w:t xml:space="preserve"> as shown in Figure 1</w:t>
        </w:r>
      </w:ins>
      <w:r>
        <w:rPr>
          <w:rFonts w:ascii="Times New Roman" w:hAnsi="Times New Roman" w:cs="Times New Roman"/>
          <w:sz w:val="24"/>
          <w:szCs w:val="24"/>
        </w:rPr>
        <w:t xml:space="preserve">. Evidence on the acute effect of </w:t>
      </w:r>
      <w:del w:id="9" w:author="Godbole, Suneeta" w:date="2023-03-21T23:08:00Z">
        <w:r w:rsidDel="003E344B">
          <w:rPr>
            <w:rFonts w:ascii="Times New Roman" w:hAnsi="Times New Roman" w:cs="Times New Roman"/>
            <w:sz w:val="24"/>
            <w:szCs w:val="24"/>
          </w:rPr>
          <w:delText xml:space="preserve">THC </w:delText>
        </w:r>
      </w:del>
      <w:ins w:id="10" w:author="Godbole, Suneeta" w:date="2023-03-21T23:08:00Z">
        <w:r w:rsidR="003E344B">
          <w:rPr>
            <w:rFonts w:ascii="Times New Roman" w:hAnsi="Times New Roman" w:cs="Times New Roman"/>
            <w:sz w:val="24"/>
            <w:szCs w:val="24"/>
          </w:rPr>
          <w:t>cannabis</w:t>
        </w:r>
        <w:r w:rsidR="003E344B">
          <w:rPr>
            <w:rFonts w:ascii="Times New Roman" w:hAnsi="Times New Roman" w:cs="Times New Roman"/>
            <w:sz w:val="24"/>
            <w:szCs w:val="24"/>
          </w:rPr>
          <w:t xml:space="preserve"> </w:t>
        </w:r>
      </w:ins>
      <w:r>
        <w:rPr>
          <w:rFonts w:ascii="Times New Roman" w:hAnsi="Times New Roman" w:cs="Times New Roman"/>
          <w:sz w:val="24"/>
          <w:szCs w:val="24"/>
        </w:rPr>
        <w:t xml:space="preserve">on pupillary light reflex is mixed with several studies showing decrease, increase and no effect on the static pupil diameter </w:t>
      </w:r>
      <w:r w:rsidR="00F75DCA">
        <w:rPr>
          <w:rFonts w:ascii="Times New Roman" w:hAnsi="Times New Roman" w:cs="Times New Roman"/>
          <w:sz w:val="24"/>
          <w:szCs w:val="24"/>
        </w:rPr>
        <w:fldChar w:fldCharType="begin">
          <w:fldData xml:space="preserve">PEVuZE5vdGU+PENpdGU+PEF1dGhvcj5Ccm93bjwvQXV0aG9yPjxZZWFyPjE5Nzc8L1llYXI+PFJl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</w:fldData>
        </w:fldChar>
      </w:r>
      <w:r w:rsidR="00F75DCA">
        <w:rPr>
          <w:rFonts w:ascii="Times New Roman" w:hAnsi="Times New Roman" w:cs="Times New Roman"/>
          <w:sz w:val="24"/>
          <w:szCs w:val="24"/>
        </w:rPr>
        <w:instrText xml:space="preserve"> ADDIN EN.CITE </w:instrText>
      </w:r>
      <w:r w:rsidR="00F75DCA">
        <w:rPr>
          <w:rFonts w:ascii="Times New Roman" w:hAnsi="Times New Roman" w:cs="Times New Roman"/>
          <w:sz w:val="24"/>
          <w:szCs w:val="24"/>
        </w:rPr>
        <w:fldChar w:fldCharType="begin">
          <w:fldData xml:space="preserve">PEVuZE5vdGU+PENpdGU+PEF1dGhvcj5Ccm93bjwvQXV0aG9yPjxZZWFyPjE5Nzc8L1llYXI+PFJl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</w:fldData>
        </w:fldChar>
      </w:r>
      <w:r w:rsidR="00F75DCA">
        <w:rPr>
          <w:rFonts w:ascii="Times New Roman" w:hAnsi="Times New Roman" w:cs="Times New Roman"/>
          <w:sz w:val="24"/>
          <w:szCs w:val="24"/>
        </w:rPr>
        <w:instrText xml:space="preserve"> ADDIN EN.CITE.DATA </w:instrText>
      </w:r>
      <w:r w:rsidR="00F75DCA">
        <w:rPr>
          <w:rFonts w:ascii="Times New Roman" w:hAnsi="Times New Roman" w:cs="Times New Roman"/>
          <w:sz w:val="24"/>
          <w:szCs w:val="24"/>
        </w:rPr>
      </w:r>
      <w:r w:rsidR="00F75DCA">
        <w:rPr>
          <w:rFonts w:ascii="Times New Roman" w:hAnsi="Times New Roman" w:cs="Times New Roman"/>
          <w:sz w:val="24"/>
          <w:szCs w:val="24"/>
        </w:rPr>
        <w:fldChar w:fldCharType="end"/>
      </w:r>
      <w:r w:rsidR="00F75DCA">
        <w:rPr>
          <w:rFonts w:ascii="Times New Roman" w:hAnsi="Times New Roman" w:cs="Times New Roman"/>
          <w:sz w:val="24"/>
          <w:szCs w:val="24"/>
        </w:rPr>
      </w:r>
      <w:r w:rsidR="00F75DCA">
        <w:rPr>
          <w:rFonts w:ascii="Times New Roman" w:hAnsi="Times New Roman" w:cs="Times New Roman"/>
          <w:sz w:val="24"/>
          <w:szCs w:val="24"/>
        </w:rPr>
        <w:fldChar w:fldCharType="separate"/>
      </w:r>
      <w:r w:rsidR="00F75DCA">
        <w:rPr>
          <w:rFonts w:ascii="Times New Roman" w:hAnsi="Times New Roman" w:cs="Times New Roman"/>
          <w:noProof/>
          <w:sz w:val="24"/>
          <w:szCs w:val="24"/>
        </w:rPr>
        <w:t>[7-13]</w:t>
      </w:r>
      <w:r w:rsidR="00F75DCA">
        <w:rPr>
          <w:rFonts w:ascii="Times New Roman" w:hAnsi="Times New Roman" w:cs="Times New Roman"/>
          <w:sz w:val="24"/>
          <w:szCs w:val="24"/>
        </w:rPr>
        <w:fldChar w:fldCharType="end"/>
      </w:r>
      <w:r>
        <w:rPr>
          <w:rFonts w:ascii="Times New Roman" w:hAnsi="Times New Roman" w:cs="Times New Roman"/>
          <w:sz w:val="24"/>
          <w:szCs w:val="24"/>
        </w:rPr>
        <w:t xml:space="preserve">. In two studies, the pupillary light reflex was diminished after cannabis consumption </w:t>
      </w:r>
      <w:r w:rsidR="00F75DCA">
        <w:rPr>
          <w:rFonts w:ascii="Times New Roman" w:hAnsi="Times New Roman" w:cs="Times New Roman"/>
          <w:sz w:val="24"/>
          <w:szCs w:val="24"/>
        </w:rPr>
        <w:fldChar w:fldCharType="begin">
          <w:fldData xml:space="preserve">PEVuZE5vdGU+PENpdGU+PEF1dGhvcj5DYW1wb2Jhc3NvPC9BdXRob3I+PFllYXI+MjAyMDwvWWVh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</w:fldData>
        </w:fldChar>
      </w:r>
      <w:r w:rsidR="00F75DCA">
        <w:rPr>
          <w:rFonts w:ascii="Times New Roman" w:hAnsi="Times New Roman" w:cs="Times New Roman"/>
          <w:sz w:val="24"/>
          <w:szCs w:val="24"/>
        </w:rPr>
        <w:instrText xml:space="preserve"> ADDIN EN.CITE </w:instrText>
      </w:r>
      <w:r w:rsidR="00F75DCA">
        <w:rPr>
          <w:rFonts w:ascii="Times New Roman" w:hAnsi="Times New Roman" w:cs="Times New Roman"/>
          <w:sz w:val="24"/>
          <w:szCs w:val="24"/>
        </w:rPr>
        <w:fldChar w:fldCharType="begin">
          <w:fldData xml:space="preserve">PEVuZE5vdGU+PENpdGU+PEF1dGhvcj5DYW1wb2Jhc3NvPC9BdXRob3I+PFllYXI+MjAyMDwvWWVh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</w:fldData>
        </w:fldChar>
      </w:r>
      <w:r w:rsidR="00F75DCA">
        <w:rPr>
          <w:rFonts w:ascii="Times New Roman" w:hAnsi="Times New Roman" w:cs="Times New Roman"/>
          <w:sz w:val="24"/>
          <w:szCs w:val="24"/>
        </w:rPr>
        <w:instrText xml:space="preserve"> ADDIN EN.CITE.DATA </w:instrText>
      </w:r>
      <w:r w:rsidR="00F75DCA">
        <w:rPr>
          <w:rFonts w:ascii="Times New Roman" w:hAnsi="Times New Roman" w:cs="Times New Roman"/>
          <w:sz w:val="24"/>
          <w:szCs w:val="24"/>
        </w:rPr>
      </w:r>
      <w:r w:rsidR="00F75DCA">
        <w:rPr>
          <w:rFonts w:ascii="Times New Roman" w:hAnsi="Times New Roman" w:cs="Times New Roman"/>
          <w:sz w:val="24"/>
          <w:szCs w:val="24"/>
        </w:rPr>
        <w:fldChar w:fldCharType="end"/>
      </w:r>
      <w:r w:rsidR="00F75DCA">
        <w:rPr>
          <w:rFonts w:ascii="Times New Roman" w:hAnsi="Times New Roman" w:cs="Times New Roman"/>
          <w:sz w:val="24"/>
          <w:szCs w:val="24"/>
        </w:rPr>
      </w:r>
      <w:r w:rsidR="00F75DCA">
        <w:rPr>
          <w:rFonts w:ascii="Times New Roman" w:hAnsi="Times New Roman" w:cs="Times New Roman"/>
          <w:sz w:val="24"/>
          <w:szCs w:val="24"/>
        </w:rPr>
        <w:fldChar w:fldCharType="separate"/>
      </w:r>
      <w:r w:rsidR="00F75DCA">
        <w:rPr>
          <w:rFonts w:ascii="Times New Roman" w:hAnsi="Times New Roman" w:cs="Times New Roman"/>
          <w:noProof/>
          <w:sz w:val="24"/>
          <w:szCs w:val="24"/>
        </w:rPr>
        <w:t>[8, 14]</w:t>
      </w:r>
      <w:r w:rsidR="00F75DCA">
        <w:rPr>
          <w:rFonts w:ascii="Times New Roman" w:hAnsi="Times New Roman" w:cs="Times New Roman"/>
          <w:sz w:val="24"/>
          <w:szCs w:val="24"/>
        </w:rPr>
        <w:fldChar w:fldCharType="end"/>
      </w:r>
      <w:r>
        <w:rPr>
          <w:rFonts w:ascii="Times New Roman" w:hAnsi="Times New Roman" w:cs="Times New Roman"/>
          <w:sz w:val="24"/>
          <w:szCs w:val="24"/>
        </w:rPr>
        <w:t>.</w:t>
      </w:r>
      <w:ins w:id="11" w:author="Godbole, Suneeta" w:date="2023-03-21T23:09:00Z">
        <w:r w:rsidR="003E344B">
          <w:rPr>
            <w:rFonts w:ascii="Times New Roman" w:hAnsi="Times New Roman" w:cs="Times New Roman"/>
            <w:sz w:val="24"/>
            <w:szCs w:val="24"/>
          </w:rPr>
          <w:t xml:space="preserve"> There is some evidence that there is less pupil constriction and slower rebound dilation due to acute cannabis </w:t>
        </w:r>
        <w:proofErr w:type="gramStart"/>
        <w:r w:rsidR="003E344B">
          <w:rPr>
            <w:rFonts w:ascii="Times New Roman" w:hAnsi="Times New Roman" w:cs="Times New Roman"/>
            <w:sz w:val="24"/>
            <w:szCs w:val="24"/>
          </w:rPr>
          <w:t>consumption</w:t>
        </w:r>
        <w:proofErr w:type="gramEnd"/>
        <w:r w:rsidR="003E344B">
          <w:rPr>
            <w:rFonts w:ascii="Times New Roman" w:hAnsi="Times New Roman" w:cs="Times New Roman"/>
            <w:sz w:val="24"/>
            <w:szCs w:val="24"/>
          </w:rPr>
          <w:t xml:space="preserve"> </w:t>
        </w:r>
      </w:ins>
      <w:ins w:id="12" w:author="Godbole, Suneeta" w:date="2023-03-21T23:10:00Z">
        <w:r w:rsidR="003E344B">
          <w:rPr>
            <w:rFonts w:ascii="Times New Roman" w:hAnsi="Times New Roman" w:cs="Times New Roman"/>
            <w:sz w:val="24"/>
            <w:szCs w:val="24"/>
          </w:rPr>
          <w:t>but evidence is mixed and warrants further study.</w:t>
        </w:r>
      </w:ins>
      <w:r>
        <w:rPr>
          <w:rFonts w:ascii="Times New Roman" w:hAnsi="Times New Roman" w:cs="Times New Roman"/>
          <w:sz w:val="24"/>
          <w:szCs w:val="24"/>
        </w:rPr>
        <w:t xml:space="preserve"> </w:t>
      </w:r>
    </w:p>
    <w:p w14:paraId="0D8E7137" w14:textId="09939D67" w:rsidR="00B31E39" w:rsidRPr="00D702C2" w:rsidRDefault="00D702C2" w:rsidP="00874212">
      <w:pPr>
        <w:spacing w:after="0" w:line="480" w:lineRule="auto"/>
        <w:ind w:firstLine="720"/>
        <w:rPr>
          <w:rFonts w:ascii="Times New Roman" w:hAnsi="Times New Roman" w:cs="Times New Roman"/>
          <w:sz w:val="24"/>
          <w:szCs w:val="24"/>
        </w:rPr>
      </w:pPr>
      <w:r w:rsidRPr="00B31E39">
        <w:rPr>
          <w:rFonts w:ascii="Times New Roman" w:hAnsi="Times New Roman" w:cs="Times New Roman"/>
          <w:color w:val="000000"/>
          <w:sz w:val="24"/>
          <w:szCs w:val="24"/>
        </w:rPr>
        <w:t>Steinhart et al</w:t>
      </w:r>
      <w:r w:rsidR="002244DD">
        <w:rPr>
          <w:rFonts w:ascii="Times New Roman" w:hAnsi="Times New Roman" w:cs="Times New Roman"/>
          <w:color w:val="000000"/>
          <w:sz w:val="24"/>
          <w:szCs w:val="24"/>
        </w:rPr>
        <w:t xml:space="preserve"> </w:t>
      </w:r>
      <w:r w:rsidR="002244DD">
        <w:rPr>
          <w:rFonts w:ascii="Times New Roman" w:hAnsi="Times New Roman" w:cs="Times New Roman"/>
          <w:color w:val="000000"/>
          <w:sz w:val="24"/>
          <w:szCs w:val="24"/>
        </w:rPr>
        <w:fldChar w:fldCharType="begin"/>
      </w:r>
      <w:r w:rsidR="002244DD">
        <w:rPr>
          <w:rFonts w:ascii="Times New Roman" w:hAnsi="Times New Roman" w:cs="Times New Roman"/>
          <w:color w:val="000000"/>
          <w:sz w:val="24"/>
          <w:szCs w:val="24"/>
        </w:rPr>
        <w:instrText xml:space="preserve"> ADDIN EN.CITE &lt;EndNote&gt;&lt;Cite&gt;&lt;Author&gt;Steinhart&lt;/Author&gt;&lt;Year&gt;2023&lt;/Year&gt;&lt;RecNum&gt;18&lt;/RecNum&gt;&lt;DisplayText&gt;[15]&lt;/DisplayText&gt;&lt;record&gt;&lt;rec-number&gt;18&lt;/rec-number&gt;&lt;foreign-keys&gt;&lt;key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2244DD">
        <w:rPr>
          <w:rFonts w:ascii="Times New Roman" w:hAnsi="Times New Roman" w:cs="Times New Roman"/>
          <w:color w:val="000000"/>
          <w:sz w:val="24"/>
          <w:szCs w:val="24"/>
        </w:rPr>
        <w:fldChar w:fldCharType="separate"/>
      </w:r>
      <w:r w:rsidR="002244DD">
        <w:rPr>
          <w:rFonts w:ascii="Times New Roman" w:hAnsi="Times New Roman" w:cs="Times New Roman"/>
          <w:noProof/>
          <w:color w:val="000000"/>
          <w:sz w:val="24"/>
          <w:szCs w:val="24"/>
        </w:rPr>
        <w:t>[15]</w:t>
      </w:r>
      <w:r w:rsidR="002244DD">
        <w:rPr>
          <w:rFonts w:ascii="Times New Roman" w:hAnsi="Times New Roman" w:cs="Times New Roman"/>
          <w:color w:val="000000"/>
          <w:sz w:val="24"/>
          <w:szCs w:val="24"/>
        </w:rPr>
        <w:fldChar w:fldCharType="end"/>
      </w:r>
      <w:r w:rsidRPr="00B31E39">
        <w:rPr>
          <w:rFonts w:ascii="Times New Roman" w:hAnsi="Times New Roman" w:cs="Times New Roman"/>
          <w:color w:val="000000"/>
          <w:sz w:val="24"/>
          <w:szCs w:val="24"/>
        </w:rPr>
        <w:t xml:space="preserve"> </w:t>
      </w:r>
      <w:commentRangeStart w:id="13"/>
      <w:r w:rsidR="000D2D4A" w:rsidRPr="00B31E39">
        <w:rPr>
          <w:rFonts w:ascii="Times New Roman" w:hAnsi="Times New Roman" w:cs="Times New Roman"/>
          <w:color w:val="000000"/>
          <w:sz w:val="24"/>
          <w:szCs w:val="24"/>
        </w:rPr>
        <w:t>examined pupil</w:t>
      </w:r>
      <w:del w:id="14" w:author="Godbole, Suneeta" w:date="2023-03-21T23:11:00Z">
        <w:r w:rsidR="000D2D4A" w:rsidRPr="00B31E39" w:rsidDel="003E344B">
          <w:rPr>
            <w:rFonts w:ascii="Times New Roman" w:hAnsi="Times New Roman" w:cs="Times New Roman"/>
            <w:color w:val="000000"/>
            <w:sz w:val="24"/>
            <w:szCs w:val="24"/>
          </w:rPr>
          <w:delText>lary</w:delText>
        </w:r>
      </w:del>
      <w:commentRangeEnd w:id="13"/>
      <w:r w:rsidR="00B1192C" w:rsidRPr="00B31E39">
        <w:rPr>
          <w:rStyle w:val="CommentReference"/>
          <w:rFonts w:ascii="Times New Roman" w:hAnsi="Times New Roman" w:cs="Times New Roman"/>
          <w:sz w:val="24"/>
          <w:szCs w:val="24"/>
        </w:rPr>
        <w:commentReference w:id="13"/>
      </w:r>
      <w:r w:rsidR="000D2D4A" w:rsidRPr="00B31E39">
        <w:rPr>
          <w:rFonts w:ascii="Times New Roman" w:hAnsi="Times New Roman" w:cs="Times New Roman"/>
          <w:color w:val="000000"/>
          <w:sz w:val="24"/>
          <w:szCs w:val="24"/>
        </w:rPr>
        <w:t xml:space="preserve"> light response in participants with patterns of daily </w:t>
      </w:r>
      <w:commentRangeStart w:id="15"/>
      <w:r w:rsidR="000D2D4A" w:rsidRPr="00B31E39">
        <w:rPr>
          <w:rFonts w:ascii="Times New Roman" w:hAnsi="Times New Roman" w:cs="Times New Roman"/>
          <w:color w:val="000000"/>
          <w:sz w:val="24"/>
          <w:szCs w:val="24"/>
        </w:rPr>
        <w:t xml:space="preserve">cannabis use, occasional cannabis use, and a no-use control </w:t>
      </w:r>
      <w:commentRangeEnd w:id="15"/>
      <w:r w:rsidR="00501597" w:rsidRPr="00B31E39">
        <w:rPr>
          <w:rStyle w:val="CommentReference"/>
          <w:rFonts w:ascii="Times New Roman" w:hAnsi="Times New Roman" w:cs="Times New Roman"/>
          <w:sz w:val="24"/>
          <w:szCs w:val="24"/>
        </w:rPr>
        <w:commentReference w:id="15"/>
      </w:r>
      <w:r w:rsidR="000D2D4A" w:rsidRPr="00B31E39">
        <w:rPr>
          <w:rFonts w:ascii="Times New Roman" w:hAnsi="Times New Roman" w:cs="Times New Roman"/>
          <w:color w:val="000000"/>
          <w:sz w:val="24"/>
          <w:szCs w:val="24"/>
        </w:rPr>
        <w:t xml:space="preserve">group. </w:t>
      </w:r>
      <w:r>
        <w:rPr>
          <w:rFonts w:ascii="Times New Roman" w:hAnsi="Times New Roman" w:cs="Times New Roman"/>
          <w:color w:val="000000"/>
          <w:sz w:val="24"/>
          <w:szCs w:val="24"/>
        </w:rPr>
        <w:t>After accounting for pre-smoking baseline pupil response, they f</w:t>
      </w:r>
      <w:r w:rsidR="000D2D4A" w:rsidRPr="00D702C2">
        <w:rPr>
          <w:rFonts w:ascii="Times New Roman" w:hAnsi="Times New Roman" w:cs="Times New Roman"/>
          <w:color w:val="000000"/>
          <w:sz w:val="24"/>
          <w:szCs w:val="24"/>
          <w:rPrChange w:id="16" w:author="Godbole, Suneeta" w:date="2023-03-21T12:34:00Z">
            <w:rPr>
              <w:rFonts w:ascii="Helvetica" w:hAnsi="Helvetica" w:cs="Helvetica"/>
              <w:color w:val="000000"/>
              <w:sz w:val="24"/>
              <w:szCs w:val="24"/>
            </w:rPr>
          </w:rPrChange>
        </w:rPr>
        <w:t>ound evidence that acute cannabis consumption was</w:t>
      </w:r>
      <w:r w:rsidR="00B1192C" w:rsidRPr="00D702C2">
        <w:rPr>
          <w:rFonts w:ascii="Times New Roman" w:hAnsi="Times New Roman" w:cs="Times New Roman"/>
          <w:color w:val="000000"/>
          <w:sz w:val="24"/>
          <w:szCs w:val="24"/>
          <w:rPrChange w:id="17" w:author="Godbole, Suneeta" w:date="2023-03-21T12:34:00Z">
            <w:rPr>
              <w:rFonts w:ascii="Helvetica" w:hAnsi="Helvetica" w:cs="Helvetica"/>
              <w:color w:val="000000"/>
              <w:sz w:val="24"/>
              <w:szCs w:val="24"/>
            </w:rPr>
          </w:rPrChange>
        </w:rPr>
        <w:t xml:space="preserve"> significantly</w:t>
      </w:r>
      <w:r w:rsidR="000D2D4A" w:rsidRPr="00D702C2">
        <w:rPr>
          <w:rFonts w:ascii="Times New Roman" w:hAnsi="Times New Roman" w:cs="Times New Roman"/>
          <w:color w:val="000000"/>
          <w:sz w:val="24"/>
          <w:szCs w:val="24"/>
          <w:rPrChange w:id="18" w:author="Godbole, Suneeta" w:date="2023-03-21T12:34:00Z">
            <w:rPr>
              <w:rFonts w:ascii="Helvetica" w:hAnsi="Helvetica" w:cs="Helvetica"/>
              <w:color w:val="000000"/>
              <w:sz w:val="24"/>
              <w:szCs w:val="24"/>
            </w:rPr>
          </w:rPrChange>
        </w:rPr>
        <w:t xml:space="preserve"> associated with less pupil constriction in both the daily and occasional use groups</w:t>
      </w:r>
      <w:r w:rsidR="00B1192C" w:rsidRPr="00D702C2">
        <w:rPr>
          <w:rFonts w:ascii="Times New Roman" w:hAnsi="Times New Roman" w:cs="Times New Roman"/>
          <w:color w:val="000000"/>
          <w:sz w:val="24"/>
          <w:szCs w:val="24"/>
          <w:rPrChange w:id="19" w:author="Godbole, Suneeta" w:date="2023-03-21T12:34:00Z">
            <w:rPr>
              <w:rFonts w:ascii="Helvetica" w:hAnsi="Helvetica" w:cs="Helvetica"/>
              <w:color w:val="000000"/>
              <w:sz w:val="24"/>
              <w:szCs w:val="24"/>
            </w:rPr>
          </w:rPrChange>
        </w:rPr>
        <w:t>.</w:t>
      </w:r>
      <w:r w:rsidR="00501597" w:rsidRPr="00D702C2">
        <w:rPr>
          <w:rFonts w:ascii="Times New Roman" w:hAnsi="Times New Roman" w:cs="Times New Roman"/>
          <w:color w:val="000000"/>
          <w:sz w:val="24"/>
          <w:szCs w:val="24"/>
          <w:rPrChange w:id="20" w:author="Godbole, Suneeta" w:date="2023-03-21T12:34:00Z">
            <w:rPr>
              <w:rFonts w:ascii="Helvetica" w:hAnsi="Helvetica" w:cs="Helvetica"/>
              <w:color w:val="000000"/>
              <w:sz w:val="24"/>
              <w:szCs w:val="24"/>
            </w:rPr>
          </w:rPrChange>
        </w:rPr>
        <w:t xml:space="preserve"> In addition, no significant differences were found between the daily and occasional use</w:t>
      </w:r>
      <w:r w:rsidR="009B32FE">
        <w:rPr>
          <w:rFonts w:ascii="Times New Roman" w:hAnsi="Times New Roman" w:cs="Times New Roman"/>
          <w:color w:val="000000"/>
          <w:sz w:val="24"/>
          <w:szCs w:val="24"/>
        </w:rPr>
        <w:t xml:space="preserve"> </w:t>
      </w:r>
      <w:r w:rsidR="00501597" w:rsidRPr="00D702C2">
        <w:rPr>
          <w:rFonts w:ascii="Times New Roman" w:hAnsi="Times New Roman" w:cs="Times New Roman"/>
          <w:color w:val="000000"/>
          <w:sz w:val="24"/>
          <w:szCs w:val="24"/>
          <w:rPrChange w:id="21" w:author="Godbole, Suneeta" w:date="2023-03-21T12:34:00Z">
            <w:rPr>
              <w:rFonts w:ascii="Helvetica" w:hAnsi="Helvetica" w:cs="Helvetica"/>
              <w:color w:val="000000"/>
              <w:sz w:val="24"/>
              <w:szCs w:val="24"/>
            </w:rPr>
          </w:rPrChange>
        </w:rPr>
        <w:t>groups, in</w:t>
      </w:r>
      <w:r w:rsidR="00777ACF" w:rsidRPr="00D702C2">
        <w:rPr>
          <w:rFonts w:ascii="Times New Roman" w:hAnsi="Times New Roman" w:cs="Times New Roman"/>
          <w:color w:val="000000"/>
          <w:sz w:val="24"/>
          <w:szCs w:val="24"/>
          <w:rPrChange w:id="22" w:author="Godbole, Suneeta" w:date="2023-03-21T12:34:00Z">
            <w:rPr>
              <w:rFonts w:ascii="Helvetica" w:hAnsi="Helvetica" w:cs="Helvetica"/>
              <w:color w:val="000000"/>
              <w:sz w:val="24"/>
              <w:szCs w:val="24"/>
            </w:rPr>
          </w:rPrChange>
        </w:rPr>
        <w:t>dicating that the pupil</w:t>
      </w:r>
      <w:del w:id="23" w:author="Godbole, Suneeta" w:date="2023-03-21T23:10:00Z">
        <w:r w:rsidR="00777ACF" w:rsidRPr="00D702C2" w:rsidDel="003E344B">
          <w:rPr>
            <w:rFonts w:ascii="Times New Roman" w:hAnsi="Times New Roman" w:cs="Times New Roman"/>
            <w:color w:val="000000"/>
            <w:sz w:val="24"/>
            <w:szCs w:val="24"/>
            <w:rPrChange w:id="24" w:author="Godbole, Suneeta" w:date="2023-03-21T12:34:00Z">
              <w:rPr>
                <w:rFonts w:ascii="Helvetica" w:hAnsi="Helvetica" w:cs="Helvetica"/>
                <w:color w:val="000000"/>
                <w:sz w:val="24"/>
                <w:szCs w:val="24"/>
              </w:rPr>
            </w:rPrChange>
          </w:rPr>
          <w:delText>lary</w:delText>
        </w:r>
      </w:del>
      <w:r w:rsidR="00777ACF" w:rsidRPr="00D702C2">
        <w:rPr>
          <w:rFonts w:ascii="Times New Roman" w:hAnsi="Times New Roman" w:cs="Times New Roman"/>
          <w:color w:val="000000"/>
          <w:sz w:val="24"/>
          <w:szCs w:val="24"/>
          <w:rPrChange w:id="25" w:author="Godbole, Suneeta" w:date="2023-03-21T12:34:00Z">
            <w:rPr>
              <w:rFonts w:ascii="Helvetica" w:hAnsi="Helvetica" w:cs="Helvetica"/>
              <w:color w:val="000000"/>
              <w:sz w:val="24"/>
              <w:szCs w:val="24"/>
            </w:rPr>
          </w:rPrChange>
        </w:rPr>
        <w:t xml:space="preserve"> light response may pick up on physiological responses to cannabis consumption that do not display tolerance effects.</w:t>
      </w:r>
      <w:r w:rsidR="00323FA0" w:rsidRPr="00D702C2">
        <w:rPr>
          <w:rFonts w:ascii="Times New Roman" w:hAnsi="Times New Roman" w:cs="Times New Roman"/>
          <w:color w:val="000000"/>
          <w:sz w:val="24"/>
          <w:szCs w:val="24"/>
          <w:rPrChange w:id="26" w:author="Godbole, Suneeta" w:date="2023-03-21T12:34:00Z">
            <w:rPr>
              <w:rFonts w:ascii="Helvetica" w:hAnsi="Helvetica" w:cs="Helvetica"/>
              <w:color w:val="000000"/>
              <w:sz w:val="24"/>
              <w:szCs w:val="24"/>
            </w:rPr>
          </w:rPrChange>
        </w:rPr>
        <w:t xml:space="preserve"> However, that study only found significant </w:t>
      </w:r>
      <w:r w:rsidR="00323FA0" w:rsidRPr="00D702C2">
        <w:rPr>
          <w:rFonts w:ascii="Times New Roman" w:hAnsi="Times New Roman" w:cs="Times New Roman"/>
          <w:color w:val="000000"/>
          <w:sz w:val="24"/>
          <w:szCs w:val="24"/>
          <w:rPrChange w:id="27" w:author="Godbole, Suneeta" w:date="2023-03-21T12:34:00Z">
            <w:rPr>
              <w:rFonts w:ascii="Helvetica" w:hAnsi="Helvetica" w:cs="Helvetica"/>
              <w:color w:val="000000"/>
              <w:sz w:val="24"/>
              <w:szCs w:val="24"/>
            </w:rPr>
          </w:rPrChange>
        </w:rPr>
        <w:lastRenderedPageBreak/>
        <w:t xml:space="preserve">effects when accounting for pre-smoking baseline pupil response, making it inappropriate for roadside assessments where baseline measurements are not available. In addition, Steinhart et al </w:t>
      </w:r>
      <w:r w:rsidR="009B32FE">
        <w:rPr>
          <w:rFonts w:ascii="Times New Roman" w:hAnsi="Times New Roman" w:cs="Times New Roman"/>
          <w:color w:val="000000"/>
          <w:sz w:val="24"/>
          <w:szCs w:val="24"/>
        </w:rPr>
        <w:fldChar w:fldCharType="begin"/>
      </w:r>
      <w:r w:rsidR="009B32FE">
        <w:rPr>
          <w:rFonts w:ascii="Times New Roman" w:hAnsi="Times New Roman" w:cs="Times New Roman"/>
          <w:color w:val="000000"/>
          <w:sz w:val="24"/>
          <w:szCs w:val="24"/>
        </w:rPr>
        <w:instrText xml:space="preserve"> ADDIN EN.CITE &lt;EndNote&gt;&lt;Cite&gt;&lt;Author&gt;Steinhart&lt;/Author&gt;&lt;Year&gt;2023&lt;/Year&gt;&lt;RecNum&gt;18&lt;/RecNum&gt;&lt;DisplayText&gt;[15]&lt;/DisplayText&gt;&lt;record&gt;&lt;rec-number&gt;18&lt;/rec-number&gt;&lt;foreign-keys&gt;&lt;key app="EN" db-id="w9drwvazppzst8esdfp5rt5w5dr0p522dz5r" timestamp="1679423486"&gt;18&lt;/key&gt;&lt;/foreign-keys&gt;&lt;ref-type name="Journal Article"&gt;17&lt;/ref-type&gt;&lt;contributors&gt;&lt;authors&gt;&lt;author&gt;Steinhart, B.&lt;/author&gt;&lt;author&gt;Brooks-Russell, A. &lt;/author&gt;&lt;author&gt;Kosnett, M. J.&lt;/author&gt;&lt;author&gt;Subramanian, P. S.&lt;/author&gt;&lt;author&gt;Wrobel, J.&lt;/author&gt;&lt;/authors&gt;&lt;/contributors&gt;&lt;titles&gt;&lt;title&gt;A Video Segmentation Pipeline for Assessing changes in Pupil Response to Light After Cannabis Consumption&lt;/title&gt;&lt;secondary-title&gt;bioRxiv&lt;/secondary-title&gt;&lt;/titles&gt;&lt;periodical&gt;&lt;full-title&gt;bioRxiv&lt;/full-title&gt;&lt;/periodical&gt;&lt;dates&gt;&lt;year&gt;2023&lt;/year&gt;&lt;/dates&gt;&lt;urls&gt;&lt;/urls&gt;&lt;electronic-resource-num&gt;10.1101/2023.03.17.533144&lt;/electronic-resource-num&gt;&lt;/record&gt;&lt;/Cite&gt;&lt;/EndNote&gt;</w:instrText>
      </w:r>
      <w:r w:rsidR="009B32FE">
        <w:rPr>
          <w:rFonts w:ascii="Times New Roman" w:hAnsi="Times New Roman" w:cs="Times New Roman"/>
          <w:color w:val="000000"/>
          <w:sz w:val="24"/>
          <w:szCs w:val="24"/>
        </w:rPr>
        <w:fldChar w:fldCharType="separate"/>
      </w:r>
      <w:r w:rsidR="009B32FE">
        <w:rPr>
          <w:rFonts w:ascii="Times New Roman" w:hAnsi="Times New Roman" w:cs="Times New Roman"/>
          <w:noProof/>
          <w:color w:val="000000"/>
          <w:sz w:val="24"/>
          <w:szCs w:val="24"/>
        </w:rPr>
        <w:t>[15]</w:t>
      </w:r>
      <w:r w:rsidR="009B32FE">
        <w:rPr>
          <w:rFonts w:ascii="Times New Roman" w:hAnsi="Times New Roman" w:cs="Times New Roman"/>
          <w:color w:val="000000"/>
          <w:sz w:val="24"/>
          <w:szCs w:val="24"/>
        </w:rPr>
        <w:fldChar w:fldCharType="end"/>
      </w:r>
      <w:r w:rsidR="009B32FE">
        <w:rPr>
          <w:rFonts w:ascii="Times New Roman" w:hAnsi="Times New Roman" w:cs="Times New Roman"/>
          <w:color w:val="000000"/>
          <w:sz w:val="24"/>
          <w:szCs w:val="24"/>
        </w:rPr>
        <w:t xml:space="preserve"> </w:t>
      </w:r>
      <w:r w:rsidR="00A02619" w:rsidRPr="00D702C2">
        <w:rPr>
          <w:rFonts w:ascii="Times New Roman" w:hAnsi="Times New Roman" w:cs="Times New Roman"/>
          <w:color w:val="000000"/>
          <w:sz w:val="24"/>
          <w:szCs w:val="24"/>
          <w:rPrChange w:id="28" w:author="Godbole, Suneeta" w:date="2023-03-21T12:34:00Z">
            <w:rPr>
              <w:rFonts w:ascii="Helvetica" w:hAnsi="Helvetica" w:cs="Helvetica"/>
              <w:color w:val="000000"/>
              <w:sz w:val="24"/>
              <w:szCs w:val="24"/>
            </w:rPr>
          </w:rPrChange>
        </w:rPr>
        <w:t xml:space="preserve">used single number summaries extracted from the full pupillary response trajectories depicted in </w:t>
      </w:r>
      <w:del w:id="29" w:author="Godbole, Suneeta" w:date="2023-03-21T23:11:00Z">
        <w:r w:rsidR="00A02619" w:rsidRPr="00D702C2" w:rsidDel="003E344B">
          <w:rPr>
            <w:rFonts w:ascii="Times New Roman" w:hAnsi="Times New Roman" w:cs="Times New Roman"/>
            <w:color w:val="000000"/>
            <w:sz w:val="24"/>
            <w:szCs w:val="24"/>
            <w:rPrChange w:id="30" w:author="Godbole, Suneeta" w:date="2023-03-21T12:34:00Z">
              <w:rPr>
                <w:rFonts w:ascii="Helvetica" w:hAnsi="Helvetica" w:cs="Helvetica"/>
                <w:color w:val="000000"/>
                <w:sz w:val="24"/>
                <w:szCs w:val="24"/>
              </w:rPr>
            </w:rPrChange>
          </w:rPr>
          <w:delText xml:space="preserve">(new) </w:delText>
        </w:r>
      </w:del>
      <w:r w:rsidR="00A02619" w:rsidRPr="00D702C2">
        <w:rPr>
          <w:rFonts w:ascii="Times New Roman" w:hAnsi="Times New Roman" w:cs="Times New Roman"/>
          <w:color w:val="000000"/>
          <w:sz w:val="24"/>
          <w:szCs w:val="24"/>
          <w:rPrChange w:id="31" w:author="Godbole, Suneeta" w:date="2023-03-21T12:34:00Z">
            <w:rPr>
              <w:rFonts w:ascii="Helvetica" w:hAnsi="Helvetica" w:cs="Helvetica"/>
              <w:color w:val="000000"/>
              <w:sz w:val="24"/>
              <w:szCs w:val="24"/>
            </w:rPr>
          </w:rPrChange>
        </w:rPr>
        <w:t xml:space="preserve">Figure 1; collapsing these trajectories results in </w:t>
      </w:r>
      <w:ins w:id="32" w:author="Godbole, Suneeta" w:date="2023-03-21T13:04:00Z">
        <w:r w:rsidR="00B31E39">
          <w:rPr>
            <w:rFonts w:ascii="Times New Roman" w:hAnsi="Times New Roman" w:cs="Times New Roman"/>
            <w:color w:val="000000"/>
            <w:sz w:val="24"/>
            <w:szCs w:val="24"/>
          </w:rPr>
          <w:t xml:space="preserve">a </w:t>
        </w:r>
      </w:ins>
      <w:r w:rsidR="00A02619" w:rsidRPr="00D702C2">
        <w:rPr>
          <w:rFonts w:ascii="Times New Roman" w:hAnsi="Times New Roman" w:cs="Times New Roman"/>
          <w:color w:val="000000"/>
          <w:sz w:val="24"/>
          <w:szCs w:val="24"/>
          <w:rPrChange w:id="33" w:author="Godbole, Suneeta" w:date="2023-03-21T12:34:00Z">
            <w:rPr>
              <w:rFonts w:ascii="Helvetica" w:hAnsi="Helvetica" w:cs="Helvetica"/>
              <w:color w:val="000000"/>
              <w:sz w:val="24"/>
              <w:szCs w:val="24"/>
            </w:rPr>
          </w:rPrChange>
        </w:rPr>
        <w:t>loss of information that could potentially be exploited to better discriminate between cannabis use groups.</w:t>
      </w:r>
    </w:p>
    <w:p w14:paraId="1AE19A38" w14:textId="71E21F40" w:rsidR="00874212" w:rsidRPr="00060399" w:rsidRDefault="00B31E39" w:rsidP="00874212">
      <w:pPr>
        <w:spacing w:after="0" w:line="480" w:lineRule="auto"/>
        <w:ind w:firstLine="720"/>
        <w:rPr>
          <w:rFonts w:ascii="Times New Roman" w:hAnsi="Times New Roman" w:cs="Times New Roman"/>
          <w:sz w:val="24"/>
          <w:szCs w:val="24"/>
        </w:rPr>
      </w:pPr>
      <w:ins w:id="34" w:author="Godbole, Suneeta" w:date="2023-03-21T13:03:00Z">
        <w:r>
          <w:rPr>
            <w:rFonts w:ascii="Times New Roman" w:hAnsi="Times New Roman" w:cs="Times New Roman"/>
            <w:sz w:val="24"/>
            <w:szCs w:val="24"/>
          </w:rPr>
          <w:t>Using only data from</w:t>
        </w:r>
      </w:ins>
      <w:ins w:id="35" w:author="Godbole, Suneeta" w:date="2023-03-21T13:04:00Z">
        <w:r>
          <w:rPr>
            <w:rFonts w:ascii="Times New Roman" w:hAnsi="Times New Roman" w:cs="Times New Roman"/>
            <w:sz w:val="24"/>
            <w:szCs w:val="24"/>
          </w:rPr>
          <w:t xml:space="preserve"> after </w:t>
        </w:r>
      </w:ins>
      <w:ins w:id="36" w:author="Godbole, Suneeta" w:date="2023-03-21T23:12:00Z">
        <w:r w:rsidR="003E344B">
          <w:rPr>
            <w:rFonts w:ascii="Times New Roman" w:hAnsi="Times New Roman" w:cs="Times New Roman"/>
            <w:sz w:val="24"/>
            <w:szCs w:val="24"/>
          </w:rPr>
          <w:t xml:space="preserve">acute </w:t>
        </w:r>
      </w:ins>
      <w:ins w:id="37" w:author="Godbole, Suneeta" w:date="2023-03-21T13:04:00Z">
        <w:r>
          <w:rPr>
            <w:rFonts w:ascii="Times New Roman" w:hAnsi="Times New Roman" w:cs="Times New Roman"/>
            <w:sz w:val="24"/>
            <w:szCs w:val="24"/>
          </w:rPr>
          <w:t>cannabis use</w:t>
        </w:r>
      </w:ins>
      <w:ins w:id="38" w:author="Godbole, Suneeta" w:date="2023-03-21T13:05:00Z">
        <w:r>
          <w:rPr>
            <w:rFonts w:ascii="Times New Roman" w:hAnsi="Times New Roman" w:cs="Times New Roman"/>
            <w:sz w:val="24"/>
            <w:szCs w:val="24"/>
          </w:rPr>
          <w:t xml:space="preserve">, this analysis </w:t>
        </w:r>
      </w:ins>
      <w:proofErr w:type="gramStart"/>
      <w:ins w:id="39" w:author="Godbole, Suneeta" w:date="2023-03-21T13:33:00Z">
        <w:r w:rsidR="00EF7F49">
          <w:rPr>
            <w:rFonts w:ascii="Times New Roman" w:hAnsi="Times New Roman" w:cs="Times New Roman"/>
            <w:sz w:val="24"/>
            <w:szCs w:val="24"/>
          </w:rPr>
          <w:t>leverage</w:t>
        </w:r>
        <w:proofErr w:type="gramEnd"/>
        <w:r w:rsidR="00EF7F49">
          <w:rPr>
            <w:rFonts w:ascii="Times New Roman" w:hAnsi="Times New Roman" w:cs="Times New Roman"/>
            <w:sz w:val="24"/>
            <w:szCs w:val="24"/>
          </w:rPr>
          <w:t xml:space="preserve"> full </w:t>
        </w:r>
      </w:ins>
      <w:ins w:id="40" w:author="Godbole, Suneeta" w:date="2023-03-21T13:34:00Z">
        <w:r w:rsidR="00EF7F49">
          <w:rPr>
            <w:rFonts w:ascii="Times New Roman" w:hAnsi="Times New Roman" w:cs="Times New Roman"/>
            <w:sz w:val="24"/>
            <w:szCs w:val="24"/>
          </w:rPr>
          <w:t>pupil light response trajectories to examine difference</w:t>
        </w:r>
      </w:ins>
      <w:ins w:id="41" w:author="Godbole, Suneeta" w:date="2023-03-21T13:35:00Z">
        <w:r w:rsidR="00EF7F49">
          <w:rPr>
            <w:rFonts w:ascii="Times New Roman" w:hAnsi="Times New Roman" w:cs="Times New Roman"/>
            <w:sz w:val="24"/>
            <w:szCs w:val="24"/>
          </w:rPr>
          <w:t>s</w:t>
        </w:r>
      </w:ins>
      <w:ins w:id="42" w:author="Godbole, Suneeta" w:date="2023-03-21T13:34:00Z">
        <w:r w:rsidR="00EF7F49">
          <w:rPr>
            <w:rFonts w:ascii="Times New Roman" w:hAnsi="Times New Roman" w:cs="Times New Roman"/>
            <w:sz w:val="24"/>
            <w:szCs w:val="24"/>
          </w:rPr>
          <w:t xml:space="preserve"> between cannabis use groups</w:t>
        </w:r>
      </w:ins>
      <w:ins w:id="43" w:author="Godbole, Suneeta" w:date="2023-03-21T23:12:00Z">
        <w:r w:rsidR="003E344B">
          <w:rPr>
            <w:rFonts w:ascii="Times New Roman" w:hAnsi="Times New Roman" w:cs="Times New Roman"/>
            <w:sz w:val="24"/>
            <w:szCs w:val="24"/>
          </w:rPr>
          <w:t xml:space="preserve"> and no use controls.</w:t>
        </w:r>
      </w:ins>
      <w:commentRangeStart w:id="44"/>
      <w:commentRangeStart w:id="45"/>
      <w:commentRangeStart w:id="46"/>
      <w:del w:id="47" w:author="Godbole, Suneeta" w:date="2023-03-21T13:35:00Z">
        <w:r w:rsidR="00874212" w:rsidDel="00EF7F49">
          <w:rPr>
            <w:rFonts w:ascii="Times New Roman" w:hAnsi="Times New Roman" w:cs="Times New Roman"/>
            <w:sz w:val="24"/>
            <w:szCs w:val="24"/>
          </w:rPr>
          <w:delText>There are three objectives to this analysis</w:delText>
        </w:r>
      </w:del>
      <w:commentRangeEnd w:id="44"/>
      <w:r w:rsidR="006F3ED4">
        <w:rPr>
          <w:rStyle w:val="CommentReference"/>
        </w:rPr>
        <w:commentReference w:id="44"/>
      </w:r>
      <w:commentRangeEnd w:id="45"/>
      <w:r w:rsidR="00A219BE">
        <w:rPr>
          <w:rStyle w:val="CommentReference"/>
        </w:rPr>
        <w:commentReference w:id="45"/>
      </w:r>
      <w:commentRangeEnd w:id="46"/>
      <w:r w:rsidR="00A7625D">
        <w:rPr>
          <w:rStyle w:val="CommentReference"/>
        </w:rPr>
        <w:commentReference w:id="46"/>
      </w:r>
      <w:r w:rsidR="00874212">
        <w:rPr>
          <w:rFonts w:ascii="Times New Roman" w:hAnsi="Times New Roman" w:cs="Times New Roman"/>
          <w:sz w:val="24"/>
          <w:szCs w:val="24"/>
        </w:rPr>
        <w:t>. First, we will compare the ability of a model using the full trajectory of the pupil</w:t>
      </w:r>
      <w:del w:id="48" w:author="Godbole, Suneeta" w:date="2023-03-21T13:35:00Z">
        <w:r w:rsidR="00874212" w:rsidDel="00EF7F49">
          <w:rPr>
            <w:rFonts w:ascii="Times New Roman" w:hAnsi="Times New Roman" w:cs="Times New Roman"/>
            <w:sz w:val="24"/>
            <w:szCs w:val="24"/>
          </w:rPr>
          <w:delText>lary light reflex</w:delText>
        </w:r>
      </w:del>
      <w:ins w:id="49" w:author="Godbole, Suneeta" w:date="2023-03-21T13:35:00Z">
        <w:r w:rsidR="00EF7F49">
          <w:rPr>
            <w:rFonts w:ascii="Times New Roman" w:hAnsi="Times New Roman" w:cs="Times New Roman"/>
            <w:sz w:val="24"/>
            <w:szCs w:val="24"/>
          </w:rPr>
          <w:t xml:space="preserve"> </w:t>
        </w:r>
      </w:ins>
      <w:ins w:id="50" w:author="Godbole, Suneeta" w:date="2023-03-21T13:36:00Z">
        <w:r w:rsidR="00EF7F49">
          <w:rPr>
            <w:rFonts w:ascii="Times New Roman" w:hAnsi="Times New Roman" w:cs="Times New Roman"/>
            <w:sz w:val="24"/>
            <w:szCs w:val="24"/>
          </w:rPr>
          <w:t>light response</w:t>
        </w:r>
      </w:ins>
      <w:r w:rsidR="00874212">
        <w:rPr>
          <w:rFonts w:ascii="Times New Roman" w:hAnsi="Times New Roman" w:cs="Times New Roman"/>
          <w:sz w:val="24"/>
          <w:szCs w:val="24"/>
        </w:rPr>
        <w:t xml:space="preserve"> versus a model using single values feature summaries to discriminate between </w:t>
      </w:r>
      <w:del w:id="51" w:author="Godbole, Suneeta" w:date="2023-03-21T13:36:00Z">
        <w:r w:rsidR="00874212" w:rsidDel="00EF7F49">
          <w:rPr>
            <w:rFonts w:ascii="Times New Roman" w:hAnsi="Times New Roman" w:cs="Times New Roman"/>
            <w:sz w:val="24"/>
            <w:szCs w:val="24"/>
          </w:rPr>
          <w:delText xml:space="preserve">smokers </w:delText>
        </w:r>
      </w:del>
      <w:ins w:id="52" w:author="Godbole, Suneeta" w:date="2023-03-21T13:36:00Z">
        <w:r w:rsidR="00EF7F49">
          <w:rPr>
            <w:rFonts w:ascii="Times New Roman" w:hAnsi="Times New Roman" w:cs="Times New Roman"/>
            <w:sz w:val="24"/>
            <w:szCs w:val="24"/>
          </w:rPr>
          <w:t xml:space="preserve">the cannabis use group </w:t>
        </w:r>
      </w:ins>
      <w:r w:rsidR="00874212">
        <w:rPr>
          <w:rFonts w:ascii="Times New Roman" w:hAnsi="Times New Roman" w:cs="Times New Roman"/>
          <w:sz w:val="24"/>
          <w:szCs w:val="24"/>
        </w:rPr>
        <w:t xml:space="preserve">and </w:t>
      </w:r>
      <w:ins w:id="53" w:author="Godbole, Suneeta" w:date="2023-03-21T13:36:00Z">
        <w:r w:rsidR="00EF7F49">
          <w:rPr>
            <w:rFonts w:ascii="Times New Roman" w:hAnsi="Times New Roman" w:cs="Times New Roman"/>
            <w:sz w:val="24"/>
            <w:szCs w:val="24"/>
          </w:rPr>
          <w:t xml:space="preserve">the </w:t>
        </w:r>
      </w:ins>
      <w:r w:rsidR="00874212">
        <w:rPr>
          <w:rFonts w:ascii="Times New Roman" w:hAnsi="Times New Roman" w:cs="Times New Roman"/>
          <w:sz w:val="24"/>
          <w:szCs w:val="24"/>
        </w:rPr>
        <w:t>no</w:t>
      </w:r>
      <w:del w:id="54" w:author="Godbole, Suneeta" w:date="2023-03-21T13:36:00Z">
        <w:r w:rsidR="00874212" w:rsidDel="00EF7F49">
          <w:rPr>
            <w:rFonts w:ascii="Times New Roman" w:hAnsi="Times New Roman" w:cs="Times New Roman"/>
            <w:sz w:val="24"/>
            <w:szCs w:val="24"/>
          </w:rPr>
          <w:delText>n</w:delText>
        </w:r>
      </w:del>
      <w:r w:rsidR="00874212">
        <w:rPr>
          <w:rFonts w:ascii="Times New Roman" w:hAnsi="Times New Roman" w:cs="Times New Roman"/>
          <w:sz w:val="24"/>
          <w:szCs w:val="24"/>
        </w:rPr>
        <w:t>-</w:t>
      </w:r>
      <w:del w:id="55" w:author="Godbole, Suneeta" w:date="2023-03-21T13:36:00Z">
        <w:r w:rsidR="00874212" w:rsidDel="00EF7F49">
          <w:rPr>
            <w:rFonts w:ascii="Times New Roman" w:hAnsi="Times New Roman" w:cs="Times New Roman"/>
            <w:sz w:val="24"/>
            <w:szCs w:val="24"/>
          </w:rPr>
          <w:delText>smokers</w:delText>
        </w:r>
      </w:del>
      <w:ins w:id="56" w:author="Godbole, Suneeta" w:date="2023-03-21T13:36:00Z">
        <w:r w:rsidR="00EF7F49">
          <w:rPr>
            <w:rFonts w:ascii="Times New Roman" w:hAnsi="Times New Roman" w:cs="Times New Roman"/>
            <w:sz w:val="24"/>
            <w:szCs w:val="24"/>
          </w:rPr>
          <w:t>use control group</w:t>
        </w:r>
      </w:ins>
      <w:r w:rsidR="00874212">
        <w:rPr>
          <w:rFonts w:ascii="Times New Roman" w:hAnsi="Times New Roman" w:cs="Times New Roman"/>
          <w:sz w:val="24"/>
          <w:szCs w:val="24"/>
        </w:rPr>
        <w:t>. Second, we will estimate differences in the pupil</w:t>
      </w:r>
      <w:del w:id="57" w:author="Godbole, Suneeta" w:date="2023-03-21T13:36:00Z">
        <w:r w:rsidR="00874212" w:rsidDel="00EF7F49">
          <w:rPr>
            <w:rFonts w:ascii="Times New Roman" w:hAnsi="Times New Roman" w:cs="Times New Roman"/>
            <w:sz w:val="24"/>
            <w:szCs w:val="24"/>
          </w:rPr>
          <w:delText>lary</w:delText>
        </w:r>
      </w:del>
      <w:r w:rsidR="00874212">
        <w:rPr>
          <w:rFonts w:ascii="Times New Roman" w:hAnsi="Times New Roman" w:cs="Times New Roman"/>
          <w:sz w:val="24"/>
          <w:szCs w:val="24"/>
        </w:rPr>
        <w:t xml:space="preserve"> light </w:t>
      </w:r>
      <w:del w:id="58" w:author="Godbole, Suneeta" w:date="2023-03-21T13:36:00Z">
        <w:r w:rsidR="00874212" w:rsidDel="00EF7F49">
          <w:rPr>
            <w:rFonts w:ascii="Times New Roman" w:hAnsi="Times New Roman" w:cs="Times New Roman"/>
            <w:sz w:val="24"/>
            <w:szCs w:val="24"/>
          </w:rPr>
          <w:delText xml:space="preserve">reflex </w:delText>
        </w:r>
      </w:del>
      <w:ins w:id="59" w:author="Godbole, Suneeta" w:date="2023-03-21T13:36:00Z">
        <w:r w:rsidR="00EF7F49">
          <w:rPr>
            <w:rFonts w:ascii="Times New Roman" w:hAnsi="Times New Roman" w:cs="Times New Roman"/>
            <w:sz w:val="24"/>
            <w:szCs w:val="24"/>
          </w:rPr>
          <w:t xml:space="preserve">response </w:t>
        </w:r>
      </w:ins>
      <w:r w:rsidR="00874212">
        <w:rPr>
          <w:rFonts w:ascii="Times New Roman" w:hAnsi="Times New Roman" w:cs="Times New Roman"/>
          <w:sz w:val="24"/>
          <w:szCs w:val="24"/>
        </w:rPr>
        <w:t xml:space="preserve">based on self-reported cannabis </w:t>
      </w:r>
      <w:del w:id="60" w:author="Godbole, Suneeta" w:date="2023-03-21T13:37:00Z">
        <w:r w:rsidR="00874212" w:rsidDel="00EF7F49">
          <w:rPr>
            <w:rFonts w:ascii="Times New Roman" w:hAnsi="Times New Roman" w:cs="Times New Roman"/>
            <w:sz w:val="24"/>
            <w:szCs w:val="24"/>
          </w:rPr>
          <w:delText xml:space="preserve">consumption </w:delText>
        </w:r>
      </w:del>
      <w:ins w:id="61" w:author="Godbole, Suneeta" w:date="2023-03-21T13:37:00Z">
        <w:r w:rsidR="00EF7F49">
          <w:rPr>
            <w:rFonts w:ascii="Times New Roman" w:hAnsi="Times New Roman" w:cs="Times New Roman"/>
            <w:sz w:val="24"/>
            <w:szCs w:val="24"/>
          </w:rPr>
          <w:t xml:space="preserve">use </w:t>
        </w:r>
      </w:ins>
      <w:r w:rsidR="00874212">
        <w:rPr>
          <w:rFonts w:ascii="Times New Roman" w:hAnsi="Times New Roman" w:cs="Times New Roman"/>
          <w:sz w:val="24"/>
          <w:szCs w:val="24"/>
        </w:rPr>
        <w:t xml:space="preserve">frequency categories and finally we examine the effect of a time delay in testing after cannabis </w:t>
      </w:r>
      <w:del w:id="62" w:author="Godbole, Suneeta" w:date="2023-03-21T13:37:00Z">
        <w:r w:rsidR="00874212" w:rsidDel="00EF7F49">
          <w:rPr>
            <w:rFonts w:ascii="Times New Roman" w:hAnsi="Times New Roman" w:cs="Times New Roman"/>
            <w:sz w:val="24"/>
            <w:szCs w:val="24"/>
          </w:rPr>
          <w:delText xml:space="preserve">consumption </w:delText>
        </w:r>
      </w:del>
      <w:ins w:id="63" w:author="Godbole, Suneeta" w:date="2023-03-21T13:37:00Z">
        <w:r w:rsidR="00EF7F49">
          <w:rPr>
            <w:rFonts w:ascii="Times New Roman" w:hAnsi="Times New Roman" w:cs="Times New Roman"/>
            <w:sz w:val="24"/>
            <w:szCs w:val="24"/>
          </w:rPr>
          <w:t xml:space="preserve">use </w:t>
        </w:r>
      </w:ins>
      <w:r w:rsidR="00874212">
        <w:rPr>
          <w:rFonts w:ascii="Times New Roman" w:hAnsi="Times New Roman" w:cs="Times New Roman"/>
          <w:sz w:val="24"/>
          <w:szCs w:val="24"/>
        </w:rPr>
        <w:t xml:space="preserve">on </w:t>
      </w:r>
      <w:del w:id="64" w:author="Godbole, Suneeta" w:date="2023-03-21T13:37:00Z">
        <w:r w:rsidR="00874212" w:rsidDel="00EF7F49">
          <w:rPr>
            <w:rFonts w:ascii="Times New Roman" w:hAnsi="Times New Roman" w:cs="Times New Roman"/>
            <w:sz w:val="24"/>
            <w:szCs w:val="24"/>
          </w:rPr>
          <w:delText>the</w:delText>
        </w:r>
      </w:del>
      <w:r w:rsidR="00874212">
        <w:rPr>
          <w:rFonts w:ascii="Times New Roman" w:hAnsi="Times New Roman" w:cs="Times New Roman"/>
          <w:sz w:val="24"/>
          <w:szCs w:val="24"/>
        </w:rPr>
        <w:t xml:space="preserve"> estimating full trajectories of the pupil</w:t>
      </w:r>
      <w:del w:id="65" w:author="Godbole, Suneeta" w:date="2023-03-21T13:37:00Z">
        <w:r w:rsidR="00874212" w:rsidDel="00EF7F49">
          <w:rPr>
            <w:rFonts w:ascii="Times New Roman" w:hAnsi="Times New Roman" w:cs="Times New Roman"/>
            <w:sz w:val="24"/>
            <w:szCs w:val="24"/>
          </w:rPr>
          <w:delText>lary</w:delText>
        </w:r>
      </w:del>
      <w:r w:rsidR="00874212">
        <w:rPr>
          <w:rFonts w:ascii="Times New Roman" w:hAnsi="Times New Roman" w:cs="Times New Roman"/>
          <w:sz w:val="24"/>
          <w:szCs w:val="24"/>
        </w:rPr>
        <w:t xml:space="preserve"> light </w:t>
      </w:r>
      <w:del w:id="66" w:author="Godbole, Suneeta" w:date="2023-03-21T13:37:00Z">
        <w:r w:rsidR="00874212" w:rsidDel="00EF7F49">
          <w:rPr>
            <w:rFonts w:ascii="Times New Roman" w:hAnsi="Times New Roman" w:cs="Times New Roman"/>
            <w:sz w:val="24"/>
            <w:szCs w:val="24"/>
          </w:rPr>
          <w:delText>reflex</w:delText>
        </w:r>
      </w:del>
      <w:ins w:id="67" w:author="Godbole, Suneeta" w:date="2023-03-21T13:37:00Z">
        <w:r w:rsidR="00EF7F49">
          <w:rPr>
            <w:rFonts w:ascii="Times New Roman" w:hAnsi="Times New Roman" w:cs="Times New Roman"/>
            <w:sz w:val="24"/>
            <w:szCs w:val="24"/>
          </w:rPr>
          <w:t>response</w:t>
        </w:r>
      </w:ins>
      <w:r w:rsidR="00874212">
        <w:rPr>
          <w:rFonts w:ascii="Times New Roman" w:hAnsi="Times New Roman" w:cs="Times New Roman"/>
          <w:sz w:val="24"/>
          <w:szCs w:val="24"/>
        </w:rPr>
        <w:t xml:space="preserve">. </w:t>
      </w:r>
    </w:p>
    <w:p w14:paraId="0E0DC63F" w14:textId="58763D08" w:rsidR="00FA2DA0" w:rsidRDefault="007862C8"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METHODS: </w:t>
      </w:r>
      <w:r>
        <w:rPr>
          <w:rFonts w:ascii="Times New Roman" w:hAnsi="Times New Roman" w:cs="Times New Roman"/>
          <w:sz w:val="24"/>
          <w:szCs w:val="24"/>
        </w:rPr>
        <w:br/>
      </w:r>
      <w:r w:rsidRPr="000D193E">
        <w:rPr>
          <w:rFonts w:ascii="Times New Roman" w:hAnsi="Times New Roman" w:cs="Times New Roman"/>
          <w:i/>
          <w:iCs/>
          <w:sz w:val="24"/>
          <w:szCs w:val="24"/>
        </w:rPr>
        <w:t xml:space="preserve">Sample </w:t>
      </w:r>
      <w:r w:rsidR="00FA2DA0">
        <w:rPr>
          <w:rFonts w:ascii="Times New Roman" w:hAnsi="Times New Roman" w:cs="Times New Roman"/>
          <w:i/>
          <w:iCs/>
          <w:sz w:val="24"/>
          <w:szCs w:val="24"/>
        </w:rPr>
        <w:t>Information</w:t>
      </w:r>
      <w:r w:rsidRPr="000D193E">
        <w:rPr>
          <w:rFonts w:ascii="Times New Roman" w:hAnsi="Times New Roman" w:cs="Times New Roman"/>
          <w:i/>
          <w:iCs/>
          <w:sz w:val="24"/>
          <w:szCs w:val="24"/>
        </w:rPr>
        <w:t>:</w:t>
      </w:r>
      <w:r>
        <w:rPr>
          <w:rFonts w:ascii="Times New Roman" w:hAnsi="Times New Roman" w:cs="Times New Roman"/>
          <w:sz w:val="24"/>
          <w:szCs w:val="24"/>
        </w:rPr>
        <w:t xml:space="preserve"> </w:t>
      </w:r>
    </w:p>
    <w:p w14:paraId="18E1B345" w14:textId="42FA3057" w:rsidR="008240B9" w:rsidRDefault="00DE617E" w:rsidP="0068300B">
      <w:pPr>
        <w:spacing w:line="480" w:lineRule="auto"/>
        <w:ind w:firstLine="720"/>
        <w:rPr>
          <w:rFonts w:ascii="Times New Roman" w:hAnsi="Times New Roman" w:cs="Times New Roman"/>
          <w:sz w:val="24"/>
          <w:szCs w:val="24"/>
        </w:rPr>
      </w:pPr>
      <w:commentRangeStart w:id="68"/>
      <w:r>
        <w:rPr>
          <w:rFonts w:ascii="Times New Roman" w:hAnsi="Times New Roman" w:cs="Times New Roman"/>
          <w:sz w:val="24"/>
          <w:szCs w:val="24"/>
        </w:rPr>
        <w:t xml:space="preserve">Data are part of a larger study examining effects of acute cannabis consumption on simulated driving among participants with occasional and daily cannabis use histories, and participant enrollment as well as </w:t>
      </w:r>
      <w:r w:rsidR="00BD3425">
        <w:rPr>
          <w:rFonts w:ascii="Times New Roman" w:hAnsi="Times New Roman" w:cs="Times New Roman"/>
          <w:sz w:val="24"/>
          <w:szCs w:val="24"/>
        </w:rPr>
        <w:t>screening</w:t>
      </w:r>
      <w:r>
        <w:rPr>
          <w:rFonts w:ascii="Times New Roman" w:hAnsi="Times New Roman" w:cs="Times New Roman"/>
          <w:sz w:val="24"/>
          <w:szCs w:val="24"/>
        </w:rPr>
        <w:t xml:space="preserve"> criteria are described </w:t>
      </w:r>
      <w:commentRangeEnd w:id="68"/>
      <w:r w:rsidR="000B2F27">
        <w:rPr>
          <w:rStyle w:val="CommentReference"/>
        </w:rPr>
        <w:commentReference w:id="68"/>
      </w:r>
      <w:commentRangeStart w:id="69"/>
      <w:r w:rsidR="005D5EE4">
        <w:rPr>
          <w:rFonts w:ascii="Times New Roman" w:hAnsi="Times New Roman" w:cs="Times New Roman"/>
          <w:sz w:val="24"/>
          <w:szCs w:val="24"/>
        </w:rPr>
        <w:t>in Brooks-Russell et.al., 2021</w:t>
      </w:r>
      <w:commentRangeEnd w:id="69"/>
      <w:r w:rsidR="00917953">
        <w:rPr>
          <w:rStyle w:val="CommentReference"/>
        </w:rPr>
        <w:commentReference w:id="69"/>
      </w:r>
      <w:r w:rsidR="005D5EE4">
        <w:rPr>
          <w:rFonts w:ascii="Times New Roman" w:hAnsi="Times New Roman" w:cs="Times New Roman"/>
          <w:sz w:val="24"/>
          <w:szCs w:val="24"/>
        </w:rPr>
        <w:t>.</w:t>
      </w:r>
      <w:r w:rsidR="00917953">
        <w:rPr>
          <w:rFonts w:ascii="Times New Roman" w:hAnsi="Times New Roman" w:cs="Times New Roman"/>
          <w:sz w:val="24"/>
          <w:szCs w:val="24"/>
        </w:rPr>
        <w:t xml:space="preserve"> </w:t>
      </w:r>
      <w:r w:rsidR="00F75DCA">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L1llYXI+PFJlY051bT4yPC9SZWNOdW0+PERpc3BsYXlUZXh0PlsxNl08L0Rpc3BsYXlUZXh0Pjxy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2244DD">
        <w:rPr>
          <w:rFonts w:ascii="Times New Roman" w:hAnsi="Times New Roman" w:cs="Times New Roman"/>
          <w:sz w:val="24"/>
          <w:szCs w:val="24"/>
        </w:rPr>
        <w:instrText xml:space="preserve"> ADDIN EN.CITE </w:instrText>
      </w:r>
      <w:r w:rsidR="002244DD">
        <w:rPr>
          <w:rFonts w:ascii="Times New Roman" w:hAnsi="Times New Roman" w:cs="Times New Roman"/>
          <w:sz w:val="24"/>
          <w:szCs w:val="24"/>
        </w:rPr>
        <w:fldChar w:fldCharType="begin">
          <w:fldData xml:space="preserve">PEVuZE5vdGU+PENpdGU+PEF1dGhvcj5Ccm9va3MtUnVzc2VsbDwvQXV0aG9yPjxZZWFyPjIwMjE8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==
</w:fldData>
        </w:fldChar>
      </w:r>
      <w:r w:rsidR="002244DD">
        <w:rPr>
          <w:rFonts w:ascii="Times New Roman" w:hAnsi="Times New Roman" w:cs="Times New Roman"/>
          <w:sz w:val="24"/>
          <w:szCs w:val="24"/>
        </w:rPr>
        <w:instrText xml:space="preserve"> ADDIN EN.CITE.DATA </w:instrText>
      </w:r>
      <w:r w:rsidR="002244DD">
        <w:rPr>
          <w:rFonts w:ascii="Times New Roman" w:hAnsi="Times New Roman" w:cs="Times New Roman"/>
          <w:sz w:val="24"/>
          <w:szCs w:val="24"/>
        </w:rPr>
      </w:r>
      <w:r w:rsidR="002244DD">
        <w:rPr>
          <w:rFonts w:ascii="Times New Roman" w:hAnsi="Times New Roman" w:cs="Times New Roman"/>
          <w:sz w:val="24"/>
          <w:szCs w:val="24"/>
        </w:rPr>
        <w:fldChar w:fldCharType="end"/>
      </w:r>
      <w:r w:rsidR="00F75DCA">
        <w:rPr>
          <w:rFonts w:ascii="Times New Roman" w:hAnsi="Times New Roman" w:cs="Times New Roman"/>
          <w:sz w:val="24"/>
          <w:szCs w:val="24"/>
        </w:rPr>
      </w:r>
      <w:r w:rsidR="00F75DCA">
        <w:rPr>
          <w:rFonts w:ascii="Times New Roman" w:hAnsi="Times New Roman" w:cs="Times New Roman"/>
          <w:sz w:val="24"/>
          <w:szCs w:val="24"/>
        </w:rPr>
        <w:fldChar w:fldCharType="separate"/>
      </w:r>
      <w:r w:rsidR="002244DD">
        <w:rPr>
          <w:rFonts w:ascii="Times New Roman" w:hAnsi="Times New Roman" w:cs="Times New Roman"/>
          <w:noProof/>
          <w:sz w:val="24"/>
          <w:szCs w:val="24"/>
        </w:rPr>
        <w:t>[16]</w:t>
      </w:r>
      <w:r w:rsidR="00F75DCA">
        <w:rPr>
          <w:rFonts w:ascii="Times New Roman" w:hAnsi="Times New Roman" w:cs="Times New Roman"/>
          <w:sz w:val="24"/>
          <w:szCs w:val="24"/>
        </w:rPr>
        <w:fldChar w:fldCharType="end"/>
      </w:r>
      <w:r w:rsidR="0075701B">
        <w:rPr>
          <w:rFonts w:ascii="Times New Roman" w:hAnsi="Times New Roman" w:cs="Times New Roman"/>
          <w:sz w:val="24"/>
          <w:szCs w:val="24"/>
        </w:rPr>
        <w:t xml:space="preserve"> </w:t>
      </w:r>
      <w:commentRangeStart w:id="70"/>
      <w:r w:rsidR="0075701B">
        <w:rPr>
          <w:rFonts w:ascii="Times New Roman" w:hAnsi="Times New Roman" w:cs="Times New Roman"/>
          <w:sz w:val="24"/>
          <w:szCs w:val="24"/>
        </w:rPr>
        <w:t xml:space="preserve">Daily cannabis consumption was defined as smoking or vaping a cannabis flower product at least one time per day, every day of the week for 30 days prior to enrollment; occasional consumption was defined as smoking or vaping cannabis flower product on at least one day but no more than two day per week in the 30 days prior to enrollment; and no cannabis consumption </w:t>
      </w:r>
      <w:r w:rsidR="0075701B">
        <w:rPr>
          <w:rFonts w:ascii="Times New Roman" w:hAnsi="Times New Roman" w:cs="Times New Roman"/>
          <w:sz w:val="24"/>
          <w:szCs w:val="24"/>
        </w:rPr>
        <w:lastRenderedPageBreak/>
        <w:t>was defined as not having used cannabis in the month prior to enrollment.</w:t>
      </w:r>
      <w:commentRangeEnd w:id="70"/>
      <w:r w:rsidR="0075701B">
        <w:rPr>
          <w:rStyle w:val="CommentReference"/>
        </w:rPr>
        <w:commentReference w:id="70"/>
      </w:r>
      <w:r w:rsidR="00BD3425">
        <w:rPr>
          <w:rFonts w:ascii="Times New Roman" w:hAnsi="Times New Roman" w:cs="Times New Roman"/>
          <w:sz w:val="24"/>
          <w:szCs w:val="24"/>
        </w:rPr>
        <w:t xml:space="preserve"> Participants</w:t>
      </w:r>
      <w:r w:rsidR="0068300B">
        <w:rPr>
          <w:rFonts w:ascii="Times New Roman" w:hAnsi="Times New Roman" w:cs="Times New Roman"/>
          <w:sz w:val="24"/>
          <w:szCs w:val="24"/>
        </w:rPr>
        <w:t xml:space="preserve"> in the daily and occasional use groups</w:t>
      </w:r>
      <w:r w:rsidR="00A17AF3">
        <w:rPr>
          <w:rFonts w:ascii="Times New Roman" w:hAnsi="Times New Roman" w:cs="Times New Roman"/>
          <w:sz w:val="24"/>
          <w:szCs w:val="24"/>
        </w:rPr>
        <w:t xml:space="preserve"> were observed to consume cannabis flower during a 15-minute interval and were instructed to smoke ad-libitum “the amount you commonly use for the effect you most commonly desire”</w:t>
      </w:r>
      <w:r w:rsidR="0068300B">
        <w:rPr>
          <w:rFonts w:ascii="Times New Roman" w:hAnsi="Times New Roman" w:cs="Times New Roman"/>
          <w:sz w:val="24"/>
          <w:szCs w:val="24"/>
        </w:rPr>
        <w:t xml:space="preserve">, and participants </w:t>
      </w:r>
      <w:r w:rsidR="0068300B" w:rsidRPr="0068300B">
        <w:rPr>
          <w:rFonts w:ascii="Times New Roman" w:hAnsi="Times New Roman" w:cs="Times New Roman"/>
          <w:sz w:val="24"/>
          <w:szCs w:val="24"/>
        </w:rPr>
        <w:t>in the no use group were invited to relax for the equivalent amount of time</w:t>
      </w:r>
      <w:r w:rsidR="00A17AF3">
        <w:rPr>
          <w:rFonts w:ascii="Times New Roman" w:hAnsi="Times New Roman" w:cs="Times New Roman"/>
          <w:sz w:val="24"/>
          <w:szCs w:val="24"/>
        </w:rPr>
        <w:t>.</w:t>
      </w:r>
      <w:r w:rsidR="00BD3425">
        <w:rPr>
          <w:rFonts w:ascii="Times New Roman" w:hAnsi="Times New Roman" w:cs="Times New Roman"/>
          <w:sz w:val="24"/>
          <w:szCs w:val="24"/>
        </w:rPr>
        <w:t xml:space="preserve"> </w:t>
      </w:r>
      <w:r w:rsidR="00DA1665">
        <w:rPr>
          <w:rFonts w:ascii="Times New Roman" w:hAnsi="Times New Roman" w:cs="Times New Roman"/>
          <w:sz w:val="24"/>
          <w:szCs w:val="24"/>
        </w:rPr>
        <w:t xml:space="preserve"> </w:t>
      </w:r>
    </w:p>
    <w:p w14:paraId="3C374149" w14:textId="51C92427" w:rsidR="007862C8" w:rsidRDefault="00DA1665" w:rsidP="008240B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Videos of pupil response during a light test were collected using </w:t>
      </w:r>
      <w:proofErr w:type="spellStart"/>
      <w:proofErr w:type="gramStart"/>
      <w:r>
        <w:rPr>
          <w:rFonts w:ascii="Times New Roman" w:hAnsi="Times New Roman" w:cs="Times New Roman"/>
          <w:sz w:val="24"/>
          <w:szCs w:val="24"/>
        </w:rPr>
        <w:t>SafetyScan</w:t>
      </w:r>
      <w:r w:rsidRPr="003E344B">
        <w:rPr>
          <w:rFonts w:ascii="Times New Roman" w:hAnsi="Times New Roman" w:cs="Times New Roman"/>
          <w:sz w:val="24"/>
          <w:szCs w:val="24"/>
          <w:vertAlign w:val="superscript"/>
        </w:rPr>
        <w:t>TM</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infrared</w:t>
      </w:r>
      <w:proofErr w:type="gramEnd"/>
      <w:r>
        <w:rPr>
          <w:rFonts w:ascii="Times New Roman" w:hAnsi="Times New Roman" w:cs="Times New Roman"/>
          <w:sz w:val="24"/>
          <w:szCs w:val="24"/>
        </w:rPr>
        <w:t xml:space="preserve"> videography goggles developed by Ocular Data Systems.</w:t>
      </w:r>
      <w:r w:rsidR="00E533AA">
        <w:rPr>
          <w:rFonts w:ascii="Times New Roman" w:hAnsi="Times New Roman" w:cs="Times New Roman"/>
          <w:sz w:val="24"/>
          <w:szCs w:val="24"/>
        </w:rPr>
        <w:t xml:space="preserve"> Trajectories of pupillary light response like that shown in Figure 1 were extracted from the videos using the video segmentation pipeline described in Steinhart et al, 2023.</w:t>
      </w:r>
      <w:r w:rsidR="008240B9">
        <w:rPr>
          <w:rFonts w:ascii="Times New Roman" w:hAnsi="Times New Roman" w:cs="Times New Roman"/>
          <w:sz w:val="24"/>
          <w:szCs w:val="24"/>
        </w:rPr>
        <w:t xml:space="preserve"> These trajectories represent</w:t>
      </w:r>
      <w:r w:rsidR="003F7377">
        <w:rPr>
          <w:rFonts w:ascii="Times New Roman" w:hAnsi="Times New Roman" w:cs="Times New Roman"/>
          <w:sz w:val="24"/>
          <w:szCs w:val="24"/>
        </w:rPr>
        <w:t xml:space="preserve"> percent change from baseline values of pupil size for each eye </w:t>
      </w:r>
      <w:r w:rsidR="008240B9">
        <w:rPr>
          <w:rFonts w:ascii="Times New Roman" w:hAnsi="Times New Roman" w:cs="Times New Roman"/>
          <w:sz w:val="24"/>
          <w:szCs w:val="24"/>
        </w:rPr>
        <w:t>post cannabis consumption (occasional and daily use groups) or a short rest period (no use control group)</w:t>
      </w:r>
      <w:r w:rsidR="003F7377">
        <w:rPr>
          <w:rFonts w:ascii="Times New Roman" w:hAnsi="Times New Roman" w:cs="Times New Roman"/>
          <w:sz w:val="24"/>
          <w:szCs w:val="24"/>
        </w:rPr>
        <w:t xml:space="preserve">. </w:t>
      </w:r>
      <w:r w:rsidR="00A8320E">
        <w:rPr>
          <w:rFonts w:ascii="Times New Roman" w:hAnsi="Times New Roman" w:cs="Times New Roman"/>
          <w:sz w:val="24"/>
          <w:szCs w:val="24"/>
        </w:rPr>
        <w:t>P</w:t>
      </w:r>
      <w:commentRangeStart w:id="71"/>
      <w:r w:rsidR="00A8320E">
        <w:rPr>
          <w:rFonts w:ascii="Times New Roman" w:hAnsi="Times New Roman" w:cs="Times New Roman"/>
          <w:sz w:val="24"/>
          <w:szCs w:val="24"/>
        </w:rPr>
        <w:t xml:space="preserve">upillary light reflex trajectories </w:t>
      </w:r>
      <w:commentRangeEnd w:id="71"/>
      <w:r w:rsidR="00A8320E">
        <w:rPr>
          <w:rStyle w:val="CommentReference"/>
        </w:rPr>
        <w:commentReference w:id="71"/>
      </w:r>
      <w:r w:rsidR="00A8320E">
        <w:rPr>
          <w:rFonts w:ascii="Times New Roman" w:hAnsi="Times New Roman" w:cs="Times New Roman"/>
          <w:sz w:val="24"/>
          <w:szCs w:val="24"/>
        </w:rPr>
        <w:t>were truncated to 400 frame</w:t>
      </w:r>
      <w:r w:rsidR="00D72F27">
        <w:rPr>
          <w:rFonts w:ascii="Times New Roman" w:hAnsi="Times New Roman" w:cs="Times New Roman"/>
          <w:sz w:val="24"/>
          <w:szCs w:val="24"/>
        </w:rPr>
        <w:t>s</w:t>
      </w:r>
      <w:r w:rsidR="00A8320E">
        <w:rPr>
          <w:rFonts w:ascii="Times New Roman" w:hAnsi="Times New Roman" w:cs="Times New Roman"/>
          <w:sz w:val="24"/>
          <w:szCs w:val="24"/>
        </w:rPr>
        <w:t>, approximately 13.3 seconds after the start of the light test.</w:t>
      </w:r>
    </w:p>
    <w:p w14:paraId="5DAD14FE" w14:textId="4C01F35E" w:rsidR="00FA2DA0" w:rsidRDefault="00FA2DA0" w:rsidP="00FA2DA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w:t>
      </w:r>
      <w:r w:rsidR="00FA5E60">
        <w:rPr>
          <w:rFonts w:ascii="Times New Roman" w:hAnsi="Times New Roman" w:cs="Times New Roman"/>
          <w:sz w:val="24"/>
          <w:szCs w:val="24"/>
        </w:rPr>
        <w:t xml:space="preserve">the </w:t>
      </w:r>
      <w:r>
        <w:rPr>
          <w:rFonts w:ascii="Times New Roman" w:hAnsi="Times New Roman" w:cs="Times New Roman"/>
          <w:sz w:val="24"/>
          <w:szCs w:val="24"/>
        </w:rPr>
        <w:t>sample of 84 participants</w:t>
      </w:r>
      <w:r w:rsidR="00FA5E60">
        <w:rPr>
          <w:rFonts w:ascii="Times New Roman" w:hAnsi="Times New Roman" w:cs="Times New Roman"/>
          <w:sz w:val="24"/>
          <w:szCs w:val="24"/>
        </w:rPr>
        <w:t xml:space="preserve"> used </w:t>
      </w:r>
      <w:r w:rsidR="00D702C2">
        <w:rPr>
          <w:rFonts w:ascii="Times New Roman" w:hAnsi="Times New Roman" w:cs="Times New Roman"/>
          <w:sz w:val="24"/>
          <w:szCs w:val="24"/>
        </w:rPr>
        <w:t>i</w:t>
      </w:r>
      <w:r w:rsidR="00FA5E60">
        <w:rPr>
          <w:rFonts w:ascii="Times New Roman" w:hAnsi="Times New Roman" w:cs="Times New Roman"/>
          <w:sz w:val="24"/>
          <w:szCs w:val="24"/>
        </w:rPr>
        <w:t>n this analysis</w:t>
      </w:r>
      <w:r>
        <w:rPr>
          <w:rFonts w:ascii="Times New Roman" w:hAnsi="Times New Roman" w:cs="Times New Roman"/>
          <w:sz w:val="24"/>
          <w:szCs w:val="24"/>
        </w:rPr>
        <w:t xml:space="preserve">, there were 29 </w:t>
      </w:r>
      <w:r w:rsidR="00D702C2">
        <w:rPr>
          <w:rFonts w:ascii="Times New Roman" w:hAnsi="Times New Roman" w:cs="Times New Roman"/>
          <w:sz w:val="24"/>
          <w:szCs w:val="24"/>
        </w:rPr>
        <w:t xml:space="preserve">participants in a </w:t>
      </w:r>
      <w:r>
        <w:rPr>
          <w:rFonts w:ascii="Times New Roman" w:hAnsi="Times New Roman" w:cs="Times New Roman"/>
          <w:sz w:val="24"/>
          <w:szCs w:val="24"/>
        </w:rPr>
        <w:t>no-</w:t>
      </w:r>
      <w:r w:rsidR="00D702C2">
        <w:rPr>
          <w:rFonts w:ascii="Times New Roman" w:hAnsi="Times New Roman" w:cs="Times New Roman"/>
          <w:sz w:val="24"/>
          <w:szCs w:val="24"/>
        </w:rPr>
        <w:t>use group</w:t>
      </w:r>
      <w:r>
        <w:rPr>
          <w:rFonts w:ascii="Times New Roman" w:hAnsi="Times New Roman" w:cs="Times New Roman"/>
          <w:sz w:val="24"/>
          <w:szCs w:val="24"/>
        </w:rPr>
        <w:t xml:space="preserve">, </w:t>
      </w:r>
      <w:r w:rsidR="00D702C2">
        <w:rPr>
          <w:rFonts w:ascii="Times New Roman" w:hAnsi="Times New Roman" w:cs="Times New Roman"/>
          <w:sz w:val="24"/>
          <w:szCs w:val="24"/>
        </w:rPr>
        <w:t xml:space="preserve">and </w:t>
      </w:r>
      <w:proofErr w:type="gramStart"/>
      <w:r>
        <w:rPr>
          <w:rFonts w:ascii="Times New Roman" w:hAnsi="Times New Roman" w:cs="Times New Roman"/>
          <w:sz w:val="24"/>
          <w:szCs w:val="24"/>
        </w:rPr>
        <w:t>30  and</w:t>
      </w:r>
      <w:proofErr w:type="gramEnd"/>
      <w:r>
        <w:rPr>
          <w:rFonts w:ascii="Times New Roman" w:hAnsi="Times New Roman" w:cs="Times New Roman"/>
          <w:sz w:val="24"/>
          <w:szCs w:val="24"/>
        </w:rPr>
        <w:t xml:space="preserve"> 25 </w:t>
      </w:r>
      <w:r w:rsidR="00D702C2">
        <w:rPr>
          <w:rFonts w:ascii="Times New Roman" w:hAnsi="Times New Roman" w:cs="Times New Roman"/>
          <w:sz w:val="24"/>
          <w:szCs w:val="24"/>
        </w:rPr>
        <w:t xml:space="preserve">participants in occasional and </w:t>
      </w:r>
      <w:r>
        <w:rPr>
          <w:rFonts w:ascii="Times New Roman" w:hAnsi="Times New Roman" w:cs="Times New Roman"/>
          <w:sz w:val="24"/>
          <w:szCs w:val="24"/>
        </w:rPr>
        <w:t xml:space="preserve">daily </w:t>
      </w:r>
      <w:r w:rsidR="00D702C2">
        <w:rPr>
          <w:rFonts w:ascii="Times New Roman" w:hAnsi="Times New Roman" w:cs="Times New Roman"/>
          <w:sz w:val="24"/>
          <w:szCs w:val="24"/>
        </w:rPr>
        <w:t>use groups, respectively</w:t>
      </w:r>
      <w:r>
        <w:rPr>
          <w:rFonts w:ascii="Times New Roman" w:hAnsi="Times New Roman" w:cs="Times New Roman"/>
          <w:sz w:val="24"/>
          <w:szCs w:val="24"/>
        </w:rPr>
        <w:t>. Participants ranged in age from 25.1 to 45.3 years with an average of 32 years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5.02)</w:t>
      </w:r>
      <w:r w:rsidR="00EE53BF">
        <w:rPr>
          <w:rFonts w:ascii="Times New Roman" w:hAnsi="Times New Roman" w:cs="Times New Roman"/>
          <w:sz w:val="24"/>
          <w:szCs w:val="24"/>
        </w:rPr>
        <w:t>;</w:t>
      </w:r>
      <w:r>
        <w:rPr>
          <w:rFonts w:ascii="Times New Roman" w:hAnsi="Times New Roman" w:cs="Times New Roman"/>
          <w:sz w:val="24"/>
          <w:szCs w:val="24"/>
        </w:rPr>
        <w:t xml:space="preserve"> an average BMI of 25.4 kg/m</w:t>
      </w:r>
      <w:r w:rsidRPr="00FA2DA0">
        <w:rPr>
          <w:rFonts w:ascii="Times New Roman" w:hAnsi="Times New Roman" w:cs="Times New Roman"/>
          <w:sz w:val="24"/>
          <w:szCs w:val="24"/>
          <w:vertAlign w:val="superscript"/>
        </w:rPr>
        <w:t>2</w:t>
      </w:r>
      <w:r>
        <w:rPr>
          <w:rFonts w:ascii="Times New Roman" w:hAnsi="Times New Roman" w:cs="Times New Roman"/>
          <w:sz w:val="24"/>
          <w:szCs w:val="24"/>
        </w:rPr>
        <w:t xml:space="preserve"> (sd. 4.41)</w:t>
      </w:r>
      <w:r w:rsidR="00EE53BF">
        <w:rPr>
          <w:rFonts w:ascii="Times New Roman" w:hAnsi="Times New Roman" w:cs="Times New Roman"/>
          <w:sz w:val="24"/>
          <w:szCs w:val="24"/>
        </w:rPr>
        <w:t>; and approximately 58% male (N = 49)</w:t>
      </w:r>
      <w:r w:rsidR="00CD24F3">
        <w:rPr>
          <w:rFonts w:ascii="Times New Roman" w:hAnsi="Times New Roman" w:cs="Times New Roman"/>
          <w:sz w:val="24"/>
          <w:szCs w:val="24"/>
        </w:rPr>
        <w:t xml:space="preserve"> (see Table 1).</w:t>
      </w:r>
      <w:r w:rsidR="00EE53BF">
        <w:rPr>
          <w:rFonts w:ascii="Times New Roman" w:hAnsi="Times New Roman" w:cs="Times New Roman"/>
          <w:sz w:val="24"/>
          <w:szCs w:val="24"/>
        </w:rPr>
        <w:t xml:space="preserve"> Time between cannabis consumption and </w:t>
      </w:r>
      <w:r w:rsidR="00FA5E60">
        <w:rPr>
          <w:rFonts w:ascii="Times New Roman" w:hAnsi="Times New Roman" w:cs="Times New Roman"/>
          <w:sz w:val="24"/>
          <w:szCs w:val="24"/>
        </w:rPr>
        <w:t xml:space="preserve">the pupil light response test </w:t>
      </w:r>
      <w:r w:rsidR="00EE53BF">
        <w:rPr>
          <w:rFonts w:ascii="Times New Roman" w:hAnsi="Times New Roman" w:cs="Times New Roman"/>
          <w:sz w:val="24"/>
          <w:szCs w:val="24"/>
        </w:rPr>
        <w:t>varied from 53 – 84 minutes with a median of 62 minutes</w:t>
      </w:r>
      <w:r w:rsidR="00FA5E60">
        <w:rPr>
          <w:rFonts w:ascii="Times New Roman" w:hAnsi="Times New Roman" w:cs="Times New Roman"/>
          <w:sz w:val="24"/>
          <w:szCs w:val="24"/>
        </w:rPr>
        <w:t xml:space="preserve"> (see</w:t>
      </w:r>
      <w:r w:rsidR="003E344B">
        <w:rPr>
          <w:rFonts w:ascii="Times New Roman" w:hAnsi="Times New Roman" w:cs="Times New Roman"/>
          <w:sz w:val="24"/>
          <w:szCs w:val="24"/>
        </w:rPr>
        <w:t xml:space="preserve"> Figure</w:t>
      </w:r>
      <w:r w:rsidR="00FA5E60">
        <w:rPr>
          <w:rFonts w:ascii="Times New Roman" w:hAnsi="Times New Roman" w:cs="Times New Roman"/>
          <w:sz w:val="24"/>
          <w:szCs w:val="24"/>
        </w:rPr>
        <w:t xml:space="preserve"> </w:t>
      </w:r>
      <w:r w:rsidR="003E344B">
        <w:rPr>
          <w:rFonts w:ascii="Times New Roman" w:hAnsi="Times New Roman" w:cs="Times New Roman"/>
          <w:sz w:val="24"/>
          <w:szCs w:val="24"/>
        </w:rPr>
        <w:t>4</w:t>
      </w:r>
      <w:r w:rsidR="00FA5E60">
        <w:rPr>
          <w:rFonts w:ascii="Times New Roman" w:hAnsi="Times New Roman" w:cs="Times New Roman"/>
          <w:sz w:val="24"/>
          <w:szCs w:val="24"/>
        </w:rPr>
        <w:t>)</w:t>
      </w:r>
      <w:r w:rsidR="00EE53BF">
        <w:rPr>
          <w:rFonts w:ascii="Times New Roman" w:hAnsi="Times New Roman" w:cs="Times New Roman"/>
          <w:sz w:val="24"/>
          <w:szCs w:val="24"/>
        </w:rPr>
        <w:t xml:space="preserve">. </w:t>
      </w:r>
    </w:p>
    <w:p w14:paraId="32BF0DB4" w14:textId="32B5D97B" w:rsidR="00EE53BF" w:rsidRDefault="00C13772" w:rsidP="00C13772">
      <w:pPr>
        <w:spacing w:line="480" w:lineRule="auto"/>
        <w:rPr>
          <w:rFonts w:ascii="Times New Roman" w:hAnsi="Times New Roman" w:cs="Times New Roman"/>
          <w:i/>
          <w:iCs/>
          <w:sz w:val="24"/>
          <w:szCs w:val="24"/>
        </w:rPr>
      </w:pPr>
      <w:commentRangeStart w:id="72"/>
      <w:r w:rsidRPr="00C13772">
        <w:rPr>
          <w:rFonts w:ascii="Times New Roman" w:hAnsi="Times New Roman" w:cs="Times New Roman"/>
          <w:i/>
          <w:iCs/>
          <w:sz w:val="24"/>
          <w:szCs w:val="24"/>
        </w:rPr>
        <w:t>Functional Data Analysis</w:t>
      </w:r>
      <w:commentRangeEnd w:id="72"/>
      <w:r w:rsidR="00DB51BF">
        <w:rPr>
          <w:rStyle w:val="CommentReference"/>
        </w:rPr>
        <w:commentReference w:id="72"/>
      </w:r>
    </w:p>
    <w:p w14:paraId="11F50FAB" w14:textId="3F8D726E" w:rsidR="0075368E" w:rsidRDefault="00C13772" w:rsidP="00C13772">
      <w:pPr>
        <w:spacing w:line="480" w:lineRule="auto"/>
        <w:rPr>
          <w:ins w:id="73" w:author="Wrobel, Julia" w:date="2023-03-18T12:12:00Z"/>
          <w:rFonts w:ascii="Times New Roman" w:hAnsi="Times New Roman" w:cs="Times New Roman"/>
          <w:sz w:val="24"/>
          <w:szCs w:val="24"/>
        </w:rPr>
      </w:pPr>
      <w:r>
        <w:rPr>
          <w:rFonts w:ascii="Times New Roman" w:hAnsi="Times New Roman" w:cs="Times New Roman"/>
          <w:sz w:val="24"/>
          <w:szCs w:val="24"/>
        </w:rPr>
        <w:tab/>
      </w:r>
      <w:commentRangeStart w:id="74"/>
      <w:r w:rsidRPr="00C13772">
        <w:rPr>
          <w:rFonts w:ascii="Times New Roman" w:hAnsi="Times New Roman" w:cs="Times New Roman"/>
          <w:sz w:val="24"/>
          <w:szCs w:val="24"/>
        </w:rPr>
        <w:t xml:space="preserve">Functional </w:t>
      </w:r>
      <w:r>
        <w:rPr>
          <w:rFonts w:ascii="Times New Roman" w:hAnsi="Times New Roman" w:cs="Times New Roman"/>
          <w:sz w:val="24"/>
          <w:szCs w:val="24"/>
        </w:rPr>
        <w:t>d</w:t>
      </w:r>
      <w:r w:rsidRPr="00C13772">
        <w:rPr>
          <w:rFonts w:ascii="Times New Roman" w:hAnsi="Times New Roman" w:cs="Times New Roman"/>
          <w:sz w:val="24"/>
          <w:szCs w:val="24"/>
        </w:rPr>
        <w:t xml:space="preserve">ata analysis (FDA) is a field of statistics that models curves or trajectories of information without extracting pre-defined specific features. It allows </w:t>
      </w:r>
      <w:r>
        <w:rPr>
          <w:rFonts w:ascii="Times New Roman" w:hAnsi="Times New Roman" w:cs="Times New Roman"/>
          <w:sz w:val="24"/>
          <w:szCs w:val="24"/>
        </w:rPr>
        <w:t>examination</w:t>
      </w:r>
      <w:r w:rsidRPr="00C13772">
        <w:rPr>
          <w:rFonts w:ascii="Times New Roman" w:hAnsi="Times New Roman" w:cs="Times New Roman"/>
          <w:sz w:val="24"/>
          <w:szCs w:val="24"/>
        </w:rPr>
        <w:t xml:space="preserve"> </w:t>
      </w:r>
      <w:r>
        <w:rPr>
          <w:rFonts w:ascii="Times New Roman" w:hAnsi="Times New Roman" w:cs="Times New Roman"/>
          <w:sz w:val="24"/>
          <w:szCs w:val="24"/>
        </w:rPr>
        <w:t xml:space="preserve">of </w:t>
      </w:r>
      <w:r w:rsidRPr="00C13772">
        <w:rPr>
          <w:rFonts w:ascii="Times New Roman" w:hAnsi="Times New Roman" w:cs="Times New Roman"/>
          <w:sz w:val="24"/>
          <w:szCs w:val="24"/>
        </w:rPr>
        <w:t xml:space="preserve">differences in the patterns of the curves </w:t>
      </w:r>
      <w:r>
        <w:rPr>
          <w:rFonts w:ascii="Times New Roman" w:hAnsi="Times New Roman" w:cs="Times New Roman"/>
          <w:sz w:val="24"/>
          <w:szCs w:val="24"/>
        </w:rPr>
        <w:t xml:space="preserve">as it </w:t>
      </w:r>
      <w:r w:rsidRPr="00C13772">
        <w:rPr>
          <w:rFonts w:ascii="Times New Roman" w:hAnsi="Times New Roman" w:cs="Times New Roman"/>
          <w:sz w:val="24"/>
          <w:szCs w:val="24"/>
        </w:rPr>
        <w:t>relate</w:t>
      </w:r>
      <w:r>
        <w:rPr>
          <w:rFonts w:ascii="Times New Roman" w:hAnsi="Times New Roman" w:cs="Times New Roman"/>
          <w:sz w:val="24"/>
          <w:szCs w:val="24"/>
        </w:rPr>
        <w:t>s</w:t>
      </w:r>
      <w:r w:rsidRPr="00C13772">
        <w:rPr>
          <w:rFonts w:ascii="Times New Roman" w:hAnsi="Times New Roman" w:cs="Times New Roman"/>
          <w:sz w:val="24"/>
          <w:szCs w:val="24"/>
        </w:rPr>
        <w:t xml:space="preserve"> to an outcome, and how the patterns of the curves differ </w:t>
      </w:r>
      <w:r w:rsidRPr="00C13772">
        <w:rPr>
          <w:rFonts w:ascii="Times New Roman" w:hAnsi="Times New Roman" w:cs="Times New Roman"/>
          <w:sz w:val="24"/>
          <w:szCs w:val="24"/>
        </w:rPr>
        <w:lastRenderedPageBreak/>
        <w:t>based on individual characteristics.</w:t>
      </w:r>
      <w:r>
        <w:rPr>
          <w:rFonts w:ascii="Times New Roman" w:hAnsi="Times New Roman" w:cs="Times New Roman"/>
          <w:sz w:val="24"/>
          <w:szCs w:val="24"/>
        </w:rPr>
        <w:t xml:space="preserve"> </w:t>
      </w:r>
      <w:commentRangeEnd w:id="74"/>
      <w:r w:rsidR="0060465B">
        <w:rPr>
          <w:rStyle w:val="CommentReference"/>
        </w:rPr>
        <w:commentReference w:id="74"/>
      </w:r>
      <w:ins w:id="75" w:author="Wrobel, Julia" w:date="2023-03-18T12:13:00Z">
        <w:r w:rsidR="0075368E">
          <w:rPr>
            <w:rFonts w:ascii="Times New Roman" w:hAnsi="Times New Roman" w:cs="Times New Roman"/>
            <w:sz w:val="24"/>
            <w:szCs w:val="24"/>
          </w:rPr>
          <w:t xml:space="preserve">Our analysis uses two distinct FDA </w:t>
        </w:r>
      </w:ins>
      <w:ins w:id="76" w:author="Wrobel, Julia" w:date="2023-03-18T12:14:00Z">
        <w:r w:rsidR="0075368E">
          <w:rPr>
            <w:rFonts w:ascii="Times New Roman" w:hAnsi="Times New Roman" w:cs="Times New Roman"/>
            <w:sz w:val="24"/>
            <w:szCs w:val="24"/>
          </w:rPr>
          <w:t>methods to model differences in pupil response to light across cannabis groups; these models differ in whether the pupi</w:t>
        </w:r>
      </w:ins>
      <w:ins w:id="77" w:author="Wrobel, Julia" w:date="2023-03-18T12:15:00Z">
        <w:r w:rsidR="0075368E">
          <w:rPr>
            <w:rFonts w:ascii="Times New Roman" w:hAnsi="Times New Roman" w:cs="Times New Roman"/>
            <w:sz w:val="24"/>
            <w:szCs w:val="24"/>
          </w:rPr>
          <w:t>l response trajectory is treated as a covariate or the outcome.</w:t>
        </w:r>
      </w:ins>
      <w:ins w:id="78" w:author="Wrobel, Julia" w:date="2023-03-18T12:14:00Z">
        <w:r w:rsidR="0075368E">
          <w:rPr>
            <w:rFonts w:ascii="Times New Roman" w:hAnsi="Times New Roman" w:cs="Times New Roman"/>
            <w:sz w:val="24"/>
            <w:szCs w:val="24"/>
          </w:rPr>
          <w:t xml:space="preserve"> </w:t>
        </w:r>
      </w:ins>
    </w:p>
    <w:p w14:paraId="43F6827E" w14:textId="753F82BC" w:rsidR="00DB51BF" w:rsidRDefault="00DB51BF">
      <w:pPr>
        <w:spacing w:line="480" w:lineRule="auto"/>
        <w:ind w:firstLine="720"/>
        <w:rPr>
          <w:ins w:id="79" w:author="Wrobel, Julia" w:date="2023-03-18T12:45:00Z"/>
          <w:rFonts w:ascii="Times New Roman" w:hAnsi="Times New Roman" w:cs="Times New Roman"/>
          <w:sz w:val="24"/>
          <w:szCs w:val="24"/>
        </w:rPr>
        <w:pPrChange w:id="80" w:author="Wrobel, Julia" w:date="2023-03-18T12:46:00Z">
          <w:pPr>
            <w:spacing w:line="480" w:lineRule="auto"/>
          </w:pPr>
        </w:pPrChange>
      </w:pPr>
      <w:ins w:id="81" w:author="Wrobel, Julia" w:date="2023-03-18T12:41:00Z">
        <w:r>
          <w:rPr>
            <w:rFonts w:ascii="Times New Roman" w:hAnsi="Times New Roman" w:cs="Times New Roman"/>
            <w:sz w:val="24"/>
            <w:szCs w:val="24"/>
          </w:rPr>
          <w:t>The first method</w:t>
        </w:r>
      </w:ins>
      <w:ins w:id="82" w:author="Wrobel, Julia" w:date="2023-03-18T12:43:00Z">
        <w:r>
          <w:rPr>
            <w:rFonts w:ascii="Times New Roman" w:hAnsi="Times New Roman" w:cs="Times New Roman"/>
            <w:sz w:val="24"/>
            <w:szCs w:val="24"/>
          </w:rPr>
          <w:t xml:space="preserve"> is</w:t>
        </w:r>
      </w:ins>
      <w:ins w:id="83" w:author="Wrobel, Julia" w:date="2023-03-18T12:41:00Z">
        <w:r>
          <w:rPr>
            <w:rFonts w:ascii="Times New Roman" w:hAnsi="Times New Roman" w:cs="Times New Roman"/>
            <w:sz w:val="24"/>
            <w:szCs w:val="24"/>
          </w:rPr>
          <w:t xml:space="preserve"> known as</w:t>
        </w:r>
      </w:ins>
      <w:ins w:id="84" w:author="Wrobel, Julia" w:date="2023-03-18T12:40:00Z">
        <w:r>
          <w:rPr>
            <w:rFonts w:ascii="Times New Roman" w:hAnsi="Times New Roman" w:cs="Times New Roman"/>
            <w:sz w:val="24"/>
            <w:szCs w:val="24"/>
          </w:rPr>
          <w:t xml:space="preserve"> </w:t>
        </w:r>
      </w:ins>
      <w:commentRangeStart w:id="85"/>
      <w:ins w:id="86" w:author="Wrobel, Julia" w:date="2023-03-18T12:41:00Z">
        <w:r>
          <w:rPr>
            <w:rFonts w:ascii="Times New Roman" w:hAnsi="Times New Roman" w:cs="Times New Roman"/>
            <w:sz w:val="24"/>
            <w:szCs w:val="24"/>
          </w:rPr>
          <w:t>scalar-on-function regression (</w:t>
        </w:r>
        <w:proofErr w:type="spellStart"/>
        <w:r>
          <w:rPr>
            <w:rFonts w:ascii="Times New Roman" w:hAnsi="Times New Roman" w:cs="Times New Roman"/>
            <w:sz w:val="24"/>
            <w:szCs w:val="24"/>
          </w:rPr>
          <w:t>SoFR</w:t>
        </w:r>
        <w:proofErr w:type="spellEnd"/>
        <w:r>
          <w:rPr>
            <w:rFonts w:ascii="Times New Roman" w:hAnsi="Times New Roman" w:cs="Times New Roman"/>
            <w:sz w:val="24"/>
            <w:szCs w:val="24"/>
          </w:rPr>
          <w:t>)</w:t>
        </w:r>
      </w:ins>
      <w:r w:rsidR="00144B9E">
        <w:rPr>
          <w:rFonts w:ascii="Times New Roman" w:hAnsi="Times New Roman" w:cs="Times New Roman"/>
          <w:sz w:val="24"/>
          <w:szCs w:val="24"/>
        </w:rPr>
        <w:fldChar w:fldCharType="begin">
          <w:fldData xml:space="preserve">PEVuZE5vdGU+PENpdGU+PEF1dGhvcj5SYW1zYXk8L0F1dGhvcj48WWVhcj4xOTkxPC9ZZWFyPjxS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</w:fldData>
        </w:fldChar>
      </w:r>
      <w:r w:rsidR="000735EB">
        <w:rPr>
          <w:rFonts w:ascii="Times New Roman" w:hAnsi="Times New Roman" w:cs="Times New Roman"/>
          <w:sz w:val="24"/>
          <w:szCs w:val="24"/>
        </w:rPr>
        <w:instrText xml:space="preserve"> ADDIN EN.CITE </w:instrText>
      </w:r>
      <w:r w:rsidR="000735EB">
        <w:rPr>
          <w:rFonts w:ascii="Times New Roman" w:hAnsi="Times New Roman" w:cs="Times New Roman"/>
          <w:sz w:val="24"/>
          <w:szCs w:val="24"/>
        </w:rPr>
        <w:fldChar w:fldCharType="begin">
          <w:fldData xml:space="preserve">PEVuZE5vdGU+PENpdGU+PEF1dGhvcj5SYW1zYXk8L0F1dGhvcj48WWVhcj4xOTkxPC9ZZWFyPjxS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</w:fldData>
        </w:fldChar>
      </w:r>
      <w:r w:rsidR="000735EB">
        <w:rPr>
          <w:rFonts w:ascii="Times New Roman" w:hAnsi="Times New Roman" w:cs="Times New Roman"/>
          <w:sz w:val="24"/>
          <w:szCs w:val="24"/>
        </w:rPr>
        <w:instrText xml:space="preserve"> ADDIN EN.CITE.DATA </w:instrText>
      </w:r>
      <w:r w:rsidR="000735EB">
        <w:rPr>
          <w:rFonts w:ascii="Times New Roman" w:hAnsi="Times New Roman" w:cs="Times New Roman"/>
          <w:sz w:val="24"/>
          <w:szCs w:val="24"/>
        </w:rPr>
      </w:r>
      <w:r w:rsidR="000735EB">
        <w:rPr>
          <w:rFonts w:ascii="Times New Roman" w:hAnsi="Times New Roman" w:cs="Times New Roman"/>
          <w:sz w:val="24"/>
          <w:szCs w:val="24"/>
        </w:rPr>
        <w:fldChar w:fldCharType="end"/>
      </w:r>
      <w:r w:rsidR="00144B9E">
        <w:rPr>
          <w:rFonts w:ascii="Times New Roman" w:hAnsi="Times New Roman" w:cs="Times New Roman"/>
          <w:sz w:val="24"/>
          <w:szCs w:val="24"/>
        </w:rPr>
        <w:fldChar w:fldCharType="separate"/>
      </w:r>
      <w:r w:rsidR="002244DD">
        <w:rPr>
          <w:rFonts w:ascii="Times New Roman" w:hAnsi="Times New Roman" w:cs="Times New Roman"/>
          <w:noProof/>
          <w:sz w:val="24"/>
          <w:szCs w:val="24"/>
        </w:rPr>
        <w:t>[17, 18]</w:t>
      </w:r>
      <w:r w:rsidR="00144B9E">
        <w:rPr>
          <w:rFonts w:ascii="Times New Roman" w:hAnsi="Times New Roman" w:cs="Times New Roman"/>
          <w:sz w:val="24"/>
          <w:szCs w:val="24"/>
        </w:rPr>
        <w:fldChar w:fldCharType="end"/>
      </w:r>
      <w:ins w:id="87" w:author="Wrobel, Julia" w:date="2023-03-18T12:41:00Z">
        <w:r>
          <w:rPr>
            <w:rFonts w:ascii="Times New Roman" w:hAnsi="Times New Roman" w:cs="Times New Roman"/>
            <w:sz w:val="24"/>
            <w:szCs w:val="24"/>
          </w:rPr>
          <w:t xml:space="preserve"> </w:t>
        </w:r>
        <w:commentRangeEnd w:id="85"/>
        <w:r>
          <w:rPr>
            <w:rStyle w:val="CommentReference"/>
          </w:rPr>
          <w:commentReference w:id="85"/>
        </w:r>
        <w:r>
          <w:rPr>
            <w:rFonts w:ascii="Times New Roman" w:hAnsi="Times New Roman" w:cs="Times New Roman"/>
            <w:sz w:val="24"/>
            <w:szCs w:val="24"/>
          </w:rPr>
          <w:t>in the FDA literature,</w:t>
        </w:r>
      </w:ins>
      <w:ins w:id="88" w:author="Wrobel, Julia" w:date="2023-03-18T12:43:00Z">
        <w:r>
          <w:rPr>
            <w:rFonts w:ascii="Times New Roman" w:hAnsi="Times New Roman" w:cs="Times New Roman"/>
            <w:sz w:val="24"/>
            <w:szCs w:val="24"/>
          </w:rPr>
          <w:t xml:space="preserve"> and</w:t>
        </w:r>
      </w:ins>
      <w:ins w:id="89" w:author="Wrobel, Julia" w:date="2023-03-18T12:41:00Z">
        <w:r>
          <w:rPr>
            <w:rFonts w:ascii="Times New Roman" w:hAnsi="Times New Roman" w:cs="Times New Roman"/>
            <w:sz w:val="24"/>
            <w:szCs w:val="24"/>
          </w:rPr>
          <w:t xml:space="preserve"> </w:t>
        </w:r>
      </w:ins>
      <w:ins w:id="90" w:author="Wrobel, Julia" w:date="2023-03-18T12:43:00Z">
        <w:r>
          <w:rPr>
            <w:rFonts w:ascii="Times New Roman" w:hAnsi="Times New Roman" w:cs="Times New Roman"/>
            <w:sz w:val="24"/>
            <w:szCs w:val="24"/>
          </w:rPr>
          <w:t xml:space="preserve">treats smoker vs. </w:t>
        </w:r>
        <w:proofErr w:type="spellStart"/>
        <w:proofErr w:type="gramStart"/>
        <w:r>
          <w:rPr>
            <w:rFonts w:ascii="Times New Roman" w:hAnsi="Times New Roman" w:cs="Times New Roman"/>
            <w:sz w:val="24"/>
            <w:szCs w:val="24"/>
          </w:rPr>
          <w:t>non smoker</w:t>
        </w:r>
        <w:proofErr w:type="spellEnd"/>
        <w:proofErr w:type="gramEnd"/>
        <w:r>
          <w:rPr>
            <w:rFonts w:ascii="Times New Roman" w:hAnsi="Times New Roman" w:cs="Times New Roman"/>
            <w:sz w:val="24"/>
            <w:szCs w:val="24"/>
          </w:rPr>
          <w:t xml:space="preserve"> as a binary outcome with pupil response </w:t>
        </w:r>
      </w:ins>
      <w:ins w:id="91" w:author="Wrobel, Julia" w:date="2023-03-18T12:44:00Z">
        <w:r>
          <w:rPr>
            <w:rFonts w:ascii="Times New Roman" w:hAnsi="Times New Roman" w:cs="Times New Roman"/>
            <w:sz w:val="24"/>
            <w:szCs w:val="24"/>
          </w:rPr>
          <w:t xml:space="preserve">trajectory as a covariate. This model is analogous to logistic regression and </w:t>
        </w:r>
      </w:ins>
      <w:ins w:id="92" w:author="Wrobel, Julia" w:date="2023-03-18T12:45:00Z">
        <w:r>
          <w:rPr>
            <w:rFonts w:ascii="Times New Roman" w:hAnsi="Times New Roman" w:cs="Times New Roman"/>
            <w:sz w:val="24"/>
            <w:szCs w:val="24"/>
          </w:rPr>
          <w:t xml:space="preserve">is given </w:t>
        </w:r>
        <w:proofErr w:type="gramStart"/>
        <w:r>
          <w:rPr>
            <w:rFonts w:ascii="Times New Roman" w:hAnsi="Times New Roman" w:cs="Times New Roman"/>
            <w:sz w:val="24"/>
            <w:szCs w:val="24"/>
          </w:rPr>
          <w:t>by</w:t>
        </w:r>
        <w:proofErr w:type="gramEnd"/>
      </w:ins>
    </w:p>
    <w:p w14:paraId="7BD19019" w14:textId="4B429213" w:rsidR="00DB51BF" w:rsidRDefault="00DB51BF" w:rsidP="00C13772">
      <w:pPr>
        <w:spacing w:line="480" w:lineRule="auto"/>
        <w:rPr>
          <w:ins w:id="93" w:author="Wrobel, Julia" w:date="2023-03-18T12:45:00Z"/>
          <w:rFonts w:ascii="Times New Roman" w:hAnsi="Times New Roman" w:cs="Times New Roman"/>
          <w:sz w:val="24"/>
          <w:szCs w:val="24"/>
        </w:rPr>
      </w:pPr>
      <w:ins w:id="94" w:author="Wrobel, Julia" w:date="2023-03-18T12:45:00Z">
        <w:r>
          <w:rPr>
            <w:rFonts w:ascii="Times New Roman" w:hAnsi="Times New Roman" w:cs="Times New Roman"/>
            <w:sz w:val="24"/>
            <w:szCs w:val="24"/>
          </w:rPr>
          <w:t xml:space="preserve">ADD </w:t>
        </w:r>
        <w:proofErr w:type="spellStart"/>
        <w:r>
          <w:rPr>
            <w:rFonts w:ascii="Times New Roman" w:hAnsi="Times New Roman" w:cs="Times New Roman"/>
            <w:sz w:val="24"/>
            <w:szCs w:val="24"/>
          </w:rPr>
          <w:t>SoFR</w:t>
        </w:r>
        <w:proofErr w:type="spellEnd"/>
        <w:r>
          <w:rPr>
            <w:rFonts w:ascii="Times New Roman" w:hAnsi="Times New Roman" w:cs="Times New Roman"/>
            <w:sz w:val="24"/>
            <w:szCs w:val="24"/>
          </w:rPr>
          <w:t xml:space="preserve"> Model </w:t>
        </w:r>
        <w:proofErr w:type="gramStart"/>
        <w:r>
          <w:rPr>
            <w:rFonts w:ascii="Times New Roman" w:hAnsi="Times New Roman" w:cs="Times New Roman"/>
            <w:sz w:val="24"/>
            <w:szCs w:val="24"/>
          </w:rPr>
          <w:t>here</w:t>
        </w:r>
        <w:proofErr w:type="gramEnd"/>
      </w:ins>
    </w:p>
    <w:p w14:paraId="789AF297" w14:textId="2727010D" w:rsidR="0075368E" w:rsidRDefault="00DB51BF" w:rsidP="00C13772">
      <w:pPr>
        <w:spacing w:line="480" w:lineRule="auto"/>
        <w:rPr>
          <w:ins w:id="95" w:author="Wrobel, Julia" w:date="2023-03-18T12:12:00Z"/>
          <w:rFonts w:ascii="Times New Roman" w:hAnsi="Times New Roman" w:cs="Times New Roman"/>
          <w:sz w:val="24"/>
          <w:szCs w:val="24"/>
        </w:rPr>
      </w:pPr>
      <w:ins w:id="96" w:author="Wrobel, Julia" w:date="2023-03-18T12:44:00Z">
        <w:r>
          <w:rPr>
            <w:rFonts w:ascii="Times New Roman" w:hAnsi="Times New Roman" w:cs="Times New Roman"/>
            <w:sz w:val="24"/>
            <w:szCs w:val="24"/>
          </w:rPr>
          <w:t xml:space="preserve"> </w:t>
        </w:r>
      </w:ins>
      <w:ins w:id="97" w:author="Wrobel, Julia" w:date="2023-03-18T12:45:00Z">
        <w:r>
          <w:rPr>
            <w:rFonts w:ascii="Times New Roman" w:hAnsi="Times New Roman" w:cs="Times New Roman"/>
            <w:sz w:val="24"/>
            <w:szCs w:val="24"/>
          </w:rPr>
          <w:t>[</w:t>
        </w:r>
        <w:commentRangeStart w:id="98"/>
        <w:r>
          <w:rPr>
            <w:rFonts w:ascii="Times New Roman" w:hAnsi="Times New Roman" w:cs="Times New Roman"/>
            <w:sz w:val="24"/>
            <w:szCs w:val="24"/>
          </w:rPr>
          <w:t>more details</w:t>
        </w:r>
      </w:ins>
      <w:commentRangeEnd w:id="98"/>
      <w:ins w:id="99" w:author="Wrobel, Julia" w:date="2023-03-18T12:46:00Z">
        <w:r w:rsidR="00031969">
          <w:rPr>
            <w:rStyle w:val="CommentReference"/>
          </w:rPr>
          <w:commentReference w:id="98"/>
        </w:r>
      </w:ins>
      <w:ins w:id="100" w:author="Wrobel, Julia" w:date="2023-03-18T12:45:00Z">
        <w:r>
          <w:rPr>
            <w:rFonts w:ascii="Times New Roman" w:hAnsi="Times New Roman" w:cs="Times New Roman"/>
            <w:sz w:val="24"/>
            <w:szCs w:val="24"/>
          </w:rPr>
          <w:t>]</w:t>
        </w:r>
      </w:ins>
      <w:ins w:id="101" w:author="Wrobel, Julia" w:date="2023-03-18T12:55:00Z">
        <w:r w:rsidR="00643BCB">
          <w:rPr>
            <w:rFonts w:ascii="Times New Roman" w:hAnsi="Times New Roman" w:cs="Times New Roman"/>
            <w:sz w:val="24"/>
            <w:szCs w:val="24"/>
          </w:rPr>
          <w:t xml:space="preserve"> In this analysis, a </w:t>
        </w:r>
        <w:proofErr w:type="spellStart"/>
        <w:r w:rsidR="00643BCB">
          <w:rPr>
            <w:rFonts w:ascii="Times New Roman" w:hAnsi="Times New Roman" w:cs="Times New Roman"/>
            <w:sz w:val="24"/>
            <w:szCs w:val="24"/>
          </w:rPr>
          <w:t>SoFR</w:t>
        </w:r>
        <w:proofErr w:type="spellEnd"/>
        <w:r w:rsidR="00643BCB">
          <w:rPr>
            <w:rFonts w:ascii="Times New Roman" w:hAnsi="Times New Roman" w:cs="Times New Roman"/>
            <w:sz w:val="24"/>
            <w:szCs w:val="24"/>
          </w:rPr>
          <w:t xml:space="preserve"> model </w:t>
        </w:r>
      </w:ins>
      <w:ins w:id="102" w:author="Wrobel, Julia" w:date="2023-03-18T12:56:00Z">
        <w:r w:rsidR="00643BCB">
          <w:rPr>
            <w:rFonts w:ascii="Times New Roman" w:hAnsi="Times New Roman" w:cs="Times New Roman"/>
            <w:sz w:val="24"/>
            <w:szCs w:val="24"/>
          </w:rPr>
          <w:t>will be</w:t>
        </w:r>
      </w:ins>
      <w:ins w:id="103" w:author="Wrobel, Julia" w:date="2023-03-18T12:55:00Z">
        <w:r w:rsidR="00643BCB">
          <w:rPr>
            <w:rFonts w:ascii="Times New Roman" w:hAnsi="Times New Roman" w:cs="Times New Roman"/>
            <w:sz w:val="24"/>
            <w:szCs w:val="24"/>
          </w:rPr>
          <w:t xml:space="preserve"> used to determine the subtle differences in the pupillary light reflex that discriminate between cannabis use</w:t>
        </w:r>
        <w:del w:id="104" w:author="Godbole, Suneeta" w:date="2023-03-21T12:40:00Z">
          <w:r w:rsidR="00643BCB" w:rsidDel="002244DD">
            <w:rPr>
              <w:rFonts w:ascii="Times New Roman" w:hAnsi="Times New Roman" w:cs="Times New Roman"/>
              <w:sz w:val="24"/>
              <w:szCs w:val="24"/>
            </w:rPr>
            <w:delText>rs</w:delText>
          </w:r>
        </w:del>
      </w:ins>
      <w:ins w:id="105" w:author="Godbole, Suneeta" w:date="2023-03-21T12:40:00Z">
        <w:r w:rsidR="002244DD">
          <w:rPr>
            <w:rFonts w:ascii="Times New Roman" w:hAnsi="Times New Roman" w:cs="Times New Roman"/>
            <w:sz w:val="24"/>
            <w:szCs w:val="24"/>
          </w:rPr>
          <w:t xml:space="preserve"> group</w:t>
        </w:r>
      </w:ins>
      <w:ins w:id="106" w:author="Wrobel, Julia" w:date="2023-03-18T12:55:00Z">
        <w:r w:rsidR="00643BCB">
          <w:rPr>
            <w:rFonts w:ascii="Times New Roman" w:hAnsi="Times New Roman" w:cs="Times New Roman"/>
            <w:sz w:val="24"/>
            <w:szCs w:val="24"/>
          </w:rPr>
          <w:t xml:space="preserve"> versus </w:t>
        </w:r>
        <w:proofErr w:type="spellStart"/>
        <w:r w:rsidR="00643BCB">
          <w:rPr>
            <w:rFonts w:ascii="Times New Roman" w:hAnsi="Times New Roman" w:cs="Times New Roman"/>
            <w:sz w:val="24"/>
            <w:szCs w:val="24"/>
          </w:rPr>
          <w:t>no</w:t>
        </w:r>
        <w:del w:id="107" w:author="Godbole, Suneeta" w:date="2023-03-21T12:40:00Z">
          <w:r w:rsidR="00643BCB" w:rsidDel="002244DD">
            <w:rPr>
              <w:rFonts w:ascii="Times New Roman" w:hAnsi="Times New Roman" w:cs="Times New Roman"/>
              <w:sz w:val="24"/>
              <w:szCs w:val="24"/>
            </w:rPr>
            <w:delText>n-</w:delText>
          </w:r>
        </w:del>
        <w:r w:rsidR="00643BCB">
          <w:rPr>
            <w:rFonts w:ascii="Times New Roman" w:hAnsi="Times New Roman" w:cs="Times New Roman"/>
            <w:sz w:val="24"/>
            <w:szCs w:val="24"/>
          </w:rPr>
          <w:t>use</w:t>
        </w:r>
        <w:proofErr w:type="spellEnd"/>
        <w:del w:id="108" w:author="Godbole, Suneeta" w:date="2023-03-21T12:40:00Z">
          <w:r w:rsidR="00643BCB" w:rsidDel="002244DD">
            <w:rPr>
              <w:rFonts w:ascii="Times New Roman" w:hAnsi="Times New Roman" w:cs="Times New Roman"/>
              <w:sz w:val="24"/>
              <w:szCs w:val="24"/>
            </w:rPr>
            <w:delText>rs</w:delText>
          </w:r>
        </w:del>
      </w:ins>
      <w:ins w:id="109" w:author="Godbole, Suneeta" w:date="2023-03-21T12:40:00Z">
        <w:r w:rsidR="002244DD">
          <w:rPr>
            <w:rFonts w:ascii="Times New Roman" w:hAnsi="Times New Roman" w:cs="Times New Roman"/>
            <w:sz w:val="24"/>
            <w:szCs w:val="24"/>
          </w:rPr>
          <w:t xml:space="preserve"> group</w:t>
        </w:r>
      </w:ins>
      <w:ins w:id="110" w:author="Wrobel, Julia" w:date="2023-03-18T12:55:00Z">
        <w:r w:rsidR="00643BCB">
          <w:rPr>
            <w:rFonts w:ascii="Times New Roman" w:hAnsi="Times New Roman" w:cs="Times New Roman"/>
            <w:sz w:val="24"/>
            <w:szCs w:val="24"/>
          </w:rPr>
          <w:t>.</w:t>
        </w:r>
      </w:ins>
    </w:p>
    <w:p w14:paraId="4697AACC" w14:textId="4342D5CF" w:rsidR="00DB51BF" w:rsidRDefault="00C13772" w:rsidP="00C13772">
      <w:pPr>
        <w:spacing w:line="480" w:lineRule="auto"/>
        <w:rPr>
          <w:ins w:id="111" w:author="Wrobel, Julia" w:date="2023-03-18T12:42:00Z"/>
          <w:rFonts w:ascii="Times New Roman" w:hAnsi="Times New Roman" w:cs="Times New Roman"/>
          <w:sz w:val="24"/>
          <w:szCs w:val="24"/>
        </w:rPr>
      </w:pPr>
      <w:del w:id="112" w:author="Wrobel, Julia" w:date="2023-03-18T12:47:00Z">
        <w:r w:rsidDel="00031969">
          <w:rPr>
            <w:rFonts w:ascii="Times New Roman" w:hAnsi="Times New Roman" w:cs="Times New Roman"/>
            <w:sz w:val="24"/>
            <w:szCs w:val="24"/>
          </w:rPr>
          <w:delText>Two methods of FDA were used in this analysis (1) scalar-on-function regression</w:delText>
        </w:r>
        <w:r w:rsidR="00652F77" w:rsidDel="00031969">
          <w:rPr>
            <w:rFonts w:ascii="Times New Roman" w:hAnsi="Times New Roman" w:cs="Times New Roman"/>
            <w:sz w:val="24"/>
            <w:szCs w:val="24"/>
          </w:rPr>
          <w:delText xml:space="preserve"> (SoFR)</w:delText>
        </w:r>
        <w:r w:rsidDel="00031969">
          <w:rPr>
            <w:rFonts w:ascii="Times New Roman" w:hAnsi="Times New Roman" w:cs="Times New Roman"/>
            <w:sz w:val="24"/>
            <w:szCs w:val="24"/>
          </w:rPr>
          <w:delText xml:space="preserve"> and </w:delText>
        </w:r>
      </w:del>
      <w:del w:id="113" w:author="Wrobel, Julia" w:date="2023-03-18T12:42:00Z">
        <w:r w:rsidDel="00DB51BF">
          <w:rPr>
            <w:rFonts w:ascii="Times New Roman" w:hAnsi="Times New Roman" w:cs="Times New Roman"/>
            <w:sz w:val="24"/>
            <w:szCs w:val="24"/>
          </w:rPr>
          <w:delText>(2) function-on-scalar regression</w:delText>
        </w:r>
        <w:r w:rsidR="00652F77" w:rsidDel="00DB51BF">
          <w:rPr>
            <w:rFonts w:ascii="Times New Roman" w:hAnsi="Times New Roman" w:cs="Times New Roman"/>
            <w:sz w:val="24"/>
            <w:szCs w:val="24"/>
          </w:rPr>
          <w:delText xml:space="preserve"> (FoSR)</w:delText>
        </w:r>
        <w:r w:rsidDel="00DB51BF">
          <w:rPr>
            <w:rFonts w:ascii="Times New Roman" w:hAnsi="Times New Roman" w:cs="Times New Roman"/>
            <w:sz w:val="24"/>
            <w:szCs w:val="24"/>
          </w:rPr>
          <w:delText xml:space="preserve">. </w:delText>
        </w:r>
      </w:del>
      <w:del w:id="114" w:author="Wrobel, Julia" w:date="2023-03-18T12:47:00Z">
        <w:r w:rsidR="00652F77" w:rsidDel="00031969">
          <w:rPr>
            <w:rFonts w:ascii="Times New Roman" w:hAnsi="Times New Roman" w:cs="Times New Roman"/>
            <w:sz w:val="24"/>
            <w:szCs w:val="24"/>
          </w:rPr>
          <w:delText xml:space="preserve">In SoFR, </w:delText>
        </w:r>
        <w:r w:rsidR="00304F4A" w:rsidDel="00031969">
          <w:rPr>
            <w:rFonts w:ascii="Times New Roman" w:hAnsi="Times New Roman" w:cs="Times New Roman"/>
            <w:sz w:val="24"/>
            <w:szCs w:val="24"/>
          </w:rPr>
          <w:delText>an</w:delText>
        </w:r>
        <w:r w:rsidR="000638A2" w:rsidDel="00031969">
          <w:rPr>
            <w:rFonts w:ascii="Times New Roman" w:hAnsi="Times New Roman" w:cs="Times New Roman"/>
            <w:sz w:val="24"/>
            <w:szCs w:val="24"/>
          </w:rPr>
          <w:delText xml:space="preserve"> </w:delText>
        </w:r>
        <w:r w:rsidR="00304F4A" w:rsidDel="00031969">
          <w:rPr>
            <w:rFonts w:ascii="Times New Roman" w:hAnsi="Times New Roman" w:cs="Times New Roman"/>
            <w:sz w:val="24"/>
            <w:szCs w:val="24"/>
          </w:rPr>
          <w:delText xml:space="preserve">outcome, such as cannabis consumption status, is regressed on the trajectories to find differences in the trajectories that are associated with the outcome. </w:delText>
        </w:r>
      </w:del>
    </w:p>
    <w:p w14:paraId="69248A1C" w14:textId="2CB09F1C" w:rsidR="00643BCB" w:rsidRDefault="00031969" w:rsidP="00C13772">
      <w:pPr>
        <w:spacing w:line="480" w:lineRule="auto"/>
        <w:rPr>
          <w:ins w:id="115" w:author="Wrobel, Julia" w:date="2023-03-18T12:51:00Z"/>
          <w:rFonts w:ascii="Times New Roman" w:hAnsi="Times New Roman" w:cs="Times New Roman"/>
          <w:sz w:val="24"/>
          <w:szCs w:val="24"/>
        </w:rPr>
      </w:pPr>
      <w:ins w:id="116" w:author="Wrobel, Julia" w:date="2023-03-18T12:47:00Z">
        <w:r>
          <w:rPr>
            <w:rFonts w:ascii="Times New Roman" w:hAnsi="Times New Roman" w:cs="Times New Roman"/>
            <w:sz w:val="24"/>
            <w:szCs w:val="24"/>
          </w:rPr>
          <w:tab/>
          <w:t xml:space="preserve">The second FDA method used </w:t>
        </w:r>
      </w:ins>
      <w:ins w:id="117" w:author="Wrobel, Julia" w:date="2023-03-18T12:48:00Z">
        <w:del w:id="118" w:author="Godbole, Suneeta" w:date="2023-03-21T23:19:00Z">
          <w:r w:rsidDel="002C76C4">
            <w:rPr>
              <w:rFonts w:ascii="Times New Roman" w:hAnsi="Times New Roman" w:cs="Times New Roman"/>
              <w:sz w:val="24"/>
              <w:szCs w:val="24"/>
            </w:rPr>
            <w:delText>)</w:delText>
          </w:r>
        </w:del>
        <w:r>
          <w:rPr>
            <w:rFonts w:ascii="Times New Roman" w:hAnsi="Times New Roman" w:cs="Times New Roman"/>
            <w:sz w:val="24"/>
            <w:szCs w:val="24"/>
          </w:rPr>
          <w:t xml:space="preserve"> is function-on-scalar regression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w:t>
        </w:r>
        <w:r w:rsidR="00643BCB">
          <w:rPr>
            <w:rFonts w:ascii="Times New Roman" w:hAnsi="Times New Roman" w:cs="Times New Roman"/>
            <w:sz w:val="24"/>
            <w:szCs w:val="24"/>
          </w:rPr>
          <w:t xml:space="preserve">, which is analogous to linear regression and relates functional responses </w:t>
        </w:r>
        <w:proofErr w:type="spellStart"/>
        <w:r w:rsidR="00643BCB">
          <w:rPr>
            <w:rFonts w:ascii="Times New Roman" w:hAnsi="Times New Roman" w:cs="Times New Roman"/>
            <w:sz w:val="24"/>
            <w:szCs w:val="24"/>
          </w:rPr>
          <w:t>y_i</w:t>
        </w:r>
        <w:proofErr w:type="spellEnd"/>
        <w:r w:rsidR="00643BCB">
          <w:rPr>
            <w:rFonts w:ascii="Times New Roman" w:hAnsi="Times New Roman" w:cs="Times New Roman"/>
            <w:sz w:val="24"/>
            <w:szCs w:val="24"/>
          </w:rPr>
          <w:t xml:space="preserve">(t) </w:t>
        </w:r>
      </w:ins>
      <w:ins w:id="119" w:author="Wrobel, Julia" w:date="2023-03-18T12:49:00Z">
        <w:r w:rsidR="00643BCB">
          <w:rPr>
            <w:rFonts w:ascii="Times New Roman" w:hAnsi="Times New Roman" w:cs="Times New Roman"/>
            <w:sz w:val="24"/>
            <w:szCs w:val="24"/>
          </w:rPr>
          <w:t xml:space="preserve">to scalar covariates </w:t>
        </w:r>
        <w:proofErr w:type="spellStart"/>
        <w:r w:rsidR="00643BCB">
          <w:rPr>
            <w:rFonts w:ascii="Times New Roman" w:hAnsi="Times New Roman" w:cs="Times New Roman"/>
            <w:sz w:val="24"/>
            <w:szCs w:val="24"/>
          </w:rPr>
          <w:t>x_i</w:t>
        </w:r>
        <w:proofErr w:type="spellEnd"/>
        <w:r w:rsidR="00643BCB">
          <w:rPr>
            <w:rFonts w:ascii="Times New Roman" w:hAnsi="Times New Roman" w:cs="Times New Roman"/>
            <w:sz w:val="24"/>
            <w:szCs w:val="24"/>
          </w:rPr>
          <w:t xml:space="preserve"> (</w:t>
        </w:r>
        <w:proofErr w:type="gramStart"/>
        <w:r w:rsidR="00643BCB">
          <w:rPr>
            <w:rFonts w:ascii="Times New Roman" w:hAnsi="Times New Roman" w:cs="Times New Roman"/>
            <w:sz w:val="24"/>
            <w:szCs w:val="24"/>
          </w:rPr>
          <w:t>e.g.</w:t>
        </w:r>
        <w:proofErr w:type="gramEnd"/>
        <w:r w:rsidR="00643BCB">
          <w:rPr>
            <w:rFonts w:ascii="Times New Roman" w:hAnsi="Times New Roman" w:cs="Times New Roman"/>
            <w:sz w:val="24"/>
            <w:szCs w:val="24"/>
          </w:rPr>
          <w:t xml:space="preserve"> age, cannabis use group, gender). The </w:t>
        </w:r>
        <w:proofErr w:type="spellStart"/>
        <w:r w:rsidR="00643BCB">
          <w:rPr>
            <w:rFonts w:ascii="Times New Roman" w:hAnsi="Times New Roman" w:cs="Times New Roman"/>
            <w:sz w:val="24"/>
            <w:szCs w:val="24"/>
          </w:rPr>
          <w:t>FoSR</w:t>
        </w:r>
        <w:proofErr w:type="spellEnd"/>
        <w:r w:rsidR="00643BCB">
          <w:rPr>
            <w:rFonts w:ascii="Times New Roman" w:hAnsi="Times New Roman" w:cs="Times New Roman"/>
            <w:sz w:val="24"/>
            <w:szCs w:val="24"/>
          </w:rPr>
          <w:t xml:space="preserve"> model </w:t>
        </w:r>
      </w:ins>
      <w:proofErr w:type="gramStart"/>
      <w:ins w:id="120" w:author="Wrobel, Julia" w:date="2023-03-18T12:51:00Z">
        <w:r w:rsidR="00643BCB">
          <w:rPr>
            <w:rFonts w:ascii="Times New Roman" w:hAnsi="Times New Roman" w:cs="Times New Roman"/>
            <w:sz w:val="24"/>
            <w:szCs w:val="24"/>
          </w:rPr>
          <w:t>is</w:t>
        </w:r>
        <w:proofErr w:type="gramEnd"/>
      </w:ins>
    </w:p>
    <w:p w14:paraId="6C9452DF" w14:textId="0A9D4F0F" w:rsidR="00643BCB" w:rsidRDefault="00643BCB" w:rsidP="00C13772">
      <w:pPr>
        <w:spacing w:line="480" w:lineRule="auto"/>
        <w:rPr>
          <w:ins w:id="121" w:author="Wrobel, Julia" w:date="2023-03-18T12:51:00Z"/>
          <w:rFonts w:ascii="Times New Roman" w:hAnsi="Times New Roman" w:cs="Times New Roman"/>
          <w:sz w:val="24"/>
          <w:szCs w:val="24"/>
        </w:rPr>
      </w:pPr>
      <w:proofErr w:type="gramStart"/>
      <w:ins w:id="122" w:author="Wrobel, Julia" w:date="2023-03-18T12:51:00Z">
        <w:r>
          <w:rPr>
            <w:rFonts w:ascii="Times New Roman" w:hAnsi="Times New Roman" w:cs="Times New Roman"/>
            <w:sz w:val="24"/>
            <w:szCs w:val="24"/>
          </w:rPr>
          <w:t xml:space="preserve">ADD  </w:t>
        </w:r>
        <w:proofErr w:type="spellStart"/>
        <w:r>
          <w:rPr>
            <w:rFonts w:ascii="Times New Roman" w:hAnsi="Times New Roman" w:cs="Times New Roman"/>
            <w:sz w:val="24"/>
            <w:szCs w:val="24"/>
          </w:rPr>
          <w:t>FoSR</w:t>
        </w:r>
        <w:proofErr w:type="spellEnd"/>
        <w:proofErr w:type="gramEnd"/>
        <w:r>
          <w:rPr>
            <w:rFonts w:ascii="Times New Roman" w:hAnsi="Times New Roman" w:cs="Times New Roman"/>
            <w:sz w:val="24"/>
            <w:szCs w:val="24"/>
          </w:rPr>
          <w:t xml:space="preserve"> Model here</w:t>
        </w:r>
      </w:ins>
    </w:p>
    <w:p w14:paraId="250D5956" w14:textId="6EF65D36" w:rsidR="00643BCB" w:rsidRDefault="00643BCB" w:rsidP="00C13772">
      <w:pPr>
        <w:spacing w:line="480" w:lineRule="auto"/>
        <w:rPr>
          <w:ins w:id="123" w:author="Wrobel, Julia" w:date="2023-03-18T12:51:00Z"/>
          <w:rFonts w:ascii="Times New Roman" w:hAnsi="Times New Roman" w:cs="Times New Roman"/>
          <w:sz w:val="24"/>
          <w:szCs w:val="24"/>
        </w:rPr>
      </w:pPr>
      <w:ins w:id="124" w:author="Wrobel, Julia" w:date="2023-03-18T12:51:00Z">
        <w:r>
          <w:rPr>
            <w:rFonts w:ascii="Times New Roman" w:hAnsi="Times New Roman" w:cs="Times New Roman"/>
            <w:sz w:val="24"/>
            <w:szCs w:val="24"/>
          </w:rPr>
          <w:t>[</w:t>
        </w:r>
        <w:commentRangeStart w:id="125"/>
        <w:commentRangeStart w:id="126"/>
        <w:r>
          <w:rPr>
            <w:rFonts w:ascii="Times New Roman" w:hAnsi="Times New Roman" w:cs="Times New Roman"/>
            <w:sz w:val="24"/>
            <w:szCs w:val="24"/>
          </w:rPr>
          <w:t xml:space="preserve">Add details that explain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the details for </w:t>
        </w:r>
        <w:proofErr w:type="spellStart"/>
        <w:r>
          <w:rPr>
            <w:rFonts w:ascii="Times New Roman" w:hAnsi="Times New Roman" w:cs="Times New Roman"/>
            <w:sz w:val="24"/>
            <w:szCs w:val="24"/>
          </w:rPr>
          <w:t>SoFR</w:t>
        </w:r>
      </w:ins>
      <w:commentRangeEnd w:id="125"/>
      <w:proofErr w:type="spellEnd"/>
      <w:ins w:id="127" w:author="Wrobel, Julia" w:date="2023-03-18T12:53:00Z">
        <w:r>
          <w:rPr>
            <w:rStyle w:val="CommentReference"/>
          </w:rPr>
          <w:commentReference w:id="125"/>
        </w:r>
      </w:ins>
      <w:commentRangeEnd w:id="126"/>
      <w:ins w:id="128" w:author="Wrobel, Julia" w:date="2023-03-18T12:58:00Z">
        <w:r>
          <w:rPr>
            <w:rStyle w:val="CommentReference"/>
          </w:rPr>
          <w:commentReference w:id="126"/>
        </w:r>
      </w:ins>
      <w:ins w:id="129" w:author="Wrobel, Julia" w:date="2023-03-18T12:51:00Z">
        <w:r>
          <w:rPr>
            <w:rFonts w:ascii="Times New Roman" w:hAnsi="Times New Roman" w:cs="Times New Roman"/>
            <w:sz w:val="24"/>
            <w:szCs w:val="24"/>
          </w:rPr>
          <w:t>]</w:t>
        </w:r>
      </w:ins>
    </w:p>
    <w:p w14:paraId="4E8E5152" w14:textId="12B96546" w:rsidR="00643BCB" w:rsidRDefault="00304F4A" w:rsidP="00C13772">
      <w:pPr>
        <w:spacing w:line="480" w:lineRule="auto"/>
        <w:rPr>
          <w:ins w:id="130" w:author="Wrobel, Julia" w:date="2023-03-18T12:57:00Z"/>
          <w:rFonts w:ascii="Times New Roman" w:hAnsi="Times New Roman" w:cs="Times New Roman"/>
          <w:sz w:val="24"/>
          <w:szCs w:val="24"/>
        </w:rPr>
      </w:pPr>
      <w:del w:id="131" w:author="Wrobel, Julia" w:date="2023-03-18T12:55:00Z">
        <w:r w:rsidDel="00643BCB">
          <w:rPr>
            <w:rFonts w:ascii="Times New Roman" w:hAnsi="Times New Roman" w:cs="Times New Roman"/>
            <w:sz w:val="24"/>
            <w:szCs w:val="24"/>
          </w:rPr>
          <w:delText xml:space="preserve">However, in FoSR the trajectories are regressed on covariates such cannabis use frequency to determine how the trajectories differ by the covariate. In this analysis, a SoFR model was used to determine the subtle differences in the pupillary light reflex that discriminate between cannabis </w:delText>
        </w:r>
        <w:r w:rsidDel="00643BCB">
          <w:rPr>
            <w:rFonts w:ascii="Times New Roman" w:hAnsi="Times New Roman" w:cs="Times New Roman"/>
            <w:sz w:val="24"/>
            <w:szCs w:val="24"/>
          </w:rPr>
          <w:lastRenderedPageBreak/>
          <w:delText>users versus non-users</w:delText>
        </w:r>
      </w:del>
      <w:del w:id="132" w:author="Wrobel, Julia" w:date="2023-03-18T12:56:00Z">
        <w:r w:rsidDel="00643BCB">
          <w:rPr>
            <w:rFonts w:ascii="Times New Roman" w:hAnsi="Times New Roman" w:cs="Times New Roman"/>
            <w:sz w:val="24"/>
            <w:szCs w:val="24"/>
          </w:rPr>
          <w:delText xml:space="preserve">, while the </w:delText>
        </w:r>
      </w:del>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models </w:t>
      </w:r>
      <w:del w:id="133" w:author="Wrobel, Julia" w:date="2023-03-18T12:56:00Z">
        <w:r w:rsidDel="00643BCB">
          <w:rPr>
            <w:rFonts w:ascii="Times New Roman" w:hAnsi="Times New Roman" w:cs="Times New Roman"/>
            <w:sz w:val="24"/>
            <w:szCs w:val="24"/>
          </w:rPr>
          <w:delText xml:space="preserve">were </w:delText>
        </w:r>
      </w:del>
      <w:ins w:id="134" w:author="Wrobel, Julia" w:date="2023-03-18T12:56:00Z">
        <w:r w:rsidR="00643BCB">
          <w:rPr>
            <w:rFonts w:ascii="Times New Roman" w:hAnsi="Times New Roman" w:cs="Times New Roman"/>
            <w:sz w:val="24"/>
            <w:szCs w:val="24"/>
          </w:rPr>
          <w:t xml:space="preserve">will be </w:t>
        </w:r>
      </w:ins>
      <w:r>
        <w:rPr>
          <w:rFonts w:ascii="Times New Roman" w:hAnsi="Times New Roman" w:cs="Times New Roman"/>
          <w:sz w:val="24"/>
          <w:szCs w:val="24"/>
        </w:rPr>
        <w:t xml:space="preserve">used to distinguish </w:t>
      </w:r>
      <w:ins w:id="135" w:author="Wrobel, Julia" w:date="2023-03-18T12:57:00Z">
        <w:r w:rsidR="00643BCB">
          <w:rPr>
            <w:rFonts w:ascii="Times New Roman" w:hAnsi="Times New Roman" w:cs="Times New Roman"/>
            <w:sz w:val="24"/>
            <w:szCs w:val="24"/>
          </w:rPr>
          <w:t xml:space="preserve">pupil </w:t>
        </w:r>
      </w:ins>
      <w:r>
        <w:rPr>
          <w:rFonts w:ascii="Times New Roman" w:hAnsi="Times New Roman" w:cs="Times New Roman"/>
          <w:sz w:val="24"/>
          <w:szCs w:val="24"/>
        </w:rPr>
        <w:t xml:space="preserve">trajectory patterns that are associated with </w:t>
      </w:r>
      <w:ins w:id="136" w:author="Wrobel, Julia" w:date="2023-03-18T12:56:00Z">
        <w:r w:rsidR="00643BCB">
          <w:rPr>
            <w:rFonts w:ascii="Times New Roman" w:hAnsi="Times New Roman" w:cs="Times New Roman"/>
            <w:sz w:val="24"/>
            <w:szCs w:val="24"/>
          </w:rPr>
          <w:t>acute cannabis use in the daily and occasional use groups with</w:t>
        </w:r>
      </w:ins>
      <w:ins w:id="137" w:author="Wrobel, Julia" w:date="2023-03-18T12:57:00Z">
        <w:r w:rsidR="00643BCB">
          <w:rPr>
            <w:rFonts w:ascii="Times New Roman" w:hAnsi="Times New Roman" w:cs="Times New Roman"/>
            <w:sz w:val="24"/>
            <w:szCs w:val="24"/>
          </w:rPr>
          <w:t xml:space="preserve"> pupil trajectory patterns associated with no use.</w:t>
        </w:r>
      </w:ins>
    </w:p>
    <w:p w14:paraId="05650BEB" w14:textId="3210EE2F" w:rsidR="00C13772" w:rsidDel="001F0E91" w:rsidRDefault="00643BCB" w:rsidP="00C13772">
      <w:pPr>
        <w:spacing w:line="480" w:lineRule="auto"/>
        <w:rPr>
          <w:del w:id="138" w:author="Wrobel, Julia" w:date="2023-03-18T13:01:00Z"/>
          <w:rFonts w:ascii="Times New Roman" w:hAnsi="Times New Roman" w:cs="Times New Roman"/>
          <w:sz w:val="24"/>
          <w:szCs w:val="24"/>
        </w:rPr>
      </w:pPr>
      <w:commentRangeStart w:id="139"/>
      <w:ins w:id="140" w:author="Wrobel, Julia" w:date="2023-03-18T12:56:00Z">
        <w:r>
          <w:rPr>
            <w:rFonts w:ascii="Times New Roman" w:hAnsi="Times New Roman" w:cs="Times New Roman"/>
            <w:sz w:val="24"/>
            <w:szCs w:val="24"/>
          </w:rPr>
          <w:t xml:space="preserve"> </w:t>
        </w:r>
      </w:ins>
      <w:del w:id="141" w:author="Wrobel, Julia" w:date="2023-03-18T12:56:00Z">
        <w:r w:rsidR="00304F4A" w:rsidDel="00643BCB">
          <w:rPr>
            <w:rFonts w:ascii="Times New Roman" w:hAnsi="Times New Roman" w:cs="Times New Roman"/>
            <w:sz w:val="24"/>
            <w:szCs w:val="24"/>
          </w:rPr>
          <w:delText>cannabis use frequency.</w:delText>
        </w:r>
      </w:del>
      <w:r w:rsidR="00304F4A">
        <w:rPr>
          <w:rFonts w:ascii="Times New Roman" w:hAnsi="Times New Roman" w:cs="Times New Roman"/>
          <w:sz w:val="24"/>
          <w:szCs w:val="24"/>
        </w:rPr>
        <w:t xml:space="preserve"> Additionally, due to the variability in the time from cannabis consumption to </w:t>
      </w:r>
      <w:commentRangeStart w:id="142"/>
      <w:r w:rsidR="00304F4A">
        <w:rPr>
          <w:rFonts w:ascii="Times New Roman" w:hAnsi="Times New Roman" w:cs="Times New Roman"/>
          <w:sz w:val="24"/>
          <w:szCs w:val="24"/>
        </w:rPr>
        <w:t>the post test</w:t>
      </w:r>
      <w:commentRangeEnd w:id="142"/>
      <w:r w:rsidR="001F0E91">
        <w:rPr>
          <w:rStyle w:val="CommentReference"/>
        </w:rPr>
        <w:commentReference w:id="142"/>
      </w:r>
      <w:r w:rsidR="00304F4A">
        <w:rPr>
          <w:rFonts w:ascii="Times New Roman" w:hAnsi="Times New Roman" w:cs="Times New Roman"/>
          <w:sz w:val="24"/>
          <w:szCs w:val="24"/>
        </w:rPr>
        <w:t xml:space="preserve">, a </w:t>
      </w:r>
      <w:proofErr w:type="spellStart"/>
      <w:r w:rsidR="00304F4A">
        <w:rPr>
          <w:rFonts w:ascii="Times New Roman" w:hAnsi="Times New Roman" w:cs="Times New Roman"/>
          <w:sz w:val="24"/>
          <w:szCs w:val="24"/>
        </w:rPr>
        <w:t>FoSR</w:t>
      </w:r>
      <w:proofErr w:type="spellEnd"/>
      <w:r w:rsidR="00304F4A">
        <w:rPr>
          <w:rFonts w:ascii="Times New Roman" w:hAnsi="Times New Roman" w:cs="Times New Roman"/>
          <w:sz w:val="24"/>
          <w:szCs w:val="24"/>
        </w:rPr>
        <w:t xml:space="preserve"> model was used to explain differences in trajectories due to cannabis use frequency and time differences in wait time between cannabis use and testing. </w:t>
      </w:r>
      <w:commentRangeEnd w:id="139"/>
      <w:r w:rsidR="001F0E91">
        <w:rPr>
          <w:rStyle w:val="CommentReference"/>
        </w:rPr>
        <w:commentReference w:id="139"/>
      </w:r>
    </w:p>
    <w:p w14:paraId="0AFB5289" w14:textId="08F56E15" w:rsidR="00CD24F3" w:rsidRDefault="00CD24F3" w:rsidP="00C13772">
      <w:pPr>
        <w:spacing w:line="480" w:lineRule="auto"/>
        <w:rPr>
          <w:rFonts w:ascii="Times New Roman" w:hAnsi="Times New Roman" w:cs="Times New Roman"/>
          <w:sz w:val="24"/>
          <w:szCs w:val="24"/>
        </w:rPr>
      </w:pPr>
      <w:del w:id="143" w:author="Wrobel, Julia" w:date="2023-03-18T13:01:00Z">
        <w:r w:rsidDel="001F0E91">
          <w:rPr>
            <w:rFonts w:ascii="Times New Roman" w:hAnsi="Times New Roman" w:cs="Times New Roman"/>
            <w:sz w:val="24"/>
            <w:szCs w:val="24"/>
          </w:rPr>
          <w:tab/>
        </w:r>
      </w:del>
      <w:commentRangeStart w:id="144"/>
      <w:del w:id="145" w:author="Wrobel, Julia" w:date="2023-03-18T13:00:00Z">
        <w:r w:rsidR="00C33614" w:rsidDel="001F0E91">
          <w:rPr>
            <w:rFonts w:ascii="Times New Roman" w:hAnsi="Times New Roman" w:cs="Times New Roman"/>
            <w:sz w:val="24"/>
            <w:szCs w:val="24"/>
          </w:rPr>
          <w:delText>This truncation seemed to compass the full reflex response for most of the sample</w:delText>
        </w:r>
        <w:commentRangeEnd w:id="144"/>
        <w:r w:rsidR="00C33614" w:rsidDel="001F0E91">
          <w:rPr>
            <w:rStyle w:val="CommentReference"/>
          </w:rPr>
          <w:commentReference w:id="144"/>
        </w:r>
        <w:r w:rsidR="00C33614" w:rsidDel="001F0E91">
          <w:rPr>
            <w:rFonts w:ascii="Times New Roman" w:hAnsi="Times New Roman" w:cs="Times New Roman"/>
            <w:sz w:val="24"/>
            <w:szCs w:val="24"/>
          </w:rPr>
          <w:delText>, although specific ends to the test were not annotated in the videos.</w:delText>
        </w:r>
      </w:del>
    </w:p>
    <w:p w14:paraId="2279320F" w14:textId="0A09F49C" w:rsidR="00304F4A" w:rsidRPr="00304F4A" w:rsidRDefault="00304F4A" w:rsidP="00C13772">
      <w:pPr>
        <w:spacing w:line="480" w:lineRule="auto"/>
        <w:rPr>
          <w:rFonts w:ascii="Times New Roman" w:hAnsi="Times New Roman" w:cs="Times New Roman"/>
          <w:i/>
          <w:iCs/>
          <w:sz w:val="24"/>
          <w:szCs w:val="24"/>
        </w:rPr>
      </w:pPr>
      <w:commentRangeStart w:id="146"/>
      <w:r w:rsidRPr="00304F4A">
        <w:rPr>
          <w:rFonts w:ascii="Times New Roman" w:hAnsi="Times New Roman" w:cs="Times New Roman"/>
          <w:i/>
          <w:iCs/>
          <w:sz w:val="24"/>
          <w:szCs w:val="24"/>
        </w:rPr>
        <w:t>Prediction Analysis</w:t>
      </w:r>
      <w:commentRangeEnd w:id="146"/>
      <w:r w:rsidR="0032772B">
        <w:rPr>
          <w:rStyle w:val="CommentReference"/>
        </w:rPr>
        <w:commentReference w:id="146"/>
      </w:r>
    </w:p>
    <w:p w14:paraId="3AF9C58F" w14:textId="4AE69636" w:rsidR="00304F4A" w:rsidRDefault="006C5557" w:rsidP="005D6DA1">
      <w:pPr>
        <w:spacing w:line="480" w:lineRule="auto"/>
        <w:ind w:firstLine="720"/>
        <w:rPr>
          <w:rFonts w:ascii="Times New Roman" w:hAnsi="Times New Roman" w:cs="Times New Roman"/>
          <w:sz w:val="24"/>
          <w:szCs w:val="24"/>
        </w:rPr>
      </w:pPr>
      <w:ins w:id="147" w:author="Wrobel, Julia" w:date="2023-03-19T09:37:00Z">
        <w:r>
          <w:rPr>
            <w:rFonts w:ascii="Times New Roman" w:hAnsi="Times New Roman" w:cs="Times New Roman"/>
            <w:sz w:val="24"/>
            <w:szCs w:val="24"/>
          </w:rPr>
          <w:t xml:space="preserve">The goal of this portion of the analysis </w:t>
        </w:r>
      </w:ins>
      <w:ins w:id="148" w:author="Wrobel, Julia" w:date="2023-03-19T09:39:00Z">
        <w:r w:rsidR="00425534">
          <w:rPr>
            <w:rFonts w:ascii="Times New Roman" w:hAnsi="Times New Roman" w:cs="Times New Roman"/>
            <w:sz w:val="24"/>
            <w:szCs w:val="24"/>
          </w:rPr>
          <w:t>is to build a model that best discriminates between those who recently smoked cannabis (designated “</w:t>
        </w:r>
      </w:ins>
      <w:commentRangeStart w:id="149"/>
      <w:ins w:id="150" w:author="Wrobel, Julia" w:date="2023-03-19T09:40:00Z">
        <w:r w:rsidR="00425534">
          <w:rPr>
            <w:rFonts w:ascii="Times New Roman" w:hAnsi="Times New Roman" w:cs="Times New Roman"/>
            <w:sz w:val="24"/>
            <w:szCs w:val="24"/>
          </w:rPr>
          <w:t>cannabis use</w:t>
        </w:r>
      </w:ins>
      <w:commentRangeEnd w:id="149"/>
      <w:ins w:id="151" w:author="Wrobel, Julia" w:date="2023-03-19T13:43:00Z">
        <w:r w:rsidR="0032772B">
          <w:rPr>
            <w:rStyle w:val="CommentReference"/>
          </w:rPr>
          <w:commentReference w:id="149"/>
        </w:r>
      </w:ins>
      <w:ins w:id="152" w:author="Wrobel, Julia" w:date="2023-03-19T09:40:00Z">
        <w:r w:rsidR="00425534">
          <w:rPr>
            <w:rFonts w:ascii="Times New Roman" w:hAnsi="Times New Roman" w:cs="Times New Roman"/>
            <w:sz w:val="24"/>
            <w:szCs w:val="24"/>
          </w:rPr>
          <w:t>”</w:t>
        </w:r>
      </w:ins>
      <w:ins w:id="153" w:author="Wrobel, Julia" w:date="2023-03-19T13:42:00Z">
        <w:r w:rsidR="0032772B">
          <w:rPr>
            <w:rFonts w:ascii="Times New Roman" w:hAnsi="Times New Roman" w:cs="Times New Roman"/>
            <w:sz w:val="24"/>
            <w:szCs w:val="24"/>
          </w:rPr>
          <w:t xml:space="preserve"> group, combines daily and occasional use groups) and those who did not (design</w:t>
        </w:r>
      </w:ins>
      <w:ins w:id="154" w:author="Wrobel, Julia" w:date="2023-03-19T13:43:00Z">
        <w:r w:rsidR="0032772B">
          <w:rPr>
            <w:rFonts w:ascii="Times New Roman" w:hAnsi="Times New Roman" w:cs="Times New Roman"/>
            <w:sz w:val="24"/>
            <w:szCs w:val="24"/>
          </w:rPr>
          <w:t>ated “no use”).</w:t>
        </w:r>
      </w:ins>
      <w:ins w:id="155" w:author="Wrobel, Julia" w:date="2023-03-19T13:44:00Z">
        <w:r w:rsidR="0085475E">
          <w:rPr>
            <w:rFonts w:ascii="Times New Roman" w:hAnsi="Times New Roman" w:cs="Times New Roman"/>
            <w:sz w:val="24"/>
            <w:szCs w:val="24"/>
          </w:rPr>
          <w:t xml:space="preserve"> Our main model is the </w:t>
        </w:r>
        <w:proofErr w:type="spellStart"/>
        <w:r w:rsidR="0085475E">
          <w:rPr>
            <w:rFonts w:ascii="Times New Roman" w:hAnsi="Times New Roman" w:cs="Times New Roman"/>
            <w:sz w:val="24"/>
            <w:szCs w:val="24"/>
          </w:rPr>
          <w:t>SoFR</w:t>
        </w:r>
        <w:proofErr w:type="spellEnd"/>
        <w:r w:rsidR="0085475E">
          <w:rPr>
            <w:rFonts w:ascii="Times New Roman" w:hAnsi="Times New Roman" w:cs="Times New Roman"/>
            <w:sz w:val="24"/>
            <w:szCs w:val="24"/>
          </w:rPr>
          <w:t xml:space="preserve"> functional logistic regression model described above; we compare </w:t>
        </w:r>
      </w:ins>
      <w:ins w:id="156" w:author="Wrobel, Julia" w:date="2023-03-19T13:45:00Z">
        <w:r w:rsidR="0085475E">
          <w:rPr>
            <w:rFonts w:ascii="Times New Roman" w:hAnsi="Times New Roman" w:cs="Times New Roman"/>
            <w:sz w:val="24"/>
            <w:szCs w:val="24"/>
          </w:rPr>
          <w:t>the to a model that uses single value summaries of the trajectory data, including</w:t>
        </w:r>
      </w:ins>
      <w:commentRangeStart w:id="157"/>
      <w:del w:id="158" w:author="Wrobel, Julia" w:date="2023-03-19T13:45:00Z">
        <w:r w:rsidR="00662748" w:rsidDel="0085475E">
          <w:rPr>
            <w:rFonts w:ascii="Times New Roman" w:hAnsi="Times New Roman" w:cs="Times New Roman"/>
            <w:sz w:val="24"/>
            <w:szCs w:val="24"/>
          </w:rPr>
          <w:delText>Two separate logistic regression</w:delText>
        </w:r>
        <w:commentRangeEnd w:id="157"/>
        <w:r w:rsidR="00335A93" w:rsidDel="0085475E">
          <w:rPr>
            <w:rStyle w:val="CommentReference"/>
          </w:rPr>
          <w:commentReference w:id="157"/>
        </w:r>
        <w:r w:rsidR="00662748" w:rsidDel="0085475E">
          <w:rPr>
            <w:rFonts w:ascii="Times New Roman" w:hAnsi="Times New Roman" w:cs="Times New Roman"/>
            <w:sz w:val="24"/>
            <w:szCs w:val="24"/>
          </w:rPr>
          <w:delText xml:space="preserve"> model were used to predict cannabis user and not users. The first model used single value summaries of the trajectory data </w:delText>
        </w:r>
        <w:r w:rsidR="00597375" w:rsidDel="0085475E">
          <w:rPr>
            <w:rFonts w:ascii="Times New Roman" w:hAnsi="Times New Roman" w:cs="Times New Roman"/>
            <w:sz w:val="24"/>
            <w:szCs w:val="24"/>
          </w:rPr>
          <w:delText xml:space="preserve">which </w:delText>
        </w:r>
        <w:r w:rsidR="00662748" w:rsidDel="0085475E">
          <w:rPr>
            <w:rFonts w:ascii="Times New Roman" w:hAnsi="Times New Roman" w:cs="Times New Roman"/>
            <w:sz w:val="24"/>
            <w:szCs w:val="24"/>
          </w:rPr>
          <w:delText>included:</w:delText>
        </w:r>
      </w:del>
      <w:r w:rsidR="00662748">
        <w:rPr>
          <w:rFonts w:ascii="Times New Roman" w:hAnsi="Times New Roman" w:cs="Times New Roman"/>
          <w:sz w:val="24"/>
          <w:szCs w:val="24"/>
        </w:rPr>
        <w:t xml:space="preserve"> (a) minimal constriction, the magnitude of peak decrease as a percentage of the pre-illumination diameter</w:t>
      </w:r>
      <w:r w:rsidR="00597375">
        <w:rPr>
          <w:rFonts w:ascii="Times New Roman" w:hAnsi="Times New Roman" w:cs="Times New Roman"/>
          <w:sz w:val="24"/>
          <w:szCs w:val="24"/>
        </w:rPr>
        <w:t>;</w:t>
      </w:r>
      <w:r w:rsidR="00662748">
        <w:rPr>
          <w:rFonts w:ascii="Times New Roman" w:hAnsi="Times New Roman" w:cs="Times New Roman"/>
          <w:sz w:val="24"/>
          <w:szCs w:val="24"/>
        </w:rPr>
        <w:t xml:space="preserve"> (b) AUC, the magnitude of rebound di</w:t>
      </w:r>
      <w:r w:rsidR="00597375">
        <w:rPr>
          <w:rFonts w:ascii="Times New Roman" w:hAnsi="Times New Roman" w:cs="Times New Roman"/>
          <w:sz w:val="24"/>
          <w:szCs w:val="24"/>
        </w:rPr>
        <w:t xml:space="preserve">lation after the point of minimal constriction; </w:t>
      </w:r>
      <w:r w:rsidR="00662748">
        <w:rPr>
          <w:rFonts w:ascii="Times New Roman" w:hAnsi="Times New Roman" w:cs="Times New Roman"/>
          <w:sz w:val="24"/>
          <w:szCs w:val="24"/>
        </w:rPr>
        <w:t xml:space="preserve">and </w:t>
      </w:r>
      <w:r w:rsidR="00597375">
        <w:rPr>
          <w:rFonts w:ascii="Times New Roman" w:hAnsi="Times New Roman" w:cs="Times New Roman"/>
          <w:sz w:val="24"/>
          <w:szCs w:val="24"/>
        </w:rPr>
        <w:t xml:space="preserve">(c) </w:t>
      </w:r>
      <w:r w:rsidR="00276C7A">
        <w:rPr>
          <w:rFonts w:ascii="Times New Roman" w:hAnsi="Times New Roman" w:cs="Times New Roman"/>
          <w:sz w:val="24"/>
          <w:szCs w:val="24"/>
        </w:rPr>
        <w:t xml:space="preserve">the </w:t>
      </w:r>
      <w:r w:rsidR="00662748">
        <w:rPr>
          <w:rFonts w:ascii="Times New Roman" w:hAnsi="Times New Roman" w:cs="Times New Roman"/>
          <w:sz w:val="24"/>
          <w:szCs w:val="24"/>
        </w:rPr>
        <w:t>slope</w:t>
      </w:r>
      <w:r w:rsidR="00597375">
        <w:rPr>
          <w:rFonts w:ascii="Times New Roman" w:hAnsi="Times New Roman" w:cs="Times New Roman"/>
          <w:sz w:val="24"/>
          <w:szCs w:val="24"/>
        </w:rPr>
        <w:t xml:space="preserve"> </w:t>
      </w:r>
      <w:r w:rsidR="00276C7A">
        <w:rPr>
          <w:rFonts w:ascii="Times New Roman" w:hAnsi="Times New Roman" w:cs="Times New Roman"/>
          <w:sz w:val="24"/>
          <w:szCs w:val="24"/>
        </w:rPr>
        <w:t>of the rebound after the point of minimal constriction</w:t>
      </w:r>
      <w:r w:rsidR="00597375">
        <w:rPr>
          <w:rFonts w:ascii="Times New Roman" w:hAnsi="Times New Roman" w:cs="Times New Roman"/>
          <w:sz w:val="24"/>
          <w:szCs w:val="24"/>
        </w:rPr>
        <w:t xml:space="preserve"> (Steinhart </w:t>
      </w:r>
      <w:del w:id="159" w:author="Wrobel, Julia" w:date="2023-03-19T13:47:00Z">
        <w:r w:rsidR="00597375" w:rsidDel="005D6DA1">
          <w:rPr>
            <w:rFonts w:ascii="Times New Roman" w:hAnsi="Times New Roman" w:cs="Times New Roman"/>
            <w:sz w:val="24"/>
            <w:szCs w:val="24"/>
          </w:rPr>
          <w:delText>thesis</w:delText>
        </w:r>
      </w:del>
      <w:ins w:id="160" w:author="Wrobel, Julia" w:date="2023-03-19T13:47:00Z">
        <w:r w:rsidR="005D6DA1">
          <w:rPr>
            <w:rFonts w:ascii="Times New Roman" w:hAnsi="Times New Roman" w:cs="Times New Roman"/>
            <w:sz w:val="24"/>
            <w:szCs w:val="24"/>
          </w:rPr>
          <w:t>et.al 2023</w:t>
        </w:r>
      </w:ins>
      <w:r w:rsidR="00597375">
        <w:rPr>
          <w:rFonts w:ascii="Times New Roman" w:hAnsi="Times New Roman" w:cs="Times New Roman"/>
          <w:sz w:val="24"/>
          <w:szCs w:val="24"/>
        </w:rPr>
        <w:t>).</w:t>
      </w:r>
      <w:ins w:id="161" w:author="Wrobel, Julia" w:date="2023-03-19T13:46:00Z">
        <w:r w:rsidR="005D6DA1">
          <w:rPr>
            <w:rFonts w:ascii="Times New Roman" w:hAnsi="Times New Roman" w:cs="Times New Roman"/>
            <w:sz w:val="24"/>
            <w:szCs w:val="24"/>
          </w:rPr>
          <w:t xml:space="preserve">We compare both models in their ability to predict cannabis use status, and expect better prediction from the </w:t>
        </w:r>
        <w:proofErr w:type="spellStart"/>
        <w:r w:rsidR="005D6DA1">
          <w:rPr>
            <w:rFonts w:ascii="Times New Roman" w:hAnsi="Times New Roman" w:cs="Times New Roman"/>
            <w:sz w:val="24"/>
            <w:szCs w:val="24"/>
          </w:rPr>
          <w:t>SoFR</w:t>
        </w:r>
      </w:ins>
      <w:proofErr w:type="spellEnd"/>
      <w:ins w:id="162" w:author="Wrobel, Julia" w:date="2023-03-19T13:47:00Z">
        <w:r w:rsidR="005D6DA1">
          <w:rPr>
            <w:rFonts w:ascii="Times New Roman" w:hAnsi="Times New Roman" w:cs="Times New Roman"/>
            <w:sz w:val="24"/>
            <w:szCs w:val="24"/>
          </w:rPr>
          <w:t xml:space="preserve"> model because it leverages information from the full pupil response trajectories. </w:t>
        </w:r>
      </w:ins>
      <w:commentRangeStart w:id="163"/>
      <w:del w:id="164" w:author="Wrobel, Julia" w:date="2023-03-19T13:47:00Z">
        <w:r w:rsidR="00597375" w:rsidDel="005D6DA1">
          <w:rPr>
            <w:rFonts w:ascii="Times New Roman" w:hAnsi="Times New Roman" w:cs="Times New Roman"/>
            <w:sz w:val="24"/>
            <w:szCs w:val="24"/>
          </w:rPr>
          <w:delText xml:space="preserve">  The second model used the prediction from the SoFR model, which assessed information from the full trajectory of the pupillary light </w:delText>
        </w:r>
        <w:r w:rsidR="00597375" w:rsidDel="005D6DA1">
          <w:rPr>
            <w:rFonts w:ascii="Times New Roman" w:hAnsi="Times New Roman" w:cs="Times New Roman"/>
            <w:sz w:val="24"/>
            <w:szCs w:val="24"/>
          </w:rPr>
          <w:lastRenderedPageBreak/>
          <w:delText xml:space="preserve">reflex during the post test. </w:delText>
        </w:r>
      </w:del>
      <w:r w:rsidR="00597375">
        <w:rPr>
          <w:rFonts w:ascii="Times New Roman" w:hAnsi="Times New Roman" w:cs="Times New Roman"/>
          <w:sz w:val="24"/>
          <w:szCs w:val="24"/>
        </w:rPr>
        <w:t xml:space="preserve">Receiver operating </w:t>
      </w:r>
      <w:r w:rsidR="00080F21">
        <w:rPr>
          <w:rFonts w:ascii="Times New Roman" w:hAnsi="Times New Roman" w:cs="Times New Roman"/>
          <w:sz w:val="24"/>
          <w:szCs w:val="24"/>
        </w:rPr>
        <w:t xml:space="preserve">characteristic </w:t>
      </w:r>
      <w:r w:rsidR="00597375">
        <w:rPr>
          <w:rFonts w:ascii="Times New Roman" w:hAnsi="Times New Roman" w:cs="Times New Roman"/>
          <w:sz w:val="24"/>
          <w:szCs w:val="24"/>
        </w:rPr>
        <w:t xml:space="preserve">curves (ROCs) for each model were used to assess the accuracy of the models with area under the curve.  </w:t>
      </w:r>
      <w:commentRangeEnd w:id="163"/>
      <w:r w:rsidR="00564C48">
        <w:rPr>
          <w:rStyle w:val="CommentReference"/>
        </w:rPr>
        <w:commentReference w:id="163"/>
      </w:r>
    </w:p>
    <w:p w14:paraId="7AE774B0" w14:textId="2DD3AAF3" w:rsidR="00C33614" w:rsidRDefault="00C33614" w:rsidP="00C33614">
      <w:pPr>
        <w:spacing w:line="480" w:lineRule="auto"/>
        <w:rPr>
          <w:rFonts w:ascii="Times New Roman" w:hAnsi="Times New Roman" w:cs="Times New Roman"/>
          <w:sz w:val="24"/>
          <w:szCs w:val="24"/>
        </w:rPr>
      </w:pPr>
      <w:r>
        <w:rPr>
          <w:rFonts w:ascii="Times New Roman" w:hAnsi="Times New Roman" w:cs="Times New Roman"/>
          <w:sz w:val="24"/>
          <w:szCs w:val="24"/>
        </w:rPr>
        <w:t>Analysis Software</w:t>
      </w:r>
    </w:p>
    <w:p w14:paraId="2C5205F8" w14:textId="62A14858" w:rsidR="00C33614" w:rsidRPr="00C13772" w:rsidRDefault="00C33614" w:rsidP="00C33614">
      <w:pPr>
        <w:spacing w:line="480" w:lineRule="auto"/>
        <w:rPr>
          <w:rFonts w:ascii="Times New Roman" w:hAnsi="Times New Roman" w:cs="Times New Roman"/>
          <w:sz w:val="24"/>
          <w:szCs w:val="24"/>
        </w:rPr>
      </w:pPr>
      <w:r>
        <w:rPr>
          <w:rFonts w:ascii="Times New Roman" w:hAnsi="Times New Roman" w:cs="Times New Roman"/>
          <w:sz w:val="24"/>
          <w:szCs w:val="24"/>
        </w:rPr>
        <w:tab/>
        <w:t>All analyses were conducted in R (version 4.0.2)</w:t>
      </w:r>
      <w:ins w:id="165" w:author="Wrobel, Julia" w:date="2023-03-19T13:31:00Z">
        <w:r w:rsidR="00296A11">
          <w:rPr>
            <w:rFonts w:ascii="Times New Roman" w:hAnsi="Times New Roman" w:cs="Times New Roman"/>
            <w:sz w:val="24"/>
            <w:szCs w:val="24"/>
          </w:rPr>
          <w:t>.</w:t>
        </w:r>
      </w:ins>
      <w:r w:rsidR="000735EB">
        <w:rPr>
          <w:rFonts w:ascii="Times New Roman" w:hAnsi="Times New Roman" w:cs="Times New Roman"/>
          <w:sz w:val="24"/>
          <w:szCs w:val="24"/>
        </w:rPr>
        <w:fldChar w:fldCharType="begin"/>
      </w:r>
      <w:r w:rsidR="000735EB">
        <w:rPr>
          <w:rFonts w:ascii="Times New Roman" w:hAnsi="Times New Roman" w:cs="Times New Roman"/>
          <w:sz w:val="24"/>
          <w:szCs w:val="24"/>
        </w:rPr>
        <w:instrText xml:space="preserve"> ADDIN EN.CITE &lt;EndNote&gt;&lt;Cite&gt;&lt;Author&gt;Team.&lt;/Author&gt;&lt;Year&gt;2020&lt;/Year&gt;&lt;RecNum&gt;19&lt;/RecNum&gt;&lt;DisplayText&gt;[19]&lt;/DisplayText&gt;&lt;record&gt;&lt;rec-number&gt;19&lt;/rec-number&gt;&lt;foreign-keys&gt;&lt;key app="EN" db-id="w9drwvazppzst8esdfp5rt5w5dr0p522dz5r" timestamp="1679440090"&gt;19&lt;/key&gt;&lt;/foreign-keys&gt;&lt;ref-type name="Computer Program"&gt;9&lt;/ref-type&gt;&lt;contributors&gt;&lt;authors&gt;&lt;author&gt;R Core Team.&lt;/author&gt;&lt;/authors&gt;&lt;/contributors&gt;&lt;titles&gt;&lt;title&gt;R: A language and environment for statistical computing.&lt;/title&gt;&lt;/titles&gt;&lt;edition&gt;4.0.2 (2020-06-22)&lt;/edition&gt;&lt;dates&gt;&lt;year&gt;2020&lt;/year&gt;&lt;/dates&gt;&lt;pub-location&gt;Vienna, Austria&lt;/pub-location&gt;&lt;publisher&gt;R Foundation for Statistical&amp;#xD;  Computing&lt;/publisher&gt;&lt;urls&gt;&lt;related-urls&gt;&lt;url&gt;https://www.R-project.org/&lt;/url&gt;&lt;/related-urls&gt;&lt;/urls&gt;&lt;/record&gt;&lt;/Cite&gt;&lt;/EndNote&gt;</w:instrText>
      </w:r>
      <w:r w:rsidR="000735EB">
        <w:rPr>
          <w:rFonts w:ascii="Times New Roman" w:hAnsi="Times New Roman" w:cs="Times New Roman"/>
          <w:sz w:val="24"/>
          <w:szCs w:val="24"/>
        </w:rPr>
        <w:fldChar w:fldCharType="separate"/>
      </w:r>
      <w:r w:rsidR="000735EB">
        <w:rPr>
          <w:rFonts w:ascii="Times New Roman" w:hAnsi="Times New Roman" w:cs="Times New Roman"/>
          <w:noProof/>
          <w:sz w:val="24"/>
          <w:szCs w:val="24"/>
        </w:rPr>
        <w:t>[19]</w:t>
      </w:r>
      <w:r w:rsidR="000735EB">
        <w:rPr>
          <w:rFonts w:ascii="Times New Roman" w:hAnsi="Times New Roman" w:cs="Times New Roman"/>
          <w:sz w:val="24"/>
          <w:szCs w:val="24"/>
        </w:rPr>
        <w:fldChar w:fldCharType="end"/>
      </w:r>
      <w:ins w:id="166" w:author="Wrobel, Julia" w:date="2023-03-19T13:31:00Z">
        <w:r w:rsidR="00296A11">
          <w:rPr>
            <w:rFonts w:ascii="Times New Roman" w:hAnsi="Times New Roman" w:cs="Times New Roman"/>
            <w:sz w:val="24"/>
            <w:szCs w:val="24"/>
          </w:rPr>
          <w:t xml:space="preserve"> The </w:t>
        </w:r>
      </w:ins>
      <w:ins w:id="167" w:author="Wrobel, Julia" w:date="2023-03-19T13:32:00Z">
        <w:r w:rsidR="00296A11">
          <w:rPr>
            <w:rFonts w:ascii="Times New Roman" w:hAnsi="Times New Roman" w:cs="Times New Roman"/>
            <w:sz w:val="24"/>
            <w:szCs w:val="24"/>
          </w:rPr>
          <w:t xml:space="preserve">R </w:t>
        </w:r>
      </w:ins>
      <w:ins w:id="168" w:author="Wrobel, Julia" w:date="2023-03-19T13:31:00Z">
        <w:r w:rsidR="00296A11">
          <w:rPr>
            <w:rFonts w:ascii="Times New Roman" w:hAnsi="Times New Roman" w:cs="Times New Roman"/>
            <w:sz w:val="24"/>
            <w:szCs w:val="24"/>
          </w:rPr>
          <w:t>packages</w:t>
        </w:r>
      </w:ins>
      <w:del w:id="169" w:author="Wrobel, Julia" w:date="2023-03-19T13:31:00Z">
        <w:r w:rsidDel="00296A11">
          <w:rPr>
            <w:rFonts w:ascii="Times New Roman" w:hAnsi="Times New Roman" w:cs="Times New Roman"/>
            <w:sz w:val="24"/>
            <w:szCs w:val="24"/>
          </w:rPr>
          <w:delText xml:space="preserve"> using with the</w:delText>
        </w:r>
      </w:del>
      <w:r>
        <w:rPr>
          <w:rFonts w:ascii="Times New Roman" w:hAnsi="Times New Roman" w:cs="Times New Roman"/>
          <w:sz w:val="24"/>
          <w:szCs w:val="24"/>
        </w:rPr>
        <w:t xml:space="preserve"> </w:t>
      </w:r>
      <w:proofErr w:type="spellStart"/>
      <w:r>
        <w:rPr>
          <w:rFonts w:ascii="Times New Roman" w:hAnsi="Times New Roman" w:cs="Times New Roman"/>
          <w:sz w:val="24"/>
          <w:szCs w:val="24"/>
        </w:rPr>
        <w:t>mgcv</w:t>
      </w:r>
      <w:proofErr w:type="spellEnd"/>
      <w:r w:rsidR="000735EB">
        <w:rPr>
          <w:rFonts w:ascii="Times New Roman" w:hAnsi="Times New Roman" w:cs="Times New Roman"/>
          <w:sz w:val="24"/>
          <w:szCs w:val="24"/>
        </w:rPr>
        <w:fldChar w:fldCharType="begin"/>
      </w:r>
      <w:r w:rsidR="000735EB">
        <w:rPr>
          <w:rFonts w:ascii="Times New Roman" w:hAnsi="Times New Roman" w:cs="Times New Roman"/>
          <w:sz w:val="24"/>
          <w:szCs w:val="24"/>
        </w:rPr>
        <w:instrText xml:space="preserve"> ADDIN EN.CITE &lt;EndNote&gt;&lt;Cite&gt;&lt;Author&gt;Wood&lt;/Author&gt;&lt;Year&gt;2011&lt;/Year&gt;&lt;RecNum&gt;21&lt;/RecNum&gt;&lt;DisplayText&gt;[20]&lt;/DisplayText&gt;&lt;record&gt;&lt;rec-number&gt;21&lt;/rec-number&gt;&lt;foreign-keys&gt;&lt;key app="EN" db-id="w9drwvazppzst8esdfp5rt5w5dr0p522dz5r" timestamp="1679440436"&gt;21&lt;/key&gt;&lt;/foreign-keys&gt;&lt;ref-type name="Journal Article"&gt;17&lt;/ref-type&gt;&lt;contributors&gt;&lt;authors&gt;&lt;author&gt;Wood, Simon N.&lt;/author&gt;&lt;/authors&gt;&lt;/contributors&gt;&lt;titles&gt;&lt;title&gt;Fast stable restricted maximum likelihood and marginal likelihood estimation of semiparametric generalized linear models&lt;/title&gt;&lt;secondary-title&gt;Journal of the Royal Statistical Society: Series B (Statistical Methodology)&lt;/secondary-title&gt;&lt;/titles&gt;&lt;periodical&gt;&lt;full-title&gt;Journal of the Royal Statistical Society: Series B (Statistical Methodology)&lt;/full-title&gt;&lt;/periodical&gt;&lt;pages&gt;3-36&lt;/pages&gt;&lt;volume&gt;73&lt;/volume&gt;&lt;number&gt;1&lt;/number&gt;&lt;section&gt;3&lt;/section&gt;&lt;dates&gt;&lt;year&gt;2011&lt;/year&gt;&lt;/dates&gt;&lt;urls&gt;&lt;/urls&gt;&lt;electronic-resource-num&gt; https://doi.org/10.1111/j.1467-9868.2010.00749.x&lt;/electronic-resource-num&gt;&lt;/record&gt;&lt;/Cite&gt;&lt;/EndNote&gt;</w:instrText>
      </w:r>
      <w:r w:rsidR="000735EB">
        <w:rPr>
          <w:rFonts w:ascii="Times New Roman" w:hAnsi="Times New Roman" w:cs="Times New Roman"/>
          <w:sz w:val="24"/>
          <w:szCs w:val="24"/>
        </w:rPr>
        <w:fldChar w:fldCharType="separate"/>
      </w:r>
      <w:r w:rsidR="000735EB">
        <w:rPr>
          <w:rFonts w:ascii="Times New Roman" w:hAnsi="Times New Roman" w:cs="Times New Roman"/>
          <w:noProof/>
          <w:sz w:val="24"/>
          <w:szCs w:val="24"/>
        </w:rPr>
        <w:t>[20]</w:t>
      </w:r>
      <w:r w:rsidR="000735EB">
        <w:rPr>
          <w:rFonts w:ascii="Times New Roman" w:hAnsi="Times New Roman" w:cs="Times New Roman"/>
          <w:sz w:val="24"/>
          <w:szCs w:val="24"/>
        </w:rPr>
        <w:fldChar w:fldCharType="end"/>
      </w:r>
      <w:r>
        <w:rPr>
          <w:rFonts w:ascii="Times New Roman" w:hAnsi="Times New Roman" w:cs="Times New Roman"/>
          <w:sz w:val="24"/>
          <w:szCs w:val="24"/>
        </w:rPr>
        <w:t xml:space="preserve"> </w:t>
      </w:r>
      <w:ins w:id="170" w:author="Wrobel, Julia" w:date="2023-03-19T13:31:00Z">
        <w:r w:rsidR="00296A11">
          <w:rPr>
            <w:rFonts w:ascii="Times New Roman" w:hAnsi="Times New Roman" w:cs="Times New Roman"/>
            <w:sz w:val="24"/>
            <w:szCs w:val="24"/>
          </w:rPr>
          <w:t xml:space="preserve">and refund </w:t>
        </w:r>
      </w:ins>
      <w:r w:rsidR="000735EB">
        <w:rPr>
          <w:rFonts w:ascii="Times New Roman" w:hAnsi="Times New Roman" w:cs="Times New Roman"/>
          <w:sz w:val="24"/>
          <w:szCs w:val="24"/>
        </w:rPr>
        <w:fldChar w:fldCharType="begin"/>
      </w:r>
      <w:r w:rsidR="000735EB">
        <w:rPr>
          <w:rFonts w:ascii="Times New Roman" w:hAnsi="Times New Roman" w:cs="Times New Roman"/>
          <w:sz w:val="24"/>
          <w:szCs w:val="24"/>
        </w:rPr>
        <w:instrText xml:space="preserve"> ADDIN EN.CITE &lt;EndNote&gt;&lt;Cite&gt;&lt;Author&gt;Reiss&lt;/Author&gt;&lt;Year&gt;2017&lt;/Year&gt;&lt;RecNum&gt;17&lt;/RecNum&gt;&lt;DisplayText&gt;[18]&lt;/DisplayText&gt;&lt;record&gt;&lt;rec-number&gt;17&lt;/rec-number&gt;&lt;foreign-keys&gt;&lt;key app="EN" db-id="w9drwvazppzst8esdfp5rt5w5dr0p522dz5r" timestamp="1679420837"&gt;17&lt;/key&gt;&lt;/foreign-keys&gt;&lt;ref-type name="Journal Article"&gt;17&lt;/ref-type&gt;&lt;contributors&gt;&lt;authors&gt;&lt;author&gt;Reiss, P. T.&lt;/author&gt;&lt;author&gt;Goldsmith, J.&lt;/author&gt;&lt;author&gt;Shang, H. L.&lt;/author&gt;&lt;author&gt;Ogden, R. T.&lt;/author&gt;&lt;/authors&gt;&lt;/contributors&gt;&lt;auth-address&gt;Department of Child and Adolescent Psychiatry and Department of Population Health, New York University School of Medicine.&amp;#xD;Department of Statistics, University of Haifa.&amp;#xD;Department of Biostatistics, Columbia University Mailman School of Public Health.&amp;#xD;Research School of Finance, Actuarial Studies and Statistics, Australian National University.&amp;#xD;New York State Psychiatric Institute.&lt;/auth-address&gt;&lt;titles&gt;&lt;title&gt;Methods for scalar-on-function regression&lt;/title&gt;&lt;secondary-title&gt;Int Stat Rev&lt;/secondary-title&gt;&lt;/titles&gt;&lt;periodical&gt;&lt;full-title&gt;Int Stat Rev&lt;/full-title&gt;&lt;/periodical&gt;&lt;pages&gt;228-249&lt;/pages&gt;&lt;volume&gt;85&lt;/volume&gt;&lt;number&gt;2&lt;/number&gt;&lt;edition&gt;20160223&lt;/edition&gt;&lt;keywords&gt;&lt;keyword&gt;functional additive model&lt;/keyword&gt;&lt;keyword&gt;functional generalized linear model&lt;/keyword&gt;&lt;keyword&gt;functional linear model&lt;/keyword&gt;&lt;keyword&gt;functional polynomial regression&lt;/keyword&gt;&lt;keyword&gt;functional single-index model&lt;/keyword&gt;&lt;keyword&gt;nonparametric functional regression&lt;/keyword&gt;&lt;/keywords&gt;&lt;dates&gt;&lt;year&gt;2017&lt;/year&gt;&lt;pub-dates&gt;&lt;date&gt;Aug&lt;/date&gt;&lt;/pub-dates&gt;&lt;/dates&gt;&lt;isbn&gt;0306-7734 (Print)&amp;#xD;0306-7734 (Linking)&lt;/isbn&gt;&lt;accession-num&gt;28919663&lt;/accession-num&gt;&lt;urls&gt;&lt;related-urls&gt;&lt;url&gt;https://www.ncbi.nlm.nih.gov/pubmed/28919663&lt;/url&gt;&lt;/related-urls&gt;&lt;/urls&gt;&lt;custom2&gt;PMC5598560&lt;/custom2&gt;&lt;electronic-resource-num&gt;10.1111/insr.12163&lt;/electronic-resource-num&gt;&lt;remote-database-name&gt;PubMed-not-MEDLINE&lt;/remote-database-name&gt;&lt;remote-database-provider&gt;NLM&lt;/remote-database-provider&gt;&lt;/record&gt;&lt;/Cite&gt;&lt;/EndNote&gt;</w:instrText>
      </w:r>
      <w:r w:rsidR="000735EB">
        <w:rPr>
          <w:rFonts w:ascii="Times New Roman" w:hAnsi="Times New Roman" w:cs="Times New Roman"/>
          <w:sz w:val="24"/>
          <w:szCs w:val="24"/>
        </w:rPr>
        <w:fldChar w:fldCharType="separate"/>
      </w:r>
      <w:r w:rsidR="000735EB">
        <w:rPr>
          <w:rFonts w:ascii="Times New Roman" w:hAnsi="Times New Roman" w:cs="Times New Roman"/>
          <w:noProof/>
          <w:sz w:val="24"/>
          <w:szCs w:val="24"/>
        </w:rPr>
        <w:t>[18]</w:t>
      </w:r>
      <w:r w:rsidR="000735EB">
        <w:rPr>
          <w:rFonts w:ascii="Times New Roman" w:hAnsi="Times New Roman" w:cs="Times New Roman"/>
          <w:sz w:val="24"/>
          <w:szCs w:val="24"/>
        </w:rPr>
        <w:fldChar w:fldCharType="end"/>
      </w:r>
      <w:del w:id="171" w:author="Wrobel, Julia" w:date="2023-03-19T13:32:00Z">
        <w:r w:rsidDel="00296A11">
          <w:rPr>
            <w:rFonts w:ascii="Times New Roman" w:hAnsi="Times New Roman" w:cs="Times New Roman"/>
            <w:sz w:val="24"/>
            <w:szCs w:val="24"/>
          </w:rPr>
          <w:delText>package used for the analysis</w:delText>
        </w:r>
      </w:del>
      <w:ins w:id="172" w:author="Wrobel, Julia" w:date="2023-03-19T13:32:00Z">
        <w:r w:rsidR="00296A11">
          <w:rPr>
            <w:rFonts w:ascii="Times New Roman" w:hAnsi="Times New Roman" w:cs="Times New Roman"/>
            <w:sz w:val="24"/>
            <w:szCs w:val="24"/>
          </w:rPr>
          <w:t>were used for functional data models.</w:t>
        </w:r>
      </w:ins>
      <w:del w:id="173" w:author="Wrobel, Julia" w:date="2023-03-19T13:33:00Z">
        <w:r w:rsidDel="00EF29D3">
          <w:rPr>
            <w:rFonts w:ascii="Times New Roman" w:hAnsi="Times New Roman" w:cs="Times New Roman"/>
            <w:sz w:val="24"/>
            <w:szCs w:val="24"/>
          </w:rPr>
          <w:delText xml:space="preserve">. </w:delText>
        </w:r>
      </w:del>
    </w:p>
    <w:p w14:paraId="7A6B6D64" w14:textId="4EBA7BD1" w:rsidR="00F76D34" w:rsidRDefault="007862C8" w:rsidP="007862C8">
      <w:pPr>
        <w:spacing w:line="480" w:lineRule="auto"/>
        <w:rPr>
          <w:ins w:id="174" w:author="Godbole, Suneeta" w:date="2023-03-21T16:38:00Z"/>
          <w:rFonts w:ascii="Times New Roman" w:hAnsi="Times New Roman" w:cs="Times New Roman"/>
          <w:sz w:val="24"/>
          <w:szCs w:val="24"/>
        </w:rPr>
      </w:pPr>
      <w:r>
        <w:rPr>
          <w:rFonts w:ascii="Times New Roman" w:hAnsi="Times New Roman" w:cs="Times New Roman"/>
          <w:sz w:val="24"/>
          <w:szCs w:val="24"/>
        </w:rPr>
        <w:t>RESULTS:</w:t>
      </w:r>
    </w:p>
    <w:p w14:paraId="632CDAEA" w14:textId="41430AC5" w:rsidR="00842802" w:rsidRDefault="00842802" w:rsidP="007862C8">
      <w:pPr>
        <w:spacing w:line="480" w:lineRule="auto"/>
        <w:rPr>
          <w:ins w:id="175" w:author="Godbole, Suneeta" w:date="2023-03-21T16:38:00Z"/>
          <w:rFonts w:ascii="Times New Roman" w:hAnsi="Times New Roman" w:cs="Times New Roman"/>
          <w:sz w:val="24"/>
          <w:szCs w:val="24"/>
        </w:rPr>
      </w:pPr>
      <w:ins w:id="176" w:author="Godbole, Suneeta" w:date="2023-03-21T16:38:00Z">
        <w:r>
          <w:rPr>
            <w:rFonts w:ascii="Times New Roman" w:hAnsi="Times New Roman" w:cs="Times New Roman"/>
            <w:sz w:val="24"/>
            <w:szCs w:val="24"/>
          </w:rPr>
          <w:t xml:space="preserve">Table 1: </w:t>
        </w:r>
      </w:ins>
    </w:p>
    <w:tbl>
      <w:tblPr>
        <w:tblW w:w="0" w:type="auto"/>
        <w:jc w:val="center"/>
        <w:tblLayout w:type="fixed"/>
        <w:tblLook w:val="0420" w:firstRow="1" w:lastRow="0" w:firstColumn="0" w:lastColumn="0" w:noHBand="0" w:noVBand="1"/>
      </w:tblPr>
      <w:tblGrid>
        <w:gridCol w:w="4030"/>
        <w:gridCol w:w="1597"/>
        <w:gridCol w:w="1597"/>
        <w:gridCol w:w="1719"/>
        <w:gridCol w:w="1719"/>
      </w:tblGrid>
      <w:tr w:rsidR="00842802" w14:paraId="0FC8E1EC" w14:textId="77777777" w:rsidTr="002C37AA">
        <w:trPr>
          <w:tblHeader/>
          <w:jc w:val="center"/>
        </w:trPr>
        <w:tc>
          <w:tcPr>
            <w:tcW w:w="403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10AFF9C3"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sz w:val="24"/>
                <w:szCs w:val="24"/>
                <w:rPrChange w:id="177" w:author="Godbole, Suneeta" w:date="2023-03-21T16:42:00Z">
                  <w:rPr/>
                </w:rPrChange>
              </w:rPr>
            </w:pPr>
          </w:p>
        </w:tc>
        <w:tc>
          <w:tcPr>
            <w:tcW w:w="4913" w:type="dxa"/>
            <w:gridSpan w:val="3"/>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A0D5819" w14:textId="4DBFE25F" w:rsidR="00842802" w:rsidRPr="00842802" w:rsidRDefault="00842802" w:rsidP="002C37A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Change w:id="178" w:author="Godbole, Suneeta" w:date="2023-03-21T16:42:00Z">
                  <w:rPr/>
                </w:rPrChange>
              </w:rPr>
            </w:pPr>
            <w:del w:id="179" w:author="Godbole, Suneeta" w:date="2023-03-21T16:42:00Z">
              <w:r w:rsidRPr="00842802" w:rsidDel="00842802">
                <w:rPr>
                  <w:rFonts w:ascii="Times New Roman" w:eastAsia="Arial" w:hAnsi="Times New Roman" w:cs="Times New Roman"/>
                  <w:b/>
                  <w:color w:val="000000"/>
                  <w:sz w:val="24"/>
                  <w:szCs w:val="24"/>
                  <w:rPrChange w:id="180" w:author="Godbole, Suneeta" w:date="2023-03-21T16:42:00Z">
                    <w:rPr>
                      <w:rFonts w:ascii="Arial" w:eastAsia="Arial" w:hAnsi="Arial" w:cs="Arial"/>
                      <w:b/>
                      <w:color w:val="000000"/>
                    </w:rPr>
                  </w:rPrChange>
                </w:rPr>
                <w:delText xml:space="preserve">Marijuana </w:delText>
              </w:r>
            </w:del>
            <w:ins w:id="181" w:author="Godbole, Suneeta" w:date="2023-03-21T16:42:00Z">
              <w:r>
                <w:rPr>
                  <w:rFonts w:ascii="Times New Roman" w:eastAsia="Arial" w:hAnsi="Times New Roman" w:cs="Times New Roman"/>
                  <w:b/>
                  <w:color w:val="000000"/>
                  <w:sz w:val="24"/>
                  <w:szCs w:val="24"/>
                </w:rPr>
                <w:t>Cannabis</w:t>
              </w:r>
              <w:r w:rsidRPr="00842802">
                <w:rPr>
                  <w:rFonts w:ascii="Times New Roman" w:eastAsia="Arial" w:hAnsi="Times New Roman" w:cs="Times New Roman"/>
                  <w:b/>
                  <w:color w:val="000000"/>
                  <w:sz w:val="24"/>
                  <w:szCs w:val="24"/>
                  <w:rPrChange w:id="182" w:author="Godbole, Suneeta" w:date="2023-03-21T16:42:00Z">
                    <w:rPr>
                      <w:rFonts w:ascii="Arial" w:eastAsia="Arial" w:hAnsi="Arial" w:cs="Arial"/>
                      <w:b/>
                      <w:color w:val="000000"/>
                    </w:rPr>
                  </w:rPrChange>
                </w:rPr>
                <w:t xml:space="preserve"> </w:t>
              </w:r>
            </w:ins>
            <w:r w:rsidRPr="00842802">
              <w:rPr>
                <w:rFonts w:ascii="Times New Roman" w:eastAsia="Arial" w:hAnsi="Times New Roman" w:cs="Times New Roman"/>
                <w:b/>
                <w:color w:val="000000"/>
                <w:sz w:val="24"/>
                <w:szCs w:val="24"/>
                <w:rPrChange w:id="183" w:author="Godbole, Suneeta" w:date="2023-03-21T16:42:00Z">
                  <w:rPr>
                    <w:rFonts w:ascii="Arial" w:eastAsia="Arial" w:hAnsi="Arial" w:cs="Arial"/>
                    <w:b/>
                    <w:color w:val="000000"/>
                  </w:rPr>
                </w:rPrChange>
              </w:rPr>
              <w:t xml:space="preserve">Use </w:t>
            </w:r>
            <w:del w:id="184" w:author="Godbole, Suneeta" w:date="2023-03-21T16:42:00Z">
              <w:r w:rsidRPr="00842802" w:rsidDel="00842802">
                <w:rPr>
                  <w:rFonts w:ascii="Times New Roman" w:eastAsia="Arial" w:hAnsi="Times New Roman" w:cs="Times New Roman"/>
                  <w:b/>
                  <w:color w:val="000000"/>
                  <w:sz w:val="24"/>
                  <w:szCs w:val="24"/>
                  <w:rPrChange w:id="185" w:author="Godbole, Suneeta" w:date="2023-03-21T16:42:00Z">
                    <w:rPr>
                      <w:rFonts w:ascii="Arial" w:eastAsia="Arial" w:hAnsi="Arial" w:cs="Arial"/>
                      <w:b/>
                      <w:color w:val="000000"/>
                    </w:rPr>
                  </w:rPrChange>
                </w:rPr>
                <w:delText>Frequency</w:delText>
              </w:r>
            </w:del>
            <w:ins w:id="186" w:author="Godbole, Suneeta" w:date="2023-03-21T16:42:00Z">
              <w:r>
                <w:rPr>
                  <w:rFonts w:ascii="Times New Roman" w:eastAsia="Arial" w:hAnsi="Times New Roman" w:cs="Times New Roman"/>
                  <w:b/>
                  <w:color w:val="000000"/>
                  <w:sz w:val="24"/>
                  <w:szCs w:val="24"/>
                </w:rPr>
                <w:t>Group</w:t>
              </w:r>
            </w:ins>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7CF9A200"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Change w:id="187" w:author="Godbole, Suneeta" w:date="2023-03-21T16:42:00Z">
                  <w:rPr/>
                </w:rPrChange>
              </w:rPr>
            </w:pPr>
            <w:r w:rsidRPr="00842802">
              <w:rPr>
                <w:rFonts w:ascii="Times New Roman" w:eastAsia="Arial" w:hAnsi="Times New Roman" w:cs="Times New Roman"/>
                <w:color w:val="000000"/>
                <w:sz w:val="24"/>
                <w:szCs w:val="24"/>
                <w:rPrChange w:id="188" w:author="Godbole, Suneeta" w:date="2023-03-21T16:42:00Z">
                  <w:rPr>
                    <w:rFonts w:ascii="Arial" w:eastAsia="Arial" w:hAnsi="Arial" w:cs="Arial"/>
                    <w:color w:val="000000"/>
                  </w:rPr>
                </w:rPrChange>
              </w:rPr>
              <w:t xml:space="preserve"> </w:t>
            </w:r>
          </w:p>
        </w:tc>
      </w:tr>
      <w:tr w:rsidR="00842802" w14:paraId="4AE46D0C" w14:textId="77777777" w:rsidTr="002C37AA">
        <w:trPr>
          <w:tblHeader/>
          <w:jc w:val="center"/>
        </w:trPr>
        <w:tc>
          <w:tcPr>
            <w:tcW w:w="4030"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88FE165" w14:textId="20948958" w:rsidR="00842802" w:rsidRPr="00842802" w:rsidRDefault="00842802" w:rsidP="002C37AA">
            <w:pPr>
              <w:pBdr>
                <w:top w:val="none" w:sz="0" w:space="0" w:color="000000"/>
                <w:left w:val="none" w:sz="0" w:space="0" w:color="000000"/>
                <w:bottom w:val="none" w:sz="0" w:space="0" w:color="000000"/>
                <w:right w:val="none" w:sz="0" w:space="0" w:color="000000"/>
              </w:pBdr>
              <w:spacing w:before="40" w:after="40"/>
              <w:ind w:left="100" w:right="100"/>
              <w:rPr>
                <w:rFonts w:ascii="Times New Roman" w:hAnsi="Times New Roman" w:cs="Times New Roman"/>
                <w:sz w:val="24"/>
                <w:szCs w:val="24"/>
                <w:rPrChange w:id="189" w:author="Godbole, Suneeta" w:date="2023-03-21T16:42:00Z">
                  <w:rPr/>
                </w:rPrChange>
              </w:rPr>
            </w:pPr>
            <w:del w:id="190" w:author="Godbole, Suneeta" w:date="2023-03-21T16:42:00Z">
              <w:r w:rsidRPr="00842802" w:rsidDel="00842802">
                <w:rPr>
                  <w:rFonts w:ascii="Times New Roman" w:eastAsia="Arial" w:hAnsi="Times New Roman" w:cs="Times New Roman"/>
                  <w:b/>
                  <w:color w:val="000000"/>
                  <w:sz w:val="24"/>
                  <w:szCs w:val="24"/>
                  <w:rPrChange w:id="191" w:author="Godbole, Suneeta" w:date="2023-03-21T16:42:00Z">
                    <w:rPr>
                      <w:rFonts w:ascii="Arial" w:eastAsia="Arial" w:hAnsi="Arial" w:cs="Arial"/>
                      <w:b/>
                      <w:color w:val="000000"/>
                    </w:rPr>
                  </w:rPrChange>
                </w:rPr>
                <w:delText>Characteristic</w:delText>
              </w:r>
            </w:del>
          </w:p>
        </w:tc>
        <w:tc>
          <w:tcPr>
            <w:tcW w:w="159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32C69E2F" w14:textId="4820C6C2" w:rsidR="00842802" w:rsidRPr="00842802" w:rsidRDefault="00842802" w:rsidP="002C37A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Change w:id="192" w:author="Godbole, Suneeta" w:date="2023-03-21T16:42:00Z">
                  <w:rPr/>
                </w:rPrChange>
              </w:rPr>
            </w:pPr>
            <w:r w:rsidRPr="00842802">
              <w:rPr>
                <w:rFonts w:ascii="Times New Roman" w:eastAsia="Arial" w:hAnsi="Times New Roman" w:cs="Times New Roman"/>
                <w:b/>
                <w:color w:val="000000"/>
                <w:sz w:val="24"/>
                <w:szCs w:val="24"/>
                <w:rPrChange w:id="193" w:author="Godbole, Suneeta" w:date="2023-03-21T16:42:00Z">
                  <w:rPr>
                    <w:rFonts w:ascii="Arial" w:eastAsia="Arial" w:hAnsi="Arial" w:cs="Arial"/>
                    <w:b/>
                    <w:color w:val="000000"/>
                  </w:rPr>
                </w:rPrChange>
              </w:rPr>
              <w:t>no</w:t>
            </w:r>
            <w:del w:id="194" w:author="Godbole, Suneeta" w:date="2023-03-21T16:42:00Z">
              <w:r w:rsidRPr="00842802" w:rsidDel="00842802">
                <w:rPr>
                  <w:rFonts w:ascii="Times New Roman" w:eastAsia="Arial" w:hAnsi="Times New Roman" w:cs="Times New Roman"/>
                  <w:b/>
                  <w:color w:val="000000"/>
                  <w:sz w:val="24"/>
                  <w:szCs w:val="24"/>
                  <w:rPrChange w:id="195" w:author="Godbole, Suneeta" w:date="2023-03-21T16:42:00Z">
                    <w:rPr>
                      <w:rFonts w:ascii="Arial" w:eastAsia="Arial" w:hAnsi="Arial" w:cs="Arial"/>
                      <w:b/>
                      <w:color w:val="000000"/>
                    </w:rPr>
                  </w:rPrChange>
                </w:rPr>
                <w:delText>n</w:delText>
              </w:r>
            </w:del>
            <w:r w:rsidRPr="00842802">
              <w:rPr>
                <w:rFonts w:ascii="Times New Roman" w:eastAsia="Arial" w:hAnsi="Times New Roman" w:cs="Times New Roman"/>
                <w:b/>
                <w:color w:val="000000"/>
                <w:sz w:val="24"/>
                <w:szCs w:val="24"/>
                <w:rPrChange w:id="196" w:author="Godbole, Suneeta" w:date="2023-03-21T16:42:00Z">
                  <w:rPr>
                    <w:rFonts w:ascii="Arial" w:eastAsia="Arial" w:hAnsi="Arial" w:cs="Arial"/>
                    <w:b/>
                    <w:color w:val="000000"/>
                  </w:rPr>
                </w:rPrChange>
              </w:rPr>
              <w:t>-use</w:t>
            </w:r>
            <w:del w:id="197" w:author="Godbole, Suneeta" w:date="2023-03-21T16:42:00Z">
              <w:r w:rsidRPr="00842802" w:rsidDel="00842802">
                <w:rPr>
                  <w:rFonts w:ascii="Times New Roman" w:eastAsia="Arial" w:hAnsi="Times New Roman" w:cs="Times New Roman"/>
                  <w:b/>
                  <w:color w:val="000000"/>
                  <w:sz w:val="24"/>
                  <w:szCs w:val="24"/>
                  <w:rPrChange w:id="198" w:author="Godbole, Suneeta" w:date="2023-03-21T16:42:00Z">
                    <w:rPr>
                      <w:rFonts w:ascii="Arial" w:eastAsia="Arial" w:hAnsi="Arial" w:cs="Arial"/>
                      <w:b/>
                      <w:color w:val="000000"/>
                    </w:rPr>
                  </w:rPrChange>
                </w:rPr>
                <w:delText>r</w:delText>
              </w:r>
            </w:del>
            <w:r w:rsidRPr="00842802">
              <w:rPr>
                <w:rFonts w:ascii="Times New Roman" w:eastAsia="Arial" w:hAnsi="Times New Roman" w:cs="Times New Roman"/>
                <w:color w:val="000000"/>
                <w:sz w:val="24"/>
                <w:szCs w:val="24"/>
                <w:rPrChange w:id="199" w:author="Godbole, Suneeta" w:date="2023-03-21T16:42:00Z">
                  <w:rPr>
                    <w:rFonts w:ascii="Arial" w:eastAsia="Arial" w:hAnsi="Arial" w:cs="Arial"/>
                    <w:color w:val="000000"/>
                  </w:rPr>
                </w:rPrChange>
              </w:rPr>
              <w:br/>
              <w:t>(N = 29)</w:t>
            </w:r>
            <w:r w:rsidRPr="00842802">
              <w:rPr>
                <w:rFonts w:ascii="Times New Roman" w:eastAsia="Arial" w:hAnsi="Times New Roman" w:cs="Times New Roman"/>
                <w:color w:val="000000"/>
                <w:sz w:val="24"/>
                <w:szCs w:val="24"/>
                <w:vertAlign w:val="superscript"/>
                <w:rPrChange w:id="200" w:author="Godbole, Suneeta" w:date="2023-03-21T16:42:00Z">
                  <w:rPr>
                    <w:rFonts w:ascii="Arial" w:eastAsia="Arial" w:hAnsi="Arial" w:cs="Arial"/>
                    <w:color w:val="000000"/>
                    <w:vertAlign w:val="superscript"/>
                  </w:rPr>
                </w:rPrChange>
              </w:rPr>
              <w:t>1</w:t>
            </w:r>
          </w:p>
        </w:tc>
        <w:tc>
          <w:tcPr>
            <w:tcW w:w="1597"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08AF3749"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Change w:id="201" w:author="Godbole, Suneeta" w:date="2023-03-21T16:42:00Z">
                  <w:rPr/>
                </w:rPrChange>
              </w:rPr>
            </w:pPr>
            <w:r w:rsidRPr="00842802">
              <w:rPr>
                <w:rFonts w:ascii="Times New Roman" w:eastAsia="Arial" w:hAnsi="Times New Roman" w:cs="Times New Roman"/>
                <w:b/>
                <w:color w:val="000000"/>
                <w:sz w:val="24"/>
                <w:szCs w:val="24"/>
                <w:rPrChange w:id="202" w:author="Godbole, Suneeta" w:date="2023-03-21T16:42:00Z">
                  <w:rPr>
                    <w:rFonts w:ascii="Arial" w:eastAsia="Arial" w:hAnsi="Arial" w:cs="Arial"/>
                    <w:b/>
                    <w:color w:val="000000"/>
                  </w:rPr>
                </w:rPrChange>
              </w:rPr>
              <w:t>occasional</w:t>
            </w:r>
            <w:r w:rsidRPr="00842802">
              <w:rPr>
                <w:rFonts w:ascii="Times New Roman" w:eastAsia="Arial" w:hAnsi="Times New Roman" w:cs="Times New Roman"/>
                <w:color w:val="000000"/>
                <w:sz w:val="24"/>
                <w:szCs w:val="24"/>
                <w:rPrChange w:id="203" w:author="Godbole, Suneeta" w:date="2023-03-21T16:42:00Z">
                  <w:rPr>
                    <w:rFonts w:ascii="Arial" w:eastAsia="Arial" w:hAnsi="Arial" w:cs="Arial"/>
                    <w:color w:val="000000"/>
                  </w:rPr>
                </w:rPrChange>
              </w:rPr>
              <w:br/>
              <w:t>(N = 30)</w:t>
            </w:r>
            <w:r w:rsidRPr="00842802">
              <w:rPr>
                <w:rFonts w:ascii="Times New Roman" w:eastAsia="Arial" w:hAnsi="Times New Roman" w:cs="Times New Roman"/>
                <w:color w:val="000000"/>
                <w:sz w:val="24"/>
                <w:szCs w:val="24"/>
                <w:vertAlign w:val="superscript"/>
                <w:rPrChange w:id="204" w:author="Godbole, Suneeta" w:date="2023-03-21T16:42:00Z">
                  <w:rPr>
                    <w:rFonts w:ascii="Arial" w:eastAsia="Arial" w:hAnsi="Arial" w:cs="Arial"/>
                    <w:color w:val="000000"/>
                    <w:vertAlign w:val="superscript"/>
                  </w:rPr>
                </w:rPrChange>
              </w:rPr>
              <w:t>1</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44E8A690"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Change w:id="205" w:author="Godbole, Suneeta" w:date="2023-03-21T16:42:00Z">
                  <w:rPr/>
                </w:rPrChange>
              </w:rPr>
            </w:pPr>
            <w:r w:rsidRPr="00842802">
              <w:rPr>
                <w:rFonts w:ascii="Times New Roman" w:eastAsia="Arial" w:hAnsi="Times New Roman" w:cs="Times New Roman"/>
                <w:b/>
                <w:color w:val="000000"/>
                <w:sz w:val="24"/>
                <w:szCs w:val="24"/>
                <w:rPrChange w:id="206" w:author="Godbole, Suneeta" w:date="2023-03-21T16:42:00Z">
                  <w:rPr>
                    <w:rFonts w:ascii="Arial" w:eastAsia="Arial" w:hAnsi="Arial" w:cs="Arial"/>
                    <w:b/>
                    <w:color w:val="000000"/>
                  </w:rPr>
                </w:rPrChange>
              </w:rPr>
              <w:t>daily</w:t>
            </w:r>
            <w:r w:rsidRPr="00842802">
              <w:rPr>
                <w:rFonts w:ascii="Times New Roman" w:eastAsia="Arial" w:hAnsi="Times New Roman" w:cs="Times New Roman"/>
                <w:color w:val="000000"/>
                <w:sz w:val="24"/>
                <w:szCs w:val="24"/>
                <w:rPrChange w:id="207" w:author="Godbole, Suneeta" w:date="2023-03-21T16:42:00Z">
                  <w:rPr>
                    <w:rFonts w:ascii="Arial" w:eastAsia="Arial" w:hAnsi="Arial" w:cs="Arial"/>
                    <w:color w:val="000000"/>
                  </w:rPr>
                </w:rPrChange>
              </w:rPr>
              <w:br/>
              <w:t>(N = 25)</w:t>
            </w:r>
            <w:r w:rsidRPr="00842802">
              <w:rPr>
                <w:rFonts w:ascii="Times New Roman" w:eastAsia="Arial" w:hAnsi="Times New Roman" w:cs="Times New Roman"/>
                <w:color w:val="000000"/>
                <w:sz w:val="24"/>
                <w:szCs w:val="24"/>
                <w:vertAlign w:val="superscript"/>
                <w:rPrChange w:id="208" w:author="Godbole, Suneeta" w:date="2023-03-21T16:42:00Z">
                  <w:rPr>
                    <w:rFonts w:ascii="Arial" w:eastAsia="Arial" w:hAnsi="Arial" w:cs="Arial"/>
                    <w:color w:val="000000"/>
                    <w:vertAlign w:val="superscript"/>
                  </w:rPr>
                </w:rPrChange>
              </w:rPr>
              <w:t>1</w:t>
            </w:r>
          </w:p>
        </w:tc>
        <w:tc>
          <w:tcPr>
            <w:tcW w:w="171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C4AC140"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40" w:after="40"/>
              <w:ind w:left="100" w:right="100"/>
              <w:jc w:val="center"/>
              <w:rPr>
                <w:rFonts w:ascii="Times New Roman" w:hAnsi="Times New Roman" w:cs="Times New Roman"/>
                <w:sz w:val="24"/>
                <w:szCs w:val="24"/>
                <w:rPrChange w:id="209" w:author="Godbole, Suneeta" w:date="2023-03-21T16:42:00Z">
                  <w:rPr/>
                </w:rPrChange>
              </w:rPr>
            </w:pPr>
            <w:r w:rsidRPr="00842802">
              <w:rPr>
                <w:rFonts w:ascii="Times New Roman" w:eastAsia="Arial" w:hAnsi="Times New Roman" w:cs="Times New Roman"/>
                <w:b/>
                <w:color w:val="000000"/>
                <w:sz w:val="24"/>
                <w:szCs w:val="24"/>
                <w:rPrChange w:id="210" w:author="Godbole, Suneeta" w:date="2023-03-21T16:42:00Z">
                  <w:rPr>
                    <w:rFonts w:ascii="Arial" w:eastAsia="Arial" w:hAnsi="Arial" w:cs="Arial"/>
                    <w:b/>
                    <w:color w:val="000000"/>
                  </w:rPr>
                </w:rPrChange>
              </w:rPr>
              <w:t>Total</w:t>
            </w:r>
            <w:r w:rsidRPr="00842802">
              <w:rPr>
                <w:rFonts w:ascii="Times New Roman" w:eastAsia="Arial" w:hAnsi="Times New Roman" w:cs="Times New Roman"/>
                <w:color w:val="000000"/>
                <w:sz w:val="24"/>
                <w:szCs w:val="24"/>
                <w:rPrChange w:id="211" w:author="Godbole, Suneeta" w:date="2023-03-21T16:42:00Z">
                  <w:rPr>
                    <w:rFonts w:ascii="Arial" w:eastAsia="Arial" w:hAnsi="Arial" w:cs="Arial"/>
                    <w:color w:val="000000"/>
                  </w:rPr>
                </w:rPrChange>
              </w:rPr>
              <w:br/>
              <w:t>(N = 84)</w:t>
            </w:r>
            <w:r w:rsidRPr="00842802">
              <w:rPr>
                <w:rFonts w:ascii="Times New Roman" w:eastAsia="Arial" w:hAnsi="Times New Roman" w:cs="Times New Roman"/>
                <w:color w:val="000000"/>
                <w:sz w:val="24"/>
                <w:szCs w:val="24"/>
                <w:vertAlign w:val="superscript"/>
                <w:rPrChange w:id="212" w:author="Godbole, Suneeta" w:date="2023-03-21T16:42:00Z">
                  <w:rPr>
                    <w:rFonts w:ascii="Arial" w:eastAsia="Arial" w:hAnsi="Arial" w:cs="Arial"/>
                    <w:color w:val="000000"/>
                    <w:vertAlign w:val="superscript"/>
                  </w:rPr>
                </w:rPrChange>
              </w:rPr>
              <w:t>1</w:t>
            </w:r>
          </w:p>
        </w:tc>
      </w:tr>
      <w:tr w:rsidR="00842802" w14:paraId="4ECB9460" w14:textId="77777777" w:rsidTr="002C37AA">
        <w:trPr>
          <w:jc w:val="center"/>
        </w:trPr>
        <w:tc>
          <w:tcPr>
            <w:tcW w:w="4030"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8383310"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Change w:id="213" w:author="Godbole, Suneeta" w:date="2023-03-21T16:42:00Z">
                  <w:rPr/>
                </w:rPrChange>
              </w:rPr>
            </w:pPr>
            <w:r w:rsidRPr="00842802">
              <w:rPr>
                <w:rFonts w:ascii="Times New Roman" w:eastAsia="Arial" w:hAnsi="Times New Roman" w:cs="Times New Roman"/>
                <w:b/>
                <w:color w:val="000000"/>
                <w:sz w:val="24"/>
                <w:szCs w:val="24"/>
                <w:rPrChange w:id="214" w:author="Godbole, Suneeta" w:date="2023-03-21T16:42:00Z">
                  <w:rPr>
                    <w:rFonts w:ascii="Arial" w:eastAsia="Arial" w:hAnsi="Arial" w:cs="Arial"/>
                    <w:b/>
                    <w:color w:val="000000"/>
                  </w:rPr>
                </w:rPrChange>
              </w:rPr>
              <w:t>Age (years)</w:t>
            </w:r>
          </w:p>
        </w:tc>
        <w:tc>
          <w:tcPr>
            <w:tcW w:w="159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F0BAE26"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215" w:author="Godbole, Suneeta" w:date="2023-03-21T16:42:00Z">
                  <w:rPr/>
                </w:rPrChange>
              </w:rPr>
            </w:pPr>
            <w:r w:rsidRPr="00842802">
              <w:rPr>
                <w:rFonts w:ascii="Times New Roman" w:eastAsia="Arial" w:hAnsi="Times New Roman" w:cs="Times New Roman"/>
                <w:color w:val="000000"/>
                <w:sz w:val="24"/>
                <w:szCs w:val="24"/>
                <w:rPrChange w:id="216" w:author="Godbole, Suneeta" w:date="2023-03-21T16:42:00Z">
                  <w:rPr>
                    <w:rFonts w:ascii="Arial" w:eastAsia="Arial" w:hAnsi="Arial" w:cs="Arial"/>
                    <w:color w:val="000000"/>
                  </w:rPr>
                </w:rPrChange>
              </w:rPr>
              <w:t>32.29 (4.70)</w:t>
            </w:r>
          </w:p>
        </w:tc>
        <w:tc>
          <w:tcPr>
            <w:tcW w:w="1597"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24D0A1"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217" w:author="Godbole, Suneeta" w:date="2023-03-21T16:42:00Z">
                  <w:rPr/>
                </w:rPrChange>
              </w:rPr>
            </w:pPr>
            <w:r w:rsidRPr="00842802">
              <w:rPr>
                <w:rFonts w:ascii="Times New Roman" w:eastAsia="Arial" w:hAnsi="Times New Roman" w:cs="Times New Roman"/>
                <w:color w:val="000000"/>
                <w:sz w:val="24"/>
                <w:szCs w:val="24"/>
                <w:rPrChange w:id="218" w:author="Godbole, Suneeta" w:date="2023-03-21T16:42:00Z">
                  <w:rPr>
                    <w:rFonts w:ascii="Arial" w:eastAsia="Arial" w:hAnsi="Arial" w:cs="Arial"/>
                    <w:color w:val="000000"/>
                  </w:rPr>
                </w:rPrChange>
              </w:rPr>
              <w:t>31.15 (4.75)</w:t>
            </w:r>
          </w:p>
        </w:tc>
        <w:tc>
          <w:tcPr>
            <w:tcW w:w="171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648EC0"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219" w:author="Godbole, Suneeta" w:date="2023-03-21T16:42:00Z">
                  <w:rPr/>
                </w:rPrChange>
              </w:rPr>
            </w:pPr>
            <w:r w:rsidRPr="00842802">
              <w:rPr>
                <w:rFonts w:ascii="Times New Roman" w:eastAsia="Arial" w:hAnsi="Times New Roman" w:cs="Times New Roman"/>
                <w:color w:val="000000"/>
                <w:sz w:val="24"/>
                <w:szCs w:val="24"/>
                <w:rPrChange w:id="220" w:author="Godbole, Suneeta" w:date="2023-03-21T16:42:00Z">
                  <w:rPr>
                    <w:rFonts w:ascii="Arial" w:eastAsia="Arial" w:hAnsi="Arial" w:cs="Arial"/>
                    <w:color w:val="000000"/>
                  </w:rPr>
                </w:rPrChange>
              </w:rPr>
              <w:t>32.75 (5.71)</w:t>
            </w:r>
          </w:p>
        </w:tc>
        <w:tc>
          <w:tcPr>
            <w:tcW w:w="171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3DC5228F"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221" w:author="Godbole, Suneeta" w:date="2023-03-21T16:42:00Z">
                  <w:rPr/>
                </w:rPrChange>
              </w:rPr>
            </w:pPr>
            <w:r w:rsidRPr="00842802">
              <w:rPr>
                <w:rFonts w:ascii="Times New Roman" w:eastAsia="Arial" w:hAnsi="Times New Roman" w:cs="Times New Roman"/>
                <w:color w:val="000000"/>
                <w:sz w:val="24"/>
                <w:szCs w:val="24"/>
                <w:rPrChange w:id="222" w:author="Godbole, Suneeta" w:date="2023-03-21T16:42:00Z">
                  <w:rPr>
                    <w:rFonts w:ascii="Arial" w:eastAsia="Arial" w:hAnsi="Arial" w:cs="Arial"/>
                    <w:color w:val="000000"/>
                  </w:rPr>
                </w:rPrChange>
              </w:rPr>
              <w:t>32.02 (5.02)</w:t>
            </w:r>
          </w:p>
        </w:tc>
      </w:tr>
      <w:tr w:rsidR="00842802" w14:paraId="4E37F978" w14:textId="77777777" w:rsidTr="002C37AA">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3080B34"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Change w:id="223" w:author="Godbole, Suneeta" w:date="2023-03-21T16:42:00Z">
                  <w:rPr/>
                </w:rPrChange>
              </w:rPr>
            </w:pPr>
            <w:r w:rsidRPr="00842802">
              <w:rPr>
                <w:rFonts w:ascii="Times New Roman" w:eastAsia="Arial" w:hAnsi="Times New Roman" w:cs="Times New Roman"/>
                <w:b/>
                <w:color w:val="000000"/>
                <w:sz w:val="24"/>
                <w:szCs w:val="24"/>
                <w:rPrChange w:id="224" w:author="Godbole, Suneeta" w:date="2023-03-21T16:42:00Z">
                  <w:rPr>
                    <w:rFonts w:ascii="Arial" w:eastAsia="Arial" w:hAnsi="Arial" w:cs="Arial"/>
                    <w:b/>
                    <w:color w:val="000000"/>
                  </w:rPr>
                </w:rPrChange>
              </w:rPr>
              <w:t>Sex</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6A2AC0D"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225" w:author="Godbole, Suneeta" w:date="2023-03-21T16:42:00Z">
                  <w:rPr/>
                </w:rPrChange>
              </w:rPr>
            </w:pP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9AF2066"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226" w:author="Godbole, Suneeta" w:date="2023-03-21T16:42:00Z">
                  <w:rPr/>
                </w:rPrChange>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E7AD34D"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227" w:author="Godbole, Suneeta" w:date="2023-03-21T16:42:00Z">
                  <w:rPr/>
                </w:rPrChange>
              </w:rPr>
            </w:pP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90920B1"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228" w:author="Godbole, Suneeta" w:date="2023-03-21T16:42:00Z">
                  <w:rPr/>
                </w:rPrChange>
              </w:rPr>
            </w:pPr>
          </w:p>
        </w:tc>
      </w:tr>
      <w:tr w:rsidR="00842802" w14:paraId="47E57E04" w14:textId="77777777" w:rsidTr="002C37AA">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46A6242"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24"/>
                <w:szCs w:val="24"/>
                <w:rPrChange w:id="229" w:author="Godbole, Suneeta" w:date="2023-03-21T16:42:00Z">
                  <w:rPr/>
                </w:rPrChange>
              </w:rPr>
            </w:pPr>
            <w:r w:rsidRPr="00842802">
              <w:rPr>
                <w:rFonts w:ascii="Times New Roman" w:eastAsia="Arial" w:hAnsi="Times New Roman" w:cs="Times New Roman"/>
                <w:color w:val="000000"/>
                <w:sz w:val="24"/>
                <w:szCs w:val="24"/>
                <w:rPrChange w:id="230" w:author="Godbole, Suneeta" w:date="2023-03-21T16:42:00Z">
                  <w:rPr>
                    <w:rFonts w:ascii="Arial" w:eastAsia="Arial" w:hAnsi="Arial" w:cs="Arial"/>
                    <w:color w:val="000000"/>
                  </w:rPr>
                </w:rPrChange>
              </w:rPr>
              <w:t>Female</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0486CE0"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231" w:author="Godbole, Suneeta" w:date="2023-03-21T16:42:00Z">
                  <w:rPr/>
                </w:rPrChange>
              </w:rPr>
            </w:pPr>
            <w:r w:rsidRPr="00842802">
              <w:rPr>
                <w:rFonts w:ascii="Times New Roman" w:eastAsia="Arial" w:hAnsi="Times New Roman" w:cs="Times New Roman"/>
                <w:color w:val="000000"/>
                <w:sz w:val="24"/>
                <w:szCs w:val="24"/>
                <w:rPrChange w:id="232" w:author="Godbole, Suneeta" w:date="2023-03-21T16:42:00Z">
                  <w:rPr>
                    <w:rFonts w:ascii="Arial" w:eastAsia="Arial" w:hAnsi="Arial" w:cs="Arial"/>
                    <w:color w:val="000000"/>
                  </w:rPr>
                </w:rPrChange>
              </w:rPr>
              <w:t>16 (55%)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5857A42"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233" w:author="Godbole, Suneeta" w:date="2023-03-21T16:42:00Z">
                  <w:rPr/>
                </w:rPrChange>
              </w:rPr>
            </w:pPr>
            <w:r w:rsidRPr="00842802">
              <w:rPr>
                <w:rFonts w:ascii="Times New Roman" w:eastAsia="Arial" w:hAnsi="Times New Roman" w:cs="Times New Roman"/>
                <w:color w:val="000000"/>
                <w:sz w:val="24"/>
                <w:szCs w:val="24"/>
                <w:rPrChange w:id="234" w:author="Godbole, Suneeta" w:date="2023-03-21T16:42:00Z">
                  <w:rPr>
                    <w:rFonts w:ascii="Arial" w:eastAsia="Arial" w:hAnsi="Arial" w:cs="Arial"/>
                    <w:color w:val="000000"/>
                  </w:rPr>
                </w:rPrChange>
              </w:rPr>
              <w:t>10 (33%)</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CB00840"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235" w:author="Godbole, Suneeta" w:date="2023-03-21T16:42:00Z">
                  <w:rPr/>
                </w:rPrChange>
              </w:rPr>
            </w:pPr>
            <w:r w:rsidRPr="00842802">
              <w:rPr>
                <w:rFonts w:ascii="Times New Roman" w:eastAsia="Arial" w:hAnsi="Times New Roman" w:cs="Times New Roman"/>
                <w:color w:val="000000"/>
                <w:sz w:val="24"/>
                <w:szCs w:val="24"/>
                <w:rPrChange w:id="236" w:author="Godbole, Suneeta" w:date="2023-03-21T16:42:00Z">
                  <w:rPr>
                    <w:rFonts w:ascii="Arial" w:eastAsia="Arial" w:hAnsi="Arial" w:cs="Arial"/>
                    <w:color w:val="000000"/>
                  </w:rPr>
                </w:rPrChange>
              </w:rPr>
              <w:t>9 (36%)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83943A8"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237" w:author="Godbole, Suneeta" w:date="2023-03-21T16:42:00Z">
                  <w:rPr/>
                </w:rPrChange>
              </w:rPr>
            </w:pPr>
            <w:r w:rsidRPr="00842802">
              <w:rPr>
                <w:rFonts w:ascii="Times New Roman" w:eastAsia="Arial" w:hAnsi="Times New Roman" w:cs="Times New Roman"/>
                <w:color w:val="000000"/>
                <w:sz w:val="24"/>
                <w:szCs w:val="24"/>
                <w:rPrChange w:id="238" w:author="Godbole, Suneeta" w:date="2023-03-21T16:42:00Z">
                  <w:rPr>
                    <w:rFonts w:ascii="Arial" w:eastAsia="Arial" w:hAnsi="Arial" w:cs="Arial"/>
                    <w:color w:val="000000"/>
                  </w:rPr>
                </w:rPrChange>
              </w:rPr>
              <w:t>35 (42%)</w:t>
            </w:r>
          </w:p>
        </w:tc>
      </w:tr>
      <w:tr w:rsidR="00842802" w14:paraId="481F6549" w14:textId="77777777" w:rsidTr="002C37AA">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202E34"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300" w:right="100"/>
              <w:rPr>
                <w:rFonts w:ascii="Times New Roman" w:hAnsi="Times New Roman" w:cs="Times New Roman"/>
                <w:sz w:val="24"/>
                <w:szCs w:val="24"/>
                <w:rPrChange w:id="239" w:author="Godbole, Suneeta" w:date="2023-03-21T16:42:00Z">
                  <w:rPr/>
                </w:rPrChange>
              </w:rPr>
            </w:pPr>
            <w:r w:rsidRPr="00842802">
              <w:rPr>
                <w:rFonts w:ascii="Times New Roman" w:eastAsia="Arial" w:hAnsi="Times New Roman" w:cs="Times New Roman"/>
                <w:color w:val="000000"/>
                <w:sz w:val="24"/>
                <w:szCs w:val="24"/>
                <w:rPrChange w:id="240" w:author="Godbole, Suneeta" w:date="2023-03-21T16:42:00Z">
                  <w:rPr>
                    <w:rFonts w:ascii="Arial" w:eastAsia="Arial" w:hAnsi="Arial" w:cs="Arial"/>
                    <w:color w:val="000000"/>
                  </w:rPr>
                </w:rPrChange>
              </w:rPr>
              <w:t>Male</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F99570F"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241" w:author="Godbole, Suneeta" w:date="2023-03-21T16:42:00Z">
                  <w:rPr/>
                </w:rPrChange>
              </w:rPr>
            </w:pPr>
            <w:r w:rsidRPr="00842802">
              <w:rPr>
                <w:rFonts w:ascii="Times New Roman" w:eastAsia="Arial" w:hAnsi="Times New Roman" w:cs="Times New Roman"/>
                <w:color w:val="000000"/>
                <w:sz w:val="24"/>
                <w:szCs w:val="24"/>
                <w:rPrChange w:id="242" w:author="Godbole, Suneeta" w:date="2023-03-21T16:42:00Z">
                  <w:rPr>
                    <w:rFonts w:ascii="Arial" w:eastAsia="Arial" w:hAnsi="Arial" w:cs="Arial"/>
                    <w:color w:val="000000"/>
                  </w:rPr>
                </w:rPrChange>
              </w:rPr>
              <w:t>13 (45%)</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8ADAFF1"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243" w:author="Godbole, Suneeta" w:date="2023-03-21T16:42:00Z">
                  <w:rPr/>
                </w:rPrChange>
              </w:rPr>
            </w:pPr>
            <w:r w:rsidRPr="00842802">
              <w:rPr>
                <w:rFonts w:ascii="Times New Roman" w:eastAsia="Arial" w:hAnsi="Times New Roman" w:cs="Times New Roman"/>
                <w:color w:val="000000"/>
                <w:sz w:val="24"/>
                <w:szCs w:val="24"/>
                <w:rPrChange w:id="244" w:author="Godbole, Suneeta" w:date="2023-03-21T16:42:00Z">
                  <w:rPr>
                    <w:rFonts w:ascii="Arial" w:eastAsia="Arial" w:hAnsi="Arial" w:cs="Arial"/>
                    <w:color w:val="000000"/>
                  </w:rPr>
                </w:rPrChange>
              </w:rPr>
              <w:t>20 (67%)</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A43940E"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245" w:author="Godbole, Suneeta" w:date="2023-03-21T16:42:00Z">
                  <w:rPr/>
                </w:rPrChange>
              </w:rPr>
            </w:pPr>
            <w:r w:rsidRPr="00842802">
              <w:rPr>
                <w:rFonts w:ascii="Times New Roman" w:eastAsia="Arial" w:hAnsi="Times New Roman" w:cs="Times New Roman"/>
                <w:color w:val="000000"/>
                <w:sz w:val="24"/>
                <w:szCs w:val="24"/>
                <w:rPrChange w:id="246" w:author="Godbole, Suneeta" w:date="2023-03-21T16:42:00Z">
                  <w:rPr>
                    <w:rFonts w:ascii="Arial" w:eastAsia="Arial" w:hAnsi="Arial" w:cs="Arial"/>
                    <w:color w:val="000000"/>
                  </w:rPr>
                </w:rPrChange>
              </w:rPr>
              <w:t>16 (64%)</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D93BF52"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247" w:author="Godbole, Suneeta" w:date="2023-03-21T16:42:00Z">
                  <w:rPr/>
                </w:rPrChange>
              </w:rPr>
            </w:pPr>
            <w:r w:rsidRPr="00842802">
              <w:rPr>
                <w:rFonts w:ascii="Times New Roman" w:eastAsia="Arial" w:hAnsi="Times New Roman" w:cs="Times New Roman"/>
                <w:color w:val="000000"/>
                <w:sz w:val="24"/>
                <w:szCs w:val="24"/>
                <w:rPrChange w:id="248" w:author="Godbole, Suneeta" w:date="2023-03-21T16:42:00Z">
                  <w:rPr>
                    <w:rFonts w:ascii="Arial" w:eastAsia="Arial" w:hAnsi="Arial" w:cs="Arial"/>
                    <w:color w:val="000000"/>
                  </w:rPr>
                </w:rPrChange>
              </w:rPr>
              <w:t>49 (58%)</w:t>
            </w:r>
          </w:p>
        </w:tc>
      </w:tr>
      <w:tr w:rsidR="00842802" w14:paraId="1EDCF93D" w14:textId="77777777" w:rsidTr="002C37AA">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777D79B5"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Change w:id="249" w:author="Godbole, Suneeta" w:date="2023-03-21T16:42:00Z">
                  <w:rPr/>
                </w:rPrChange>
              </w:rPr>
            </w:pPr>
            <w:r w:rsidRPr="00842802">
              <w:rPr>
                <w:rFonts w:ascii="Times New Roman" w:eastAsia="Arial" w:hAnsi="Times New Roman" w:cs="Times New Roman"/>
                <w:b/>
                <w:color w:val="000000"/>
                <w:sz w:val="24"/>
                <w:szCs w:val="24"/>
                <w:rPrChange w:id="250" w:author="Godbole, Suneeta" w:date="2023-03-21T16:42:00Z">
                  <w:rPr>
                    <w:rFonts w:ascii="Arial" w:eastAsia="Arial" w:hAnsi="Arial" w:cs="Arial"/>
                    <w:b/>
                    <w:color w:val="000000"/>
                  </w:rPr>
                </w:rPrChange>
              </w:rPr>
              <w:t>Body Mass Index (kg/m^2)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3B30CF1"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251" w:author="Godbole, Suneeta" w:date="2023-03-21T16:42:00Z">
                  <w:rPr/>
                </w:rPrChange>
              </w:rPr>
            </w:pPr>
            <w:r w:rsidRPr="00842802">
              <w:rPr>
                <w:rFonts w:ascii="Times New Roman" w:eastAsia="Arial" w:hAnsi="Times New Roman" w:cs="Times New Roman"/>
                <w:color w:val="000000"/>
                <w:sz w:val="24"/>
                <w:szCs w:val="24"/>
                <w:rPrChange w:id="252" w:author="Godbole, Suneeta" w:date="2023-03-21T16:42:00Z">
                  <w:rPr>
                    <w:rFonts w:ascii="Arial" w:eastAsia="Arial" w:hAnsi="Arial" w:cs="Arial"/>
                    <w:color w:val="000000"/>
                  </w:rPr>
                </w:rPrChange>
              </w:rPr>
              <w:t>24.94 (4.72)</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7043A84"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253" w:author="Godbole, Suneeta" w:date="2023-03-21T16:42:00Z">
                  <w:rPr/>
                </w:rPrChange>
              </w:rPr>
            </w:pPr>
            <w:r w:rsidRPr="00842802">
              <w:rPr>
                <w:rFonts w:ascii="Times New Roman" w:eastAsia="Arial" w:hAnsi="Times New Roman" w:cs="Times New Roman"/>
                <w:color w:val="000000"/>
                <w:sz w:val="24"/>
                <w:szCs w:val="24"/>
                <w:rPrChange w:id="254" w:author="Godbole, Suneeta" w:date="2023-03-21T16:42:00Z">
                  <w:rPr>
                    <w:rFonts w:ascii="Arial" w:eastAsia="Arial" w:hAnsi="Arial" w:cs="Arial"/>
                    <w:color w:val="000000"/>
                  </w:rPr>
                </w:rPrChange>
              </w:rPr>
              <w:t>24.49 (3.96)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8459FEF"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255" w:author="Godbole, Suneeta" w:date="2023-03-21T16:42:00Z">
                  <w:rPr/>
                </w:rPrChange>
              </w:rPr>
            </w:pPr>
            <w:r w:rsidRPr="00842802">
              <w:rPr>
                <w:rFonts w:ascii="Times New Roman" w:eastAsia="Arial" w:hAnsi="Times New Roman" w:cs="Times New Roman"/>
                <w:color w:val="000000"/>
                <w:sz w:val="24"/>
                <w:szCs w:val="24"/>
                <w:rPrChange w:id="256" w:author="Godbole, Suneeta" w:date="2023-03-21T16:42:00Z">
                  <w:rPr>
                    <w:rFonts w:ascii="Arial" w:eastAsia="Arial" w:hAnsi="Arial" w:cs="Arial"/>
                    <w:color w:val="000000"/>
                  </w:rPr>
                </w:rPrChange>
              </w:rPr>
              <w:t>27.08 (4.26)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21586B0"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257" w:author="Godbole, Suneeta" w:date="2023-03-21T16:42:00Z">
                  <w:rPr/>
                </w:rPrChange>
              </w:rPr>
            </w:pPr>
            <w:r w:rsidRPr="00842802">
              <w:rPr>
                <w:rFonts w:ascii="Times New Roman" w:eastAsia="Arial" w:hAnsi="Times New Roman" w:cs="Times New Roman"/>
                <w:color w:val="000000"/>
                <w:sz w:val="24"/>
                <w:szCs w:val="24"/>
                <w:rPrChange w:id="258" w:author="Godbole, Suneeta" w:date="2023-03-21T16:42:00Z">
                  <w:rPr>
                    <w:rFonts w:ascii="Arial" w:eastAsia="Arial" w:hAnsi="Arial" w:cs="Arial"/>
                    <w:color w:val="000000"/>
                  </w:rPr>
                </w:rPrChange>
              </w:rPr>
              <w:t>25.42 (4.41)</w:t>
            </w:r>
          </w:p>
        </w:tc>
      </w:tr>
      <w:tr w:rsidR="00842802" w14:paraId="2FFD3EAB" w14:textId="77777777" w:rsidTr="002C37AA">
        <w:trPr>
          <w:jc w:val="center"/>
        </w:trPr>
        <w:tc>
          <w:tcPr>
            <w:tcW w:w="403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E5250D6"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Change w:id="259" w:author="Godbole, Suneeta" w:date="2023-03-21T16:42:00Z">
                  <w:rPr/>
                </w:rPrChange>
              </w:rPr>
            </w:pPr>
            <w:r w:rsidRPr="00842802">
              <w:rPr>
                <w:rFonts w:ascii="Times New Roman" w:eastAsia="Arial" w:hAnsi="Times New Roman" w:cs="Times New Roman"/>
                <w:b/>
                <w:color w:val="000000"/>
                <w:sz w:val="24"/>
                <w:szCs w:val="24"/>
                <w:rPrChange w:id="260" w:author="Godbole, Suneeta" w:date="2023-03-21T16:42:00Z">
                  <w:rPr>
                    <w:rFonts w:ascii="Arial" w:eastAsia="Arial" w:hAnsi="Arial" w:cs="Arial"/>
                    <w:b/>
                    <w:color w:val="000000"/>
                  </w:rPr>
                </w:rPrChange>
              </w:rPr>
              <w:t>THC, post consumption (mg/dL)</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6F3D3A5"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261" w:author="Godbole, Suneeta" w:date="2023-03-21T16:42:00Z">
                  <w:rPr/>
                </w:rPrChange>
              </w:rPr>
            </w:pPr>
            <w:r w:rsidRPr="00842802">
              <w:rPr>
                <w:rFonts w:ascii="Times New Roman" w:eastAsia="Arial" w:hAnsi="Times New Roman" w:cs="Times New Roman"/>
                <w:color w:val="000000"/>
                <w:sz w:val="24"/>
                <w:szCs w:val="24"/>
                <w:rPrChange w:id="262" w:author="Godbole, Suneeta" w:date="2023-03-21T16:42:00Z">
                  <w:rPr>
                    <w:rFonts w:ascii="Arial" w:eastAsia="Arial" w:hAnsi="Arial" w:cs="Arial"/>
                    <w:color w:val="000000"/>
                  </w:rPr>
                </w:rPrChange>
              </w:rPr>
              <w:t>0.00 (0.00)</w:t>
            </w:r>
          </w:p>
        </w:tc>
        <w:tc>
          <w:tcPr>
            <w:tcW w:w="15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630B39BB"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263" w:author="Godbole, Suneeta" w:date="2023-03-21T16:42:00Z">
                  <w:rPr/>
                </w:rPrChange>
              </w:rPr>
            </w:pPr>
            <w:r w:rsidRPr="00842802">
              <w:rPr>
                <w:rFonts w:ascii="Times New Roman" w:eastAsia="Arial" w:hAnsi="Times New Roman" w:cs="Times New Roman"/>
                <w:color w:val="000000"/>
                <w:sz w:val="24"/>
                <w:szCs w:val="24"/>
                <w:rPrChange w:id="264" w:author="Godbole, Suneeta" w:date="2023-03-21T16:42:00Z">
                  <w:rPr>
                    <w:rFonts w:ascii="Arial" w:eastAsia="Arial" w:hAnsi="Arial" w:cs="Arial"/>
                    <w:color w:val="000000"/>
                  </w:rPr>
                </w:rPrChange>
              </w:rPr>
              <w:t>9.52 (12.20)</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40B29E24"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265" w:author="Godbole, Suneeta" w:date="2023-03-21T16:42:00Z">
                  <w:rPr/>
                </w:rPrChange>
              </w:rPr>
            </w:pPr>
            <w:r w:rsidRPr="00842802">
              <w:rPr>
                <w:rFonts w:ascii="Times New Roman" w:eastAsia="Arial" w:hAnsi="Times New Roman" w:cs="Times New Roman"/>
                <w:color w:val="000000"/>
                <w:sz w:val="24"/>
                <w:szCs w:val="24"/>
                <w:rPrChange w:id="266" w:author="Godbole, Suneeta" w:date="2023-03-21T16:42:00Z">
                  <w:rPr>
                    <w:rFonts w:ascii="Arial" w:eastAsia="Arial" w:hAnsi="Arial" w:cs="Arial"/>
                    <w:color w:val="000000"/>
                  </w:rPr>
                </w:rPrChange>
              </w:rPr>
              <w:t>34.91 (37.26)</w:t>
            </w:r>
          </w:p>
        </w:tc>
        <w:tc>
          <w:tcPr>
            <w:tcW w:w="17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1F699170"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267" w:author="Godbole, Suneeta" w:date="2023-03-21T16:42:00Z">
                  <w:rPr/>
                </w:rPrChange>
              </w:rPr>
            </w:pPr>
            <w:r w:rsidRPr="00842802">
              <w:rPr>
                <w:rFonts w:ascii="Times New Roman" w:eastAsia="Arial" w:hAnsi="Times New Roman" w:cs="Times New Roman"/>
                <w:color w:val="000000"/>
                <w:sz w:val="24"/>
                <w:szCs w:val="24"/>
                <w:rPrChange w:id="268" w:author="Godbole, Suneeta" w:date="2023-03-21T16:42:00Z">
                  <w:rPr>
                    <w:rFonts w:ascii="Arial" w:eastAsia="Arial" w:hAnsi="Arial" w:cs="Arial"/>
                    <w:color w:val="000000"/>
                  </w:rPr>
                </w:rPrChange>
              </w:rPr>
              <w:t>13.84 (25.82)</w:t>
            </w:r>
          </w:p>
        </w:tc>
      </w:tr>
      <w:tr w:rsidR="00842802" w14:paraId="641399AD" w14:textId="77777777" w:rsidTr="002C37AA">
        <w:trPr>
          <w:jc w:val="center"/>
        </w:trPr>
        <w:tc>
          <w:tcPr>
            <w:tcW w:w="4030"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159FCD1"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Change w:id="269" w:author="Godbole, Suneeta" w:date="2023-03-21T16:42:00Z">
                  <w:rPr/>
                </w:rPrChange>
              </w:rPr>
            </w:pPr>
            <w:r w:rsidRPr="00842802">
              <w:rPr>
                <w:rFonts w:ascii="Times New Roman" w:eastAsia="Arial" w:hAnsi="Times New Roman" w:cs="Times New Roman"/>
                <w:b/>
                <w:color w:val="000000"/>
                <w:sz w:val="24"/>
                <w:szCs w:val="24"/>
                <w:rPrChange w:id="270" w:author="Godbole, Suneeta" w:date="2023-03-21T16:42:00Z">
                  <w:rPr>
                    <w:rFonts w:ascii="Arial" w:eastAsia="Arial" w:hAnsi="Arial" w:cs="Arial"/>
                    <w:b/>
                    <w:color w:val="000000"/>
                  </w:rPr>
                </w:rPrChange>
              </w:rPr>
              <w:t>Time Delay post Consumption (mins)</w:t>
            </w:r>
          </w:p>
        </w:tc>
        <w:tc>
          <w:tcPr>
            <w:tcW w:w="159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14449779"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271" w:author="Godbole, Suneeta" w:date="2023-03-21T16:42:00Z">
                  <w:rPr/>
                </w:rPrChange>
              </w:rPr>
            </w:pPr>
            <w:r w:rsidRPr="00842802">
              <w:rPr>
                <w:rFonts w:ascii="Times New Roman" w:eastAsia="Arial" w:hAnsi="Times New Roman" w:cs="Times New Roman"/>
                <w:color w:val="000000"/>
                <w:sz w:val="24"/>
                <w:szCs w:val="24"/>
                <w:rPrChange w:id="272" w:author="Godbole, Suneeta" w:date="2023-03-21T16:42:00Z">
                  <w:rPr>
                    <w:rFonts w:ascii="Arial" w:eastAsia="Arial" w:hAnsi="Arial" w:cs="Arial"/>
                    <w:color w:val="000000"/>
                  </w:rPr>
                </w:rPrChange>
              </w:rPr>
              <w:t>0.00 (0.00)</w:t>
            </w:r>
          </w:p>
        </w:tc>
        <w:tc>
          <w:tcPr>
            <w:tcW w:w="1597"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673C39E"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273" w:author="Godbole, Suneeta" w:date="2023-03-21T16:42:00Z">
                  <w:rPr/>
                </w:rPrChange>
              </w:rPr>
            </w:pPr>
            <w:r w:rsidRPr="00842802">
              <w:rPr>
                <w:rFonts w:ascii="Times New Roman" w:eastAsia="Arial" w:hAnsi="Times New Roman" w:cs="Times New Roman"/>
                <w:color w:val="000000"/>
                <w:sz w:val="24"/>
                <w:szCs w:val="24"/>
                <w:rPrChange w:id="274" w:author="Godbole, Suneeta" w:date="2023-03-21T16:42:00Z">
                  <w:rPr>
                    <w:rFonts w:ascii="Arial" w:eastAsia="Arial" w:hAnsi="Arial" w:cs="Arial"/>
                    <w:color w:val="000000"/>
                  </w:rPr>
                </w:rPrChange>
              </w:rPr>
              <w:t>63.93 (6.26)</w:t>
            </w:r>
          </w:p>
        </w:tc>
        <w:tc>
          <w:tcPr>
            <w:tcW w:w="171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422442E4"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275" w:author="Godbole, Suneeta" w:date="2023-03-21T16:42:00Z">
                  <w:rPr/>
                </w:rPrChange>
              </w:rPr>
            </w:pPr>
            <w:r w:rsidRPr="00842802">
              <w:rPr>
                <w:rFonts w:ascii="Times New Roman" w:eastAsia="Arial" w:hAnsi="Times New Roman" w:cs="Times New Roman"/>
                <w:color w:val="000000"/>
                <w:sz w:val="24"/>
                <w:szCs w:val="24"/>
                <w:rPrChange w:id="276" w:author="Godbole, Suneeta" w:date="2023-03-21T16:42:00Z">
                  <w:rPr>
                    <w:rFonts w:ascii="Arial" w:eastAsia="Arial" w:hAnsi="Arial" w:cs="Arial"/>
                    <w:color w:val="000000"/>
                  </w:rPr>
                </w:rPrChange>
              </w:rPr>
              <w:t>60.16 (3.78)</w:t>
            </w:r>
          </w:p>
        </w:tc>
        <w:tc>
          <w:tcPr>
            <w:tcW w:w="171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0426EB0A"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hAnsi="Times New Roman" w:cs="Times New Roman"/>
                <w:sz w:val="24"/>
                <w:szCs w:val="24"/>
                <w:rPrChange w:id="277" w:author="Godbole, Suneeta" w:date="2023-03-21T16:42:00Z">
                  <w:rPr/>
                </w:rPrChange>
              </w:rPr>
            </w:pPr>
            <w:r w:rsidRPr="00842802">
              <w:rPr>
                <w:rFonts w:ascii="Times New Roman" w:eastAsia="Arial" w:hAnsi="Times New Roman" w:cs="Times New Roman"/>
                <w:color w:val="000000"/>
                <w:sz w:val="24"/>
                <w:szCs w:val="24"/>
                <w:rPrChange w:id="278" w:author="Godbole, Suneeta" w:date="2023-03-21T16:42:00Z">
                  <w:rPr>
                    <w:rFonts w:ascii="Arial" w:eastAsia="Arial" w:hAnsi="Arial" w:cs="Arial"/>
                    <w:color w:val="000000"/>
                  </w:rPr>
                </w:rPrChange>
              </w:rPr>
              <w:t>40.74 (30.10)</w:t>
            </w:r>
          </w:p>
        </w:tc>
      </w:tr>
      <w:tr w:rsidR="00842802" w14:paraId="6CBCB7D0" w14:textId="77777777" w:rsidTr="002C37AA">
        <w:trPr>
          <w:jc w:val="center"/>
        </w:trPr>
        <w:tc>
          <w:tcPr>
            <w:tcW w:w="10662" w:type="dxa"/>
            <w:gridSpan w:val="5"/>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5EFB60C8" w14:textId="77777777" w:rsidR="00842802" w:rsidRPr="00842802" w:rsidRDefault="00842802" w:rsidP="002C37AA">
            <w:pPr>
              <w:pBdr>
                <w:top w:val="none" w:sz="0" w:space="0" w:color="000000"/>
                <w:left w:val="none" w:sz="0" w:space="0" w:color="000000"/>
                <w:bottom w:val="none" w:sz="0" w:space="0" w:color="000000"/>
                <w:right w:val="none" w:sz="0" w:space="0" w:color="000000"/>
              </w:pBdr>
              <w:spacing w:before="100" w:after="100"/>
              <w:ind w:left="100" w:right="100"/>
              <w:rPr>
                <w:rFonts w:ascii="Times New Roman" w:hAnsi="Times New Roman" w:cs="Times New Roman"/>
                <w:sz w:val="24"/>
                <w:szCs w:val="24"/>
                <w:rPrChange w:id="279" w:author="Godbole, Suneeta" w:date="2023-03-21T16:42:00Z">
                  <w:rPr/>
                </w:rPrChange>
              </w:rPr>
            </w:pPr>
            <w:r w:rsidRPr="00842802">
              <w:rPr>
                <w:rFonts w:ascii="Times New Roman" w:eastAsia="Arial" w:hAnsi="Times New Roman" w:cs="Times New Roman"/>
                <w:color w:val="000000"/>
                <w:sz w:val="20"/>
                <w:szCs w:val="20"/>
                <w:vertAlign w:val="superscript"/>
                <w:rPrChange w:id="280" w:author="Godbole, Suneeta" w:date="2023-03-21T16:42:00Z">
                  <w:rPr>
                    <w:rFonts w:ascii="Arial" w:eastAsia="Arial" w:hAnsi="Arial" w:cs="Arial"/>
                    <w:color w:val="000000"/>
                    <w:vertAlign w:val="superscript"/>
                  </w:rPr>
                </w:rPrChange>
              </w:rPr>
              <w:t>1</w:t>
            </w:r>
            <w:r w:rsidRPr="00842802">
              <w:rPr>
                <w:rFonts w:ascii="Times New Roman" w:eastAsia="Arial" w:hAnsi="Times New Roman" w:cs="Times New Roman"/>
                <w:color w:val="000000"/>
                <w:sz w:val="20"/>
                <w:szCs w:val="20"/>
                <w:rPrChange w:id="281" w:author="Godbole, Suneeta" w:date="2023-03-21T16:42:00Z">
                  <w:rPr>
                    <w:rFonts w:ascii="Arial" w:eastAsia="Arial" w:hAnsi="Arial" w:cs="Arial"/>
                    <w:color w:val="000000"/>
                  </w:rPr>
                </w:rPrChange>
              </w:rPr>
              <w:t>Mean (SD); n (%)</w:t>
            </w:r>
          </w:p>
        </w:tc>
      </w:tr>
    </w:tbl>
    <w:p w14:paraId="440102AE" w14:textId="1AB40341" w:rsidR="00842802" w:rsidRDefault="00842802" w:rsidP="007862C8">
      <w:pPr>
        <w:spacing w:line="480" w:lineRule="auto"/>
        <w:rPr>
          <w:ins w:id="282" w:author="Godbole, Suneeta" w:date="2023-03-21T16:39:00Z"/>
          <w:rFonts w:ascii="Times New Roman" w:hAnsi="Times New Roman" w:cs="Times New Roman"/>
          <w:sz w:val="24"/>
          <w:szCs w:val="24"/>
        </w:rPr>
      </w:pPr>
    </w:p>
    <w:tbl>
      <w:tblPr>
        <w:tblStyle w:val="TableGrid"/>
        <w:tblW w:w="0" w:type="auto"/>
        <w:tblLook w:val="04A0" w:firstRow="1" w:lastRow="0" w:firstColumn="1" w:lastColumn="0" w:noHBand="0" w:noVBand="1"/>
      </w:tblPr>
      <w:tblGrid>
        <w:gridCol w:w="9350"/>
      </w:tblGrid>
      <w:tr w:rsidR="00842802" w14:paraId="00BC8FFC" w14:textId="77777777" w:rsidTr="00842802">
        <w:tc>
          <w:tcPr>
            <w:tcW w:w="9350" w:type="dxa"/>
          </w:tcPr>
          <w:p w14:paraId="0A8A8FD5" w14:textId="352FCC68" w:rsidR="00842802" w:rsidRDefault="00842802" w:rsidP="007862C8">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71F461B" wp14:editId="72A814B8">
                  <wp:extent cx="5943600" cy="26371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637155"/>
                          </a:xfrm>
                          <a:prstGeom prst="rect">
                            <a:avLst/>
                          </a:prstGeom>
                          <a:noFill/>
                          <a:ln>
                            <a:noFill/>
                          </a:ln>
                        </pic:spPr>
                      </pic:pic>
                    </a:graphicData>
                  </a:graphic>
                </wp:inline>
              </w:drawing>
            </w:r>
          </w:p>
        </w:tc>
      </w:tr>
      <w:tr w:rsidR="00842802" w14:paraId="7616698E" w14:textId="77777777" w:rsidTr="00842802">
        <w:tc>
          <w:tcPr>
            <w:tcW w:w="9350" w:type="dxa"/>
          </w:tcPr>
          <w:p w14:paraId="5CEC7376" w14:textId="70ADF145" w:rsidR="00842802" w:rsidRDefault="00842802"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Figure 1: </w:t>
            </w:r>
          </w:p>
        </w:tc>
      </w:tr>
    </w:tbl>
    <w:p w14:paraId="06ED902F" w14:textId="77777777" w:rsidR="00842802" w:rsidRDefault="00842802" w:rsidP="007862C8">
      <w:pPr>
        <w:spacing w:line="480" w:lineRule="auto"/>
        <w:rPr>
          <w:rFonts w:ascii="Times New Roman" w:hAnsi="Times New Roman" w:cs="Times New Roman"/>
          <w:sz w:val="24"/>
          <w:szCs w:val="24"/>
        </w:rPr>
      </w:pPr>
    </w:p>
    <w:p w14:paraId="1432454E" w14:textId="44B318C4" w:rsidR="00080F21" w:rsidRDefault="00080F21" w:rsidP="00FF541D">
      <w:pPr>
        <w:spacing w:line="480" w:lineRule="auto"/>
        <w:ind w:firstLine="720"/>
        <w:rPr>
          <w:rFonts w:ascii="Times New Roman" w:hAnsi="Times New Roman" w:cs="Times New Roman"/>
          <w:sz w:val="24"/>
          <w:szCs w:val="24"/>
        </w:rPr>
      </w:pPr>
      <w:commentRangeStart w:id="283"/>
      <w:r>
        <w:rPr>
          <w:rFonts w:ascii="Times New Roman" w:hAnsi="Times New Roman" w:cs="Times New Roman"/>
          <w:sz w:val="24"/>
          <w:szCs w:val="24"/>
        </w:rPr>
        <w:t xml:space="preserve">The ROC curves </w:t>
      </w:r>
      <w:commentRangeEnd w:id="283"/>
      <w:r w:rsidR="003C695F">
        <w:rPr>
          <w:rStyle w:val="CommentReference"/>
        </w:rPr>
        <w:commentReference w:id="283"/>
      </w:r>
      <w:r>
        <w:rPr>
          <w:rFonts w:ascii="Times New Roman" w:hAnsi="Times New Roman" w:cs="Times New Roman"/>
          <w:sz w:val="24"/>
          <w:szCs w:val="24"/>
        </w:rPr>
        <w:t xml:space="preserve">for the prediction analysis compared the discrimination ability for two models; one uses summary features of the trajectory of the pupillary light </w:t>
      </w:r>
      <w:r w:rsidR="00E54C9D">
        <w:rPr>
          <w:rFonts w:ascii="Times New Roman" w:hAnsi="Times New Roman" w:cs="Times New Roman"/>
          <w:sz w:val="24"/>
          <w:szCs w:val="24"/>
        </w:rPr>
        <w:t>reflex</w:t>
      </w:r>
      <w:r>
        <w:rPr>
          <w:rFonts w:ascii="Times New Roman" w:hAnsi="Times New Roman" w:cs="Times New Roman"/>
          <w:sz w:val="24"/>
          <w:szCs w:val="24"/>
        </w:rPr>
        <w:t xml:space="preserve"> and the second used the full trajectory of the pupillary light </w:t>
      </w:r>
      <w:r w:rsidR="00E54C9D">
        <w:rPr>
          <w:rFonts w:ascii="Times New Roman" w:hAnsi="Times New Roman" w:cs="Times New Roman"/>
          <w:sz w:val="24"/>
          <w:szCs w:val="24"/>
        </w:rPr>
        <w:t xml:space="preserve">reflex </w:t>
      </w:r>
      <w:r>
        <w:rPr>
          <w:rFonts w:ascii="Times New Roman" w:hAnsi="Times New Roman" w:cs="Times New Roman"/>
          <w:sz w:val="24"/>
          <w:szCs w:val="24"/>
        </w:rPr>
        <w:t xml:space="preserve">(Figure 1). </w:t>
      </w:r>
      <w:commentRangeStart w:id="284"/>
      <w:r>
        <w:rPr>
          <w:rFonts w:ascii="Times New Roman" w:hAnsi="Times New Roman" w:cs="Times New Roman"/>
          <w:sz w:val="24"/>
          <w:szCs w:val="24"/>
        </w:rPr>
        <w:t xml:space="preserve">The AUCs, used to quantify the discrimination ability of the model, for these prediction models ranged from 0.68 to 0.71, with the model using the full trajectory of pupillary light </w:t>
      </w:r>
      <w:r w:rsidR="00E54C9D">
        <w:rPr>
          <w:rFonts w:ascii="Times New Roman" w:hAnsi="Times New Roman" w:cs="Times New Roman"/>
          <w:sz w:val="24"/>
          <w:szCs w:val="24"/>
        </w:rPr>
        <w:t xml:space="preserve">reflex </w:t>
      </w:r>
      <w:r>
        <w:rPr>
          <w:rFonts w:ascii="Times New Roman" w:hAnsi="Times New Roman" w:cs="Times New Roman"/>
          <w:sz w:val="24"/>
          <w:szCs w:val="24"/>
        </w:rPr>
        <w:t>having the higher AUC</w:t>
      </w:r>
      <w:commentRangeEnd w:id="284"/>
      <w:r w:rsidR="005E26CA">
        <w:rPr>
          <w:rStyle w:val="CommentReference"/>
        </w:rPr>
        <w:commentReference w:id="284"/>
      </w:r>
      <w:r>
        <w:rPr>
          <w:rFonts w:ascii="Times New Roman" w:hAnsi="Times New Roman" w:cs="Times New Roman"/>
          <w:sz w:val="24"/>
          <w:szCs w:val="24"/>
        </w:rPr>
        <w:t xml:space="preserve">. This indicates that models using full trajectory information of pupillary light </w:t>
      </w:r>
      <w:r w:rsidR="00E54C9D">
        <w:rPr>
          <w:rFonts w:ascii="Times New Roman" w:hAnsi="Times New Roman" w:cs="Times New Roman"/>
          <w:sz w:val="24"/>
          <w:szCs w:val="24"/>
        </w:rPr>
        <w:t xml:space="preserve">reflex </w:t>
      </w:r>
      <w:r>
        <w:rPr>
          <w:rFonts w:ascii="Times New Roman" w:hAnsi="Times New Roman" w:cs="Times New Roman"/>
          <w:sz w:val="24"/>
          <w:szCs w:val="24"/>
        </w:rPr>
        <w:t xml:space="preserve">may have the ability to discriminate between cannabis </w:t>
      </w:r>
      <w:commentRangeStart w:id="285"/>
      <w:commentRangeStart w:id="286"/>
      <w:r>
        <w:rPr>
          <w:rFonts w:ascii="Times New Roman" w:hAnsi="Times New Roman" w:cs="Times New Roman"/>
          <w:sz w:val="24"/>
          <w:szCs w:val="24"/>
        </w:rPr>
        <w:t>smokers and non-smokers</w:t>
      </w:r>
      <w:commentRangeEnd w:id="285"/>
      <w:r>
        <w:rPr>
          <w:rStyle w:val="CommentReference"/>
        </w:rPr>
        <w:commentReference w:id="285"/>
      </w:r>
      <w:commentRangeEnd w:id="286"/>
      <w:r w:rsidR="005E26CA">
        <w:rPr>
          <w:rStyle w:val="CommentReference"/>
        </w:rPr>
        <w:commentReference w:id="286"/>
      </w:r>
      <w:r w:rsidR="00E54C9D">
        <w:rPr>
          <w:rFonts w:ascii="Times New Roman" w:hAnsi="Times New Roman" w:cs="Times New Roman"/>
          <w:sz w:val="24"/>
          <w:szCs w:val="24"/>
        </w:rPr>
        <w:t xml:space="preserve"> better than feature-based models</w:t>
      </w:r>
      <w:r>
        <w:rPr>
          <w:rFonts w:ascii="Times New Roman" w:hAnsi="Times New Roman" w:cs="Times New Roman"/>
          <w:sz w:val="24"/>
          <w:szCs w:val="24"/>
        </w:rPr>
        <w:t xml:space="preserve">. </w:t>
      </w:r>
    </w:p>
    <w:tbl>
      <w:tblPr>
        <w:tblStyle w:val="TableGrid"/>
        <w:tblW w:w="9895" w:type="dxa"/>
        <w:tblLook w:val="04A0" w:firstRow="1" w:lastRow="0" w:firstColumn="1" w:lastColumn="0" w:noHBand="0" w:noVBand="1"/>
      </w:tblPr>
      <w:tblGrid>
        <w:gridCol w:w="9895"/>
      </w:tblGrid>
      <w:tr w:rsidR="00080F21" w14:paraId="3274BC15" w14:textId="77777777" w:rsidTr="00C74655">
        <w:tc>
          <w:tcPr>
            <w:tcW w:w="9895" w:type="dxa"/>
          </w:tcPr>
          <w:p w14:paraId="002BFC25" w14:textId="68D520BE" w:rsidR="00080F21" w:rsidRDefault="008E1745" w:rsidP="00080F2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875EAFC" wp14:editId="23395095">
                  <wp:extent cx="5943600" cy="2971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971800"/>
                          </a:xfrm>
                          <a:prstGeom prst="rect">
                            <a:avLst/>
                          </a:prstGeom>
                          <a:noFill/>
                          <a:ln>
                            <a:noFill/>
                          </a:ln>
                        </pic:spPr>
                      </pic:pic>
                    </a:graphicData>
                  </a:graphic>
                </wp:inline>
              </w:drawing>
            </w:r>
          </w:p>
        </w:tc>
      </w:tr>
      <w:tr w:rsidR="00080F21" w14:paraId="5F36866B" w14:textId="77777777" w:rsidTr="00C74655">
        <w:tc>
          <w:tcPr>
            <w:tcW w:w="9895" w:type="dxa"/>
          </w:tcPr>
          <w:p w14:paraId="179BA1CE" w14:textId="2D703204" w:rsidR="00080F21" w:rsidRDefault="00097589" w:rsidP="00080F21">
            <w:pPr>
              <w:rPr>
                <w:rFonts w:ascii="Times New Roman" w:hAnsi="Times New Roman" w:cs="Times New Roman"/>
                <w:sz w:val="24"/>
                <w:szCs w:val="24"/>
              </w:rPr>
            </w:pPr>
            <w:r>
              <w:rPr>
                <w:rFonts w:ascii="Times New Roman" w:hAnsi="Times New Roman" w:cs="Times New Roman"/>
                <w:sz w:val="24"/>
                <w:szCs w:val="24"/>
              </w:rPr>
              <w:t xml:space="preserve">Figure </w:t>
            </w:r>
            <w:del w:id="287" w:author="Godbole, Suneeta" w:date="2023-03-21T16:40:00Z">
              <w:r w:rsidDel="00842802">
                <w:rPr>
                  <w:rFonts w:ascii="Times New Roman" w:hAnsi="Times New Roman" w:cs="Times New Roman"/>
                  <w:sz w:val="24"/>
                  <w:szCs w:val="24"/>
                </w:rPr>
                <w:delText>X</w:delText>
              </w:r>
              <w:r w:rsidR="008E1745" w:rsidDel="00842802">
                <w:rPr>
                  <w:rFonts w:ascii="Times New Roman" w:hAnsi="Times New Roman" w:cs="Times New Roman"/>
                  <w:sz w:val="24"/>
                  <w:szCs w:val="24"/>
                </w:rPr>
                <w:delText>A</w:delText>
              </w:r>
            </w:del>
            <w:ins w:id="288" w:author="Godbole, Suneeta" w:date="2023-03-21T16:40:00Z">
              <w:r w:rsidR="00842802">
                <w:rPr>
                  <w:rFonts w:ascii="Times New Roman" w:hAnsi="Times New Roman" w:cs="Times New Roman"/>
                  <w:sz w:val="24"/>
                  <w:szCs w:val="24"/>
                </w:rPr>
                <w:t>2</w:t>
              </w:r>
              <w:r w:rsidR="00842802">
                <w:rPr>
                  <w:rFonts w:ascii="Times New Roman" w:hAnsi="Times New Roman" w:cs="Times New Roman"/>
                  <w:sz w:val="24"/>
                  <w:szCs w:val="24"/>
                </w:rPr>
                <w:t>A</w:t>
              </w:r>
            </w:ins>
            <w:r>
              <w:rPr>
                <w:rFonts w:ascii="Times New Roman" w:hAnsi="Times New Roman" w:cs="Times New Roman"/>
                <w:sz w:val="24"/>
                <w:szCs w:val="24"/>
              </w:rPr>
              <w:t xml:space="preserve">: </w:t>
            </w:r>
            <w:r w:rsidR="00F00A27">
              <w:rPr>
                <w:rFonts w:ascii="Times New Roman" w:hAnsi="Times New Roman" w:cs="Times New Roman"/>
                <w:sz w:val="24"/>
                <w:szCs w:val="24"/>
              </w:rPr>
              <w:t xml:space="preserve">Receiver Operator Characteristic curves (ROCs) </w:t>
            </w:r>
            <w:r w:rsidR="00077CB4">
              <w:rPr>
                <w:rFonts w:ascii="Times New Roman" w:hAnsi="Times New Roman" w:cs="Times New Roman"/>
                <w:sz w:val="24"/>
                <w:szCs w:val="24"/>
              </w:rPr>
              <w:t>for our two logistic regression models. H</w:t>
            </w:r>
            <w:r w:rsidR="00F00A27">
              <w:rPr>
                <w:rFonts w:ascii="Times New Roman" w:hAnsi="Times New Roman" w:cs="Times New Roman"/>
                <w:sz w:val="24"/>
                <w:szCs w:val="24"/>
              </w:rPr>
              <w:t xml:space="preserve">igher accuracy </w:t>
            </w:r>
            <w:r w:rsidR="00077CB4">
              <w:rPr>
                <w:rFonts w:ascii="Times New Roman" w:hAnsi="Times New Roman" w:cs="Times New Roman"/>
                <w:sz w:val="24"/>
                <w:szCs w:val="24"/>
              </w:rPr>
              <w:t xml:space="preserve">in predicting recent cannabis use is </w:t>
            </w:r>
            <w:r w:rsidR="00F00A27">
              <w:rPr>
                <w:rFonts w:ascii="Times New Roman" w:hAnsi="Times New Roman" w:cs="Times New Roman"/>
                <w:sz w:val="24"/>
                <w:szCs w:val="24"/>
              </w:rPr>
              <w:t xml:space="preserve">indicated by a higher AUC and the ROC curve following the left and top edge of the graph. </w:t>
            </w:r>
            <w:commentRangeStart w:id="289"/>
            <w:r w:rsidR="00F00A27">
              <w:rPr>
                <w:rFonts w:ascii="Times New Roman" w:hAnsi="Times New Roman" w:cs="Times New Roman"/>
                <w:sz w:val="24"/>
                <w:szCs w:val="24"/>
              </w:rPr>
              <w:t>The model depicted with the blue line was constructed with summary features of pupillary light reflex which included the point of minimal constriction, the area under the curve after the point of minimal constriction and the rebound dilation slope after the point of minimal constriction</w:t>
            </w:r>
            <w:r w:rsidR="00361768">
              <w:rPr>
                <w:rFonts w:ascii="Times New Roman" w:hAnsi="Times New Roman" w:cs="Times New Roman"/>
                <w:sz w:val="24"/>
                <w:szCs w:val="24"/>
              </w:rPr>
              <w:t xml:space="preserve">. The model depicted with the yellow was constricted with the full trajectory of pupillary light reflex without creating </w:t>
            </w:r>
            <w:commentRangeEnd w:id="289"/>
            <w:r w:rsidR="00332E41">
              <w:rPr>
                <w:rStyle w:val="CommentReference"/>
              </w:rPr>
              <w:commentReference w:id="289"/>
            </w:r>
            <w:r w:rsidR="00361768">
              <w:rPr>
                <w:rFonts w:ascii="Times New Roman" w:hAnsi="Times New Roman" w:cs="Times New Roman"/>
                <w:sz w:val="24"/>
                <w:szCs w:val="24"/>
              </w:rPr>
              <w:t xml:space="preserve">summary features. Although similar, the model utilizing the full trajectory data has better discrimination ability between smokers and non-smokers. </w:t>
            </w:r>
            <w:r w:rsidR="00F00A27">
              <w:rPr>
                <w:rFonts w:ascii="Times New Roman" w:hAnsi="Times New Roman" w:cs="Times New Roman"/>
                <w:sz w:val="24"/>
                <w:szCs w:val="24"/>
              </w:rPr>
              <w:t xml:space="preserve"> </w:t>
            </w:r>
          </w:p>
          <w:p w14:paraId="016DEAA9" w14:textId="093520DD" w:rsidR="008E1745" w:rsidRDefault="008E1745" w:rsidP="008E1745">
            <w:pPr>
              <w:rPr>
                <w:rFonts w:ascii="Times New Roman" w:hAnsi="Times New Roman" w:cs="Times New Roman"/>
                <w:sz w:val="24"/>
                <w:szCs w:val="24"/>
              </w:rPr>
            </w:pPr>
            <w:r>
              <w:rPr>
                <w:rFonts w:ascii="Times New Roman" w:hAnsi="Times New Roman" w:cs="Times New Roman"/>
                <w:sz w:val="24"/>
                <w:szCs w:val="24"/>
              </w:rPr>
              <w:t xml:space="preserve">Figure </w:t>
            </w:r>
            <w:del w:id="290" w:author="Godbole, Suneeta" w:date="2023-03-21T16:40:00Z">
              <w:r w:rsidDel="00842802">
                <w:rPr>
                  <w:rFonts w:ascii="Times New Roman" w:hAnsi="Times New Roman" w:cs="Times New Roman"/>
                  <w:sz w:val="24"/>
                  <w:szCs w:val="24"/>
                </w:rPr>
                <w:delText>XB</w:delText>
              </w:r>
            </w:del>
            <w:ins w:id="291" w:author="Godbole, Suneeta" w:date="2023-03-21T16:40:00Z">
              <w:r w:rsidR="00842802">
                <w:rPr>
                  <w:rFonts w:ascii="Times New Roman" w:hAnsi="Times New Roman" w:cs="Times New Roman"/>
                  <w:sz w:val="24"/>
                  <w:szCs w:val="24"/>
                </w:rPr>
                <w:t>2</w:t>
              </w:r>
              <w:r w:rsidR="00842802">
                <w:rPr>
                  <w:rFonts w:ascii="Times New Roman" w:hAnsi="Times New Roman" w:cs="Times New Roman"/>
                  <w:sz w:val="24"/>
                  <w:szCs w:val="24"/>
                </w:rPr>
                <w:t>B</w:t>
              </w:r>
            </w:ins>
            <w:r>
              <w:rPr>
                <w:rFonts w:ascii="Times New Roman" w:hAnsi="Times New Roman" w:cs="Times New Roman"/>
                <w:sz w:val="24"/>
                <w:szCs w:val="24"/>
              </w:rPr>
              <w:t>: The d</w:t>
            </w:r>
            <w:r w:rsidRPr="00833772">
              <w:rPr>
                <w:rFonts w:ascii="Times New Roman" w:hAnsi="Times New Roman" w:cs="Times New Roman"/>
                <w:sz w:val="24"/>
                <w:szCs w:val="24"/>
              </w:rPr>
              <w:t>ashed lines indicate</w:t>
            </w:r>
            <w:r>
              <w:rPr>
                <w:rFonts w:ascii="Times New Roman" w:hAnsi="Times New Roman" w:cs="Times New Roman"/>
                <w:sz w:val="24"/>
                <w:szCs w:val="24"/>
              </w:rPr>
              <w:t xml:space="preserve"> the</w:t>
            </w:r>
            <w:r w:rsidRPr="00833772">
              <w:rPr>
                <w:rFonts w:ascii="Times New Roman" w:hAnsi="Times New Roman" w:cs="Times New Roman"/>
                <w:sz w:val="24"/>
                <w:szCs w:val="24"/>
              </w:rPr>
              <w:t xml:space="preserve"> </w:t>
            </w:r>
            <w:r>
              <w:rPr>
                <w:rFonts w:ascii="Times New Roman" w:hAnsi="Times New Roman" w:cs="Times New Roman"/>
                <w:sz w:val="24"/>
                <w:szCs w:val="24"/>
              </w:rPr>
              <w:t>point wise 95%</w:t>
            </w:r>
            <w:commentRangeStart w:id="292"/>
            <w:commentRangeStart w:id="293"/>
            <w:commentRangeEnd w:id="292"/>
            <w:r>
              <w:rPr>
                <w:rStyle w:val="CommentReference"/>
              </w:rPr>
              <w:commentReference w:id="292"/>
            </w:r>
            <w:commentRangeEnd w:id="293"/>
            <w:r w:rsidR="00C74655">
              <w:rPr>
                <w:rStyle w:val="CommentReference"/>
              </w:rPr>
              <w:commentReference w:id="293"/>
            </w:r>
            <w:r w:rsidRPr="00833772">
              <w:rPr>
                <w:rFonts w:ascii="Times New Roman" w:hAnsi="Times New Roman" w:cs="Times New Roman"/>
                <w:sz w:val="24"/>
                <w:szCs w:val="24"/>
              </w:rPr>
              <w:t xml:space="preserve"> confidence interval around the </w:t>
            </w:r>
            <w:r>
              <w:rPr>
                <w:rFonts w:ascii="Times New Roman" w:hAnsi="Times New Roman" w:cs="Times New Roman"/>
                <w:sz w:val="24"/>
                <w:szCs w:val="24"/>
              </w:rPr>
              <w:t>Odds Ratio (OR) estimate.</w:t>
            </w:r>
          </w:p>
          <w:p w14:paraId="436044A7" w14:textId="3ADEA685" w:rsidR="008E1745" w:rsidRDefault="008E1745" w:rsidP="008E1745">
            <w:pPr>
              <w:rPr>
                <w:rFonts w:ascii="Times New Roman" w:hAnsi="Times New Roman" w:cs="Times New Roman"/>
                <w:sz w:val="24"/>
                <w:szCs w:val="24"/>
              </w:rPr>
            </w:pPr>
            <w:r>
              <w:rPr>
                <w:rFonts w:ascii="Times New Roman" w:hAnsi="Times New Roman" w:cs="Times New Roman"/>
                <w:sz w:val="24"/>
                <w:szCs w:val="24"/>
              </w:rPr>
              <w:t xml:space="preserve">The plot depicts the odds ratio (OR) of being a </w:t>
            </w:r>
            <w:proofErr w:type="gramStart"/>
            <w:r>
              <w:rPr>
                <w:rFonts w:ascii="Times New Roman" w:hAnsi="Times New Roman" w:cs="Times New Roman"/>
                <w:sz w:val="24"/>
                <w:szCs w:val="24"/>
              </w:rPr>
              <w:t>smokers vs non-smokers</w:t>
            </w:r>
            <w:proofErr w:type="gramEnd"/>
            <w:r>
              <w:rPr>
                <w:rFonts w:ascii="Times New Roman" w:hAnsi="Times New Roman" w:cs="Times New Roman"/>
                <w:sz w:val="24"/>
                <w:szCs w:val="24"/>
              </w:rPr>
              <w:t xml:space="preserve"> across the time course of the pupillary light reflex. High ORs would increase the probability of predicting a smoker. The red dotted segments indicate areas where the confidence interval (both dashed lines) are above or below </w:t>
            </w:r>
            <w:proofErr w:type="gramStart"/>
            <w:r>
              <w:rPr>
                <w:rFonts w:ascii="Times New Roman" w:hAnsi="Times New Roman" w:cs="Times New Roman"/>
                <w:sz w:val="24"/>
                <w:szCs w:val="24"/>
              </w:rPr>
              <w:t>critical  value</w:t>
            </w:r>
            <w:proofErr w:type="gramEnd"/>
            <w:r>
              <w:rPr>
                <w:rFonts w:ascii="Times New Roman" w:hAnsi="Times New Roman" w:cs="Times New Roman"/>
                <w:sz w:val="24"/>
                <w:szCs w:val="24"/>
              </w:rPr>
              <w:t>, demonstrating statistically significant differences between smokers and non-smokers.</w:t>
            </w:r>
          </w:p>
        </w:tc>
      </w:tr>
    </w:tbl>
    <w:p w14:paraId="52AD6ABF" w14:textId="44E23A65" w:rsidR="00990BBF" w:rsidRDefault="00990BBF" w:rsidP="007862C8">
      <w:pPr>
        <w:spacing w:line="480" w:lineRule="auto"/>
        <w:rPr>
          <w:ins w:id="294" w:author="Wrobel, Julia" w:date="2023-03-19T14:26:00Z"/>
          <w:rFonts w:ascii="Times New Roman" w:hAnsi="Times New Roman" w:cs="Times New Roman"/>
          <w:sz w:val="24"/>
          <w:szCs w:val="24"/>
        </w:rPr>
      </w:pPr>
    </w:p>
    <w:p w14:paraId="35E71B6B" w14:textId="3AD89469" w:rsidR="003B523C" w:rsidDel="006419E2" w:rsidRDefault="003B523C">
      <w:pPr>
        <w:spacing w:line="480" w:lineRule="auto"/>
        <w:ind w:firstLine="720"/>
        <w:rPr>
          <w:del w:id="295" w:author="Wrobel, Julia" w:date="2023-03-19T14:46:00Z"/>
          <w:rFonts w:ascii="Times New Roman" w:hAnsi="Times New Roman" w:cs="Times New Roman"/>
          <w:sz w:val="24"/>
          <w:szCs w:val="24"/>
        </w:rPr>
        <w:pPrChange w:id="296" w:author="Wrobel, Julia" w:date="2023-03-19T14:29:00Z">
          <w:pPr>
            <w:spacing w:line="480" w:lineRule="auto"/>
          </w:pPr>
        </w:pPrChange>
      </w:pPr>
      <w:ins w:id="297" w:author="Wrobel, Julia" w:date="2023-03-19T14:28:00Z">
        <w:r>
          <w:rPr>
            <w:rFonts w:ascii="Times New Roman" w:hAnsi="Times New Roman" w:cs="Times New Roman"/>
            <w:sz w:val="24"/>
            <w:szCs w:val="24"/>
          </w:rPr>
          <w:t>Because t</w:t>
        </w:r>
      </w:ins>
      <w:ins w:id="298" w:author="Wrobel, Julia" w:date="2023-03-19T14:27:00Z">
        <w:r>
          <w:rPr>
            <w:rFonts w:ascii="Times New Roman" w:hAnsi="Times New Roman" w:cs="Times New Roman"/>
            <w:sz w:val="24"/>
            <w:szCs w:val="24"/>
          </w:rPr>
          <w:t xml:space="preserve">he functional logistic regression model in the yellow line of Figure XX (1 </w:t>
        </w:r>
        <w:proofErr w:type="gramStart"/>
        <w:r>
          <w:rPr>
            <w:rFonts w:ascii="Times New Roman" w:hAnsi="Times New Roman" w:cs="Times New Roman"/>
            <w:sz w:val="24"/>
            <w:szCs w:val="24"/>
          </w:rPr>
          <w:t>now, but</w:t>
        </w:r>
        <w:proofErr w:type="gramEnd"/>
        <w:r>
          <w:rPr>
            <w:rFonts w:ascii="Times New Roman" w:hAnsi="Times New Roman" w:cs="Times New Roman"/>
            <w:sz w:val="24"/>
            <w:szCs w:val="24"/>
          </w:rPr>
          <w:t xml:space="preserve"> will become Figure2A) </w:t>
        </w:r>
      </w:ins>
      <w:ins w:id="299" w:author="Wrobel, Julia" w:date="2023-03-19T14:28:00Z">
        <w:r>
          <w:rPr>
            <w:rFonts w:ascii="Times New Roman" w:hAnsi="Times New Roman" w:cs="Times New Roman"/>
            <w:sz w:val="24"/>
            <w:szCs w:val="24"/>
          </w:rPr>
          <w:t>leverages information in the full pupil response trajectories it is better able to discriminate between participants who have recent</w:t>
        </w:r>
      </w:ins>
      <w:ins w:id="300" w:author="Wrobel, Julia" w:date="2023-03-19T14:29:00Z">
        <w:r>
          <w:rPr>
            <w:rFonts w:ascii="Times New Roman" w:hAnsi="Times New Roman" w:cs="Times New Roman"/>
            <w:sz w:val="24"/>
            <w:szCs w:val="24"/>
          </w:rPr>
          <w:t>ly used cannabis from those who have not. An added benefit of this model is</w:t>
        </w:r>
      </w:ins>
      <w:ins w:id="301" w:author="Wrobel, Julia" w:date="2023-03-19T14:42:00Z">
        <w:r w:rsidR="006419E2">
          <w:rPr>
            <w:rFonts w:ascii="Times New Roman" w:hAnsi="Times New Roman" w:cs="Times New Roman"/>
            <w:sz w:val="24"/>
            <w:szCs w:val="24"/>
          </w:rPr>
          <w:t xml:space="preserve"> the ability to visualize the </w:t>
        </w:r>
      </w:ins>
      <w:ins w:id="302" w:author="Wrobel, Julia" w:date="2023-03-19T14:44:00Z">
        <w:r w:rsidR="006419E2">
          <w:rPr>
            <w:rFonts w:ascii="Times New Roman" w:hAnsi="Times New Roman" w:cs="Times New Roman"/>
            <w:sz w:val="24"/>
            <w:szCs w:val="24"/>
          </w:rPr>
          <w:t>odds of</w:t>
        </w:r>
      </w:ins>
      <w:ins w:id="303" w:author="Wrobel, Julia" w:date="2023-03-19T14:43:00Z">
        <w:r w:rsidR="006419E2">
          <w:rPr>
            <w:rFonts w:ascii="Times New Roman" w:hAnsi="Times New Roman" w:cs="Times New Roman"/>
            <w:sz w:val="24"/>
            <w:szCs w:val="24"/>
          </w:rPr>
          <w:t xml:space="preserve"> cannabis use </w:t>
        </w:r>
      </w:ins>
      <w:ins w:id="304" w:author="Wrobel, Julia" w:date="2023-03-19T14:45:00Z">
        <w:r w:rsidR="006419E2">
          <w:rPr>
            <w:rFonts w:ascii="Times New Roman" w:hAnsi="Times New Roman" w:cs="Times New Roman"/>
            <w:sz w:val="24"/>
            <w:szCs w:val="24"/>
          </w:rPr>
          <w:t>over the 10 seconds of the pupil light response test</w:t>
        </w:r>
      </w:ins>
      <w:ins w:id="305" w:author="Wrobel, Julia" w:date="2023-03-19T14:46:00Z">
        <w:r w:rsidR="006419E2">
          <w:rPr>
            <w:rFonts w:ascii="Times New Roman" w:hAnsi="Times New Roman" w:cs="Times New Roman"/>
            <w:sz w:val="24"/>
            <w:szCs w:val="24"/>
          </w:rPr>
          <w:t xml:space="preserve"> (</w:t>
        </w:r>
        <w:commentRangeStart w:id="306"/>
        <w:r w:rsidR="006419E2">
          <w:rPr>
            <w:rFonts w:ascii="Times New Roman" w:hAnsi="Times New Roman" w:cs="Times New Roman"/>
            <w:sz w:val="24"/>
            <w:szCs w:val="24"/>
          </w:rPr>
          <w:t>Figure 2</w:t>
        </w:r>
        <w:commentRangeEnd w:id="306"/>
        <w:r w:rsidR="006419E2">
          <w:rPr>
            <w:rStyle w:val="CommentReference"/>
          </w:rPr>
          <w:commentReference w:id="306"/>
        </w:r>
        <w:r w:rsidR="006419E2">
          <w:rPr>
            <w:rFonts w:ascii="Times New Roman" w:hAnsi="Times New Roman" w:cs="Times New Roman"/>
            <w:sz w:val="24"/>
            <w:szCs w:val="24"/>
          </w:rPr>
          <w:t>)</w:t>
        </w:r>
      </w:ins>
      <w:ins w:id="307" w:author="Wrobel, Julia" w:date="2023-03-19T14:45:00Z">
        <w:r w:rsidR="006419E2">
          <w:rPr>
            <w:rFonts w:ascii="Times New Roman" w:hAnsi="Times New Roman" w:cs="Times New Roman"/>
            <w:sz w:val="24"/>
            <w:szCs w:val="24"/>
          </w:rPr>
          <w:t>.</w:t>
        </w:r>
      </w:ins>
      <w:ins w:id="308" w:author="Wrobel, Julia" w:date="2023-03-19T14:46:00Z">
        <w:r w:rsidR="006419E2">
          <w:rPr>
            <w:rFonts w:ascii="Times New Roman" w:hAnsi="Times New Roman" w:cs="Times New Roman"/>
            <w:sz w:val="24"/>
            <w:szCs w:val="24"/>
          </w:rPr>
          <w:t xml:space="preserve"> </w:t>
        </w:r>
      </w:ins>
      <w:commentRangeStart w:id="309"/>
    </w:p>
    <w:p w14:paraId="2C824CF2" w14:textId="137D3FD2" w:rsidR="00080F21" w:rsidRDefault="00080F21" w:rsidP="006419E2">
      <w:pPr>
        <w:spacing w:line="480" w:lineRule="auto"/>
        <w:ind w:firstLine="720"/>
        <w:rPr>
          <w:rFonts w:ascii="Times New Roman" w:hAnsi="Times New Roman" w:cs="Times New Roman"/>
          <w:sz w:val="24"/>
          <w:szCs w:val="24"/>
        </w:rPr>
      </w:pPr>
      <w:del w:id="310" w:author="Wrobel, Julia" w:date="2023-03-19T14:44:00Z">
        <w:r w:rsidDel="006419E2">
          <w:rPr>
            <w:rFonts w:ascii="Times New Roman" w:hAnsi="Times New Roman" w:cs="Times New Roman"/>
            <w:sz w:val="24"/>
            <w:szCs w:val="24"/>
          </w:rPr>
          <w:lastRenderedPageBreak/>
          <w:delText xml:space="preserve">The full trajectory model used in the prediction analysis was a SoFR model that </w:delText>
        </w:r>
        <w:r w:rsidR="00335A93" w:rsidDel="006419E2">
          <w:rPr>
            <w:rFonts w:ascii="Times New Roman" w:hAnsi="Times New Roman" w:cs="Times New Roman"/>
            <w:sz w:val="24"/>
            <w:szCs w:val="24"/>
          </w:rPr>
          <w:delText>found differences in the average trajectory of smokers and non-smoker to predict the group for each trajectory</w:delText>
        </w:r>
      </w:del>
      <w:del w:id="311" w:author="Wrobel, Julia" w:date="2023-03-19T14:46:00Z">
        <w:r w:rsidR="00335A93" w:rsidDel="006419E2">
          <w:rPr>
            <w:rFonts w:ascii="Times New Roman" w:hAnsi="Times New Roman" w:cs="Times New Roman"/>
            <w:sz w:val="24"/>
            <w:szCs w:val="24"/>
          </w:rPr>
          <w:delText xml:space="preserve">. </w:delText>
        </w:r>
        <w:r w:rsidR="00FE54BE" w:rsidDel="006419E2">
          <w:rPr>
            <w:rFonts w:ascii="Times New Roman" w:hAnsi="Times New Roman" w:cs="Times New Roman"/>
            <w:sz w:val="24"/>
            <w:szCs w:val="24"/>
          </w:rPr>
          <w:delText xml:space="preserve">A </w:delText>
        </w:r>
        <w:r w:rsidR="00335A93" w:rsidDel="006419E2">
          <w:rPr>
            <w:rFonts w:ascii="Times New Roman" w:hAnsi="Times New Roman" w:cs="Times New Roman"/>
            <w:sz w:val="24"/>
            <w:szCs w:val="24"/>
          </w:rPr>
          <w:delText xml:space="preserve">plot of </w:delText>
        </w:r>
        <w:r w:rsidR="00833772" w:rsidDel="006419E2">
          <w:rPr>
            <w:rFonts w:ascii="Times New Roman" w:hAnsi="Times New Roman" w:cs="Times New Roman"/>
            <w:sz w:val="24"/>
            <w:szCs w:val="24"/>
          </w:rPr>
          <w:delText>the odds ratio</w:delText>
        </w:r>
        <w:r w:rsidR="00335A93" w:rsidDel="006419E2">
          <w:rPr>
            <w:rFonts w:ascii="Times New Roman" w:hAnsi="Times New Roman" w:cs="Times New Roman"/>
            <w:sz w:val="24"/>
            <w:szCs w:val="24"/>
          </w:rPr>
          <w:delText xml:space="preserve"> between smoker and non-smoker trajectories is </w:delText>
        </w:r>
        <w:r w:rsidR="00833772" w:rsidDel="006419E2">
          <w:rPr>
            <w:rFonts w:ascii="Times New Roman" w:hAnsi="Times New Roman" w:cs="Times New Roman"/>
            <w:sz w:val="24"/>
            <w:szCs w:val="24"/>
          </w:rPr>
          <w:delText>shown</w:delText>
        </w:r>
        <w:r w:rsidR="00335A93" w:rsidDel="006419E2">
          <w:rPr>
            <w:rFonts w:ascii="Times New Roman" w:hAnsi="Times New Roman" w:cs="Times New Roman"/>
            <w:sz w:val="24"/>
            <w:szCs w:val="24"/>
          </w:rPr>
          <w:delText xml:space="preserve">. </w:delText>
        </w:r>
      </w:del>
      <w:ins w:id="312" w:author="Wrobel, Julia" w:date="2023-03-19T14:49:00Z">
        <w:r w:rsidR="007D6F4D">
          <w:rPr>
            <w:rFonts w:ascii="Times New Roman" w:hAnsi="Times New Roman" w:cs="Times New Roman"/>
            <w:sz w:val="24"/>
            <w:szCs w:val="24"/>
          </w:rPr>
          <w:t>This plot shows</w:t>
        </w:r>
      </w:ins>
      <w:ins w:id="313" w:author="Wrobel, Julia" w:date="2023-03-19T14:51:00Z">
        <w:r w:rsidR="000075EF">
          <w:rPr>
            <w:rFonts w:ascii="Times New Roman" w:hAnsi="Times New Roman" w:cs="Times New Roman"/>
            <w:sz w:val="24"/>
            <w:szCs w:val="24"/>
          </w:rPr>
          <w:t>…</w:t>
        </w:r>
      </w:ins>
      <w:del w:id="314" w:author="Wrobel, Julia" w:date="2023-03-19T14:49:00Z">
        <w:r w:rsidR="00335A93" w:rsidDel="007D6F4D">
          <w:rPr>
            <w:rFonts w:ascii="Times New Roman" w:hAnsi="Times New Roman" w:cs="Times New Roman"/>
            <w:sz w:val="24"/>
            <w:szCs w:val="24"/>
          </w:rPr>
          <w:delText>From this plo</w:delText>
        </w:r>
      </w:del>
      <w:del w:id="315" w:author="Wrobel, Julia" w:date="2023-03-19T14:48:00Z">
        <w:r w:rsidR="00335A93" w:rsidDel="007D6F4D">
          <w:rPr>
            <w:rFonts w:ascii="Times New Roman" w:hAnsi="Times New Roman" w:cs="Times New Roman"/>
            <w:sz w:val="24"/>
            <w:szCs w:val="24"/>
          </w:rPr>
          <w:delText>t</w:delText>
        </w:r>
        <w:r w:rsidR="00FE54BE" w:rsidDel="007D6F4D">
          <w:rPr>
            <w:rFonts w:ascii="Times New Roman" w:hAnsi="Times New Roman" w:cs="Times New Roman"/>
            <w:sz w:val="24"/>
            <w:szCs w:val="24"/>
          </w:rPr>
          <w:delText xml:space="preserve"> in Figure 2</w:delText>
        </w:r>
      </w:del>
      <w:r w:rsidR="00FE54BE">
        <w:rPr>
          <w:rFonts w:ascii="Times New Roman" w:hAnsi="Times New Roman" w:cs="Times New Roman"/>
          <w:sz w:val="24"/>
          <w:szCs w:val="24"/>
        </w:rPr>
        <w:t>, and</w:t>
      </w:r>
      <w:r w:rsidR="0075567D">
        <w:rPr>
          <w:rFonts w:ascii="Times New Roman" w:hAnsi="Times New Roman" w:cs="Times New Roman"/>
          <w:sz w:val="24"/>
          <w:szCs w:val="24"/>
        </w:rPr>
        <w:t xml:space="preserve"> statistically</w:t>
      </w:r>
      <w:r w:rsidR="00335A93">
        <w:rPr>
          <w:rFonts w:ascii="Times New Roman" w:hAnsi="Times New Roman" w:cs="Times New Roman"/>
          <w:sz w:val="24"/>
          <w:szCs w:val="24"/>
        </w:rPr>
        <w:t xml:space="preserve"> significant differences are seen between </w:t>
      </w:r>
      <w:r w:rsidR="00C132EA">
        <w:rPr>
          <w:rFonts w:ascii="Times New Roman" w:hAnsi="Times New Roman" w:cs="Times New Roman"/>
          <w:sz w:val="24"/>
          <w:szCs w:val="24"/>
        </w:rPr>
        <w:t>2.03</w:t>
      </w:r>
      <w:r w:rsidR="00833772">
        <w:rPr>
          <w:rFonts w:ascii="Times New Roman" w:hAnsi="Times New Roman" w:cs="Times New Roman"/>
          <w:sz w:val="24"/>
          <w:szCs w:val="24"/>
        </w:rPr>
        <w:t xml:space="preserve"> and 3.7</w:t>
      </w:r>
      <w:r w:rsidR="00C132EA">
        <w:rPr>
          <w:rFonts w:ascii="Times New Roman" w:hAnsi="Times New Roman" w:cs="Times New Roman"/>
          <w:sz w:val="24"/>
          <w:szCs w:val="24"/>
        </w:rPr>
        <w:t>3</w:t>
      </w:r>
      <w:r w:rsidR="00833772">
        <w:rPr>
          <w:rFonts w:ascii="Times New Roman" w:hAnsi="Times New Roman" w:cs="Times New Roman"/>
          <w:sz w:val="24"/>
          <w:szCs w:val="24"/>
        </w:rPr>
        <w:t xml:space="preserve"> seconds </w:t>
      </w:r>
      <w:r w:rsidR="0075567D">
        <w:rPr>
          <w:rFonts w:ascii="Times New Roman" w:hAnsi="Times New Roman" w:cs="Times New Roman"/>
          <w:sz w:val="24"/>
          <w:szCs w:val="24"/>
        </w:rPr>
        <w:t xml:space="preserve">with a </w:t>
      </w:r>
      <w:r w:rsidR="00F00A27">
        <w:rPr>
          <w:rFonts w:ascii="Times New Roman" w:hAnsi="Times New Roman" w:cs="Times New Roman"/>
          <w:sz w:val="24"/>
          <w:szCs w:val="24"/>
        </w:rPr>
        <w:t>maximum</w:t>
      </w:r>
      <w:r w:rsidR="0075567D">
        <w:rPr>
          <w:rFonts w:ascii="Times New Roman" w:hAnsi="Times New Roman" w:cs="Times New Roman"/>
          <w:sz w:val="24"/>
          <w:szCs w:val="24"/>
        </w:rPr>
        <w:t xml:space="preserve"> difference at 2.97 seconds (OR: 2.66, 95% CI: [1.2</w:t>
      </w:r>
      <w:r w:rsidR="00C132EA">
        <w:rPr>
          <w:rFonts w:ascii="Times New Roman" w:hAnsi="Times New Roman" w:cs="Times New Roman"/>
          <w:sz w:val="24"/>
          <w:szCs w:val="24"/>
        </w:rPr>
        <w:t>8</w:t>
      </w:r>
      <w:r w:rsidR="0075567D">
        <w:rPr>
          <w:rFonts w:ascii="Times New Roman" w:hAnsi="Times New Roman" w:cs="Times New Roman"/>
          <w:sz w:val="24"/>
          <w:szCs w:val="24"/>
        </w:rPr>
        <w:t>, 5.5</w:t>
      </w:r>
      <w:r w:rsidR="00C132EA">
        <w:rPr>
          <w:rFonts w:ascii="Times New Roman" w:hAnsi="Times New Roman" w:cs="Times New Roman"/>
          <w:sz w:val="24"/>
          <w:szCs w:val="24"/>
        </w:rPr>
        <w:t>0</w:t>
      </w:r>
      <w:r w:rsidR="0075567D">
        <w:rPr>
          <w:rFonts w:ascii="Times New Roman" w:hAnsi="Times New Roman" w:cs="Times New Roman"/>
          <w:sz w:val="24"/>
          <w:szCs w:val="24"/>
        </w:rPr>
        <w:t xml:space="preserve">]) </w:t>
      </w:r>
      <w:r w:rsidR="00833772">
        <w:rPr>
          <w:rFonts w:ascii="Times New Roman" w:hAnsi="Times New Roman" w:cs="Times New Roman"/>
          <w:sz w:val="24"/>
          <w:szCs w:val="24"/>
        </w:rPr>
        <w:t>and between 5.7 and 7.</w:t>
      </w:r>
      <w:r w:rsidR="00C132EA">
        <w:rPr>
          <w:rFonts w:ascii="Times New Roman" w:hAnsi="Times New Roman" w:cs="Times New Roman"/>
          <w:sz w:val="24"/>
          <w:szCs w:val="24"/>
        </w:rPr>
        <w:t>3</w:t>
      </w:r>
      <w:r w:rsidR="00833772">
        <w:rPr>
          <w:rFonts w:ascii="Times New Roman" w:hAnsi="Times New Roman" w:cs="Times New Roman"/>
          <w:sz w:val="24"/>
          <w:szCs w:val="24"/>
        </w:rPr>
        <w:t xml:space="preserve"> seconds</w:t>
      </w:r>
      <w:r w:rsidR="0075567D">
        <w:rPr>
          <w:rFonts w:ascii="Times New Roman" w:hAnsi="Times New Roman" w:cs="Times New Roman"/>
          <w:sz w:val="24"/>
          <w:szCs w:val="24"/>
        </w:rPr>
        <w:t xml:space="preserve"> with a </w:t>
      </w:r>
      <w:r w:rsidR="00F00A27">
        <w:rPr>
          <w:rFonts w:ascii="Times New Roman" w:hAnsi="Times New Roman" w:cs="Times New Roman"/>
          <w:sz w:val="24"/>
          <w:szCs w:val="24"/>
        </w:rPr>
        <w:t>peak</w:t>
      </w:r>
      <w:r w:rsidR="0075567D">
        <w:rPr>
          <w:rFonts w:ascii="Times New Roman" w:hAnsi="Times New Roman" w:cs="Times New Roman"/>
          <w:sz w:val="24"/>
          <w:szCs w:val="24"/>
        </w:rPr>
        <w:t xml:space="preserve"> difference at 6.5</w:t>
      </w:r>
      <w:r w:rsidR="00C132EA">
        <w:rPr>
          <w:rFonts w:ascii="Times New Roman" w:hAnsi="Times New Roman" w:cs="Times New Roman"/>
          <w:sz w:val="24"/>
          <w:szCs w:val="24"/>
        </w:rPr>
        <w:t>7</w:t>
      </w:r>
      <w:r w:rsidR="0075567D">
        <w:rPr>
          <w:rFonts w:ascii="Times New Roman" w:hAnsi="Times New Roman" w:cs="Times New Roman"/>
          <w:sz w:val="24"/>
          <w:szCs w:val="24"/>
        </w:rPr>
        <w:t xml:space="preserve"> seconds (OR: 0.37, 95% CI: [0.1</w:t>
      </w:r>
      <w:r w:rsidR="00C132EA">
        <w:rPr>
          <w:rFonts w:ascii="Times New Roman" w:hAnsi="Times New Roman" w:cs="Times New Roman"/>
          <w:sz w:val="24"/>
          <w:szCs w:val="24"/>
        </w:rPr>
        <w:t>7</w:t>
      </w:r>
      <w:r w:rsidR="0075567D">
        <w:rPr>
          <w:rFonts w:ascii="Times New Roman" w:hAnsi="Times New Roman" w:cs="Times New Roman"/>
          <w:sz w:val="24"/>
          <w:szCs w:val="24"/>
        </w:rPr>
        <w:t>, 0.8</w:t>
      </w:r>
      <w:r w:rsidR="00C132EA">
        <w:rPr>
          <w:rFonts w:ascii="Times New Roman" w:hAnsi="Times New Roman" w:cs="Times New Roman"/>
          <w:sz w:val="24"/>
          <w:szCs w:val="24"/>
        </w:rPr>
        <w:t>1</w:t>
      </w:r>
      <w:r w:rsidR="0075567D">
        <w:rPr>
          <w:rFonts w:ascii="Times New Roman" w:hAnsi="Times New Roman" w:cs="Times New Roman"/>
          <w:sz w:val="24"/>
          <w:szCs w:val="24"/>
        </w:rPr>
        <w:t>])</w:t>
      </w:r>
      <w:r w:rsidR="00833772">
        <w:rPr>
          <w:rFonts w:ascii="Times New Roman" w:hAnsi="Times New Roman" w:cs="Times New Roman"/>
          <w:sz w:val="24"/>
          <w:szCs w:val="24"/>
        </w:rPr>
        <w:t xml:space="preserve">. </w:t>
      </w:r>
      <w:commentRangeEnd w:id="309"/>
      <w:r w:rsidR="0000317E">
        <w:rPr>
          <w:rStyle w:val="CommentReference"/>
        </w:rPr>
        <w:commentReference w:id="309"/>
      </w:r>
    </w:p>
    <w:p w14:paraId="4FC42839" w14:textId="3B13440F" w:rsidR="00833772" w:rsidRDefault="00833772" w:rsidP="00FF541D">
      <w:pPr>
        <w:spacing w:line="480" w:lineRule="auto"/>
        <w:ind w:firstLine="720"/>
        <w:rPr>
          <w:rFonts w:ascii="Times New Roman" w:hAnsi="Times New Roman" w:cs="Times New Roman"/>
          <w:sz w:val="24"/>
          <w:szCs w:val="24"/>
        </w:rPr>
      </w:pPr>
      <w:commentRangeStart w:id="316"/>
      <w:commentRangeStart w:id="317"/>
      <w:r>
        <w:rPr>
          <w:rFonts w:ascii="Times New Roman" w:hAnsi="Times New Roman" w:cs="Times New Roman"/>
          <w:sz w:val="24"/>
          <w:szCs w:val="24"/>
        </w:rPr>
        <w:t xml:space="preserve">The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w:t>
      </w:r>
      <w:commentRangeEnd w:id="316"/>
      <w:r w:rsidR="00B36AC5">
        <w:rPr>
          <w:rStyle w:val="CommentReference"/>
        </w:rPr>
        <w:commentReference w:id="316"/>
      </w:r>
      <w:commentRangeEnd w:id="317"/>
      <w:r w:rsidR="003C695F">
        <w:rPr>
          <w:rStyle w:val="CommentReference"/>
        </w:rPr>
        <w:commentReference w:id="317"/>
      </w:r>
      <w:r>
        <w:rPr>
          <w:rFonts w:ascii="Times New Roman" w:hAnsi="Times New Roman" w:cs="Times New Roman"/>
          <w:sz w:val="24"/>
          <w:szCs w:val="24"/>
        </w:rPr>
        <w:t xml:space="preserve">was used to show differences between the average trajectories of pupillary light reflex in daily, </w:t>
      </w:r>
      <w:proofErr w:type="gramStart"/>
      <w:r>
        <w:rPr>
          <w:rFonts w:ascii="Times New Roman" w:hAnsi="Times New Roman" w:cs="Times New Roman"/>
          <w:sz w:val="24"/>
          <w:szCs w:val="24"/>
        </w:rPr>
        <w:t>occasional</w:t>
      </w:r>
      <w:proofErr w:type="gramEnd"/>
      <w:r>
        <w:rPr>
          <w:rFonts w:ascii="Times New Roman" w:hAnsi="Times New Roman" w:cs="Times New Roman"/>
          <w:sz w:val="24"/>
          <w:szCs w:val="24"/>
        </w:rPr>
        <w:t xml:space="preserve"> and no</w:t>
      </w:r>
      <w:del w:id="318" w:author="Godbole, Suneeta" w:date="2023-03-21T12:41:00Z">
        <w:r w:rsidDel="002244DD">
          <w:rPr>
            <w:rFonts w:ascii="Times New Roman" w:hAnsi="Times New Roman" w:cs="Times New Roman"/>
            <w:sz w:val="24"/>
            <w:szCs w:val="24"/>
          </w:rPr>
          <w:delText>n</w:delText>
        </w:r>
      </w:del>
      <w:r>
        <w:rPr>
          <w:rFonts w:ascii="Times New Roman" w:hAnsi="Times New Roman" w:cs="Times New Roman"/>
          <w:sz w:val="24"/>
          <w:szCs w:val="24"/>
        </w:rPr>
        <w:t>-use</w:t>
      </w:r>
      <w:ins w:id="319" w:author="Godbole, Suneeta" w:date="2023-03-21T12:41:00Z">
        <w:r w:rsidR="002244DD">
          <w:rPr>
            <w:rFonts w:ascii="Times New Roman" w:hAnsi="Times New Roman" w:cs="Times New Roman"/>
            <w:sz w:val="24"/>
            <w:szCs w:val="24"/>
          </w:rPr>
          <w:t xml:space="preserve"> group</w:t>
        </w:r>
      </w:ins>
      <w:del w:id="320" w:author="Godbole, Suneeta" w:date="2023-03-21T12:41:00Z">
        <w:r w:rsidDel="002244DD">
          <w:rPr>
            <w:rFonts w:ascii="Times New Roman" w:hAnsi="Times New Roman" w:cs="Times New Roman"/>
            <w:sz w:val="24"/>
            <w:szCs w:val="24"/>
          </w:rPr>
          <w:delText>r</w:delText>
        </w:r>
      </w:del>
      <w:r>
        <w:rPr>
          <w:rFonts w:ascii="Times New Roman" w:hAnsi="Times New Roman" w:cs="Times New Roman"/>
          <w:sz w:val="24"/>
          <w:szCs w:val="24"/>
        </w:rPr>
        <w:t xml:space="preserve">s. A separate model estimated the average trajectory of smokers and non-smokers. In Figure 3, the </w:t>
      </w:r>
      <w:r w:rsidR="00415C2B">
        <w:rPr>
          <w:rFonts w:ascii="Times New Roman" w:hAnsi="Times New Roman" w:cs="Times New Roman"/>
          <w:sz w:val="24"/>
          <w:szCs w:val="24"/>
        </w:rPr>
        <w:t xml:space="preserve">average trajectories are </w:t>
      </w:r>
      <w:r w:rsidR="00FE54BE">
        <w:rPr>
          <w:rFonts w:ascii="Times New Roman" w:hAnsi="Times New Roman" w:cs="Times New Roman"/>
          <w:sz w:val="24"/>
          <w:szCs w:val="24"/>
        </w:rPr>
        <w:t>plotted</w:t>
      </w:r>
      <w:r w:rsidR="00415C2B">
        <w:rPr>
          <w:rFonts w:ascii="Times New Roman" w:hAnsi="Times New Roman" w:cs="Times New Roman"/>
          <w:sz w:val="24"/>
          <w:szCs w:val="24"/>
        </w:rPr>
        <w:t xml:space="preserve"> with solid lines for cannabis use frequency and a dashed line</w:t>
      </w:r>
      <w:r w:rsidR="00FE54BE">
        <w:rPr>
          <w:rFonts w:ascii="Times New Roman" w:hAnsi="Times New Roman" w:cs="Times New Roman"/>
          <w:sz w:val="24"/>
          <w:szCs w:val="24"/>
        </w:rPr>
        <w:t xml:space="preserve"> was overlaid</w:t>
      </w:r>
      <w:r w:rsidR="00415C2B">
        <w:rPr>
          <w:rFonts w:ascii="Times New Roman" w:hAnsi="Times New Roman" w:cs="Times New Roman"/>
          <w:sz w:val="24"/>
          <w:szCs w:val="24"/>
        </w:rPr>
        <w:t xml:space="preserve"> for all smokers. The no</w:t>
      </w:r>
      <w:del w:id="321" w:author="Godbole, Suneeta" w:date="2023-03-21T12:41:00Z">
        <w:r w:rsidR="00415C2B" w:rsidDel="002244DD">
          <w:rPr>
            <w:rFonts w:ascii="Times New Roman" w:hAnsi="Times New Roman" w:cs="Times New Roman"/>
            <w:sz w:val="24"/>
            <w:szCs w:val="24"/>
          </w:rPr>
          <w:delText>n-</w:delText>
        </w:r>
      </w:del>
      <w:ins w:id="322" w:author="Godbole, Suneeta" w:date="2023-03-21T12:41:00Z">
        <w:r w:rsidR="002244DD">
          <w:rPr>
            <w:rFonts w:ascii="Times New Roman" w:hAnsi="Times New Roman" w:cs="Times New Roman"/>
            <w:sz w:val="24"/>
            <w:szCs w:val="24"/>
          </w:rPr>
          <w:t>—</w:t>
        </w:r>
      </w:ins>
      <w:r w:rsidR="00415C2B">
        <w:rPr>
          <w:rFonts w:ascii="Times New Roman" w:hAnsi="Times New Roman" w:cs="Times New Roman"/>
          <w:sz w:val="24"/>
          <w:szCs w:val="24"/>
        </w:rPr>
        <w:t>use</w:t>
      </w:r>
      <w:ins w:id="323" w:author="Godbole, Suneeta" w:date="2023-03-21T12:41:00Z">
        <w:r w:rsidR="002244DD">
          <w:rPr>
            <w:rFonts w:ascii="Times New Roman" w:hAnsi="Times New Roman" w:cs="Times New Roman"/>
            <w:sz w:val="24"/>
            <w:szCs w:val="24"/>
          </w:rPr>
          <w:t xml:space="preserve"> group</w:t>
        </w:r>
      </w:ins>
      <w:del w:id="324" w:author="Godbole, Suneeta" w:date="2023-03-21T12:41:00Z">
        <w:r w:rsidR="00415C2B" w:rsidDel="002244DD">
          <w:rPr>
            <w:rFonts w:ascii="Times New Roman" w:hAnsi="Times New Roman" w:cs="Times New Roman"/>
            <w:sz w:val="24"/>
            <w:szCs w:val="24"/>
          </w:rPr>
          <w:delText>r</w:delText>
        </w:r>
      </w:del>
      <w:r w:rsidR="00415C2B">
        <w:rPr>
          <w:rFonts w:ascii="Times New Roman" w:hAnsi="Times New Roman" w:cs="Times New Roman"/>
          <w:sz w:val="24"/>
          <w:szCs w:val="24"/>
        </w:rPr>
        <w:t xml:space="preserve"> and non-smokers </w:t>
      </w:r>
      <w:r w:rsidR="00FE54BE">
        <w:rPr>
          <w:rFonts w:ascii="Times New Roman" w:hAnsi="Times New Roman" w:cs="Times New Roman"/>
          <w:sz w:val="24"/>
          <w:szCs w:val="24"/>
        </w:rPr>
        <w:t>en</w:t>
      </w:r>
      <w:r w:rsidR="00415C2B">
        <w:rPr>
          <w:rFonts w:ascii="Times New Roman" w:hAnsi="Times New Roman" w:cs="Times New Roman"/>
          <w:sz w:val="24"/>
          <w:szCs w:val="24"/>
        </w:rPr>
        <w:t>compass the same individual</w:t>
      </w:r>
      <w:r w:rsidR="00FE54BE">
        <w:rPr>
          <w:rFonts w:ascii="Times New Roman" w:hAnsi="Times New Roman" w:cs="Times New Roman"/>
          <w:sz w:val="24"/>
          <w:szCs w:val="24"/>
        </w:rPr>
        <w:t>s</w:t>
      </w:r>
      <w:r w:rsidR="00415C2B">
        <w:rPr>
          <w:rFonts w:ascii="Times New Roman" w:hAnsi="Times New Roman" w:cs="Times New Roman"/>
          <w:sz w:val="24"/>
          <w:szCs w:val="24"/>
        </w:rPr>
        <w:t xml:space="preserve"> and therefore </w:t>
      </w:r>
      <w:r w:rsidR="009C2F53">
        <w:rPr>
          <w:rFonts w:ascii="Times New Roman" w:hAnsi="Times New Roman" w:cs="Times New Roman"/>
          <w:sz w:val="24"/>
          <w:szCs w:val="24"/>
        </w:rPr>
        <w:t>overlap</w:t>
      </w:r>
      <w:r w:rsidR="00415C2B">
        <w:rPr>
          <w:rFonts w:ascii="Times New Roman" w:hAnsi="Times New Roman" w:cs="Times New Roman"/>
          <w:sz w:val="24"/>
          <w:szCs w:val="24"/>
        </w:rPr>
        <w:t xml:space="preserve"> completely. From the figure, we can see a stronger initial constriction in no</w:t>
      </w:r>
      <w:del w:id="325" w:author="Godbole, Suneeta" w:date="2023-03-21T12:41:00Z">
        <w:r w:rsidR="00415C2B" w:rsidDel="002244DD">
          <w:rPr>
            <w:rFonts w:ascii="Times New Roman" w:hAnsi="Times New Roman" w:cs="Times New Roman"/>
            <w:sz w:val="24"/>
            <w:szCs w:val="24"/>
          </w:rPr>
          <w:delText>n</w:delText>
        </w:r>
      </w:del>
      <w:r w:rsidR="00415C2B">
        <w:rPr>
          <w:rFonts w:ascii="Times New Roman" w:hAnsi="Times New Roman" w:cs="Times New Roman"/>
          <w:sz w:val="24"/>
          <w:szCs w:val="24"/>
        </w:rPr>
        <w:t>-use</w:t>
      </w:r>
      <w:ins w:id="326" w:author="Godbole, Suneeta" w:date="2023-03-21T12:41:00Z">
        <w:r w:rsidR="002244DD">
          <w:rPr>
            <w:rFonts w:ascii="Times New Roman" w:hAnsi="Times New Roman" w:cs="Times New Roman"/>
            <w:sz w:val="24"/>
            <w:szCs w:val="24"/>
          </w:rPr>
          <w:t xml:space="preserve"> group</w:t>
        </w:r>
      </w:ins>
      <w:del w:id="327" w:author="Godbole, Suneeta" w:date="2023-03-21T12:41:00Z">
        <w:r w:rsidR="00415C2B" w:rsidDel="002244DD">
          <w:rPr>
            <w:rFonts w:ascii="Times New Roman" w:hAnsi="Times New Roman" w:cs="Times New Roman"/>
            <w:sz w:val="24"/>
            <w:szCs w:val="24"/>
          </w:rPr>
          <w:delText>rs</w:delText>
        </w:r>
      </w:del>
      <w:r w:rsidR="00415C2B">
        <w:rPr>
          <w:rFonts w:ascii="Times New Roman" w:hAnsi="Times New Roman" w:cs="Times New Roman"/>
          <w:sz w:val="24"/>
          <w:szCs w:val="24"/>
        </w:rPr>
        <w:t xml:space="preserve"> and a steady rebound after the light test; </w:t>
      </w:r>
      <w:r w:rsidR="00395EBC">
        <w:rPr>
          <w:rFonts w:ascii="Times New Roman" w:hAnsi="Times New Roman" w:cs="Times New Roman"/>
          <w:sz w:val="24"/>
          <w:szCs w:val="24"/>
        </w:rPr>
        <w:t>however,</w:t>
      </w:r>
      <w:r w:rsidR="00415C2B">
        <w:rPr>
          <w:rFonts w:ascii="Times New Roman" w:hAnsi="Times New Roman" w:cs="Times New Roman"/>
          <w:sz w:val="24"/>
          <w:szCs w:val="24"/>
        </w:rPr>
        <w:t xml:space="preserve"> in smokers of both groups there is less initial </w:t>
      </w:r>
      <w:r w:rsidR="00FE54BE">
        <w:rPr>
          <w:rFonts w:ascii="Times New Roman" w:hAnsi="Times New Roman" w:cs="Times New Roman"/>
          <w:sz w:val="24"/>
          <w:szCs w:val="24"/>
        </w:rPr>
        <w:t>constriction,</w:t>
      </w:r>
      <w:r w:rsidR="00415C2B">
        <w:rPr>
          <w:rFonts w:ascii="Times New Roman" w:hAnsi="Times New Roman" w:cs="Times New Roman"/>
          <w:sz w:val="24"/>
          <w:szCs w:val="24"/>
        </w:rPr>
        <w:t xml:space="preserve"> and the slope of the rebound dilation is shallower. </w:t>
      </w:r>
    </w:p>
    <w:p w14:paraId="734D0DDA" w14:textId="72E0DEA5" w:rsidR="00AB1932" w:rsidRDefault="00AB1932">
      <w:pPr>
        <w:spacing w:line="480" w:lineRule="auto"/>
        <w:ind w:firstLine="720"/>
        <w:rPr>
          <w:rFonts w:ascii="Times New Roman" w:hAnsi="Times New Roman" w:cs="Times New Roman"/>
          <w:sz w:val="24"/>
          <w:szCs w:val="24"/>
        </w:rPr>
        <w:pPrChange w:id="328" w:author="Godbole, Suneeta" w:date="2023-03-21T16:27:00Z">
          <w:pPr>
            <w:spacing w:line="480" w:lineRule="auto"/>
          </w:pPr>
        </w:pPrChange>
      </w:pPr>
      <w:r>
        <w:rPr>
          <w:rFonts w:ascii="Times New Roman" w:hAnsi="Times New Roman" w:cs="Times New Roman"/>
          <w:sz w:val="24"/>
          <w:szCs w:val="24"/>
        </w:rPr>
        <w:t xml:space="preserve">Using the </w:t>
      </w:r>
      <w:proofErr w:type="spellStart"/>
      <w:r>
        <w:rPr>
          <w:rFonts w:ascii="Times New Roman" w:hAnsi="Times New Roman" w:cs="Times New Roman"/>
          <w:sz w:val="24"/>
          <w:szCs w:val="24"/>
        </w:rPr>
        <w:t>FoSR</w:t>
      </w:r>
      <w:proofErr w:type="spellEnd"/>
      <w:r>
        <w:rPr>
          <w:rFonts w:ascii="Times New Roman" w:hAnsi="Times New Roman" w:cs="Times New Roman"/>
          <w:sz w:val="24"/>
          <w:szCs w:val="24"/>
        </w:rPr>
        <w:t xml:space="preserve"> model, we </w:t>
      </w:r>
      <w:r w:rsidR="00920905">
        <w:rPr>
          <w:rFonts w:ascii="Times New Roman" w:hAnsi="Times New Roman" w:cs="Times New Roman"/>
          <w:sz w:val="24"/>
          <w:szCs w:val="24"/>
        </w:rPr>
        <w:t>depict</w:t>
      </w:r>
      <w:r>
        <w:rPr>
          <w:rFonts w:ascii="Times New Roman" w:hAnsi="Times New Roman" w:cs="Times New Roman"/>
          <w:sz w:val="24"/>
          <w:szCs w:val="24"/>
        </w:rPr>
        <w:t xml:space="preserve"> the differences between the average trajectories for occasional and non-users, daily and non-</w:t>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 and daily and occasional users</w:t>
      </w:r>
      <w:r w:rsidR="000823F6">
        <w:rPr>
          <w:rFonts w:ascii="Times New Roman" w:hAnsi="Times New Roman" w:cs="Times New Roman"/>
          <w:sz w:val="24"/>
          <w:szCs w:val="24"/>
        </w:rPr>
        <w:t xml:space="preserve"> (Figure 4)</w:t>
      </w:r>
      <w:r>
        <w:rPr>
          <w:rFonts w:ascii="Times New Roman" w:hAnsi="Times New Roman" w:cs="Times New Roman"/>
          <w:sz w:val="24"/>
          <w:szCs w:val="24"/>
        </w:rPr>
        <w:t>. These plot</w:t>
      </w:r>
      <w:r w:rsidR="00652115">
        <w:rPr>
          <w:rFonts w:ascii="Times New Roman" w:hAnsi="Times New Roman" w:cs="Times New Roman"/>
          <w:sz w:val="24"/>
          <w:szCs w:val="24"/>
        </w:rPr>
        <w:t>s show</w:t>
      </w:r>
      <w:r>
        <w:rPr>
          <w:rFonts w:ascii="Times New Roman" w:hAnsi="Times New Roman" w:cs="Times New Roman"/>
          <w:sz w:val="24"/>
          <w:szCs w:val="24"/>
        </w:rPr>
        <w:t xml:space="preserve"> regions of </w:t>
      </w:r>
      <w:r w:rsidR="00652115">
        <w:rPr>
          <w:rFonts w:ascii="Times New Roman" w:hAnsi="Times New Roman" w:cs="Times New Roman"/>
          <w:sz w:val="24"/>
          <w:szCs w:val="24"/>
        </w:rPr>
        <w:t xml:space="preserve">significant </w:t>
      </w:r>
      <w:r>
        <w:rPr>
          <w:rFonts w:ascii="Times New Roman" w:hAnsi="Times New Roman" w:cs="Times New Roman"/>
          <w:sz w:val="24"/>
          <w:szCs w:val="24"/>
        </w:rPr>
        <w:t xml:space="preserve">difference between occasional and non-users as well as daily and non-user; </w:t>
      </w:r>
      <w:r w:rsidR="00920905">
        <w:rPr>
          <w:rFonts w:ascii="Times New Roman" w:hAnsi="Times New Roman" w:cs="Times New Roman"/>
          <w:sz w:val="24"/>
          <w:szCs w:val="24"/>
        </w:rPr>
        <w:t>however,</w:t>
      </w:r>
      <w:r>
        <w:rPr>
          <w:rFonts w:ascii="Times New Roman" w:hAnsi="Times New Roman" w:cs="Times New Roman"/>
          <w:sz w:val="24"/>
          <w:szCs w:val="24"/>
        </w:rPr>
        <w:t xml:space="preserve"> there are no significant differences in the average trajectories of daily and occasional users. </w:t>
      </w:r>
      <w:r w:rsidR="00652115">
        <w:rPr>
          <w:rFonts w:ascii="Times New Roman" w:hAnsi="Times New Roman" w:cs="Times New Roman"/>
          <w:sz w:val="24"/>
          <w:szCs w:val="24"/>
        </w:rPr>
        <w:t>When comparing occasional and non-user the most prominent differences are seen between 1.77 to 3.97 seconds with a peak difference at 2.87 seconds of 4.00</w:t>
      </w:r>
      <w:commentRangeStart w:id="329"/>
      <w:r w:rsidR="00652115">
        <w:rPr>
          <w:rFonts w:ascii="Times New Roman" w:hAnsi="Times New Roman" w:cs="Times New Roman"/>
          <w:sz w:val="24"/>
          <w:szCs w:val="24"/>
        </w:rPr>
        <w:t>%</w:t>
      </w:r>
      <w:commentRangeEnd w:id="329"/>
      <w:r w:rsidR="00652115">
        <w:rPr>
          <w:rStyle w:val="CommentReference"/>
        </w:rPr>
        <w:commentReference w:id="329"/>
      </w:r>
      <w:r w:rsidR="00652115">
        <w:rPr>
          <w:rFonts w:ascii="Times New Roman" w:hAnsi="Times New Roman" w:cs="Times New Roman"/>
          <w:sz w:val="24"/>
          <w:szCs w:val="24"/>
        </w:rPr>
        <w:t xml:space="preserve"> (95% </w:t>
      </w:r>
      <w:proofErr w:type="gramStart"/>
      <w:r w:rsidR="00652115">
        <w:rPr>
          <w:rFonts w:ascii="Times New Roman" w:hAnsi="Times New Roman" w:cs="Times New Roman"/>
          <w:sz w:val="24"/>
          <w:szCs w:val="24"/>
        </w:rPr>
        <w:t>CI :</w:t>
      </w:r>
      <w:proofErr w:type="gramEnd"/>
      <w:r w:rsidR="00920905">
        <w:rPr>
          <w:rFonts w:ascii="Times New Roman" w:hAnsi="Times New Roman" w:cs="Times New Roman"/>
          <w:sz w:val="24"/>
          <w:szCs w:val="24"/>
        </w:rPr>
        <w:t xml:space="preserve"> </w:t>
      </w:r>
      <w:r w:rsidR="00652115">
        <w:rPr>
          <w:rFonts w:ascii="Times New Roman" w:hAnsi="Times New Roman" w:cs="Times New Roman"/>
          <w:sz w:val="24"/>
          <w:szCs w:val="24"/>
        </w:rPr>
        <w:t xml:space="preserve">1.32%,6.68%), and between daily and non-users there is significant difference region in a similar </w:t>
      </w:r>
      <w:r w:rsidR="00920905">
        <w:rPr>
          <w:rFonts w:ascii="Times New Roman" w:hAnsi="Times New Roman" w:cs="Times New Roman"/>
          <w:sz w:val="24"/>
          <w:szCs w:val="24"/>
        </w:rPr>
        <w:lastRenderedPageBreak/>
        <w:t>time period</w:t>
      </w:r>
      <w:r w:rsidR="00652115">
        <w:rPr>
          <w:rFonts w:ascii="Times New Roman" w:hAnsi="Times New Roman" w:cs="Times New Roman"/>
          <w:sz w:val="24"/>
          <w:szCs w:val="24"/>
        </w:rPr>
        <w:t xml:space="preserve"> from 2.1 to 2.73 seconds with a peak difference at 2.5 seconds of 2.88% (95% CI: 0.14%, 5.62%). </w:t>
      </w:r>
    </w:p>
    <w:tbl>
      <w:tblPr>
        <w:tblStyle w:val="TableGrid"/>
        <w:tblW w:w="10620" w:type="dxa"/>
        <w:tblInd w:w="-635" w:type="dxa"/>
        <w:tblLook w:val="04A0" w:firstRow="1" w:lastRow="0" w:firstColumn="1" w:lastColumn="0" w:noHBand="0" w:noVBand="1"/>
        <w:tblPrChange w:id="330" w:author="Godbole, Suneeta" w:date="2023-03-21T16:24:00Z">
          <w:tblPr>
            <w:tblStyle w:val="TableGrid"/>
            <w:tblW w:w="10340" w:type="dxa"/>
            <w:tblLook w:val="04A0" w:firstRow="1" w:lastRow="0" w:firstColumn="1" w:lastColumn="0" w:noHBand="0" w:noVBand="1"/>
          </w:tblPr>
        </w:tblPrChange>
      </w:tblPr>
      <w:tblGrid>
        <w:gridCol w:w="10620"/>
        <w:tblGridChange w:id="331">
          <w:tblGrid>
            <w:gridCol w:w="10340"/>
          </w:tblGrid>
        </w:tblGridChange>
      </w:tblGrid>
      <w:tr w:rsidR="00DD025B" w14:paraId="36866D90" w14:textId="77777777" w:rsidTr="00DD025B">
        <w:tc>
          <w:tcPr>
            <w:tcW w:w="10620" w:type="dxa"/>
            <w:tcPrChange w:id="332" w:author="Godbole, Suneeta" w:date="2023-03-21T16:24:00Z">
              <w:tcPr>
                <w:tcW w:w="10340" w:type="dxa"/>
              </w:tcPr>
            </w:tcPrChange>
          </w:tcPr>
          <w:p w14:paraId="05736215" w14:textId="56872012" w:rsidR="00DD025B" w:rsidRDefault="00C74655" w:rsidP="00AB1932">
            <w:pPr>
              <w:rPr>
                <w:rFonts w:ascii="Times New Roman" w:hAnsi="Times New Roman" w:cs="Times New Roman"/>
                <w:sz w:val="24"/>
                <w:szCs w:val="24"/>
              </w:rPr>
            </w:pPr>
            <w:ins w:id="333" w:author="Godbole, Suneeta" w:date="2023-03-21T16:25:00Z">
              <w:r>
                <w:rPr>
                  <w:rFonts w:ascii="Times New Roman" w:hAnsi="Times New Roman" w:cs="Times New Roman"/>
                  <w:noProof/>
                  <w:sz w:val="24"/>
                  <w:szCs w:val="24"/>
                </w:rPr>
                <w:drawing>
                  <wp:inline distT="0" distB="0" distL="0" distR="0" wp14:anchorId="31B1F539" wp14:editId="053D5152">
                    <wp:extent cx="6586151" cy="3514725"/>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594721" cy="3519298"/>
                            </a:xfrm>
                            <a:prstGeom prst="rect">
                              <a:avLst/>
                            </a:prstGeom>
                            <a:noFill/>
                            <a:ln>
                              <a:noFill/>
                            </a:ln>
                          </pic:spPr>
                        </pic:pic>
                      </a:graphicData>
                    </a:graphic>
                  </wp:inline>
                </w:drawing>
              </w:r>
            </w:ins>
          </w:p>
        </w:tc>
      </w:tr>
      <w:tr w:rsidR="00097589" w14:paraId="702A4029" w14:textId="77777777" w:rsidTr="00DD025B">
        <w:tc>
          <w:tcPr>
            <w:tcW w:w="10620" w:type="dxa"/>
            <w:tcPrChange w:id="334" w:author="Godbole, Suneeta" w:date="2023-03-21T16:24:00Z">
              <w:tcPr>
                <w:tcW w:w="10340" w:type="dxa"/>
              </w:tcPr>
            </w:tcPrChange>
          </w:tcPr>
          <w:p w14:paraId="5E25EE0D" w14:textId="00A7D688" w:rsidR="00097589" w:rsidRDefault="00097589" w:rsidP="00097589">
            <w:pPr>
              <w:rPr>
                <w:rFonts w:ascii="Times New Roman" w:hAnsi="Times New Roman" w:cs="Times New Roman"/>
                <w:sz w:val="24"/>
                <w:szCs w:val="24"/>
              </w:rPr>
            </w:pPr>
            <w:ins w:id="335" w:author="Godbole, Suneeta" w:date="2023-03-21T13:49:00Z">
              <w:r>
                <w:rPr>
                  <w:rFonts w:ascii="Times New Roman" w:hAnsi="Times New Roman" w:cs="Times New Roman"/>
                  <w:sz w:val="24"/>
                  <w:szCs w:val="24"/>
                </w:rPr>
                <w:t xml:space="preserve">Figure </w:t>
              </w:r>
            </w:ins>
            <w:ins w:id="336" w:author="Godbole, Suneeta" w:date="2023-03-21T16:41:00Z">
              <w:r w:rsidR="00842802">
                <w:rPr>
                  <w:rFonts w:ascii="Times New Roman" w:hAnsi="Times New Roman" w:cs="Times New Roman"/>
                  <w:sz w:val="24"/>
                  <w:szCs w:val="24"/>
                </w:rPr>
                <w:t>3 A-D</w:t>
              </w:r>
            </w:ins>
            <w:ins w:id="337" w:author="Godbole, Suneeta" w:date="2023-03-21T13:49:00Z">
              <w:r>
                <w:rPr>
                  <w:rFonts w:ascii="Times New Roman" w:hAnsi="Times New Roman" w:cs="Times New Roman"/>
                  <w:sz w:val="24"/>
                  <w:szCs w:val="24"/>
                </w:rPr>
                <w:t xml:space="preserve">: </w:t>
              </w:r>
            </w:ins>
            <w:ins w:id="338" w:author="Godbole, Suneeta" w:date="2023-03-21T13:50:00Z">
              <w:r>
                <w:rPr>
                  <w:rFonts w:ascii="Times New Roman" w:hAnsi="Times New Roman" w:cs="Times New Roman"/>
                  <w:sz w:val="24"/>
                  <w:szCs w:val="24"/>
                </w:rPr>
                <w:t xml:space="preserve">Panel A shows </w:t>
              </w:r>
            </w:ins>
            <w:ins w:id="339" w:author="Godbole, Suneeta" w:date="2023-03-21T13:51:00Z">
              <w:r>
                <w:rPr>
                  <w:rFonts w:ascii="Times New Roman" w:hAnsi="Times New Roman" w:cs="Times New Roman"/>
                  <w:sz w:val="24"/>
                  <w:szCs w:val="24"/>
                </w:rPr>
                <w:t>a</w:t>
              </w:r>
            </w:ins>
            <w:ins w:id="340" w:author="Godbole, Suneeta" w:date="2023-03-21T13:50:00Z">
              <w:r>
                <w:rPr>
                  <w:rFonts w:ascii="Times New Roman" w:hAnsi="Times New Roman" w:cs="Times New Roman"/>
                  <w:sz w:val="24"/>
                  <w:szCs w:val="24"/>
                </w:rPr>
                <w:t>verage pupil light re</w:t>
              </w:r>
            </w:ins>
            <w:ins w:id="341" w:author="Godbole, Suneeta" w:date="2023-03-21T13:51:00Z">
              <w:r>
                <w:rPr>
                  <w:rFonts w:ascii="Times New Roman" w:hAnsi="Times New Roman" w:cs="Times New Roman"/>
                  <w:sz w:val="24"/>
                  <w:szCs w:val="24"/>
                </w:rPr>
                <w:t>sponse</w:t>
              </w:r>
            </w:ins>
            <w:ins w:id="342" w:author="Godbole, Suneeta" w:date="2023-03-21T13:50:00Z">
              <w:r>
                <w:rPr>
                  <w:rFonts w:ascii="Times New Roman" w:hAnsi="Times New Roman" w:cs="Times New Roman"/>
                  <w:sz w:val="24"/>
                  <w:szCs w:val="24"/>
                </w:rPr>
                <w:t xml:space="preserve"> trajectories plotted by cannabis use frequency. An additional dotted lined based on the average trajectory for smokers, was included to show differences between </w:t>
              </w:r>
            </w:ins>
            <w:ins w:id="343" w:author="Godbole, Suneeta" w:date="2023-03-21T13:51:00Z">
              <w:r>
                <w:rPr>
                  <w:rFonts w:ascii="Times New Roman" w:hAnsi="Times New Roman" w:cs="Times New Roman"/>
                  <w:sz w:val="24"/>
                  <w:szCs w:val="24"/>
                </w:rPr>
                <w:t>use and no-use groups</w:t>
              </w:r>
            </w:ins>
            <w:ins w:id="344" w:author="Godbole, Suneeta" w:date="2023-03-21T13:50:00Z">
              <w:r>
                <w:rPr>
                  <w:rFonts w:ascii="Times New Roman" w:hAnsi="Times New Roman" w:cs="Times New Roman"/>
                  <w:sz w:val="24"/>
                  <w:szCs w:val="24"/>
                </w:rPr>
                <w:t xml:space="preserve">. </w:t>
              </w:r>
            </w:ins>
            <w:ins w:id="345" w:author="Godbole, Suneeta" w:date="2023-03-21T13:52:00Z">
              <w:r>
                <w:rPr>
                  <w:rFonts w:ascii="Times New Roman" w:hAnsi="Times New Roman" w:cs="Times New Roman"/>
                  <w:sz w:val="24"/>
                  <w:szCs w:val="24"/>
                </w:rPr>
                <w:t>Panel B</w:t>
              </w:r>
            </w:ins>
            <w:ins w:id="346" w:author="Godbole, Suneeta" w:date="2023-03-21T13:49:00Z">
              <w:r>
                <w:rPr>
                  <w:rFonts w:ascii="Times New Roman" w:hAnsi="Times New Roman" w:cs="Times New Roman"/>
                  <w:sz w:val="24"/>
                  <w:szCs w:val="24"/>
                </w:rPr>
                <w:t xml:space="preserve"> shows the difference in average trajectories between pairs of occasional, </w:t>
              </w:r>
              <w:proofErr w:type="gramStart"/>
              <w:r>
                <w:rPr>
                  <w:rFonts w:ascii="Times New Roman" w:hAnsi="Times New Roman" w:cs="Times New Roman"/>
                  <w:sz w:val="24"/>
                  <w:szCs w:val="24"/>
                </w:rPr>
                <w:t>daily</w:t>
              </w:r>
              <w:proofErr w:type="gramEnd"/>
              <w:r>
                <w:rPr>
                  <w:rFonts w:ascii="Times New Roman" w:hAnsi="Times New Roman" w:cs="Times New Roman"/>
                  <w:sz w:val="24"/>
                  <w:szCs w:val="24"/>
                </w:rPr>
                <w:t xml:space="preserve"> and non-user of cannabis. The red line indicates no difference between the average trajectory of two groups, while a region where the confidence interval (both dashed lines) is above or below the red line indicate statistically significant differences between trajectories. The figure demonstrates significant regions of difference between occasional and non-users and daily and non-</w:t>
              </w:r>
              <w:proofErr w:type="gramStart"/>
              <w:r>
                <w:rPr>
                  <w:rFonts w:ascii="Times New Roman" w:hAnsi="Times New Roman" w:cs="Times New Roman"/>
                  <w:sz w:val="24"/>
                  <w:szCs w:val="24"/>
                </w:rPr>
                <w:t>users;</w:t>
              </w:r>
              <w:proofErr w:type="gramEnd"/>
              <w:r>
                <w:rPr>
                  <w:rFonts w:ascii="Times New Roman" w:hAnsi="Times New Roman" w:cs="Times New Roman"/>
                  <w:sz w:val="24"/>
                  <w:szCs w:val="24"/>
                </w:rPr>
                <w:t xml:space="preserve"> while there is no significant difference between occasional and daily users. </w:t>
              </w:r>
            </w:ins>
          </w:p>
        </w:tc>
      </w:tr>
    </w:tbl>
    <w:p w14:paraId="303FF19B" w14:textId="3611A4D7" w:rsidR="00AB1932" w:rsidRDefault="00AB1932" w:rsidP="0092090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effects of the testing delay after cannabis consumption may impact the results of the previous analyses, so we examined the distribution of this testing delay and modelled it’s </w:t>
      </w:r>
      <w:proofErr w:type="gramStart"/>
      <w:r>
        <w:rPr>
          <w:rFonts w:ascii="Times New Roman" w:hAnsi="Times New Roman" w:cs="Times New Roman"/>
          <w:sz w:val="24"/>
          <w:szCs w:val="24"/>
        </w:rPr>
        <w:t>effects</w:t>
      </w:r>
      <w:proofErr w:type="gramEnd"/>
      <w:r>
        <w:rPr>
          <w:rFonts w:ascii="Times New Roman" w:hAnsi="Times New Roman" w:cs="Times New Roman"/>
          <w:sz w:val="24"/>
          <w:szCs w:val="24"/>
        </w:rPr>
        <w:t xml:space="preserve"> the mean trajectories of smokers at delay times of 60, 65, and 70 minutes from cannabis consumption. The distribution of the testing delay is show in Figure 5. The testing delay ranged from 53 to 84 minutes with a mean of 62.22 minutes (</w:t>
      </w:r>
      <w:proofErr w:type="spellStart"/>
      <w:r>
        <w:rPr>
          <w:rFonts w:ascii="Times New Roman" w:hAnsi="Times New Roman" w:cs="Times New Roman"/>
          <w:sz w:val="24"/>
          <w:szCs w:val="24"/>
        </w:rPr>
        <w:t>sd</w:t>
      </w:r>
      <w:proofErr w:type="spellEnd"/>
      <w:r>
        <w:rPr>
          <w:rFonts w:ascii="Times New Roman" w:hAnsi="Times New Roman" w:cs="Times New Roman"/>
          <w:sz w:val="24"/>
          <w:szCs w:val="24"/>
        </w:rPr>
        <w:t xml:space="preserve"> = 5.57). Figure 6 depicts the average trajectory of non-smoker and smokers with a 60-, 65-, and 70-minute delay in testing. As shown in the figure, the initial pupil constriction after the start of the light test is reduced</w:t>
      </w:r>
      <w:r w:rsidR="00920905">
        <w:rPr>
          <w:rFonts w:ascii="Times New Roman" w:hAnsi="Times New Roman" w:cs="Times New Roman"/>
          <w:sz w:val="24"/>
          <w:szCs w:val="24"/>
        </w:rPr>
        <w:t xml:space="preserve"> in</w:t>
      </w:r>
      <w:r>
        <w:rPr>
          <w:rFonts w:ascii="Times New Roman" w:hAnsi="Times New Roman" w:cs="Times New Roman"/>
          <w:sz w:val="24"/>
          <w:szCs w:val="24"/>
        </w:rPr>
        <w:t xml:space="preserve"> smokers </w:t>
      </w:r>
      <w:r>
        <w:rPr>
          <w:rFonts w:ascii="Times New Roman" w:hAnsi="Times New Roman" w:cs="Times New Roman"/>
          <w:sz w:val="24"/>
          <w:szCs w:val="24"/>
        </w:rPr>
        <w:lastRenderedPageBreak/>
        <w:t xml:space="preserve">with less delay in testing and reaches constriction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non-smoker with a longer delay in testing. However, the slope of the rebound dilation is still shallower in smokers with any of test delay</w:t>
      </w:r>
      <w:r w:rsidR="00920905">
        <w:rPr>
          <w:rFonts w:ascii="Times New Roman" w:hAnsi="Times New Roman" w:cs="Times New Roman"/>
          <w:sz w:val="24"/>
          <w:szCs w:val="24"/>
        </w:rPr>
        <w:t xml:space="preserve"> compared to non-smokers</w:t>
      </w:r>
      <w:r>
        <w:rPr>
          <w:rFonts w:ascii="Times New Roman" w:hAnsi="Times New Roman" w:cs="Times New Roman"/>
          <w:sz w:val="24"/>
          <w:szCs w:val="24"/>
        </w:rPr>
        <w:t>.</w:t>
      </w:r>
    </w:p>
    <w:tbl>
      <w:tblPr>
        <w:tblStyle w:val="TableGrid"/>
        <w:tblW w:w="9715" w:type="dxa"/>
        <w:tblLook w:val="04A0" w:firstRow="1" w:lastRow="0" w:firstColumn="1" w:lastColumn="0" w:noHBand="0" w:noVBand="1"/>
      </w:tblPr>
      <w:tblGrid>
        <w:gridCol w:w="9715"/>
      </w:tblGrid>
      <w:tr w:rsidR="00080F21" w14:paraId="603BC3AC" w14:textId="77777777" w:rsidTr="006704BA">
        <w:tc>
          <w:tcPr>
            <w:tcW w:w="9715" w:type="dxa"/>
          </w:tcPr>
          <w:p w14:paraId="1D36F402" w14:textId="12F30E9A" w:rsidR="00080F21" w:rsidRDefault="00385795" w:rsidP="00080F21">
            <w:pPr>
              <w:rPr>
                <w:rFonts w:ascii="Times New Roman" w:hAnsi="Times New Roman" w:cs="Times New Roman"/>
                <w:sz w:val="24"/>
                <w:szCs w:val="24"/>
              </w:rPr>
            </w:pPr>
            <w:r>
              <w:rPr>
                <w:noProof/>
              </w:rPr>
              <w:drawing>
                <wp:inline distT="0" distB="0" distL="0" distR="0" wp14:anchorId="5DEAB288" wp14:editId="1937F65D">
                  <wp:extent cx="5943600" cy="26441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p>
        </w:tc>
      </w:tr>
      <w:tr w:rsidR="00080F21" w14:paraId="5F3497C7" w14:textId="77777777" w:rsidTr="006704BA">
        <w:tc>
          <w:tcPr>
            <w:tcW w:w="9715" w:type="dxa"/>
          </w:tcPr>
          <w:p w14:paraId="6FCE7A3E" w14:textId="00CCE36B" w:rsidR="00080F21" w:rsidRDefault="00C74655" w:rsidP="00080F21">
            <w:pPr>
              <w:rPr>
                <w:rFonts w:ascii="Times New Roman" w:hAnsi="Times New Roman" w:cs="Times New Roman"/>
                <w:sz w:val="24"/>
                <w:szCs w:val="24"/>
              </w:rPr>
            </w:pPr>
            <w:ins w:id="347" w:author="Godbole, Suneeta" w:date="2023-03-21T16:25:00Z">
              <w:r>
                <w:rPr>
                  <w:rFonts w:ascii="Times New Roman" w:hAnsi="Times New Roman" w:cs="Times New Roman"/>
                  <w:sz w:val="24"/>
                  <w:szCs w:val="24"/>
                </w:rPr>
                <w:t>Figure</w:t>
              </w:r>
            </w:ins>
            <w:ins w:id="348" w:author="Godbole, Suneeta" w:date="2023-03-21T16:26:00Z">
              <w:r>
                <w:rPr>
                  <w:rFonts w:ascii="Times New Roman" w:hAnsi="Times New Roman" w:cs="Times New Roman"/>
                  <w:sz w:val="24"/>
                  <w:szCs w:val="24"/>
                </w:rPr>
                <w:t xml:space="preserve"> </w:t>
              </w:r>
            </w:ins>
            <w:ins w:id="349" w:author="Godbole, Suneeta" w:date="2023-03-21T16:41:00Z">
              <w:r w:rsidR="00842802">
                <w:rPr>
                  <w:rFonts w:ascii="Times New Roman" w:hAnsi="Times New Roman" w:cs="Times New Roman"/>
                  <w:sz w:val="24"/>
                  <w:szCs w:val="24"/>
                </w:rPr>
                <w:t>4</w:t>
              </w:r>
            </w:ins>
            <w:ins w:id="350" w:author="Godbole, Suneeta" w:date="2023-03-21T16:26:00Z">
              <w:r>
                <w:rPr>
                  <w:rFonts w:ascii="Times New Roman" w:hAnsi="Times New Roman" w:cs="Times New Roman"/>
                  <w:sz w:val="24"/>
                  <w:szCs w:val="24"/>
                </w:rPr>
                <w:t xml:space="preserve">: </w:t>
              </w:r>
            </w:ins>
            <w:r w:rsidR="006F5FB9">
              <w:rPr>
                <w:rFonts w:ascii="Times New Roman" w:hAnsi="Times New Roman" w:cs="Times New Roman"/>
                <w:sz w:val="24"/>
                <w:szCs w:val="24"/>
              </w:rPr>
              <w:t>The</w:t>
            </w:r>
            <w:r w:rsidR="00920905">
              <w:rPr>
                <w:rFonts w:ascii="Times New Roman" w:hAnsi="Times New Roman" w:cs="Times New Roman"/>
                <w:sz w:val="24"/>
                <w:szCs w:val="24"/>
              </w:rPr>
              <w:t xml:space="preserve"> plot</w:t>
            </w:r>
            <w:r w:rsidR="006F5FB9">
              <w:rPr>
                <w:rFonts w:ascii="Times New Roman" w:hAnsi="Times New Roman" w:cs="Times New Roman"/>
                <w:sz w:val="24"/>
                <w:szCs w:val="24"/>
              </w:rPr>
              <w:t xml:space="preserve"> shows the distribution of the time delay from </w:t>
            </w:r>
            <w:r w:rsidR="003353CD">
              <w:rPr>
                <w:rFonts w:ascii="Times New Roman" w:hAnsi="Times New Roman" w:cs="Times New Roman"/>
                <w:sz w:val="24"/>
                <w:szCs w:val="24"/>
              </w:rPr>
              <w:t xml:space="preserve">cannabis </w:t>
            </w:r>
            <w:r w:rsidR="006F5FB9">
              <w:rPr>
                <w:rFonts w:ascii="Times New Roman" w:hAnsi="Times New Roman" w:cs="Times New Roman"/>
                <w:sz w:val="24"/>
                <w:szCs w:val="24"/>
              </w:rPr>
              <w:t xml:space="preserve">smoking to the post pupillary light reflex test for </w:t>
            </w:r>
            <w:r w:rsidR="003353CD">
              <w:rPr>
                <w:rFonts w:ascii="Times New Roman" w:hAnsi="Times New Roman" w:cs="Times New Roman"/>
                <w:sz w:val="24"/>
                <w:szCs w:val="24"/>
              </w:rPr>
              <w:t xml:space="preserve">cannabis </w:t>
            </w:r>
            <w:r w:rsidR="006F5FB9">
              <w:rPr>
                <w:rFonts w:ascii="Times New Roman" w:hAnsi="Times New Roman" w:cs="Times New Roman"/>
                <w:sz w:val="24"/>
                <w:szCs w:val="24"/>
              </w:rPr>
              <w:t xml:space="preserve">smokers. The red line indicates the mean of the distribution at 62.7 minutes with an interquartile range between 59 – 66 minutes. </w:t>
            </w:r>
          </w:p>
        </w:tc>
      </w:tr>
    </w:tbl>
    <w:p w14:paraId="67ACE208" w14:textId="6E12362E" w:rsidR="0078090B" w:rsidRDefault="0078090B" w:rsidP="007862C8">
      <w:pPr>
        <w:spacing w:line="480" w:lineRule="auto"/>
        <w:rPr>
          <w:rFonts w:ascii="Times New Roman" w:hAnsi="Times New Roman" w:cs="Times New Roman"/>
          <w:sz w:val="24"/>
          <w:szCs w:val="24"/>
        </w:rPr>
      </w:pPr>
    </w:p>
    <w:tbl>
      <w:tblPr>
        <w:tblStyle w:val="TableGrid"/>
        <w:tblW w:w="9625" w:type="dxa"/>
        <w:tblLook w:val="04A0" w:firstRow="1" w:lastRow="0" w:firstColumn="1" w:lastColumn="0" w:noHBand="0" w:noVBand="1"/>
      </w:tblPr>
      <w:tblGrid>
        <w:gridCol w:w="9625"/>
      </w:tblGrid>
      <w:tr w:rsidR="00080F21" w14:paraId="66D51F80" w14:textId="77777777" w:rsidTr="006704BA">
        <w:tc>
          <w:tcPr>
            <w:tcW w:w="9625" w:type="dxa"/>
          </w:tcPr>
          <w:p w14:paraId="77327C3D" w14:textId="5B388C99" w:rsidR="00080F21" w:rsidRDefault="006704BA" w:rsidP="00080F21">
            <w:pPr>
              <w:rPr>
                <w:rFonts w:ascii="Times New Roman" w:hAnsi="Times New Roman" w:cs="Times New Roman"/>
                <w:sz w:val="24"/>
                <w:szCs w:val="24"/>
              </w:rPr>
            </w:pPr>
            <w:r>
              <w:rPr>
                <w:noProof/>
              </w:rPr>
              <w:drawing>
                <wp:inline distT="0" distB="0" distL="0" distR="0" wp14:anchorId="1A2DF4ED" wp14:editId="3BB2F39C">
                  <wp:extent cx="5943600" cy="26441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644140"/>
                          </a:xfrm>
                          <a:prstGeom prst="rect">
                            <a:avLst/>
                          </a:prstGeom>
                          <a:noFill/>
                          <a:ln>
                            <a:noFill/>
                          </a:ln>
                        </pic:spPr>
                      </pic:pic>
                    </a:graphicData>
                  </a:graphic>
                </wp:inline>
              </w:drawing>
            </w:r>
          </w:p>
        </w:tc>
      </w:tr>
      <w:tr w:rsidR="00080F21" w14:paraId="7271DD3C" w14:textId="77777777" w:rsidTr="006704BA">
        <w:tc>
          <w:tcPr>
            <w:tcW w:w="9625" w:type="dxa"/>
          </w:tcPr>
          <w:p w14:paraId="19266EB5" w14:textId="1BB4C9E7" w:rsidR="00080F21" w:rsidRDefault="00C74655" w:rsidP="00080F21">
            <w:pPr>
              <w:rPr>
                <w:rFonts w:ascii="Times New Roman" w:hAnsi="Times New Roman" w:cs="Times New Roman"/>
                <w:sz w:val="24"/>
                <w:szCs w:val="24"/>
              </w:rPr>
            </w:pPr>
            <w:ins w:id="351" w:author="Godbole, Suneeta" w:date="2023-03-21T16:26:00Z">
              <w:r>
                <w:rPr>
                  <w:rFonts w:ascii="Times New Roman" w:hAnsi="Times New Roman" w:cs="Times New Roman"/>
                  <w:sz w:val="24"/>
                  <w:szCs w:val="24"/>
                </w:rPr>
                <w:t xml:space="preserve">Figure </w:t>
              </w:r>
            </w:ins>
            <w:ins w:id="352" w:author="Godbole, Suneeta" w:date="2023-03-21T16:41:00Z">
              <w:r w:rsidR="00842802">
                <w:rPr>
                  <w:rFonts w:ascii="Times New Roman" w:hAnsi="Times New Roman" w:cs="Times New Roman"/>
                  <w:sz w:val="24"/>
                  <w:szCs w:val="24"/>
                </w:rPr>
                <w:t>5</w:t>
              </w:r>
            </w:ins>
            <w:ins w:id="353" w:author="Godbole, Suneeta" w:date="2023-03-21T16:26:00Z">
              <w:r>
                <w:rPr>
                  <w:rFonts w:ascii="Times New Roman" w:hAnsi="Times New Roman" w:cs="Times New Roman"/>
                  <w:sz w:val="24"/>
                  <w:szCs w:val="24"/>
                </w:rPr>
                <w:t xml:space="preserve">: </w:t>
              </w:r>
            </w:ins>
            <w:r w:rsidR="006F5FB9">
              <w:rPr>
                <w:rFonts w:ascii="Times New Roman" w:hAnsi="Times New Roman" w:cs="Times New Roman"/>
                <w:sz w:val="24"/>
                <w:szCs w:val="24"/>
              </w:rPr>
              <w:t>The plot depicts the differences in the average pupillary light reflex response as the time from smoking increases from 60 minutes to 70 minutes (</w:t>
            </w:r>
            <w:r w:rsidR="00920905">
              <w:rPr>
                <w:rFonts w:ascii="Times New Roman" w:hAnsi="Times New Roman" w:cs="Times New Roman"/>
                <w:sz w:val="24"/>
                <w:szCs w:val="24"/>
              </w:rPr>
              <w:t>lighter</w:t>
            </w:r>
            <w:r w:rsidR="006F5FB9">
              <w:rPr>
                <w:rFonts w:ascii="Times New Roman" w:hAnsi="Times New Roman" w:cs="Times New Roman"/>
                <w:sz w:val="24"/>
                <w:szCs w:val="24"/>
              </w:rPr>
              <w:t xml:space="preserve"> color). The red line shows the average trajectory of a non-smoker. With longer delays in the test time, the point of minimal </w:t>
            </w:r>
            <w:r w:rsidR="006F5FB9">
              <w:rPr>
                <w:rFonts w:ascii="Times New Roman" w:hAnsi="Times New Roman" w:cs="Times New Roman"/>
                <w:sz w:val="24"/>
                <w:szCs w:val="24"/>
              </w:rPr>
              <w:lastRenderedPageBreak/>
              <w:t xml:space="preserve">constriction seems to match that of non-smokers while the rebound dilation appears to remain distinct. </w:t>
            </w:r>
          </w:p>
        </w:tc>
      </w:tr>
    </w:tbl>
    <w:p w14:paraId="2D1E849C" w14:textId="736E395C" w:rsidR="009431A4" w:rsidRDefault="009431A4" w:rsidP="007862C8">
      <w:pPr>
        <w:spacing w:line="480" w:lineRule="auto"/>
        <w:rPr>
          <w:rFonts w:ascii="Times New Roman" w:hAnsi="Times New Roman" w:cs="Times New Roman"/>
          <w:sz w:val="24"/>
          <w:szCs w:val="24"/>
        </w:rPr>
      </w:pPr>
    </w:p>
    <w:p w14:paraId="06016ED8" w14:textId="7E10AE4A" w:rsidR="00355414" w:rsidRDefault="00355414" w:rsidP="007862C8">
      <w:pPr>
        <w:spacing w:line="480" w:lineRule="auto"/>
        <w:rPr>
          <w:rFonts w:ascii="Times New Roman" w:hAnsi="Times New Roman" w:cs="Times New Roman"/>
          <w:sz w:val="24"/>
          <w:szCs w:val="24"/>
        </w:rPr>
      </w:pPr>
      <w:r>
        <w:rPr>
          <w:rFonts w:ascii="Times New Roman" w:hAnsi="Times New Roman" w:cs="Times New Roman"/>
          <w:sz w:val="24"/>
          <w:szCs w:val="24"/>
        </w:rPr>
        <w:t>DISCUSSION:</w:t>
      </w:r>
    </w:p>
    <w:p w14:paraId="60FB5194" w14:textId="7CBD6B7B" w:rsidR="00E56797" w:rsidRDefault="00E56797" w:rsidP="007862C8">
      <w:pPr>
        <w:spacing w:line="480" w:lineRule="auto"/>
        <w:rPr>
          <w:rFonts w:ascii="Times New Roman" w:hAnsi="Times New Roman" w:cs="Times New Roman"/>
          <w:sz w:val="24"/>
          <w:szCs w:val="24"/>
        </w:rPr>
      </w:pPr>
      <w:r>
        <w:rPr>
          <w:rFonts w:ascii="Times New Roman" w:hAnsi="Times New Roman" w:cs="Times New Roman"/>
          <w:sz w:val="24"/>
          <w:szCs w:val="24"/>
        </w:rPr>
        <w:tab/>
      </w:r>
      <w:ins w:id="354" w:author="Wrobel, Julia" w:date="2023-03-19T15:14:00Z">
        <w:r w:rsidR="004F0144">
          <w:rPr>
            <w:rFonts w:ascii="Times New Roman" w:hAnsi="Times New Roman" w:cs="Times New Roman"/>
            <w:sz w:val="24"/>
            <w:szCs w:val="24"/>
          </w:rPr>
          <w:t>It is necessary for occupation</w:t>
        </w:r>
      </w:ins>
      <w:ins w:id="355" w:author="Wrobel, Julia" w:date="2023-03-19T15:15:00Z">
        <w:r w:rsidR="004F0144">
          <w:rPr>
            <w:rFonts w:ascii="Times New Roman" w:hAnsi="Times New Roman" w:cs="Times New Roman"/>
            <w:sz w:val="24"/>
            <w:szCs w:val="24"/>
          </w:rPr>
          <w:t xml:space="preserve"> health</w:t>
        </w:r>
      </w:ins>
      <w:ins w:id="356" w:author="Wrobel, Julia" w:date="2023-03-19T15:14:00Z">
        <w:r w:rsidR="004F0144">
          <w:rPr>
            <w:rFonts w:ascii="Times New Roman" w:hAnsi="Times New Roman" w:cs="Times New Roman"/>
            <w:sz w:val="24"/>
            <w:szCs w:val="24"/>
          </w:rPr>
          <w:t xml:space="preserve"> and traffic safety</w:t>
        </w:r>
      </w:ins>
      <w:ins w:id="357" w:author="Wrobel, Julia" w:date="2023-03-19T15:15:00Z">
        <w:r w:rsidR="004F0144">
          <w:rPr>
            <w:rFonts w:ascii="Times New Roman" w:hAnsi="Times New Roman" w:cs="Times New Roman"/>
            <w:sz w:val="24"/>
            <w:szCs w:val="24"/>
          </w:rPr>
          <w:t xml:space="preserve"> settings to establish a tool that </w:t>
        </w:r>
      </w:ins>
      <w:del w:id="358" w:author="Wrobel, Julia" w:date="2023-03-19T15:15:00Z">
        <w:r w:rsidR="003353CD" w:rsidDel="004F0144">
          <w:rPr>
            <w:rFonts w:ascii="Times New Roman" w:hAnsi="Times New Roman" w:cs="Times New Roman"/>
            <w:sz w:val="24"/>
            <w:szCs w:val="24"/>
          </w:rPr>
          <w:delText>The ability to</w:delText>
        </w:r>
      </w:del>
      <w:ins w:id="359" w:author="Wrobel, Julia" w:date="2023-03-19T15:15:00Z">
        <w:r w:rsidR="004F0144">
          <w:rPr>
            <w:rFonts w:ascii="Times New Roman" w:hAnsi="Times New Roman" w:cs="Times New Roman"/>
            <w:sz w:val="24"/>
            <w:szCs w:val="24"/>
          </w:rPr>
          <w:t>can</w:t>
        </w:r>
      </w:ins>
      <w:r w:rsidR="003353CD">
        <w:rPr>
          <w:rFonts w:ascii="Times New Roman" w:hAnsi="Times New Roman" w:cs="Times New Roman"/>
          <w:sz w:val="24"/>
          <w:szCs w:val="24"/>
        </w:rPr>
        <w:t xml:space="preserve"> detect </w:t>
      </w:r>
      <w:del w:id="360" w:author="Wrobel, Julia" w:date="2023-03-19T15:13:00Z">
        <w:r w:rsidR="003353CD" w:rsidDel="004F0144">
          <w:rPr>
            <w:rFonts w:ascii="Times New Roman" w:hAnsi="Times New Roman" w:cs="Times New Roman"/>
            <w:sz w:val="24"/>
            <w:szCs w:val="24"/>
          </w:rPr>
          <w:delText xml:space="preserve">impairment </w:delText>
        </w:r>
      </w:del>
      <w:ins w:id="361" w:author="Wrobel, Julia" w:date="2023-03-19T15:13:00Z">
        <w:r w:rsidR="004F0144">
          <w:rPr>
            <w:rFonts w:ascii="Times New Roman" w:hAnsi="Times New Roman" w:cs="Times New Roman"/>
            <w:sz w:val="24"/>
            <w:szCs w:val="24"/>
          </w:rPr>
          <w:t>re</w:t>
        </w:r>
      </w:ins>
      <w:ins w:id="362" w:author="Wrobel, Julia" w:date="2023-03-19T15:14:00Z">
        <w:r w:rsidR="004F0144">
          <w:rPr>
            <w:rFonts w:ascii="Times New Roman" w:hAnsi="Times New Roman" w:cs="Times New Roman"/>
            <w:sz w:val="24"/>
            <w:szCs w:val="24"/>
          </w:rPr>
          <w:t>cent cannabis use</w:t>
        </w:r>
      </w:ins>
      <w:del w:id="363" w:author="Wrobel, Julia" w:date="2023-03-19T15:14:00Z">
        <w:r w:rsidR="003353CD" w:rsidDel="004F0144">
          <w:rPr>
            <w:rFonts w:ascii="Times New Roman" w:hAnsi="Times New Roman" w:cs="Times New Roman"/>
            <w:sz w:val="24"/>
            <w:szCs w:val="24"/>
          </w:rPr>
          <w:delText>while under the influence of cannabis</w:delText>
        </w:r>
      </w:del>
      <w:del w:id="364" w:author="Wrobel, Julia" w:date="2023-03-19T15:15:00Z">
        <w:r w:rsidR="003353CD" w:rsidDel="004F0144">
          <w:rPr>
            <w:rFonts w:ascii="Times New Roman" w:hAnsi="Times New Roman" w:cs="Times New Roman"/>
            <w:sz w:val="24"/>
            <w:szCs w:val="24"/>
          </w:rPr>
          <w:delText xml:space="preserve"> is a necessary tool for individuals concerned with occupational and traffic safety</w:delText>
        </w:r>
      </w:del>
      <w:ins w:id="365" w:author="Wrobel, Julia" w:date="2023-03-19T15:15:00Z">
        <w:r w:rsidR="004F0144">
          <w:rPr>
            <w:rFonts w:ascii="Times New Roman" w:hAnsi="Times New Roman" w:cs="Times New Roman"/>
            <w:sz w:val="24"/>
            <w:szCs w:val="24"/>
          </w:rPr>
          <w:t>.</w:t>
        </w:r>
      </w:ins>
      <w:r w:rsidR="003353CD">
        <w:rPr>
          <w:rFonts w:ascii="Times New Roman" w:hAnsi="Times New Roman" w:cs="Times New Roman"/>
          <w:sz w:val="24"/>
          <w:szCs w:val="24"/>
        </w:rPr>
        <w:t xml:space="preserve">. While there have been multiple efforts to define </w:t>
      </w:r>
      <w:del w:id="366" w:author="Wrobel, Julia" w:date="2023-03-19T15:16:00Z">
        <w:r w:rsidR="003353CD" w:rsidDel="00BB58B6">
          <w:rPr>
            <w:rFonts w:ascii="Times New Roman" w:hAnsi="Times New Roman" w:cs="Times New Roman"/>
            <w:sz w:val="24"/>
            <w:szCs w:val="24"/>
          </w:rPr>
          <w:delText xml:space="preserve">a </w:delText>
        </w:r>
      </w:del>
      <w:r w:rsidR="003353CD">
        <w:rPr>
          <w:rFonts w:ascii="Times New Roman" w:hAnsi="Times New Roman" w:cs="Times New Roman"/>
          <w:sz w:val="24"/>
          <w:szCs w:val="24"/>
        </w:rPr>
        <w:t>test</w:t>
      </w:r>
      <w:ins w:id="367" w:author="Wrobel, Julia" w:date="2023-03-19T15:16:00Z">
        <w:r w:rsidR="00BB58B6">
          <w:rPr>
            <w:rFonts w:ascii="Times New Roman" w:hAnsi="Times New Roman" w:cs="Times New Roman"/>
            <w:sz w:val="24"/>
            <w:szCs w:val="24"/>
          </w:rPr>
          <w:t>s</w:t>
        </w:r>
      </w:ins>
      <w:r w:rsidR="003353CD">
        <w:rPr>
          <w:rFonts w:ascii="Times New Roman" w:hAnsi="Times New Roman" w:cs="Times New Roman"/>
          <w:sz w:val="24"/>
          <w:szCs w:val="24"/>
        </w:rPr>
        <w:t xml:space="preserve"> for </w:t>
      </w:r>
      <w:ins w:id="368" w:author="Wrobel, Julia" w:date="2023-03-19T15:16:00Z">
        <w:r w:rsidR="00BB58B6">
          <w:rPr>
            <w:rFonts w:ascii="Times New Roman" w:hAnsi="Times New Roman" w:cs="Times New Roman"/>
            <w:sz w:val="24"/>
            <w:szCs w:val="24"/>
          </w:rPr>
          <w:t xml:space="preserve">recent </w:t>
        </w:r>
      </w:ins>
      <w:r w:rsidR="003353CD">
        <w:rPr>
          <w:rFonts w:ascii="Times New Roman" w:hAnsi="Times New Roman" w:cs="Times New Roman"/>
          <w:sz w:val="24"/>
          <w:szCs w:val="24"/>
        </w:rPr>
        <w:t>cannabis</w:t>
      </w:r>
      <w:ins w:id="369" w:author="Wrobel, Julia" w:date="2023-03-19T15:16:00Z">
        <w:r w:rsidR="00BB58B6">
          <w:rPr>
            <w:rFonts w:ascii="Times New Roman" w:hAnsi="Times New Roman" w:cs="Times New Roman"/>
            <w:sz w:val="24"/>
            <w:szCs w:val="24"/>
          </w:rPr>
          <w:t xml:space="preserve"> use and cannabis</w:t>
        </w:r>
      </w:ins>
      <w:r w:rsidR="003353CD">
        <w:rPr>
          <w:rFonts w:ascii="Times New Roman" w:hAnsi="Times New Roman" w:cs="Times New Roman"/>
          <w:sz w:val="24"/>
          <w:szCs w:val="24"/>
        </w:rPr>
        <w:t xml:space="preserve"> impairment, many have suffered from tolerance effects with regular</w:t>
      </w:r>
      <w:r w:rsidR="00276C7A">
        <w:rPr>
          <w:rFonts w:ascii="Times New Roman" w:hAnsi="Times New Roman" w:cs="Times New Roman"/>
          <w:sz w:val="24"/>
          <w:szCs w:val="24"/>
        </w:rPr>
        <w:t xml:space="preserve"> cannabis</w:t>
      </w:r>
      <w:r w:rsidR="003353CD">
        <w:rPr>
          <w:rFonts w:ascii="Times New Roman" w:hAnsi="Times New Roman" w:cs="Times New Roman"/>
          <w:sz w:val="24"/>
          <w:szCs w:val="24"/>
        </w:rPr>
        <w:t xml:space="preserve"> consumption. </w:t>
      </w:r>
      <w:r>
        <w:rPr>
          <w:rFonts w:ascii="Times New Roman" w:hAnsi="Times New Roman" w:cs="Times New Roman"/>
          <w:sz w:val="24"/>
          <w:szCs w:val="24"/>
        </w:rPr>
        <w:t>The current analysis</w:t>
      </w:r>
      <w:r w:rsidR="003353CD">
        <w:rPr>
          <w:rFonts w:ascii="Times New Roman" w:hAnsi="Times New Roman" w:cs="Times New Roman"/>
          <w:sz w:val="24"/>
          <w:szCs w:val="24"/>
        </w:rPr>
        <w:t xml:space="preserve"> provides evidence that pupillary light reflex</w:t>
      </w:r>
      <w:ins w:id="370" w:author="Wrobel, Julia" w:date="2023-03-19T15:18:00Z">
        <w:r w:rsidR="004104B7">
          <w:rPr>
            <w:rFonts w:ascii="Times New Roman" w:hAnsi="Times New Roman" w:cs="Times New Roman"/>
            <w:sz w:val="24"/>
            <w:szCs w:val="24"/>
          </w:rPr>
          <w:t>,</w:t>
        </w:r>
      </w:ins>
      <w:ins w:id="371" w:author="Wrobel, Julia" w:date="2023-03-19T15:17:00Z">
        <w:r w:rsidR="004104B7">
          <w:rPr>
            <w:rFonts w:ascii="Times New Roman" w:hAnsi="Times New Roman" w:cs="Times New Roman"/>
            <w:sz w:val="24"/>
            <w:szCs w:val="24"/>
          </w:rPr>
          <w:t xml:space="preserve"> when paired with functional data analysis methods that leverage information from the full pupil response trajectory,</w:t>
        </w:r>
      </w:ins>
      <w:r w:rsidR="003353CD">
        <w:rPr>
          <w:rFonts w:ascii="Times New Roman" w:hAnsi="Times New Roman" w:cs="Times New Roman"/>
          <w:sz w:val="24"/>
          <w:szCs w:val="24"/>
        </w:rPr>
        <w:t xml:space="preserve"> has the potential to discriminate between </w:t>
      </w:r>
      <w:del w:id="372" w:author="Wrobel, Julia" w:date="2023-03-19T15:18:00Z">
        <w:r w:rsidR="003353CD" w:rsidDel="004104B7">
          <w:rPr>
            <w:rFonts w:ascii="Times New Roman" w:hAnsi="Times New Roman" w:cs="Times New Roman"/>
            <w:sz w:val="24"/>
            <w:szCs w:val="24"/>
          </w:rPr>
          <w:delText>cannabis smokers and non-smokers</w:delText>
        </w:r>
      </w:del>
      <w:ins w:id="373" w:author="Wrobel, Julia" w:date="2023-03-19T15:18:00Z">
        <w:r w:rsidR="004104B7">
          <w:rPr>
            <w:rFonts w:ascii="Times New Roman" w:hAnsi="Times New Roman" w:cs="Times New Roman"/>
            <w:sz w:val="24"/>
            <w:szCs w:val="24"/>
          </w:rPr>
          <w:t>participants who recently smoked cannabis and those with no history of recent use</w:t>
        </w:r>
      </w:ins>
      <w:del w:id="374" w:author="Wrobel, Julia" w:date="2023-03-19T15:18:00Z">
        <w:r w:rsidR="003353CD" w:rsidDel="004104B7">
          <w:rPr>
            <w:rFonts w:ascii="Times New Roman" w:hAnsi="Times New Roman" w:cs="Times New Roman"/>
            <w:sz w:val="24"/>
            <w:szCs w:val="24"/>
          </w:rPr>
          <w:delText xml:space="preserve"> and that the discrimination ability is better</w:delText>
        </w:r>
        <w:r w:rsidR="00333985" w:rsidDel="004104B7">
          <w:rPr>
            <w:rFonts w:ascii="Times New Roman" w:hAnsi="Times New Roman" w:cs="Times New Roman"/>
            <w:sz w:val="24"/>
            <w:szCs w:val="24"/>
          </w:rPr>
          <w:delText xml:space="preserve"> when using the full trajectory of the reflex</w:delText>
        </w:r>
        <w:r w:rsidR="003353CD" w:rsidDel="004104B7">
          <w:rPr>
            <w:rFonts w:ascii="Times New Roman" w:hAnsi="Times New Roman" w:cs="Times New Roman"/>
            <w:sz w:val="24"/>
            <w:szCs w:val="24"/>
          </w:rPr>
          <w:delText xml:space="preserve"> than using summary features of trajectory</w:delText>
        </w:r>
      </w:del>
      <w:r w:rsidR="003353CD">
        <w:rPr>
          <w:rFonts w:ascii="Times New Roman" w:hAnsi="Times New Roman" w:cs="Times New Roman"/>
          <w:sz w:val="24"/>
          <w:szCs w:val="24"/>
        </w:rPr>
        <w:t xml:space="preserve">. </w:t>
      </w:r>
      <w:commentRangeStart w:id="375"/>
      <w:r w:rsidR="003353CD">
        <w:rPr>
          <w:rFonts w:ascii="Times New Roman" w:hAnsi="Times New Roman" w:cs="Times New Roman"/>
          <w:sz w:val="24"/>
          <w:szCs w:val="24"/>
        </w:rPr>
        <w:t xml:space="preserve">Additionally, the current modelling paradigm demonstrates differences in trajectories of the pupillary light reflex </w:t>
      </w:r>
      <w:r>
        <w:rPr>
          <w:rFonts w:ascii="Times New Roman" w:hAnsi="Times New Roman" w:cs="Times New Roman"/>
          <w:sz w:val="24"/>
          <w:szCs w:val="24"/>
        </w:rPr>
        <w:t xml:space="preserve">between non-users and occasional users after </w:t>
      </w:r>
      <w:r w:rsidR="003353CD">
        <w:rPr>
          <w:rFonts w:ascii="Times New Roman" w:hAnsi="Times New Roman" w:cs="Times New Roman"/>
          <w:sz w:val="24"/>
          <w:szCs w:val="24"/>
        </w:rPr>
        <w:t xml:space="preserve">cannabis </w:t>
      </w:r>
      <w:r>
        <w:rPr>
          <w:rFonts w:ascii="Times New Roman" w:hAnsi="Times New Roman" w:cs="Times New Roman"/>
          <w:sz w:val="24"/>
          <w:szCs w:val="24"/>
        </w:rPr>
        <w:t xml:space="preserve">consumptions, </w:t>
      </w:r>
      <w:r w:rsidR="003353CD">
        <w:rPr>
          <w:rFonts w:ascii="Times New Roman" w:hAnsi="Times New Roman" w:cs="Times New Roman"/>
          <w:sz w:val="24"/>
          <w:szCs w:val="24"/>
        </w:rPr>
        <w:t xml:space="preserve">and those differences persist between non-user and daily user showing a robustness to the effects of drug tolerance which is not seen with other tests. </w:t>
      </w:r>
      <w:commentRangeEnd w:id="375"/>
      <w:r w:rsidR="009E6068">
        <w:rPr>
          <w:rStyle w:val="CommentReference"/>
        </w:rPr>
        <w:commentReference w:id="375"/>
      </w:r>
      <w:r w:rsidR="00333985">
        <w:rPr>
          <w:rFonts w:ascii="Times New Roman" w:hAnsi="Times New Roman" w:cs="Times New Roman"/>
          <w:sz w:val="24"/>
          <w:szCs w:val="24"/>
        </w:rPr>
        <w:t xml:space="preserve">By examining the effects of time delays from consumption to test, we were able to show that the while time delays mitigated the effect on initial pupil constriction, the differences in the rebound effect were maintained, </w:t>
      </w:r>
      <w:commentRangeStart w:id="376"/>
      <w:r w:rsidR="00333985">
        <w:rPr>
          <w:rFonts w:ascii="Times New Roman" w:hAnsi="Times New Roman" w:cs="Times New Roman"/>
          <w:sz w:val="24"/>
          <w:szCs w:val="24"/>
        </w:rPr>
        <w:t>so that a test focusing on rebound effects may be able to discriminate between smokers and non-smokers</w:t>
      </w:r>
      <w:commentRangeEnd w:id="376"/>
      <w:r w:rsidR="009E6068">
        <w:rPr>
          <w:rStyle w:val="CommentReference"/>
        </w:rPr>
        <w:commentReference w:id="376"/>
      </w:r>
      <w:r w:rsidR="00333985">
        <w:rPr>
          <w:rFonts w:ascii="Times New Roman" w:hAnsi="Times New Roman" w:cs="Times New Roman"/>
          <w:sz w:val="24"/>
          <w:szCs w:val="24"/>
        </w:rPr>
        <w:t xml:space="preserve">. </w:t>
      </w:r>
    </w:p>
    <w:p w14:paraId="42CD8E3F" w14:textId="58C4AEB3" w:rsidR="00333985" w:rsidRDefault="00333985" w:rsidP="007862C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However, there are </w:t>
      </w:r>
      <w:r w:rsidR="000F4EBB">
        <w:rPr>
          <w:rFonts w:ascii="Times New Roman" w:hAnsi="Times New Roman" w:cs="Times New Roman"/>
          <w:sz w:val="24"/>
          <w:szCs w:val="24"/>
        </w:rPr>
        <w:t>several</w:t>
      </w:r>
      <w:r>
        <w:rPr>
          <w:rFonts w:ascii="Times New Roman" w:hAnsi="Times New Roman" w:cs="Times New Roman"/>
          <w:sz w:val="24"/>
          <w:szCs w:val="24"/>
        </w:rPr>
        <w:t xml:space="preserve"> limitations to this analysis </w:t>
      </w:r>
      <w:r w:rsidR="000F4EBB">
        <w:rPr>
          <w:rFonts w:ascii="Times New Roman" w:hAnsi="Times New Roman" w:cs="Times New Roman"/>
          <w:sz w:val="24"/>
          <w:szCs w:val="24"/>
        </w:rPr>
        <w:t>for which further analysis and more sophisticated instrumentation will be need</w:t>
      </w:r>
      <w:ins w:id="377" w:author="Wrobel, Julia" w:date="2023-03-19T15:22:00Z">
        <w:r w:rsidR="00EE4C2C">
          <w:rPr>
            <w:rFonts w:ascii="Times New Roman" w:hAnsi="Times New Roman" w:cs="Times New Roman"/>
            <w:sz w:val="24"/>
            <w:szCs w:val="24"/>
          </w:rPr>
          <w:t>ed</w:t>
        </w:r>
      </w:ins>
      <w:r w:rsidR="000F4EBB">
        <w:rPr>
          <w:rFonts w:ascii="Times New Roman" w:hAnsi="Times New Roman" w:cs="Times New Roman"/>
          <w:sz w:val="24"/>
          <w:szCs w:val="24"/>
        </w:rPr>
        <w:t xml:space="preserve">. </w:t>
      </w:r>
      <w:r w:rsidR="00276C7A">
        <w:rPr>
          <w:rFonts w:ascii="Times New Roman" w:hAnsi="Times New Roman" w:cs="Times New Roman"/>
          <w:sz w:val="24"/>
          <w:szCs w:val="24"/>
        </w:rPr>
        <w:t xml:space="preserve">Of primary concern were data quality issues that persisted after data processing, imputation and smoothing from the video segmentation pipeline. </w:t>
      </w:r>
      <w:r w:rsidR="00276C7A">
        <w:rPr>
          <w:rFonts w:ascii="Times New Roman" w:hAnsi="Times New Roman" w:cs="Times New Roman"/>
          <w:sz w:val="24"/>
          <w:szCs w:val="24"/>
        </w:rPr>
        <w:lastRenderedPageBreak/>
        <w:t xml:space="preserve">While most pupillary light reflex trajectories reflected the characteristic pattern of the light reflex there were a minority that were removed because there </w:t>
      </w:r>
      <w:proofErr w:type="gramStart"/>
      <w:r w:rsidR="00276C7A">
        <w:rPr>
          <w:rFonts w:ascii="Times New Roman" w:hAnsi="Times New Roman" w:cs="Times New Roman"/>
          <w:sz w:val="24"/>
          <w:szCs w:val="24"/>
        </w:rPr>
        <w:t>was</w:t>
      </w:r>
      <w:proofErr w:type="gramEnd"/>
      <w:r w:rsidR="00276C7A">
        <w:rPr>
          <w:rFonts w:ascii="Times New Roman" w:hAnsi="Times New Roman" w:cs="Times New Roman"/>
          <w:sz w:val="24"/>
          <w:szCs w:val="24"/>
        </w:rPr>
        <w:t xml:space="preserve"> no characteristic features of the reflex. This led to a reduction </w:t>
      </w:r>
      <w:r w:rsidR="00373BBB">
        <w:rPr>
          <w:rFonts w:ascii="Times New Roman" w:hAnsi="Times New Roman" w:cs="Times New Roman"/>
          <w:sz w:val="24"/>
          <w:szCs w:val="24"/>
        </w:rPr>
        <w:t xml:space="preserve">in </w:t>
      </w:r>
      <w:r w:rsidR="00276C7A">
        <w:rPr>
          <w:rFonts w:ascii="Times New Roman" w:hAnsi="Times New Roman" w:cs="Times New Roman"/>
          <w:sz w:val="24"/>
          <w:szCs w:val="24"/>
        </w:rPr>
        <w:t>the sample size from a collection of 101 participant to usable data in 84. While</w:t>
      </w:r>
      <w:r w:rsidR="00373BBB">
        <w:rPr>
          <w:rFonts w:ascii="Times New Roman" w:hAnsi="Times New Roman" w:cs="Times New Roman"/>
          <w:sz w:val="24"/>
          <w:szCs w:val="24"/>
        </w:rPr>
        <w:t xml:space="preserve"> it speaks to the robustness of the method that significant differences were still detected, it also limits the precision of the estimated differences. Additionally, due to improper fit of the pupil tracking googles used in the study, it was not feasible to estimate the baseline pupil size of individual, which is directly related to the amount of change pupils can undergo when exposed to a light stimulus. Being unable to account for </w:t>
      </w:r>
      <w:r w:rsidR="007A6124">
        <w:rPr>
          <w:rFonts w:ascii="Times New Roman" w:hAnsi="Times New Roman" w:cs="Times New Roman"/>
          <w:sz w:val="24"/>
          <w:szCs w:val="24"/>
        </w:rPr>
        <w:t xml:space="preserve">the baseline pupil size also increases the imprecision in the estimation of differences in pupillary light reflex trajectories by marijuana use frequency. </w:t>
      </w:r>
      <w:r w:rsidR="00373BBB">
        <w:rPr>
          <w:rFonts w:ascii="Times New Roman" w:hAnsi="Times New Roman" w:cs="Times New Roman"/>
          <w:sz w:val="24"/>
          <w:szCs w:val="24"/>
        </w:rPr>
        <w:t xml:space="preserve"> </w:t>
      </w:r>
    </w:p>
    <w:p w14:paraId="193FA671" w14:textId="36B7712D" w:rsidR="003353CD" w:rsidRDefault="003353CD" w:rsidP="007862C8">
      <w:pPr>
        <w:spacing w:line="480" w:lineRule="auto"/>
        <w:rPr>
          <w:rFonts w:ascii="Times New Roman" w:hAnsi="Times New Roman" w:cs="Times New Roman"/>
          <w:sz w:val="24"/>
          <w:szCs w:val="24"/>
        </w:rPr>
      </w:pPr>
      <w:r>
        <w:rPr>
          <w:rFonts w:ascii="Times New Roman" w:hAnsi="Times New Roman" w:cs="Times New Roman"/>
          <w:sz w:val="24"/>
          <w:szCs w:val="24"/>
        </w:rPr>
        <w:tab/>
      </w:r>
    </w:p>
    <w:p w14:paraId="2F303D5B" w14:textId="5146E7FE" w:rsidR="00273A55" w:rsidRDefault="00273A55" w:rsidP="00273A55">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Limitations: </w:t>
      </w:r>
    </w:p>
    <w:p w14:paraId="283EE41A" w14:textId="7C7740D2" w:rsidR="00273A55" w:rsidRDefault="00273A55" w:rsidP="00273A55">
      <w:pPr>
        <w:pStyle w:val="ListParagraph"/>
        <w:numPr>
          <w:ilvl w:val="0"/>
          <w:numId w:val="3"/>
        </w:numPr>
        <w:spacing w:line="480" w:lineRule="auto"/>
        <w:rPr>
          <w:rFonts w:ascii="Times New Roman" w:hAnsi="Times New Roman" w:cs="Times New Roman"/>
          <w:sz w:val="24"/>
          <w:szCs w:val="24"/>
        </w:rPr>
      </w:pPr>
      <w:commentRangeStart w:id="378"/>
      <w:r>
        <w:rPr>
          <w:rFonts w:ascii="Times New Roman" w:hAnsi="Times New Roman" w:cs="Times New Roman"/>
          <w:sz w:val="24"/>
          <w:szCs w:val="24"/>
        </w:rPr>
        <w:t>Sample size small</w:t>
      </w:r>
      <w:commentRangeEnd w:id="378"/>
      <w:r w:rsidR="00EE4C2C">
        <w:rPr>
          <w:rStyle w:val="CommentReference"/>
        </w:rPr>
        <w:commentReference w:id="378"/>
      </w:r>
    </w:p>
    <w:p w14:paraId="65310ABD" w14:textId="1CAE9AE1" w:rsidR="00273A55" w:rsidRDefault="00273A55" w:rsidP="00273A5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Data noisy, no systematic length of light stimulus; recording googles did not fit well on all </w:t>
      </w:r>
      <w:proofErr w:type="gramStart"/>
      <w:r>
        <w:rPr>
          <w:rFonts w:ascii="Times New Roman" w:hAnsi="Times New Roman" w:cs="Times New Roman"/>
          <w:sz w:val="24"/>
          <w:szCs w:val="24"/>
        </w:rPr>
        <w:t>subjects</w:t>
      </w:r>
      <w:proofErr w:type="gramEnd"/>
    </w:p>
    <w:p w14:paraId="464D8223" w14:textId="59CDAFC1" w:rsidR="00273A55" w:rsidDel="00EE4C2C" w:rsidRDefault="00273A55" w:rsidP="00273A55">
      <w:pPr>
        <w:pStyle w:val="ListParagraph"/>
        <w:numPr>
          <w:ilvl w:val="0"/>
          <w:numId w:val="3"/>
        </w:numPr>
        <w:spacing w:line="480" w:lineRule="auto"/>
        <w:rPr>
          <w:del w:id="379" w:author="Wrobel, Julia" w:date="2023-03-19T15:24:00Z"/>
          <w:rFonts w:ascii="Times New Roman" w:hAnsi="Times New Roman" w:cs="Times New Roman"/>
          <w:sz w:val="24"/>
          <w:szCs w:val="24"/>
        </w:rPr>
      </w:pPr>
      <w:del w:id="380" w:author="Wrobel, Julia" w:date="2023-03-19T15:24:00Z">
        <w:r w:rsidDel="00EE4C2C">
          <w:rPr>
            <w:rFonts w:ascii="Times New Roman" w:hAnsi="Times New Roman" w:cs="Times New Roman"/>
            <w:sz w:val="24"/>
            <w:szCs w:val="24"/>
          </w:rPr>
          <w:delText>Did not adjust for baseline pupil size</w:delText>
        </w:r>
      </w:del>
    </w:p>
    <w:p w14:paraId="60751B5E" w14:textId="28DF4B95" w:rsidR="00273A55" w:rsidRDefault="00273A55" w:rsidP="00273A55">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Prediction analysis did not use an </w:t>
      </w:r>
      <w:commentRangeStart w:id="381"/>
      <w:commentRangeStart w:id="382"/>
      <w:commentRangeStart w:id="383"/>
      <w:r>
        <w:rPr>
          <w:rFonts w:ascii="Times New Roman" w:hAnsi="Times New Roman" w:cs="Times New Roman"/>
          <w:sz w:val="24"/>
          <w:szCs w:val="24"/>
        </w:rPr>
        <w:t>independent test set</w:t>
      </w:r>
      <w:commentRangeEnd w:id="381"/>
      <w:r>
        <w:rPr>
          <w:rStyle w:val="CommentReference"/>
        </w:rPr>
        <w:commentReference w:id="381"/>
      </w:r>
      <w:commentRangeEnd w:id="382"/>
      <w:r w:rsidR="00374549">
        <w:rPr>
          <w:rStyle w:val="CommentReference"/>
        </w:rPr>
        <w:commentReference w:id="382"/>
      </w:r>
      <w:commentRangeEnd w:id="383"/>
      <w:r w:rsidR="00EE4C2C">
        <w:rPr>
          <w:rStyle w:val="CommentReference"/>
        </w:rPr>
        <w:commentReference w:id="383"/>
      </w:r>
      <w:r>
        <w:rPr>
          <w:rFonts w:ascii="Times New Roman" w:hAnsi="Times New Roman" w:cs="Times New Roman"/>
          <w:sz w:val="24"/>
          <w:szCs w:val="24"/>
        </w:rPr>
        <w:t xml:space="preserve">. </w:t>
      </w:r>
    </w:p>
    <w:p w14:paraId="1963584A" w14:textId="2E5FD450" w:rsidR="00273A55" w:rsidRPr="00273A55" w:rsidRDefault="00273A55" w:rsidP="00273A55">
      <w:pPr>
        <w:spacing w:line="480" w:lineRule="auto"/>
        <w:ind w:left="360"/>
        <w:rPr>
          <w:rFonts w:ascii="Times New Roman" w:hAnsi="Times New Roman" w:cs="Times New Roman"/>
          <w:sz w:val="24"/>
          <w:szCs w:val="24"/>
        </w:rPr>
      </w:pPr>
      <w:r>
        <w:rPr>
          <w:rFonts w:ascii="Times New Roman" w:hAnsi="Times New Roman" w:cs="Times New Roman"/>
          <w:sz w:val="24"/>
          <w:szCs w:val="24"/>
        </w:rPr>
        <w:t xml:space="preserve">Strength: </w:t>
      </w:r>
    </w:p>
    <w:p w14:paraId="7F791545" w14:textId="6395D253" w:rsidR="00273A55" w:rsidRPr="00273A55" w:rsidRDefault="00273A55" w:rsidP="00273A55">
      <w:pPr>
        <w:pStyle w:val="ListParagraph"/>
        <w:numPr>
          <w:ilvl w:val="0"/>
          <w:numId w:val="4"/>
        </w:numPr>
        <w:spacing w:line="480" w:lineRule="auto"/>
        <w:rPr>
          <w:rFonts w:ascii="Times New Roman" w:hAnsi="Times New Roman" w:cs="Times New Roman"/>
          <w:sz w:val="24"/>
          <w:szCs w:val="24"/>
        </w:rPr>
      </w:pPr>
      <w:commentRangeStart w:id="384"/>
      <w:r>
        <w:rPr>
          <w:rFonts w:ascii="Times New Roman" w:hAnsi="Times New Roman" w:cs="Times New Roman"/>
          <w:sz w:val="24"/>
          <w:szCs w:val="24"/>
        </w:rPr>
        <w:t>Participant did not “over” consume cannabis during the test may not have gotten as “high” as they would on a regular basis – but we can still measure an effect difference (not really a limitation)</w:t>
      </w:r>
      <w:commentRangeEnd w:id="384"/>
      <w:r w:rsidR="00EE4C2C">
        <w:rPr>
          <w:rStyle w:val="CommentReference"/>
        </w:rPr>
        <w:commentReference w:id="384"/>
      </w:r>
    </w:p>
    <w:p w14:paraId="5F488B6B" w14:textId="77777777" w:rsidR="00F75DCA" w:rsidRDefault="00273A55" w:rsidP="007862C8">
      <w:pPr>
        <w:spacing w:line="480" w:lineRule="auto"/>
        <w:rPr>
          <w:rFonts w:ascii="Times New Roman" w:hAnsi="Times New Roman" w:cs="Times New Roman"/>
          <w:sz w:val="24"/>
          <w:szCs w:val="24"/>
        </w:rPr>
      </w:pPr>
      <w:r>
        <w:rPr>
          <w:rFonts w:ascii="Times New Roman" w:hAnsi="Times New Roman" w:cs="Times New Roman"/>
          <w:sz w:val="24"/>
          <w:szCs w:val="24"/>
        </w:rPr>
        <w:t xml:space="preserve">HOW DOES THIS FIT INTO A </w:t>
      </w:r>
      <w:r w:rsidR="0046102B">
        <w:rPr>
          <w:rFonts w:ascii="Times New Roman" w:hAnsi="Times New Roman" w:cs="Times New Roman"/>
          <w:sz w:val="24"/>
          <w:szCs w:val="24"/>
        </w:rPr>
        <w:t>LARGE CONTEXT?</w:t>
      </w:r>
    </w:p>
    <w:p w14:paraId="55278DDC" w14:textId="19DD2A57" w:rsidR="00F75DCA" w:rsidRDefault="002244DD">
      <w:pPr>
        <w:spacing w:line="480" w:lineRule="auto"/>
        <w:ind w:left="360" w:hanging="360"/>
        <w:rPr>
          <w:rFonts w:ascii="Times New Roman" w:hAnsi="Times New Roman" w:cs="Times New Roman"/>
          <w:sz w:val="24"/>
          <w:szCs w:val="24"/>
        </w:rPr>
        <w:pPrChange w:id="385" w:author="Godbole, Suneeta" w:date="2023-03-21T12:43:00Z">
          <w:pPr>
            <w:spacing w:line="480" w:lineRule="auto"/>
          </w:pPr>
        </w:pPrChange>
      </w:pPr>
      <w:ins w:id="386" w:author="Godbole, Suneeta" w:date="2023-03-21T12:43:00Z">
        <w:r>
          <w:rPr>
            <w:rFonts w:ascii="Times New Roman" w:hAnsi="Times New Roman" w:cs="Times New Roman"/>
            <w:sz w:val="24"/>
            <w:szCs w:val="24"/>
          </w:rPr>
          <w:lastRenderedPageBreak/>
          <w:t>References:</w:t>
        </w:r>
      </w:ins>
    </w:p>
    <w:p w14:paraId="0CE15EE1" w14:textId="0D40193D" w:rsidR="000735EB" w:rsidRPr="000735EB" w:rsidRDefault="00F75DCA" w:rsidP="000735EB">
      <w:pPr>
        <w:pStyle w:val="EndNoteBibliography"/>
        <w:spacing w:after="0"/>
      </w:pPr>
      <w:r w:rsidRPr="00C74655">
        <w:rPr>
          <w:rFonts w:ascii="Times New Roman" w:hAnsi="Times New Roman" w:cs="Times New Roman"/>
          <w:sz w:val="24"/>
          <w:szCs w:val="24"/>
        </w:rPr>
        <w:fldChar w:fldCharType="begin"/>
      </w:r>
      <w:r w:rsidRPr="00C74655">
        <w:rPr>
          <w:rFonts w:ascii="Times New Roman" w:hAnsi="Times New Roman" w:cs="Times New Roman"/>
          <w:sz w:val="24"/>
          <w:szCs w:val="24"/>
        </w:rPr>
        <w:instrText xml:space="preserve"> ADDIN EN.REFLIST </w:instrText>
      </w:r>
      <w:r w:rsidRPr="00C74655">
        <w:rPr>
          <w:rFonts w:ascii="Times New Roman" w:hAnsi="Times New Roman" w:cs="Times New Roman"/>
          <w:sz w:val="24"/>
          <w:szCs w:val="24"/>
        </w:rPr>
        <w:fldChar w:fldCharType="separate"/>
      </w:r>
      <w:r w:rsidR="000735EB" w:rsidRPr="000735EB">
        <w:t>1.</w:t>
      </w:r>
      <w:r w:rsidR="000735EB" w:rsidRPr="000735EB">
        <w:tab/>
        <w:t xml:space="preserve">Lira M.C., Heeren T.C., Buczek M., Blanchette J.G., Smart R., Pacula R.L., Naimi T.S. Trends in Cannabis Involvement and Risk of Alcohol Involvement in Motor Vehicle Crash Fatalities in the United States, 2000‒2018. </w:t>
      </w:r>
      <w:r w:rsidR="000735EB" w:rsidRPr="000735EB">
        <w:rPr>
          <w:i/>
        </w:rPr>
        <w:t>Am J Public Health</w:t>
      </w:r>
      <w:r w:rsidR="000735EB" w:rsidRPr="000735EB">
        <w:t xml:space="preserve">. </w:t>
      </w:r>
      <w:r w:rsidR="000735EB" w:rsidRPr="000735EB">
        <w:rPr>
          <w:b/>
        </w:rPr>
        <w:t>2021</w:t>
      </w:r>
      <w:r w:rsidR="000735EB" w:rsidRPr="000735EB">
        <w:t xml:space="preserve">, 111, 1976-85. </w:t>
      </w:r>
      <w:hyperlink r:id="rId17" w:history="1">
        <w:r w:rsidR="000735EB" w:rsidRPr="000735EB">
          <w:rPr>
            <w:rStyle w:val="Hyperlink"/>
          </w:rPr>
          <w:t>https://doi.org/10.2105/AJPH.2021.306466</w:t>
        </w:r>
      </w:hyperlink>
    </w:p>
    <w:p w14:paraId="7E01F59C" w14:textId="5D49B309" w:rsidR="000735EB" w:rsidRPr="000735EB" w:rsidRDefault="000735EB" w:rsidP="000735EB">
      <w:pPr>
        <w:pStyle w:val="EndNoteBibliography"/>
        <w:spacing w:after="0"/>
      </w:pPr>
      <w:r w:rsidRPr="000735EB">
        <w:t>2.</w:t>
      </w:r>
      <w:r w:rsidRPr="000735EB">
        <w:tab/>
        <w:t xml:space="preserve">Biasutti W.R., Leffers K.S.H., Callaghan R.C. Systematic Review of Cannabis Use and Risk of Occupational Injury. </w:t>
      </w:r>
      <w:r w:rsidRPr="000735EB">
        <w:rPr>
          <w:i/>
        </w:rPr>
        <w:t>Subst Use Misuse</w:t>
      </w:r>
      <w:r w:rsidRPr="000735EB">
        <w:t xml:space="preserve">. </w:t>
      </w:r>
      <w:r w:rsidRPr="000735EB">
        <w:rPr>
          <w:b/>
        </w:rPr>
        <w:t>2020</w:t>
      </w:r>
      <w:r w:rsidRPr="000735EB">
        <w:t xml:space="preserve">, 55, 1733-45. </w:t>
      </w:r>
      <w:hyperlink r:id="rId18" w:history="1">
        <w:r w:rsidRPr="000735EB">
          <w:rPr>
            <w:rStyle w:val="Hyperlink"/>
          </w:rPr>
          <w:t>https://doi.org/10.1080/10826084.2020.1759643</w:t>
        </w:r>
      </w:hyperlink>
    </w:p>
    <w:p w14:paraId="7B269F61" w14:textId="05956BB1" w:rsidR="000735EB" w:rsidRPr="000735EB" w:rsidRDefault="000735EB" w:rsidP="000735EB">
      <w:pPr>
        <w:pStyle w:val="EndNoteBibliography"/>
        <w:spacing w:after="0"/>
      </w:pPr>
      <w:r w:rsidRPr="000735EB">
        <w:t>3.</w:t>
      </w:r>
      <w:r w:rsidRPr="000735EB">
        <w:tab/>
        <w:t xml:space="preserve">Zhang J.C., Carnide N., Holness L., Cram P. Cannabis use and work-related injuries: a cross-sectional analysis. </w:t>
      </w:r>
      <w:r w:rsidRPr="000735EB">
        <w:rPr>
          <w:i/>
        </w:rPr>
        <w:t>Occup Med (Lond)</w:t>
      </w:r>
      <w:r w:rsidRPr="000735EB">
        <w:t xml:space="preserve">. </w:t>
      </w:r>
      <w:r w:rsidRPr="000735EB">
        <w:rPr>
          <w:b/>
        </w:rPr>
        <w:t>2020</w:t>
      </w:r>
      <w:r w:rsidRPr="000735EB">
        <w:t xml:space="preserve">, 70, 570-7. </w:t>
      </w:r>
      <w:hyperlink r:id="rId19" w:history="1">
        <w:r w:rsidRPr="000735EB">
          <w:rPr>
            <w:rStyle w:val="Hyperlink"/>
          </w:rPr>
          <w:t>https://doi.org/10.1093/occmed/kqaa175</w:t>
        </w:r>
      </w:hyperlink>
    </w:p>
    <w:p w14:paraId="2A9291A2" w14:textId="4FC7AF14" w:rsidR="000735EB" w:rsidRPr="000735EB" w:rsidRDefault="000735EB" w:rsidP="000735EB">
      <w:pPr>
        <w:pStyle w:val="EndNoteBibliography"/>
        <w:spacing w:after="0"/>
      </w:pPr>
      <w:r w:rsidRPr="000735EB">
        <w:t>4.</w:t>
      </w:r>
      <w:r w:rsidRPr="000735EB">
        <w:tab/>
        <w:t xml:space="preserve">Goldsmith R.S., Targino M.C., Fanciullo G.J., Martin D.W., Hartenbaum N.P., White J.M., Franklin P. Medical marijuana in the workplace: challenges and management options for occupational physicians. </w:t>
      </w:r>
      <w:r w:rsidRPr="000735EB">
        <w:rPr>
          <w:i/>
        </w:rPr>
        <w:t>J Occup Environ Med</w:t>
      </w:r>
      <w:r w:rsidRPr="000735EB">
        <w:t xml:space="preserve">. </w:t>
      </w:r>
      <w:r w:rsidRPr="000735EB">
        <w:rPr>
          <w:b/>
        </w:rPr>
        <w:t>2015</w:t>
      </w:r>
      <w:r w:rsidRPr="000735EB">
        <w:t xml:space="preserve">, 57, 518-25. </w:t>
      </w:r>
      <w:hyperlink r:id="rId20" w:history="1">
        <w:r w:rsidRPr="000735EB">
          <w:rPr>
            <w:rStyle w:val="Hyperlink"/>
          </w:rPr>
          <w:t>https://doi.org/10.1097/JOM.0000000000000454</w:t>
        </w:r>
      </w:hyperlink>
    </w:p>
    <w:p w14:paraId="61B1CC94" w14:textId="4934DA5E" w:rsidR="000735EB" w:rsidRPr="000735EB" w:rsidRDefault="000735EB" w:rsidP="000735EB">
      <w:pPr>
        <w:pStyle w:val="EndNoteBibliography"/>
        <w:spacing w:after="0"/>
      </w:pPr>
      <w:r w:rsidRPr="000735EB">
        <w:t>5.</w:t>
      </w:r>
      <w:r w:rsidRPr="000735EB">
        <w:tab/>
        <w:t xml:space="preserve">Downey L.A., King R., Papafotiou K., Swann P., Ogden E., Boorman M., Stough C. Detecting impairment associated with cannabis with and without alcohol on the Standardized Field Sobriety Tests. </w:t>
      </w:r>
      <w:r w:rsidRPr="000735EB">
        <w:rPr>
          <w:i/>
        </w:rPr>
        <w:t>Psychopharmacology (Berl)</w:t>
      </w:r>
      <w:r w:rsidRPr="000735EB">
        <w:t xml:space="preserve">. </w:t>
      </w:r>
      <w:r w:rsidRPr="000735EB">
        <w:rPr>
          <w:b/>
        </w:rPr>
        <w:t>2012</w:t>
      </w:r>
      <w:r w:rsidRPr="000735EB">
        <w:t xml:space="preserve">, 224, 581-9. </w:t>
      </w:r>
      <w:hyperlink r:id="rId21" w:history="1">
        <w:r w:rsidRPr="000735EB">
          <w:rPr>
            <w:rStyle w:val="Hyperlink"/>
          </w:rPr>
          <w:t>https://doi.org/10.1007/s00213-012-2787-9</w:t>
        </w:r>
      </w:hyperlink>
    </w:p>
    <w:p w14:paraId="45D2195B" w14:textId="0BC31C14" w:rsidR="000735EB" w:rsidRPr="000735EB" w:rsidRDefault="000735EB" w:rsidP="000735EB">
      <w:pPr>
        <w:pStyle w:val="EndNoteBibliography"/>
        <w:spacing w:after="0"/>
      </w:pPr>
      <w:r w:rsidRPr="000735EB">
        <w:t>6.</w:t>
      </w:r>
      <w:r w:rsidRPr="000735EB">
        <w:tab/>
        <w:t xml:space="preserve">Burt T.S., Brown T.L., Milavetz G., McGehee D.V. Mechanisms of cannabis impairment: Implications for modeling driving performance. </w:t>
      </w:r>
      <w:r w:rsidRPr="000735EB">
        <w:rPr>
          <w:i/>
        </w:rPr>
        <w:t>Forensic Sci Int</w:t>
      </w:r>
      <w:r w:rsidRPr="000735EB">
        <w:t xml:space="preserve">. </w:t>
      </w:r>
      <w:r w:rsidRPr="000735EB">
        <w:rPr>
          <w:b/>
        </w:rPr>
        <w:t>2021</w:t>
      </w:r>
      <w:r w:rsidRPr="000735EB">
        <w:t xml:space="preserve">, 328, 110902. </w:t>
      </w:r>
      <w:hyperlink r:id="rId22" w:history="1">
        <w:r w:rsidRPr="000735EB">
          <w:rPr>
            <w:rStyle w:val="Hyperlink"/>
          </w:rPr>
          <w:t>https://doi.org/10.1016/j.forsciint.2021.110902</w:t>
        </w:r>
      </w:hyperlink>
    </w:p>
    <w:p w14:paraId="461746C0" w14:textId="2446CB75" w:rsidR="000735EB" w:rsidRPr="000735EB" w:rsidRDefault="000735EB" w:rsidP="000735EB">
      <w:pPr>
        <w:pStyle w:val="EndNoteBibliography"/>
        <w:spacing w:after="0"/>
      </w:pPr>
      <w:r w:rsidRPr="000735EB">
        <w:t>7.</w:t>
      </w:r>
      <w:r w:rsidRPr="000735EB">
        <w:tab/>
        <w:t xml:space="preserve">Brown B., Adams A.J., Haegerstrom-Portnoy G., Jones R.T., Flom M.C. Pupil Size After Use of Marijuana and Alcohol. </w:t>
      </w:r>
      <w:r w:rsidRPr="000735EB">
        <w:rPr>
          <w:i/>
        </w:rPr>
        <w:t>American Journal of Opthalmology</w:t>
      </w:r>
      <w:r w:rsidRPr="000735EB">
        <w:t xml:space="preserve">. </w:t>
      </w:r>
      <w:r w:rsidRPr="000735EB">
        <w:rPr>
          <w:b/>
        </w:rPr>
        <w:t>1977</w:t>
      </w:r>
      <w:r w:rsidRPr="000735EB">
        <w:t xml:space="preserve">, 83, 350-4. </w:t>
      </w:r>
      <w:hyperlink r:id="rId23" w:history="1">
        <w:r w:rsidRPr="000735EB">
          <w:rPr>
            <w:rStyle w:val="Hyperlink"/>
          </w:rPr>
          <w:t>https://doi.org/https://doi.org/10.1016/0002-9394(77)90732-2</w:t>
        </w:r>
      </w:hyperlink>
    </w:p>
    <w:p w14:paraId="123DFDE1" w14:textId="77777777" w:rsidR="000735EB" w:rsidRPr="000735EB" w:rsidRDefault="000735EB" w:rsidP="000735EB">
      <w:pPr>
        <w:pStyle w:val="EndNoteBibliography"/>
        <w:spacing w:after="0"/>
      </w:pPr>
      <w:r w:rsidRPr="000735EB">
        <w:t>8.</w:t>
      </w:r>
      <w:r w:rsidRPr="000735EB">
        <w:tab/>
        <w:t xml:space="preserve">Fant R.V., Heishman S.J., Bunker E.B., Pickworth W.B. Acute Residual Effects of Marijuana in Humans. </w:t>
      </w:r>
      <w:r w:rsidRPr="000735EB">
        <w:rPr>
          <w:i/>
        </w:rPr>
        <w:t>Pharmacology Biochemistry and Behavior</w:t>
      </w:r>
      <w:r w:rsidRPr="000735EB">
        <w:t xml:space="preserve">. </w:t>
      </w:r>
      <w:r w:rsidRPr="000735EB">
        <w:rPr>
          <w:b/>
        </w:rPr>
        <w:t>1998</w:t>
      </w:r>
      <w:r w:rsidRPr="000735EB">
        <w:t xml:space="preserve">, 60, 777-84. </w:t>
      </w:r>
    </w:p>
    <w:p w14:paraId="1467D646" w14:textId="176435FA" w:rsidR="000735EB" w:rsidRPr="000735EB" w:rsidRDefault="000735EB" w:rsidP="000735EB">
      <w:pPr>
        <w:pStyle w:val="EndNoteBibliography"/>
        <w:spacing w:after="0"/>
      </w:pPr>
      <w:r w:rsidRPr="000735EB">
        <w:t>9.</w:t>
      </w:r>
      <w:r w:rsidRPr="000735EB">
        <w:tab/>
        <w:t xml:space="preserve">Merzouki A., Molero Mesa J., Louktibi A., Kadiri M., Urbano G.V. Assessing changes in pupillary size in Rifian smokers of kif (Cannabis sativa L.). </w:t>
      </w:r>
      <w:r w:rsidRPr="000735EB">
        <w:rPr>
          <w:i/>
        </w:rPr>
        <w:t>J Forensic Leg Med</w:t>
      </w:r>
      <w:r w:rsidRPr="000735EB">
        <w:t xml:space="preserve">. </w:t>
      </w:r>
      <w:r w:rsidRPr="000735EB">
        <w:rPr>
          <w:b/>
        </w:rPr>
        <w:t>2008</w:t>
      </w:r>
      <w:r w:rsidRPr="000735EB">
        <w:t xml:space="preserve">, 15, 335-8. </w:t>
      </w:r>
      <w:hyperlink r:id="rId24" w:history="1">
        <w:r w:rsidRPr="000735EB">
          <w:rPr>
            <w:rStyle w:val="Hyperlink"/>
          </w:rPr>
          <w:t>https://doi.org/10.1016/j.jflm.2007.08.001</w:t>
        </w:r>
      </w:hyperlink>
    </w:p>
    <w:p w14:paraId="43975799" w14:textId="411297E6" w:rsidR="000735EB" w:rsidRPr="000735EB" w:rsidRDefault="000735EB" w:rsidP="000735EB">
      <w:pPr>
        <w:pStyle w:val="EndNoteBibliography"/>
        <w:spacing w:after="0"/>
      </w:pPr>
      <w:r w:rsidRPr="000735EB">
        <w:t>10.</w:t>
      </w:r>
      <w:r w:rsidRPr="000735EB">
        <w:tab/>
        <w:t xml:space="preserve">Newmeyer M.N., Swortwood M.J., Taylor M.E., Abulseoud O.A., Woodward T.H., Huestis M.A. Evaluation of divided attention psychophysical task performance and effects on pupil sizes following smoked, vaporized and oral cannabis administration. </w:t>
      </w:r>
      <w:r w:rsidRPr="000735EB">
        <w:rPr>
          <w:i/>
        </w:rPr>
        <w:t>J Appl Toxicol</w:t>
      </w:r>
      <w:r w:rsidRPr="000735EB">
        <w:t xml:space="preserve">. </w:t>
      </w:r>
      <w:r w:rsidRPr="000735EB">
        <w:rPr>
          <w:b/>
        </w:rPr>
        <w:t>2017</w:t>
      </w:r>
      <w:r w:rsidRPr="000735EB">
        <w:t xml:space="preserve">, 37, 922-32. </w:t>
      </w:r>
      <w:hyperlink r:id="rId25" w:history="1">
        <w:r w:rsidRPr="000735EB">
          <w:rPr>
            <w:rStyle w:val="Hyperlink"/>
          </w:rPr>
          <w:t>https://doi.org/10.1002/jat.3440</w:t>
        </w:r>
      </w:hyperlink>
    </w:p>
    <w:p w14:paraId="7AA102DF" w14:textId="34E3842D" w:rsidR="000735EB" w:rsidRPr="000735EB" w:rsidRDefault="000735EB" w:rsidP="000735EB">
      <w:pPr>
        <w:pStyle w:val="EndNoteBibliography"/>
        <w:spacing w:after="0"/>
      </w:pPr>
      <w:r w:rsidRPr="000735EB">
        <w:t>11.</w:t>
      </w:r>
      <w:r w:rsidRPr="000735EB">
        <w:tab/>
        <w:t xml:space="preserve">Ortiz-Peregrina S., Ortiz C., Castro-Torres J.J., Jimenez J.R., Anera R.G. Effects of Smoking Cannabis on Visual Function and Driving Performance. A Driving-Simulator Based Study. </w:t>
      </w:r>
      <w:r w:rsidRPr="000735EB">
        <w:rPr>
          <w:i/>
        </w:rPr>
        <w:t>Int J Environ Res Public Health</w:t>
      </w:r>
      <w:r w:rsidRPr="000735EB">
        <w:t xml:space="preserve">. </w:t>
      </w:r>
      <w:r w:rsidRPr="000735EB">
        <w:rPr>
          <w:b/>
        </w:rPr>
        <w:t>2020</w:t>
      </w:r>
      <w:r w:rsidRPr="000735EB">
        <w:t xml:space="preserve">, 17. </w:t>
      </w:r>
      <w:hyperlink r:id="rId26" w:history="1">
        <w:r w:rsidRPr="000735EB">
          <w:rPr>
            <w:rStyle w:val="Hyperlink"/>
          </w:rPr>
          <w:t>https://doi.org/10.3390/ijerph17239033</w:t>
        </w:r>
      </w:hyperlink>
    </w:p>
    <w:p w14:paraId="3EF936AC" w14:textId="6E6C8D92" w:rsidR="000735EB" w:rsidRPr="000735EB" w:rsidRDefault="000735EB" w:rsidP="000735EB">
      <w:pPr>
        <w:pStyle w:val="EndNoteBibliography"/>
        <w:spacing w:after="0"/>
      </w:pPr>
      <w:r w:rsidRPr="000735EB">
        <w:t>12.</w:t>
      </w:r>
      <w:r w:rsidRPr="000735EB">
        <w:tab/>
        <w:t xml:space="preserve">Shahidi Zandi A., Comeau F.J.E., Mann R.E., Di Ciano P., Arslan E.P., Murphy T., Le Foll B., Wickens C.M. Preliminary Eye-Tracking Data as a Nonintrusive Marker for Blood Delta-9-Tetrahydrocannabinol Concentration and Drugged Driving. </w:t>
      </w:r>
      <w:r w:rsidRPr="000735EB">
        <w:rPr>
          <w:i/>
        </w:rPr>
        <w:t>Cannabis Cannabinoid Res</w:t>
      </w:r>
      <w:r w:rsidRPr="000735EB">
        <w:t xml:space="preserve">. </w:t>
      </w:r>
      <w:r w:rsidRPr="000735EB">
        <w:rPr>
          <w:b/>
        </w:rPr>
        <w:t>2021</w:t>
      </w:r>
      <w:r w:rsidRPr="000735EB">
        <w:t xml:space="preserve">, 6, 537-47. </w:t>
      </w:r>
      <w:hyperlink r:id="rId27" w:history="1">
        <w:r w:rsidRPr="000735EB">
          <w:rPr>
            <w:rStyle w:val="Hyperlink"/>
          </w:rPr>
          <w:t>https://doi.org/10.1089/can.2020.0141</w:t>
        </w:r>
      </w:hyperlink>
    </w:p>
    <w:p w14:paraId="7F0F1409" w14:textId="01306B6A" w:rsidR="000735EB" w:rsidRPr="000735EB" w:rsidRDefault="000735EB" w:rsidP="000735EB">
      <w:pPr>
        <w:pStyle w:val="EndNoteBibliography"/>
        <w:spacing w:after="0"/>
      </w:pPr>
      <w:r w:rsidRPr="000735EB">
        <w:t>13.</w:t>
      </w:r>
      <w:r w:rsidRPr="000735EB">
        <w:tab/>
        <w:t xml:space="preserve">Stark M.M., Englehart K., Sexton B.F., Tunbridge R., Jackson P. Use of a pupillometer to assess change in pupillary size post-cannabis. </w:t>
      </w:r>
      <w:r w:rsidRPr="000735EB">
        <w:rPr>
          <w:i/>
        </w:rPr>
        <w:t>J Clin Forensic Med</w:t>
      </w:r>
      <w:r w:rsidRPr="000735EB">
        <w:t xml:space="preserve">. </w:t>
      </w:r>
      <w:r w:rsidRPr="000735EB">
        <w:rPr>
          <w:b/>
        </w:rPr>
        <w:t>2003</w:t>
      </w:r>
      <w:r w:rsidRPr="000735EB">
        <w:t xml:space="preserve">, 10, 9-11. </w:t>
      </w:r>
      <w:hyperlink r:id="rId28" w:history="1">
        <w:r w:rsidRPr="000735EB">
          <w:rPr>
            <w:rStyle w:val="Hyperlink"/>
          </w:rPr>
          <w:t>https://doi.org/10.1016/S1353-1131(02)00162-1</w:t>
        </w:r>
      </w:hyperlink>
    </w:p>
    <w:p w14:paraId="28A192A7" w14:textId="68E4ECAE" w:rsidR="000735EB" w:rsidRPr="000735EB" w:rsidRDefault="000735EB" w:rsidP="000735EB">
      <w:pPr>
        <w:pStyle w:val="EndNoteBibliography"/>
        <w:spacing w:after="0"/>
      </w:pPr>
      <w:r w:rsidRPr="000735EB">
        <w:t>14.</w:t>
      </w:r>
      <w:r w:rsidRPr="000735EB">
        <w:tab/>
        <w:t xml:space="preserve">Campobasso C.P., De Micco F., Corbi G., Keller T., Hartung B., Daldrup T., Monticelli F. Pupillary effects in habitual cannabis consumers quantified with pupillography. </w:t>
      </w:r>
      <w:r w:rsidRPr="000735EB">
        <w:rPr>
          <w:i/>
        </w:rPr>
        <w:t>Forensic Sci Int</w:t>
      </w:r>
      <w:r w:rsidRPr="000735EB">
        <w:t xml:space="preserve">. </w:t>
      </w:r>
      <w:r w:rsidRPr="000735EB">
        <w:rPr>
          <w:b/>
        </w:rPr>
        <w:t>2020</w:t>
      </w:r>
      <w:r w:rsidRPr="000735EB">
        <w:t xml:space="preserve">, 317, 110559. </w:t>
      </w:r>
      <w:hyperlink r:id="rId29" w:history="1">
        <w:r w:rsidRPr="000735EB">
          <w:rPr>
            <w:rStyle w:val="Hyperlink"/>
          </w:rPr>
          <w:t>https://doi.org/10.1016/j.forsciint.2020.110559</w:t>
        </w:r>
      </w:hyperlink>
    </w:p>
    <w:p w14:paraId="29BB82FA" w14:textId="51689251" w:rsidR="000735EB" w:rsidRPr="000735EB" w:rsidRDefault="000735EB" w:rsidP="000735EB">
      <w:pPr>
        <w:pStyle w:val="EndNoteBibliography"/>
        <w:spacing w:after="0"/>
      </w:pPr>
      <w:r w:rsidRPr="000735EB">
        <w:t>15.</w:t>
      </w:r>
      <w:r w:rsidRPr="000735EB">
        <w:tab/>
        <w:t xml:space="preserve">Steinhart B., Brooks-Russell A., Kosnett M.J., Subramanian P.S., Wrobel J. A Video Segmentation Pipeline for Assessing changes in Pupil Response to Light After Cannabis Consumption. </w:t>
      </w:r>
      <w:r w:rsidRPr="000735EB">
        <w:rPr>
          <w:i/>
        </w:rPr>
        <w:t>bioRxiv</w:t>
      </w:r>
      <w:r w:rsidRPr="000735EB">
        <w:t xml:space="preserve">. </w:t>
      </w:r>
      <w:r w:rsidRPr="000735EB">
        <w:rPr>
          <w:b/>
        </w:rPr>
        <w:t>2023</w:t>
      </w:r>
      <w:r w:rsidRPr="000735EB">
        <w:t xml:space="preserve">. </w:t>
      </w:r>
      <w:hyperlink r:id="rId30" w:history="1">
        <w:r w:rsidRPr="000735EB">
          <w:rPr>
            <w:rStyle w:val="Hyperlink"/>
          </w:rPr>
          <w:t>https://doi.org/10.1101/2023.03.17.533144</w:t>
        </w:r>
      </w:hyperlink>
    </w:p>
    <w:p w14:paraId="72E37FBE" w14:textId="076FD49E" w:rsidR="000735EB" w:rsidRPr="000735EB" w:rsidRDefault="000735EB" w:rsidP="000735EB">
      <w:pPr>
        <w:pStyle w:val="EndNoteBibliography"/>
        <w:spacing w:after="0"/>
      </w:pPr>
      <w:r w:rsidRPr="000735EB">
        <w:lastRenderedPageBreak/>
        <w:t>16.</w:t>
      </w:r>
      <w:r w:rsidRPr="000735EB">
        <w:tab/>
        <w:t xml:space="preserve">Brooks-Russell A., Brown T., Friedman K., Wrobel J., Schwarz J., Dooley G., Ryall K.A., Steinhart B., Amioka E., Milavetz G.; et al. Simulated driving performance among daily and occasional cannabis users. </w:t>
      </w:r>
      <w:r w:rsidRPr="000735EB">
        <w:rPr>
          <w:i/>
        </w:rPr>
        <w:t>Accid Anal Prev</w:t>
      </w:r>
      <w:r w:rsidRPr="000735EB">
        <w:t xml:space="preserve">. </w:t>
      </w:r>
      <w:r w:rsidRPr="000735EB">
        <w:rPr>
          <w:b/>
        </w:rPr>
        <w:t>2021</w:t>
      </w:r>
      <w:r w:rsidRPr="000735EB">
        <w:t xml:space="preserve">, 160, 106326. </w:t>
      </w:r>
      <w:hyperlink r:id="rId31" w:history="1">
        <w:r w:rsidRPr="000735EB">
          <w:rPr>
            <w:rStyle w:val="Hyperlink"/>
          </w:rPr>
          <w:t>https://doi.org/10.1016/j.aap.2021.106326</w:t>
        </w:r>
      </w:hyperlink>
    </w:p>
    <w:p w14:paraId="3C4B074C" w14:textId="77777777" w:rsidR="000735EB" w:rsidRPr="000735EB" w:rsidRDefault="000735EB" w:rsidP="000735EB">
      <w:pPr>
        <w:pStyle w:val="EndNoteBibliography"/>
        <w:spacing w:after="0"/>
      </w:pPr>
      <w:r w:rsidRPr="000735EB">
        <w:t>17.</w:t>
      </w:r>
      <w:r w:rsidRPr="000735EB">
        <w:tab/>
        <w:t xml:space="preserve">Ramsay J.O., Dalzell C.J. Some Tools for Functional Data Analysis. </w:t>
      </w:r>
      <w:r w:rsidRPr="000735EB">
        <w:rPr>
          <w:i/>
        </w:rPr>
        <w:t>Journal of the Royal Statistical Society Series B (Statistical Methodology)</w:t>
      </w:r>
      <w:r w:rsidRPr="000735EB">
        <w:t xml:space="preserve">. </w:t>
      </w:r>
      <w:r w:rsidRPr="000735EB">
        <w:rPr>
          <w:b/>
        </w:rPr>
        <w:t>1991</w:t>
      </w:r>
      <w:r w:rsidRPr="000735EB">
        <w:t xml:space="preserve">, 53, 539-72. </w:t>
      </w:r>
    </w:p>
    <w:p w14:paraId="1D4F4392" w14:textId="3B4D89CF" w:rsidR="000735EB" w:rsidRPr="000735EB" w:rsidRDefault="000735EB" w:rsidP="000735EB">
      <w:pPr>
        <w:pStyle w:val="EndNoteBibliography"/>
        <w:spacing w:after="0"/>
      </w:pPr>
      <w:r w:rsidRPr="000735EB">
        <w:t>18.</w:t>
      </w:r>
      <w:r w:rsidRPr="000735EB">
        <w:tab/>
        <w:t xml:space="preserve">Reiss P.T., Goldsmith J., Shang H.L., Ogden R.T. Methods for scalar-on-function regression. </w:t>
      </w:r>
      <w:r w:rsidRPr="000735EB">
        <w:rPr>
          <w:i/>
        </w:rPr>
        <w:t>Int Stat Rev</w:t>
      </w:r>
      <w:r w:rsidRPr="000735EB">
        <w:t xml:space="preserve">. </w:t>
      </w:r>
      <w:r w:rsidRPr="000735EB">
        <w:rPr>
          <w:b/>
        </w:rPr>
        <w:t>2017</w:t>
      </w:r>
      <w:r w:rsidRPr="000735EB">
        <w:t xml:space="preserve">, 85, 228-49. </w:t>
      </w:r>
      <w:hyperlink r:id="rId32" w:history="1">
        <w:r w:rsidRPr="000735EB">
          <w:rPr>
            <w:rStyle w:val="Hyperlink"/>
          </w:rPr>
          <w:t>https://doi.org/10.1111/insr.12163</w:t>
        </w:r>
      </w:hyperlink>
    </w:p>
    <w:p w14:paraId="224BBFB9" w14:textId="2AF25849" w:rsidR="000735EB" w:rsidRPr="000735EB" w:rsidRDefault="000735EB" w:rsidP="000735EB">
      <w:pPr>
        <w:pStyle w:val="EndNoteBibliography"/>
        <w:spacing w:after="0"/>
      </w:pPr>
      <w:r w:rsidRPr="000735EB">
        <w:t>19.</w:t>
      </w:r>
      <w:r w:rsidRPr="000735EB">
        <w:tab/>
        <w:t xml:space="preserve">Team. R.C. (2020) R: A language and environment for statistical computing., available from: </w:t>
      </w:r>
      <w:hyperlink r:id="rId33" w:history="1">
        <w:r w:rsidRPr="000735EB">
          <w:rPr>
            <w:rStyle w:val="Hyperlink"/>
          </w:rPr>
          <w:t>https://www.R-project.org/</w:t>
        </w:r>
      </w:hyperlink>
      <w:r w:rsidRPr="000735EB">
        <w:t xml:space="preserve"> (accessed on: </w:t>
      </w:r>
    </w:p>
    <w:p w14:paraId="29D7DBD3" w14:textId="6A922D8E" w:rsidR="000735EB" w:rsidRPr="000735EB" w:rsidRDefault="000735EB" w:rsidP="000735EB">
      <w:pPr>
        <w:pStyle w:val="EndNoteBibliography"/>
      </w:pPr>
      <w:r w:rsidRPr="000735EB">
        <w:t>20.</w:t>
      </w:r>
      <w:r w:rsidRPr="000735EB">
        <w:tab/>
        <w:t xml:space="preserve">Wood S.N. Fast stable restricted maximum likelihood and marginal likelihood estimation of semiparametric generalized linear models. </w:t>
      </w:r>
      <w:r w:rsidRPr="000735EB">
        <w:rPr>
          <w:i/>
        </w:rPr>
        <w:t>Journal of the Royal Statistical Society: Series B (Statistical Methodology)</w:t>
      </w:r>
      <w:r w:rsidRPr="000735EB">
        <w:t xml:space="preserve">. </w:t>
      </w:r>
      <w:r w:rsidRPr="000735EB">
        <w:rPr>
          <w:b/>
        </w:rPr>
        <w:t>2011</w:t>
      </w:r>
      <w:r w:rsidRPr="000735EB">
        <w:t xml:space="preserve">, 73, 3-36. </w:t>
      </w:r>
      <w:hyperlink r:id="rId34" w:history="1">
        <w:r w:rsidRPr="000735EB">
          <w:rPr>
            <w:rStyle w:val="Hyperlink"/>
          </w:rPr>
          <w:t>https://doi.org/</w:t>
        </w:r>
      </w:hyperlink>
      <w:r w:rsidRPr="000735EB">
        <w:t xml:space="preserve"> </w:t>
      </w:r>
      <w:hyperlink r:id="rId35" w:history="1">
        <w:r w:rsidRPr="000735EB">
          <w:rPr>
            <w:rStyle w:val="Hyperlink"/>
          </w:rPr>
          <w:t>https://doi.org/10.1111/j.1467-9868.2010.00749.x</w:t>
        </w:r>
      </w:hyperlink>
    </w:p>
    <w:p w14:paraId="063E320D" w14:textId="5781CE65" w:rsidR="007862C8" w:rsidRDefault="00F75DCA">
      <w:pPr>
        <w:spacing w:line="480" w:lineRule="auto"/>
        <w:ind w:left="360" w:hanging="360"/>
        <w:rPr>
          <w:rFonts w:ascii="Times New Roman" w:hAnsi="Times New Roman" w:cs="Times New Roman"/>
          <w:sz w:val="24"/>
          <w:szCs w:val="24"/>
        </w:rPr>
        <w:pPrChange w:id="387" w:author="Godbole, Suneeta" w:date="2023-03-21T16:33:00Z">
          <w:pPr>
            <w:spacing w:line="480" w:lineRule="auto"/>
          </w:pPr>
        </w:pPrChange>
      </w:pPr>
      <w:r w:rsidRPr="00C74655">
        <w:rPr>
          <w:rFonts w:ascii="Times New Roman" w:hAnsi="Times New Roman" w:cs="Times New Roman"/>
          <w:sz w:val="24"/>
          <w:szCs w:val="24"/>
        </w:rPr>
        <w:fldChar w:fldCharType="end"/>
      </w:r>
    </w:p>
    <w:sectPr w:rsidR="007862C8" w:rsidSect="007862C8">
      <w:headerReference w:type="default" r:id="rId3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Godbole, Suneeta" w:date="2023-03-16T13:58:00Z" w:initials="GS">
    <w:p w14:paraId="24751F0E" w14:textId="77777777" w:rsidR="00874212" w:rsidRDefault="00874212" w:rsidP="00874212">
      <w:pPr>
        <w:pStyle w:val="CommentText"/>
      </w:pPr>
      <w:r>
        <w:rPr>
          <w:rStyle w:val="CommentReference"/>
        </w:rPr>
        <w:annotationRef/>
      </w:r>
      <w:r>
        <w:t>Changes in drug potency over time</w:t>
      </w:r>
    </w:p>
  </w:comment>
  <w:comment w:id="5" w:author="Godbole, Suneeta" w:date="2023-03-16T14:03:00Z" w:initials="GS">
    <w:p w14:paraId="3C352D4F" w14:textId="10427C71" w:rsidR="00874212" w:rsidRDefault="00874212" w:rsidP="00874212">
      <w:pPr>
        <w:pStyle w:val="CommentText"/>
      </w:pPr>
      <w:r>
        <w:rPr>
          <w:rStyle w:val="CommentReference"/>
        </w:rPr>
        <w:annotationRef/>
      </w:r>
      <w:r>
        <w:t>Reference</w:t>
      </w:r>
    </w:p>
  </w:comment>
  <w:comment w:id="7" w:author="Wrobel, Julia" w:date="2023-03-18T08:42:00Z" w:initials="JW">
    <w:p w14:paraId="07138405" w14:textId="77777777" w:rsidR="0063606A" w:rsidRDefault="0063606A" w:rsidP="00FA1C5B">
      <w:r>
        <w:rPr>
          <w:rStyle w:val="CommentReference"/>
        </w:rPr>
        <w:annotationRef/>
      </w:r>
      <w:r>
        <w:rPr>
          <w:color w:val="000000"/>
          <w:sz w:val="20"/>
          <w:szCs w:val="20"/>
        </w:rPr>
        <w:t xml:space="preserve">Can you make a new figure 1 that takes a typical-looking pupil trajectory from one of the non smokers and labels the point of minimum constriction and rebound dilation? Then reference the figure in this paragraph- say this shows a typical pupil light response, eye constricts after light is shined, then rebounds, and there is some evidence that there is less constriction and slower rebound dilation due to acute marijuana consumption but evidence is mixed and warrants further study. </w:t>
      </w:r>
    </w:p>
  </w:comment>
  <w:comment w:id="13" w:author="Wrobel, Julia" w:date="2023-03-18T08:56:00Z" w:initials="JW">
    <w:p w14:paraId="0663B682" w14:textId="77777777" w:rsidR="00B1192C" w:rsidRDefault="00B1192C" w:rsidP="00BA49B9">
      <w:r>
        <w:rPr>
          <w:rStyle w:val="CommentReference"/>
        </w:rPr>
        <w:annotationRef/>
      </w:r>
      <w:r>
        <w:rPr>
          <w:color w:val="000000"/>
          <w:sz w:val="20"/>
          <w:szCs w:val="20"/>
        </w:rPr>
        <w:t xml:space="preserve">I think we need to add a whole paragraph here referencing and describing Ben’s study to set up the motivation for ours. I put Ben’s paper on bioarxiv so we will be able to cite it.  You basically want to say (I’m using some casual language so spruce this up of course): </w:t>
      </w:r>
    </w:p>
  </w:comment>
  <w:comment w:id="15" w:author="Wrobel, Julia" w:date="2023-03-18T09:06:00Z" w:initials="JW">
    <w:p w14:paraId="52D86D87" w14:textId="77777777" w:rsidR="00501597" w:rsidRDefault="00501597" w:rsidP="00EE351A">
      <w:r>
        <w:rPr>
          <w:rStyle w:val="CommentReference"/>
        </w:rPr>
        <w:annotationRef/>
      </w:r>
      <w:r>
        <w:rPr>
          <w:color w:val="000000"/>
          <w:sz w:val="20"/>
          <w:szCs w:val="20"/>
        </w:rPr>
        <w:t>In the rest of the paper, rather than “user” we want to use “use-group” because I think its considered more proper</w:t>
      </w:r>
    </w:p>
  </w:comment>
  <w:comment w:id="44" w:author="Wrobel, Julia" w:date="2023-03-18T09:19:00Z" w:initials="JW">
    <w:p w14:paraId="7BF10165" w14:textId="77777777" w:rsidR="00A219BE" w:rsidRDefault="006F3ED4" w:rsidP="007C6F9C">
      <w:r>
        <w:rPr>
          <w:rStyle w:val="CommentReference"/>
        </w:rPr>
        <w:annotationRef/>
      </w:r>
      <w:r w:rsidR="00A219BE">
        <w:rPr>
          <w:sz w:val="20"/>
          <w:szCs w:val="20"/>
        </w:rPr>
        <w:t>Use the previous paragraph to lead into this paragraph. Something like “Our goal in this analysis is to use the full response trajectory to ….”. You may want to look at the  Jeff Goldsmith paper to look at how they talk about functional data analysis in their intros (if they talk about it at all).  Then, after you say what your three objectives are in our analysis, say something to the extend of “we will use functional data analysis do accomplish these goals” but use language guided by what you see in the paper</w:t>
      </w:r>
    </w:p>
  </w:comment>
  <w:comment w:id="45" w:author="Wrobel, Julia" w:date="2023-03-18T12:25:00Z" w:initials="JW">
    <w:p w14:paraId="7A8D8B96" w14:textId="77777777" w:rsidR="00A219BE" w:rsidRDefault="00A219BE" w:rsidP="008B004C">
      <w:r>
        <w:rPr>
          <w:rStyle w:val="CommentReference"/>
        </w:rPr>
        <w:annotationRef/>
      </w:r>
      <w:r>
        <w:rPr>
          <w:color w:val="000000"/>
          <w:sz w:val="20"/>
          <w:szCs w:val="20"/>
        </w:rPr>
        <w:t>Here is the paper for reference https://www.ncbi.nlm.nih.gov/pmc/articles/PMC4987214/pdf/nihms781007.pdf</w:t>
      </w:r>
    </w:p>
  </w:comment>
  <w:comment w:id="46" w:author="Wrobel, Julia" w:date="2023-03-18T12:28:00Z" w:initials="JW">
    <w:p w14:paraId="5E564B3E" w14:textId="77777777" w:rsidR="00A7625D" w:rsidRDefault="00A7625D" w:rsidP="00B20FF6">
      <w:r>
        <w:rPr>
          <w:rStyle w:val="CommentReference"/>
        </w:rPr>
        <w:annotationRef/>
      </w:r>
      <w:r>
        <w:rPr>
          <w:color w:val="000000"/>
          <w:sz w:val="20"/>
          <w:szCs w:val="20"/>
        </w:rPr>
        <w:t>That paper even has a “dataset and original analysis section” which is similar to what we are doing conceptually</w:t>
      </w:r>
    </w:p>
  </w:comment>
  <w:comment w:id="68" w:author="Wrobel, Julia" w:date="2023-03-18T09:28:00Z" w:initials="JW">
    <w:p w14:paraId="66890523" w14:textId="66D556A0" w:rsidR="000B2F27" w:rsidRDefault="000B2F27" w:rsidP="001C3E91">
      <w:r>
        <w:rPr>
          <w:rStyle w:val="CommentReference"/>
        </w:rPr>
        <w:annotationRef/>
      </w:r>
      <w:r>
        <w:rPr>
          <w:color w:val="000000"/>
          <w:sz w:val="20"/>
          <w:szCs w:val="20"/>
        </w:rPr>
        <w:t>Any time I add big chunks of text please read and edit for formality/clarity</w:t>
      </w:r>
    </w:p>
  </w:comment>
  <w:comment w:id="69" w:author="Wrobel, Julia" w:date="2023-03-18T09:22:00Z" w:initials="JW">
    <w:p w14:paraId="0817216D" w14:textId="6CC8A85E" w:rsidR="00917953" w:rsidRDefault="00917953" w:rsidP="007E5120">
      <w:r>
        <w:rPr>
          <w:rStyle w:val="CommentReference"/>
        </w:rPr>
        <w:annotationRef/>
      </w:r>
      <w:r>
        <w:rPr>
          <w:color w:val="000000"/>
          <w:sz w:val="20"/>
          <w:szCs w:val="20"/>
        </w:rPr>
        <w:t>https://scholar.google.com/citations?view_op=view_citation&amp;hl=en&amp;user=QI8GrFUAAAAJ&amp;sortby=pubdate&amp;citation_for_view=QI8GrFUAAAAJ:dshw04ExmUIC</w:t>
      </w:r>
    </w:p>
  </w:comment>
  <w:comment w:id="70" w:author="Godbole, Suneeta" w:date="2023-03-01T16:26:00Z" w:initials="GS">
    <w:p w14:paraId="31576085" w14:textId="77777777" w:rsidR="0075701B" w:rsidRDefault="0075701B" w:rsidP="0075701B">
      <w:pPr>
        <w:pStyle w:val="CommentText"/>
      </w:pPr>
      <w:r>
        <w:rPr>
          <w:rStyle w:val="CommentReference"/>
        </w:rPr>
        <w:annotationRef/>
      </w:r>
      <w:r>
        <w:t>Stealing language</w:t>
      </w:r>
    </w:p>
  </w:comment>
  <w:comment w:id="71" w:author="Wrobel, Julia" w:date="2023-03-18T13:02:00Z" w:initials="JW">
    <w:p w14:paraId="106BF7F9" w14:textId="77777777" w:rsidR="00A8320E" w:rsidRDefault="00A8320E" w:rsidP="00A8320E">
      <w:r>
        <w:rPr>
          <w:rStyle w:val="CommentReference"/>
        </w:rPr>
        <w:annotationRef/>
      </w:r>
      <w:r>
        <w:rPr>
          <w:color w:val="000000"/>
          <w:sz w:val="20"/>
          <w:szCs w:val="20"/>
        </w:rPr>
        <w:t>Pick one name for these and be consistent about what you call them throughout the paper. I like “pupil light response trajectories”</w:t>
      </w:r>
    </w:p>
  </w:comment>
  <w:comment w:id="72" w:author="Wrobel, Julia" w:date="2023-03-18T12:39:00Z" w:initials="JW">
    <w:p w14:paraId="2603A480" w14:textId="463F42A2" w:rsidR="00DB51BF" w:rsidRDefault="00DB51BF" w:rsidP="00C434EF">
      <w:r>
        <w:rPr>
          <w:rStyle w:val="CommentReference"/>
        </w:rPr>
        <w:annotationRef/>
      </w:r>
      <w:r>
        <w:rPr>
          <w:color w:val="000000"/>
          <w:sz w:val="20"/>
          <w:szCs w:val="20"/>
        </w:rPr>
        <w:t>I think this section could use some more detail and some restructuring. I think the methods section of the Jeff Goldsmith paper is something you should read and use as an example- I will reference that paper again in my comments below.</w:t>
      </w:r>
    </w:p>
  </w:comment>
  <w:comment w:id="74" w:author="Wrobel, Julia" w:date="2023-03-18T09:53:00Z" w:initials="JW">
    <w:p w14:paraId="2BA3E434" w14:textId="44C21007" w:rsidR="0060465B" w:rsidRDefault="0060465B" w:rsidP="00D40935">
      <w:r>
        <w:rPr>
          <w:rStyle w:val="CommentReference"/>
        </w:rPr>
        <w:annotationRef/>
      </w:r>
      <w:r>
        <w:rPr>
          <w:color w:val="000000"/>
          <w:sz w:val="20"/>
          <w:szCs w:val="20"/>
        </w:rPr>
        <w:t>Again, see what Andrew’s paper and the Jeff Goldsmith paper do, but I think this may be better placed in the introduction.</w:t>
      </w:r>
    </w:p>
  </w:comment>
  <w:comment w:id="85" w:author="Wrobel, Julia" w:date="2023-03-18T12:41:00Z" w:initials="JW">
    <w:p w14:paraId="3249FAB5" w14:textId="7A0F5885" w:rsidR="00DB51BF" w:rsidRDefault="00DB51BF" w:rsidP="007A291F">
      <w:r>
        <w:rPr>
          <w:rStyle w:val="CommentReference"/>
        </w:rPr>
        <w:annotationRef/>
      </w:r>
      <w:r>
        <w:rPr>
          <w:color w:val="000000"/>
          <w:sz w:val="20"/>
          <w:szCs w:val="20"/>
        </w:rPr>
        <w:t>Add references</w:t>
      </w:r>
    </w:p>
  </w:comment>
  <w:comment w:id="98" w:author="Wrobel, Julia" w:date="2023-03-18T12:46:00Z" w:initials="JW">
    <w:p w14:paraId="66D41D92" w14:textId="77777777" w:rsidR="00031969" w:rsidRDefault="00031969" w:rsidP="00EA3ABF">
      <w:r>
        <w:rPr>
          <w:rStyle w:val="CommentReference"/>
        </w:rPr>
        <w:annotationRef/>
      </w:r>
      <w:r>
        <w:rPr>
          <w:color w:val="000000"/>
          <w:sz w:val="20"/>
          <w:szCs w:val="20"/>
        </w:rPr>
        <w:t>Explain here what each element of the model is and how we can interpret the betas like log odds ratios but measured over the course of the light test. Use the same model syntax used in Jeff Goldsmith paper and look at how he explains the coefficient functions in the methods section of his paper.</w:t>
      </w:r>
    </w:p>
  </w:comment>
  <w:comment w:id="125" w:author="Wrobel, Julia" w:date="2023-03-18T12:53:00Z" w:initials="JW">
    <w:p w14:paraId="1477AF4D" w14:textId="77777777" w:rsidR="00643BCB" w:rsidRDefault="00643BCB" w:rsidP="00686979">
      <w:r>
        <w:rPr>
          <w:rStyle w:val="CommentReference"/>
        </w:rPr>
        <w:annotationRef/>
      </w:r>
      <w:r>
        <w:rPr>
          <w:sz w:val="20"/>
          <w:szCs w:val="20"/>
        </w:rPr>
        <w:t xml:space="preserve">We actually have two FOSR models, which I don’t think you’ve discussed in the Methods section.  </w:t>
      </w:r>
    </w:p>
  </w:comment>
  <w:comment w:id="126" w:author="Wrobel, Julia" w:date="2023-03-18T12:58:00Z" w:initials="JW">
    <w:p w14:paraId="52B22F22" w14:textId="77777777" w:rsidR="00643BCB" w:rsidRDefault="00643BCB" w:rsidP="0004284A">
      <w:r>
        <w:rPr>
          <w:rStyle w:val="CommentReference"/>
        </w:rPr>
        <w:annotationRef/>
      </w:r>
      <w:r>
        <w:rPr>
          <w:color w:val="000000"/>
          <w:sz w:val="20"/>
          <w:szCs w:val="20"/>
        </w:rPr>
        <w:t>Nevermind I see it below. Put the simpler model here.</w:t>
      </w:r>
    </w:p>
  </w:comment>
  <w:comment w:id="142" w:author="Wrobel, Julia" w:date="2023-03-18T13:00:00Z" w:initials="JW">
    <w:p w14:paraId="1A1FAEC8" w14:textId="77777777" w:rsidR="001F0E91" w:rsidRDefault="001F0E91" w:rsidP="00196195">
      <w:r>
        <w:rPr>
          <w:rStyle w:val="CommentReference"/>
        </w:rPr>
        <w:annotationRef/>
      </w:r>
      <w:r>
        <w:rPr>
          <w:color w:val="000000"/>
          <w:sz w:val="20"/>
          <w:szCs w:val="20"/>
        </w:rPr>
        <w:t xml:space="preserve">Get rid of any references to the post test and just call this the “light response test” or something like that.  </w:t>
      </w:r>
    </w:p>
  </w:comment>
  <w:comment w:id="139" w:author="Wrobel, Julia" w:date="2023-03-18T12:59:00Z" w:initials="JW">
    <w:p w14:paraId="4D62DB1F" w14:textId="4788D478" w:rsidR="001F0E91" w:rsidRDefault="001F0E91" w:rsidP="00402D57">
      <w:r>
        <w:rPr>
          <w:rStyle w:val="CommentReference"/>
        </w:rPr>
        <w:annotationRef/>
      </w:r>
      <w:r>
        <w:rPr>
          <w:color w:val="000000"/>
          <w:sz w:val="20"/>
          <w:szCs w:val="20"/>
        </w:rPr>
        <w:t>I think you need to be much more explicit about these two models. Explain what the first model gives you. Then say, we have another FoSr model that leverages the fact that time from cannabis consumption to the light test was not consistent across uses, which allowed us to estimate how the pupil response trajectory changes as we get farther from smoking. Write down both of these models, and explain how they will be used differently.</w:t>
      </w:r>
    </w:p>
  </w:comment>
  <w:comment w:id="144" w:author="Godbole, Suneeta" w:date="2023-03-14T08:28:00Z" w:initials="GS">
    <w:p w14:paraId="41DAD2E0" w14:textId="410AAC68" w:rsidR="00C33614" w:rsidRDefault="00C33614" w:rsidP="00C76F37">
      <w:pPr>
        <w:pStyle w:val="CommentText"/>
      </w:pPr>
      <w:r>
        <w:rPr>
          <w:rStyle w:val="CommentReference"/>
        </w:rPr>
        <w:annotationRef/>
      </w:r>
      <w:r>
        <w:t>Better quantification and justification for this decision?</w:t>
      </w:r>
    </w:p>
  </w:comment>
  <w:comment w:id="146" w:author="Wrobel, Julia" w:date="2023-03-19T13:42:00Z" w:initials="JW">
    <w:p w14:paraId="0230A5BD" w14:textId="77777777" w:rsidR="0032772B" w:rsidRDefault="0032772B" w:rsidP="00414788">
      <w:r>
        <w:rPr>
          <w:rStyle w:val="CommentReference"/>
        </w:rPr>
        <w:annotationRef/>
      </w:r>
      <w:r>
        <w:rPr>
          <w:color w:val="000000"/>
          <w:sz w:val="20"/>
          <w:szCs w:val="20"/>
        </w:rPr>
        <w:t>I’m going to let you address my other comments above first, but I’m think we may want to reorganize this so that the first part of the methods is prediction and SoFR, and the second part is called something like “Explanatory analysis” and talks about FoSr.</w:t>
      </w:r>
    </w:p>
  </w:comment>
  <w:comment w:id="149" w:author="Wrobel, Julia" w:date="2023-03-19T13:43:00Z" w:initials="JW">
    <w:p w14:paraId="32AEFD96" w14:textId="77777777" w:rsidR="0032772B" w:rsidRDefault="0032772B" w:rsidP="0011499F">
      <w:r>
        <w:rPr>
          <w:rStyle w:val="CommentReference"/>
        </w:rPr>
        <w:annotationRef/>
      </w:r>
      <w:r>
        <w:rPr>
          <w:color w:val="000000"/>
          <w:sz w:val="20"/>
          <w:szCs w:val="20"/>
        </w:rPr>
        <w:t>In labels and how you discuss the results below can you change smoker/non-smoker to “cannabis use”/“no cannabis use”?</w:t>
      </w:r>
    </w:p>
  </w:comment>
  <w:comment w:id="157" w:author="Godbole, Suneeta" w:date="2023-03-01T15:41:00Z" w:initials="GS">
    <w:p w14:paraId="0C825222" w14:textId="45BEBEA4" w:rsidR="00335A93" w:rsidRDefault="00335A93" w:rsidP="00053EEF">
      <w:pPr>
        <w:pStyle w:val="CommentText"/>
      </w:pPr>
      <w:r>
        <w:rPr>
          <w:rStyle w:val="CommentReference"/>
        </w:rPr>
        <w:annotationRef/>
      </w:r>
      <w:r>
        <w:t>Can the SoFR model be referred to as a logistic regression model?</w:t>
      </w:r>
    </w:p>
  </w:comment>
  <w:comment w:id="163" w:author="Wrobel, Julia" w:date="2023-03-19T13:48:00Z" w:initials="JW">
    <w:p w14:paraId="727C09E5" w14:textId="77777777" w:rsidR="00564C48" w:rsidRDefault="00564C48" w:rsidP="000B7A61">
      <w:r>
        <w:rPr>
          <w:rStyle w:val="CommentReference"/>
        </w:rPr>
        <w:annotationRef/>
      </w:r>
      <w:r>
        <w:rPr>
          <w:color w:val="000000"/>
          <w:sz w:val="20"/>
          <w:szCs w:val="20"/>
        </w:rPr>
        <w:t>Awkward phrasing, can you try adjusting it?</w:t>
      </w:r>
    </w:p>
  </w:comment>
  <w:comment w:id="283" w:author="Wrobel, Julia" w:date="2023-03-19T15:11:00Z" w:initials="JW">
    <w:p w14:paraId="683FB684" w14:textId="77777777" w:rsidR="003C695F" w:rsidRDefault="003C695F" w:rsidP="00411675">
      <w:r>
        <w:rPr>
          <w:rStyle w:val="CommentReference"/>
        </w:rPr>
        <w:annotationRef/>
      </w:r>
      <w:r>
        <w:rPr>
          <w:color w:val="000000"/>
          <w:sz w:val="20"/>
          <w:szCs w:val="20"/>
        </w:rPr>
        <w:t>Add subsection called something like prediction or discrimination between recent cannabis use and no use</w:t>
      </w:r>
    </w:p>
  </w:comment>
  <w:comment w:id="284" w:author="Wrobel, Julia" w:date="2023-03-19T14:17:00Z" w:initials="JW">
    <w:p w14:paraId="6906E00B" w14:textId="23C9FC18" w:rsidR="005E26CA" w:rsidRDefault="005E26CA" w:rsidP="004A3995">
      <w:r>
        <w:rPr>
          <w:rStyle w:val="CommentReference"/>
        </w:rPr>
        <w:annotationRef/>
      </w:r>
      <w:r>
        <w:rPr>
          <w:color w:val="000000"/>
          <w:sz w:val="20"/>
          <w:szCs w:val="20"/>
        </w:rPr>
        <w:t>Reword this- you only have two models so I would display as a range.  And make the punchline front and center. Some thing like “The functional logistic model that uses the full pupil response trajectory had a higher AUC value (AUC = .71) as compared to the model using only summary features (AUC = 0.68), which indicates that the using the full pupil response trajectory may better detect acute cannabis use.</w:t>
      </w:r>
    </w:p>
  </w:comment>
  <w:comment w:id="285" w:author="Godbole, Suneeta" w:date="2023-03-01T15:39:00Z" w:initials="GS">
    <w:p w14:paraId="75163763" w14:textId="75801318" w:rsidR="00080F21" w:rsidRDefault="00080F21" w:rsidP="006C405B">
      <w:pPr>
        <w:pStyle w:val="CommentText"/>
      </w:pPr>
      <w:r>
        <w:rPr>
          <w:rStyle w:val="CommentReference"/>
        </w:rPr>
        <w:annotationRef/>
      </w:r>
      <w:r>
        <w:t xml:space="preserve">How careful do I need to about the language describing the cannabis use? Do other forms of cannabis consumption have similar effects? Can I say cannabis use or is smoker a better term? </w:t>
      </w:r>
    </w:p>
  </w:comment>
  <w:comment w:id="286" w:author="Wrobel, Julia" w:date="2023-03-19T14:18:00Z" w:initials="JW">
    <w:p w14:paraId="3D9EA119" w14:textId="77777777" w:rsidR="005E26CA" w:rsidRDefault="005E26CA" w:rsidP="001924F1">
      <w:r>
        <w:rPr>
          <w:rStyle w:val="CommentReference"/>
        </w:rPr>
        <w:annotationRef/>
      </w:r>
      <w:r>
        <w:rPr>
          <w:color w:val="000000"/>
          <w:sz w:val="20"/>
          <w:szCs w:val="20"/>
        </w:rPr>
        <w:t>Cannabis use is fine, and actually preferable to smoker.  Just be consistent throughout and if Ashley/Michael want to change our language later that’s ok</w:t>
      </w:r>
    </w:p>
  </w:comment>
  <w:comment w:id="289" w:author="Wrobel, Julia" w:date="2023-03-19T14:25:00Z" w:initials="JW">
    <w:p w14:paraId="5DF06BFA" w14:textId="77777777" w:rsidR="00332E41" w:rsidRDefault="00332E41" w:rsidP="00901468">
      <w:r>
        <w:rPr>
          <w:rStyle w:val="CommentReference"/>
        </w:rPr>
        <w:annotationRef/>
      </w:r>
      <w:r>
        <w:rPr>
          <w:color w:val="000000"/>
          <w:sz w:val="20"/>
          <w:szCs w:val="20"/>
        </w:rPr>
        <w:t>Can you make this a bit more concise, and describe the SoFR model first? The SoFR model leverages the full pupil response trajectory and has slightly better predictive performance (yellow line, AUC = 0.713) than the model using single number summaries extracted from the curves (yellow line, AUC = 0.675).</w:t>
      </w:r>
    </w:p>
  </w:comment>
  <w:comment w:id="292" w:author="Wrobel, Julia" w:date="2023-03-19T14:54:00Z" w:initials="JW">
    <w:p w14:paraId="79DCAE91" w14:textId="77777777" w:rsidR="008E1745" w:rsidRDefault="008E1745" w:rsidP="008E1745">
      <w:r>
        <w:rPr>
          <w:rStyle w:val="CommentReference"/>
        </w:rPr>
        <w:annotationRef/>
      </w:r>
      <w:r>
        <w:rPr>
          <w:color w:val="000000"/>
          <w:sz w:val="20"/>
          <w:szCs w:val="20"/>
        </w:rPr>
        <w:t>Is this actually 2, or 1.96?  It would be better to be able to say the point wise 95% confidence interval.</w:t>
      </w:r>
    </w:p>
  </w:comment>
  <w:comment w:id="293" w:author="Godbole, Suneeta" w:date="2023-03-21T16:28:00Z" w:initials="SG">
    <w:p w14:paraId="226E6FCE" w14:textId="77777777" w:rsidR="00C74655" w:rsidRDefault="00C74655" w:rsidP="00345B9C">
      <w:pPr>
        <w:pStyle w:val="CommentText"/>
      </w:pPr>
      <w:r>
        <w:rPr>
          <w:rStyle w:val="CommentReference"/>
        </w:rPr>
        <w:annotationRef/>
      </w:r>
      <w:r>
        <w:t>Changed it to a true 95% point wise CI</w:t>
      </w:r>
    </w:p>
  </w:comment>
  <w:comment w:id="306" w:author="Wrobel, Julia" w:date="2023-03-19T14:46:00Z" w:initials="JW">
    <w:p w14:paraId="48E7B0AE" w14:textId="45C40E7D" w:rsidR="006419E2" w:rsidRDefault="006419E2" w:rsidP="006F67DA">
      <w:r>
        <w:rPr>
          <w:rStyle w:val="CommentReference"/>
        </w:rPr>
        <w:annotationRef/>
      </w:r>
      <w:r>
        <w:rPr>
          <w:color w:val="000000"/>
          <w:sz w:val="20"/>
          <w:szCs w:val="20"/>
        </w:rPr>
        <w:t>Will be come figure 2B</w:t>
      </w:r>
    </w:p>
  </w:comment>
  <w:comment w:id="309" w:author="Wrobel, Julia" w:date="2023-03-19T14:52:00Z" w:initials="JW">
    <w:p w14:paraId="7F26AF37" w14:textId="77777777" w:rsidR="0000317E" w:rsidRDefault="0000317E" w:rsidP="00887255">
      <w:r>
        <w:rPr>
          <w:rStyle w:val="CommentReference"/>
        </w:rPr>
        <w:annotationRef/>
      </w:r>
      <w:r>
        <w:rPr>
          <w:color w:val="000000"/>
          <w:sz w:val="20"/>
          <w:szCs w:val="20"/>
        </w:rPr>
        <w:t>Can you try at expanding this interpretation? You want to say where the OR is significant which you do, but I also want you to add how you interpret that OR in each of those significant windows</w:t>
      </w:r>
    </w:p>
  </w:comment>
  <w:comment w:id="316" w:author="Wrobel, Julia" w:date="2023-03-19T14:56:00Z" w:initials="JW">
    <w:p w14:paraId="69702553" w14:textId="77777777" w:rsidR="00475571" w:rsidRDefault="00B36AC5" w:rsidP="003760A9">
      <w:r>
        <w:rPr>
          <w:rStyle w:val="CommentReference"/>
        </w:rPr>
        <w:annotationRef/>
      </w:r>
      <w:r w:rsidR="00475571">
        <w:rPr>
          <w:sz w:val="20"/>
          <w:szCs w:val="20"/>
        </w:rPr>
        <w:t>At this point the reader isn’t going to remember what the FoSR model is so you should remind them using simple (not FDA/technical) language.</w:t>
      </w:r>
    </w:p>
  </w:comment>
  <w:comment w:id="317" w:author="Wrobel, Julia" w:date="2023-03-19T15:12:00Z" w:initials="JW">
    <w:p w14:paraId="18FA938D" w14:textId="77777777" w:rsidR="003C695F" w:rsidRDefault="003C695F" w:rsidP="00DC288E">
      <w:r>
        <w:rPr>
          <w:rStyle w:val="CommentReference"/>
        </w:rPr>
        <w:annotationRef/>
      </w:r>
      <w:r>
        <w:rPr>
          <w:color w:val="000000"/>
          <w:sz w:val="20"/>
          <w:szCs w:val="20"/>
        </w:rPr>
        <w:t>Also, add a subsection called “Visualizaing patterns in pupil response trajectories across cannabis use groups” or something like that</w:t>
      </w:r>
    </w:p>
  </w:comment>
  <w:comment w:id="329" w:author="Godbole, Suneeta" w:date="2023-03-13T13:22:00Z" w:initials="GS">
    <w:p w14:paraId="77FDB9BF" w14:textId="5643D304" w:rsidR="00652115" w:rsidRDefault="00652115" w:rsidP="00A06459">
      <w:pPr>
        <w:pStyle w:val="CommentText"/>
      </w:pPr>
      <w:r>
        <w:rPr>
          <w:rStyle w:val="CommentReference"/>
        </w:rPr>
        <w:annotationRef/>
      </w:r>
      <w:r>
        <w:t>Units of percent change?</w:t>
      </w:r>
    </w:p>
  </w:comment>
  <w:comment w:id="375" w:author="Wrobel, Julia" w:date="2023-03-19T15:20:00Z" w:initials="JW">
    <w:p w14:paraId="7B699B5D" w14:textId="77777777" w:rsidR="009E6068" w:rsidRDefault="009E6068" w:rsidP="00107A03">
      <w:r>
        <w:rPr>
          <w:rStyle w:val="CommentReference"/>
        </w:rPr>
        <w:annotationRef/>
      </w:r>
      <w:r>
        <w:rPr>
          <w:color w:val="000000"/>
          <w:sz w:val="20"/>
          <w:szCs w:val="20"/>
        </w:rPr>
        <w:t>Can you make this sentence simpler?</w:t>
      </w:r>
    </w:p>
  </w:comment>
  <w:comment w:id="376" w:author="Wrobel, Julia" w:date="2023-03-19T15:21:00Z" w:initials="JW">
    <w:p w14:paraId="12347993" w14:textId="77777777" w:rsidR="009E6068" w:rsidRDefault="009E6068" w:rsidP="00AC5CA4">
      <w:r>
        <w:rPr>
          <w:rStyle w:val="CommentReference"/>
        </w:rPr>
        <w:annotationRef/>
      </w:r>
      <w:r>
        <w:rPr>
          <w:color w:val="000000"/>
          <w:sz w:val="20"/>
          <w:szCs w:val="20"/>
        </w:rPr>
        <w:t>What does this mean?</w:t>
      </w:r>
    </w:p>
  </w:comment>
  <w:comment w:id="378" w:author="Wrobel, Julia" w:date="2023-03-19T15:24:00Z" w:initials="JW">
    <w:p w14:paraId="7A58A66C" w14:textId="77777777" w:rsidR="00EE4C2C" w:rsidRDefault="00EE4C2C" w:rsidP="00F122ED">
      <w:r>
        <w:rPr>
          <w:rStyle w:val="CommentReference"/>
        </w:rPr>
        <w:annotationRef/>
      </w:r>
      <w:r>
        <w:rPr>
          <w:color w:val="000000"/>
          <w:sz w:val="20"/>
          <w:szCs w:val="20"/>
        </w:rPr>
        <w:t>Mention that we are currently collecting data on a larger sample size using a better validated device</w:t>
      </w:r>
    </w:p>
  </w:comment>
  <w:comment w:id="381" w:author="Godbole, Suneeta" w:date="2023-03-01T16:49:00Z" w:initials="GS">
    <w:p w14:paraId="3F13D641" w14:textId="7B1AF4F5" w:rsidR="00273A55" w:rsidRDefault="00273A55" w:rsidP="006C77DA">
      <w:pPr>
        <w:pStyle w:val="CommentText"/>
      </w:pPr>
      <w:r>
        <w:rPr>
          <w:rStyle w:val="CommentReference"/>
        </w:rPr>
        <w:annotationRef/>
      </w:r>
      <w:r>
        <w:t>Should we do a leave one out cross validation?</w:t>
      </w:r>
    </w:p>
  </w:comment>
  <w:comment w:id="382" w:author="Wrobel, Julia" w:date="2023-03-19T14:11:00Z" w:initials="JW">
    <w:p w14:paraId="0886780A" w14:textId="77777777" w:rsidR="00374549" w:rsidRDefault="00374549" w:rsidP="007C68D8">
      <w:r>
        <w:rPr>
          <w:rStyle w:val="CommentReference"/>
        </w:rPr>
        <w:annotationRef/>
      </w:r>
      <w:r>
        <w:rPr>
          <w:color w:val="000000"/>
          <w:sz w:val="20"/>
          <w:szCs w:val="20"/>
        </w:rPr>
        <w:t>We could, but don’t make this a priority just yet</w:t>
      </w:r>
    </w:p>
  </w:comment>
  <w:comment w:id="383" w:author="Wrobel, Julia" w:date="2023-03-19T15:23:00Z" w:initials="JW">
    <w:p w14:paraId="6A7A1A03" w14:textId="77777777" w:rsidR="00EE4C2C" w:rsidRDefault="00EE4C2C" w:rsidP="00E01372">
      <w:r>
        <w:rPr>
          <w:rStyle w:val="CommentReference"/>
        </w:rPr>
        <w:annotationRef/>
      </w:r>
      <w:r>
        <w:rPr>
          <w:color w:val="000000"/>
          <w:sz w:val="20"/>
          <w:szCs w:val="20"/>
        </w:rPr>
        <w:t>Also, I don’t think you need to mention this in the discussion</w:t>
      </w:r>
    </w:p>
  </w:comment>
  <w:comment w:id="384" w:author="Wrobel, Julia" w:date="2023-03-19T15:24:00Z" w:initials="JW">
    <w:p w14:paraId="497ADCE8" w14:textId="77777777" w:rsidR="00EE4C2C" w:rsidRDefault="00EE4C2C" w:rsidP="00E0312A">
      <w:r>
        <w:rPr>
          <w:rStyle w:val="CommentReference"/>
        </w:rPr>
        <w:annotationRef/>
      </w:r>
      <w:r>
        <w:rPr>
          <w:color w:val="000000"/>
          <w:sz w:val="20"/>
          <w:szCs w:val="20"/>
        </w:rPr>
        <w:t>Not a limitation but a useful point to put in the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4751F0E" w15:done="0"/>
  <w15:commentEx w15:paraId="3C352D4F" w15:done="0"/>
  <w15:commentEx w15:paraId="07138405" w15:done="0"/>
  <w15:commentEx w15:paraId="0663B682" w15:done="0"/>
  <w15:commentEx w15:paraId="52D86D87" w15:done="0"/>
  <w15:commentEx w15:paraId="7BF10165" w15:done="0"/>
  <w15:commentEx w15:paraId="7A8D8B96" w15:paraIdParent="7BF10165" w15:done="0"/>
  <w15:commentEx w15:paraId="5E564B3E" w15:paraIdParent="7BF10165" w15:done="0"/>
  <w15:commentEx w15:paraId="66890523" w15:done="0"/>
  <w15:commentEx w15:paraId="0817216D" w15:done="0"/>
  <w15:commentEx w15:paraId="31576085" w15:done="0"/>
  <w15:commentEx w15:paraId="106BF7F9" w15:done="0"/>
  <w15:commentEx w15:paraId="2603A480" w15:done="0"/>
  <w15:commentEx w15:paraId="2BA3E434" w15:done="0"/>
  <w15:commentEx w15:paraId="3249FAB5" w15:done="0"/>
  <w15:commentEx w15:paraId="66D41D92" w15:done="0"/>
  <w15:commentEx w15:paraId="1477AF4D" w15:done="0"/>
  <w15:commentEx w15:paraId="52B22F22" w15:paraIdParent="1477AF4D" w15:done="0"/>
  <w15:commentEx w15:paraId="1A1FAEC8" w15:done="0"/>
  <w15:commentEx w15:paraId="4D62DB1F" w15:done="0"/>
  <w15:commentEx w15:paraId="41DAD2E0" w15:done="0"/>
  <w15:commentEx w15:paraId="0230A5BD" w15:done="0"/>
  <w15:commentEx w15:paraId="32AEFD96" w15:done="0"/>
  <w15:commentEx w15:paraId="0C825222" w15:done="0"/>
  <w15:commentEx w15:paraId="727C09E5" w15:done="0"/>
  <w15:commentEx w15:paraId="683FB684" w15:done="0"/>
  <w15:commentEx w15:paraId="6906E00B" w15:done="0"/>
  <w15:commentEx w15:paraId="75163763" w15:done="0"/>
  <w15:commentEx w15:paraId="3D9EA119" w15:paraIdParent="75163763" w15:done="0"/>
  <w15:commentEx w15:paraId="5DF06BFA" w15:done="0"/>
  <w15:commentEx w15:paraId="79DCAE91" w15:done="0"/>
  <w15:commentEx w15:paraId="226E6FCE" w15:paraIdParent="79DCAE91" w15:done="0"/>
  <w15:commentEx w15:paraId="48E7B0AE" w15:done="0"/>
  <w15:commentEx w15:paraId="7F26AF37" w15:done="0"/>
  <w15:commentEx w15:paraId="69702553" w15:done="0"/>
  <w15:commentEx w15:paraId="18FA938D" w15:paraIdParent="69702553" w15:done="0"/>
  <w15:commentEx w15:paraId="77FDB9BF" w15:done="0"/>
  <w15:commentEx w15:paraId="7B699B5D" w15:done="0"/>
  <w15:commentEx w15:paraId="12347993" w15:done="0"/>
  <w15:commentEx w15:paraId="7A58A66C" w15:done="0"/>
  <w15:commentEx w15:paraId="3F13D641" w15:done="0"/>
  <w15:commentEx w15:paraId="0886780A" w15:paraIdParent="3F13D641" w15:done="0"/>
  <w15:commentEx w15:paraId="6A7A1A03" w15:paraIdParent="3F13D641" w15:done="0"/>
  <w15:commentEx w15:paraId="497ADCE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D9F16" w16cex:dateUtc="2023-03-16T19:58:00Z"/>
  <w16cex:commentExtensible w16cex:durableId="27BDA041" w16cex:dateUtc="2023-03-16T20:03:00Z"/>
  <w16cex:commentExtensible w16cex:durableId="27BFF7EF" w16cex:dateUtc="2023-03-18T14:42:00Z"/>
  <w16cex:commentExtensible w16cex:durableId="27BFFB31" w16cex:dateUtc="2023-03-18T14:56:00Z"/>
  <w16cex:commentExtensible w16cex:durableId="27BFFDA4" w16cex:dateUtc="2023-03-18T15:06:00Z"/>
  <w16cex:commentExtensible w16cex:durableId="27C00084" w16cex:dateUtc="2023-03-18T15:19:00Z"/>
  <w16cex:commentExtensible w16cex:durableId="27C02C43" w16cex:dateUtc="2023-03-18T17:25:00Z"/>
  <w16cex:commentExtensible w16cex:durableId="27C02CE0" w16cex:dateUtc="2023-03-18T17:28:00Z"/>
  <w16cex:commentExtensible w16cex:durableId="27C002A0" w16cex:dateUtc="2023-03-18T15:28:00Z"/>
  <w16cex:commentExtensible w16cex:durableId="27C0015C" w16cex:dateUtc="2023-03-18T15:22:00Z"/>
  <w16cex:commentExtensible w16cex:durableId="27C0031F" w16cex:dateUtc="2023-03-01T23:26:00Z"/>
  <w16cex:commentExtensible w16cex:durableId="27C03504" w16cex:dateUtc="2023-03-18T18:02:00Z"/>
  <w16cex:commentExtensible w16cex:durableId="27C02F76" w16cex:dateUtc="2023-03-18T17:39:00Z"/>
  <w16cex:commentExtensible w16cex:durableId="27C008B7" w16cex:dateUtc="2023-03-18T15:53:00Z"/>
  <w16cex:commentExtensible w16cex:durableId="27C03004" w16cex:dateUtc="2023-03-18T17:41:00Z"/>
  <w16cex:commentExtensible w16cex:durableId="27C0312E" w16cex:dateUtc="2023-03-18T17:46:00Z"/>
  <w16cex:commentExtensible w16cex:durableId="27C032B3" w16cex:dateUtc="2023-03-18T17:53:00Z"/>
  <w16cex:commentExtensible w16cex:durableId="27C033DA" w16cex:dateUtc="2023-03-18T17:58:00Z"/>
  <w16cex:commentExtensible w16cex:durableId="27C0346A" w16cex:dateUtc="2023-03-18T18:00:00Z"/>
  <w16cex:commentExtensible w16cex:durableId="27C0344E" w16cex:dateUtc="2023-03-18T17:59:00Z"/>
  <w16cex:commentExtensible w16cex:durableId="27BAAE9F" w16cex:dateUtc="2023-03-14T14:28:00Z"/>
  <w16cex:commentExtensible w16cex:durableId="27C18FB6" w16cex:dateUtc="2023-03-19T18:42:00Z"/>
  <w16cex:commentExtensible w16cex:durableId="27C1900F" w16cex:dateUtc="2023-03-19T18:43:00Z"/>
  <w16cex:commentExtensible w16cex:durableId="27A9F0AB" w16cex:dateUtc="2023-03-01T22:41:00Z"/>
  <w16cex:commentExtensible w16cex:durableId="27C1912D" w16cex:dateUtc="2023-03-19T18:48:00Z"/>
  <w16cex:commentExtensible w16cex:durableId="27C1A485" w16cex:dateUtc="2023-03-19T20:11:00Z"/>
  <w16cex:commentExtensible w16cex:durableId="27C19814" w16cex:dateUtc="2023-03-19T19:17:00Z"/>
  <w16cex:commentExtensible w16cex:durableId="27A9F01D" w16cex:dateUtc="2023-03-01T22:39:00Z"/>
  <w16cex:commentExtensible w16cex:durableId="27C19844" w16cex:dateUtc="2023-03-19T19:18:00Z"/>
  <w16cex:commentExtensible w16cex:durableId="27C199E6" w16cex:dateUtc="2023-03-19T19:25:00Z"/>
  <w16cex:commentExtensible w16cex:durableId="27C451B8" w16cex:dateUtc="2023-03-19T19:54:00Z"/>
  <w16cex:commentExtensible w16cex:durableId="27C45990" w16cex:dateUtc="2023-03-21T22:28:00Z"/>
  <w16cex:commentExtensible w16cex:durableId="27C19EC0" w16cex:dateUtc="2023-03-19T19:46:00Z"/>
  <w16cex:commentExtensible w16cex:durableId="27C1A038" w16cex:dateUtc="2023-03-19T19:52:00Z"/>
  <w16cex:commentExtensible w16cex:durableId="27C1A11F" w16cex:dateUtc="2023-03-19T19:56:00Z"/>
  <w16cex:commentExtensible w16cex:durableId="27C1A4C5" w16cex:dateUtc="2023-03-19T20:12:00Z"/>
  <w16cex:commentExtensible w16cex:durableId="27B9A22F" w16cex:dateUtc="2023-03-13T19:22:00Z"/>
  <w16cex:commentExtensible w16cex:durableId="27C1A6C3" w16cex:dateUtc="2023-03-19T20:20:00Z"/>
  <w16cex:commentExtensible w16cex:durableId="27C1A6F3" w16cex:dateUtc="2023-03-19T20:21:00Z"/>
  <w16cex:commentExtensible w16cex:durableId="27C1A7B4" w16cex:dateUtc="2023-03-19T20:24:00Z"/>
  <w16cex:commentExtensible w16cex:durableId="27AA00B0" w16cex:dateUtc="2023-03-01T23:49:00Z"/>
  <w16cex:commentExtensible w16cex:durableId="27C1969D" w16cex:dateUtc="2023-03-19T19:11:00Z"/>
  <w16cex:commentExtensible w16cex:durableId="27C1A78E" w16cex:dateUtc="2023-03-19T20:23:00Z"/>
  <w16cex:commentExtensible w16cex:durableId="27C1A7C9" w16cex:dateUtc="2023-03-19T20: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4751F0E" w16cid:durableId="27BD9F16"/>
  <w16cid:commentId w16cid:paraId="3C352D4F" w16cid:durableId="27BDA041"/>
  <w16cid:commentId w16cid:paraId="07138405" w16cid:durableId="27BFF7EF"/>
  <w16cid:commentId w16cid:paraId="0663B682" w16cid:durableId="27BFFB31"/>
  <w16cid:commentId w16cid:paraId="52D86D87" w16cid:durableId="27BFFDA4"/>
  <w16cid:commentId w16cid:paraId="7BF10165" w16cid:durableId="27C00084"/>
  <w16cid:commentId w16cid:paraId="7A8D8B96" w16cid:durableId="27C02C43"/>
  <w16cid:commentId w16cid:paraId="5E564B3E" w16cid:durableId="27C02CE0"/>
  <w16cid:commentId w16cid:paraId="66890523" w16cid:durableId="27C002A0"/>
  <w16cid:commentId w16cid:paraId="0817216D" w16cid:durableId="27C0015C"/>
  <w16cid:commentId w16cid:paraId="31576085" w16cid:durableId="27C0031F"/>
  <w16cid:commentId w16cid:paraId="106BF7F9" w16cid:durableId="27C03504"/>
  <w16cid:commentId w16cid:paraId="2603A480" w16cid:durableId="27C02F76"/>
  <w16cid:commentId w16cid:paraId="2BA3E434" w16cid:durableId="27C008B7"/>
  <w16cid:commentId w16cid:paraId="3249FAB5" w16cid:durableId="27C03004"/>
  <w16cid:commentId w16cid:paraId="66D41D92" w16cid:durableId="27C0312E"/>
  <w16cid:commentId w16cid:paraId="1477AF4D" w16cid:durableId="27C032B3"/>
  <w16cid:commentId w16cid:paraId="52B22F22" w16cid:durableId="27C033DA"/>
  <w16cid:commentId w16cid:paraId="1A1FAEC8" w16cid:durableId="27C0346A"/>
  <w16cid:commentId w16cid:paraId="4D62DB1F" w16cid:durableId="27C0344E"/>
  <w16cid:commentId w16cid:paraId="41DAD2E0" w16cid:durableId="27BAAE9F"/>
  <w16cid:commentId w16cid:paraId="0230A5BD" w16cid:durableId="27C18FB6"/>
  <w16cid:commentId w16cid:paraId="32AEFD96" w16cid:durableId="27C1900F"/>
  <w16cid:commentId w16cid:paraId="0C825222" w16cid:durableId="27A9F0AB"/>
  <w16cid:commentId w16cid:paraId="727C09E5" w16cid:durableId="27C1912D"/>
  <w16cid:commentId w16cid:paraId="683FB684" w16cid:durableId="27C1A485"/>
  <w16cid:commentId w16cid:paraId="6906E00B" w16cid:durableId="27C19814"/>
  <w16cid:commentId w16cid:paraId="75163763" w16cid:durableId="27A9F01D"/>
  <w16cid:commentId w16cid:paraId="3D9EA119" w16cid:durableId="27C19844"/>
  <w16cid:commentId w16cid:paraId="5DF06BFA" w16cid:durableId="27C199E6"/>
  <w16cid:commentId w16cid:paraId="79DCAE91" w16cid:durableId="27C451B8"/>
  <w16cid:commentId w16cid:paraId="226E6FCE" w16cid:durableId="27C45990"/>
  <w16cid:commentId w16cid:paraId="48E7B0AE" w16cid:durableId="27C19EC0"/>
  <w16cid:commentId w16cid:paraId="7F26AF37" w16cid:durableId="27C1A038"/>
  <w16cid:commentId w16cid:paraId="69702553" w16cid:durableId="27C1A11F"/>
  <w16cid:commentId w16cid:paraId="18FA938D" w16cid:durableId="27C1A4C5"/>
  <w16cid:commentId w16cid:paraId="77FDB9BF" w16cid:durableId="27B9A22F"/>
  <w16cid:commentId w16cid:paraId="7B699B5D" w16cid:durableId="27C1A6C3"/>
  <w16cid:commentId w16cid:paraId="12347993" w16cid:durableId="27C1A6F3"/>
  <w16cid:commentId w16cid:paraId="7A58A66C" w16cid:durableId="27C1A7B4"/>
  <w16cid:commentId w16cid:paraId="3F13D641" w16cid:durableId="27AA00B0"/>
  <w16cid:commentId w16cid:paraId="0886780A" w16cid:durableId="27C1969D"/>
  <w16cid:commentId w16cid:paraId="6A7A1A03" w16cid:durableId="27C1A78E"/>
  <w16cid:commentId w16cid:paraId="497ADCE8" w16cid:durableId="27C1A7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6DEFB" w14:textId="77777777" w:rsidR="00141408" w:rsidRDefault="00141408" w:rsidP="007862C8">
      <w:pPr>
        <w:spacing w:after="0" w:line="240" w:lineRule="auto"/>
      </w:pPr>
      <w:r>
        <w:separator/>
      </w:r>
    </w:p>
  </w:endnote>
  <w:endnote w:type="continuationSeparator" w:id="0">
    <w:p w14:paraId="55E559BD" w14:textId="77777777" w:rsidR="00141408" w:rsidRDefault="00141408" w:rsidP="007862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5F3D7" w14:textId="77777777" w:rsidR="00141408" w:rsidRDefault="00141408" w:rsidP="007862C8">
      <w:pPr>
        <w:spacing w:after="0" w:line="240" w:lineRule="auto"/>
      </w:pPr>
      <w:r>
        <w:separator/>
      </w:r>
    </w:p>
  </w:footnote>
  <w:footnote w:type="continuationSeparator" w:id="0">
    <w:p w14:paraId="19D1BDC1" w14:textId="77777777" w:rsidR="00141408" w:rsidRDefault="00141408" w:rsidP="007862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87616" w14:textId="76EC0330" w:rsidR="007862C8" w:rsidRDefault="00AD3D75">
    <w:pPr>
      <w:pStyle w:val="Header"/>
    </w:pPr>
    <w:r>
      <w:rPr>
        <w:rFonts w:ascii="Times New Roman" w:hAnsi="Times New Roman" w:cs="Times New Roman"/>
        <w:sz w:val="24"/>
        <w:szCs w:val="24"/>
      </w:rPr>
      <w:t>Detecting changes in pupil response to light associated with cannabis consumption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808F1"/>
    <w:multiLevelType w:val="hybridMultilevel"/>
    <w:tmpl w:val="6E40E81E"/>
    <w:lvl w:ilvl="0" w:tplc="4F1ECBA8">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486C7E"/>
    <w:multiLevelType w:val="hybridMultilevel"/>
    <w:tmpl w:val="FED0F9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3B4C3B"/>
    <w:multiLevelType w:val="hybridMultilevel"/>
    <w:tmpl w:val="A28EC3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5E5BA8"/>
    <w:multiLevelType w:val="hybridMultilevel"/>
    <w:tmpl w:val="A28EC34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55088367">
    <w:abstractNumId w:val="0"/>
  </w:num>
  <w:num w:numId="2" w16cid:durableId="758718364">
    <w:abstractNumId w:val="1"/>
  </w:num>
  <w:num w:numId="3" w16cid:durableId="1495536993">
    <w:abstractNumId w:val="2"/>
  </w:num>
  <w:num w:numId="4" w16cid:durableId="377364728">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dbole, Suneeta">
    <w15:presenceInfo w15:providerId="AD" w15:userId="S::suneeta.godbole@cuanschutz.edu::97de7173-6eaf-4c98-b99d-c365d3ccf817"/>
  </w15:person>
  <w15:person w15:author="Wrobel, Julia">
    <w15:presenceInfo w15:providerId="AD" w15:userId="S::julia.wrobel@cuanschutz.edu::0996f09d-911c-4180-b6a1-328ac0395a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Vancouver (square bracket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9drwvazppzst8esdfp5rt5w5dr0p522dz5r&quot;&gt;FDA_PupilLightReflex&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1&lt;/item&gt;&lt;/record-ids&gt;&lt;/item&gt;&lt;/Libraries&gt;"/>
  </w:docVars>
  <w:rsids>
    <w:rsidRoot w:val="007862C8"/>
    <w:rsid w:val="0000317E"/>
    <w:rsid w:val="00004AF1"/>
    <w:rsid w:val="000075EF"/>
    <w:rsid w:val="00031969"/>
    <w:rsid w:val="00060B2B"/>
    <w:rsid w:val="000638A2"/>
    <w:rsid w:val="000735EB"/>
    <w:rsid w:val="00077CB4"/>
    <w:rsid w:val="00080F21"/>
    <w:rsid w:val="000823F6"/>
    <w:rsid w:val="00082FF4"/>
    <w:rsid w:val="00086097"/>
    <w:rsid w:val="00097589"/>
    <w:rsid w:val="000B2F27"/>
    <w:rsid w:val="000D193E"/>
    <w:rsid w:val="000D2D4A"/>
    <w:rsid w:val="000F4EBB"/>
    <w:rsid w:val="00100EA1"/>
    <w:rsid w:val="00110FD5"/>
    <w:rsid w:val="00137691"/>
    <w:rsid w:val="00141408"/>
    <w:rsid w:val="00144B9E"/>
    <w:rsid w:val="001554DA"/>
    <w:rsid w:val="001B562F"/>
    <w:rsid w:val="001C160E"/>
    <w:rsid w:val="001F0E91"/>
    <w:rsid w:val="002244DD"/>
    <w:rsid w:val="00261F9D"/>
    <w:rsid w:val="00273A55"/>
    <w:rsid w:val="00276C7A"/>
    <w:rsid w:val="00296641"/>
    <w:rsid w:val="00296A11"/>
    <w:rsid w:val="002C76C4"/>
    <w:rsid w:val="002F3242"/>
    <w:rsid w:val="00304F4A"/>
    <w:rsid w:val="00323FA0"/>
    <w:rsid w:val="0032772B"/>
    <w:rsid w:val="00332E41"/>
    <w:rsid w:val="00333985"/>
    <w:rsid w:val="003353CD"/>
    <w:rsid w:val="00335A93"/>
    <w:rsid w:val="00355414"/>
    <w:rsid w:val="00361768"/>
    <w:rsid w:val="00366699"/>
    <w:rsid w:val="00373BBB"/>
    <w:rsid w:val="00374549"/>
    <w:rsid w:val="00384D25"/>
    <w:rsid w:val="00385795"/>
    <w:rsid w:val="00395EBC"/>
    <w:rsid w:val="003B1FE9"/>
    <w:rsid w:val="003B523C"/>
    <w:rsid w:val="003C695F"/>
    <w:rsid w:val="003D7EE5"/>
    <w:rsid w:val="003E344B"/>
    <w:rsid w:val="003F7377"/>
    <w:rsid w:val="00400DF7"/>
    <w:rsid w:val="004104B7"/>
    <w:rsid w:val="00415C2B"/>
    <w:rsid w:val="004204A1"/>
    <w:rsid w:val="004214F3"/>
    <w:rsid w:val="00425534"/>
    <w:rsid w:val="0046102B"/>
    <w:rsid w:val="00464B4F"/>
    <w:rsid w:val="00467CB1"/>
    <w:rsid w:val="00475571"/>
    <w:rsid w:val="004A3036"/>
    <w:rsid w:val="004F0144"/>
    <w:rsid w:val="00501597"/>
    <w:rsid w:val="00564C48"/>
    <w:rsid w:val="00597375"/>
    <w:rsid w:val="005D5EE4"/>
    <w:rsid w:val="005D6DA1"/>
    <w:rsid w:val="005E26CA"/>
    <w:rsid w:val="0060465B"/>
    <w:rsid w:val="00632379"/>
    <w:rsid w:val="0063606A"/>
    <w:rsid w:val="006419E2"/>
    <w:rsid w:val="00643BCB"/>
    <w:rsid w:val="00652115"/>
    <w:rsid w:val="00652153"/>
    <w:rsid w:val="00652F77"/>
    <w:rsid w:val="00662082"/>
    <w:rsid w:val="00662748"/>
    <w:rsid w:val="006704BA"/>
    <w:rsid w:val="0068300B"/>
    <w:rsid w:val="006C5557"/>
    <w:rsid w:val="006F3ED4"/>
    <w:rsid w:val="006F5FB9"/>
    <w:rsid w:val="007310F0"/>
    <w:rsid w:val="00744F0D"/>
    <w:rsid w:val="007467D8"/>
    <w:rsid w:val="0075368E"/>
    <w:rsid w:val="0075567D"/>
    <w:rsid w:val="0075701B"/>
    <w:rsid w:val="00764B2D"/>
    <w:rsid w:val="00777ACF"/>
    <w:rsid w:val="0078090B"/>
    <w:rsid w:val="007862C8"/>
    <w:rsid w:val="007A6124"/>
    <w:rsid w:val="007D35EA"/>
    <w:rsid w:val="007D6F4D"/>
    <w:rsid w:val="007D7143"/>
    <w:rsid w:val="008240B9"/>
    <w:rsid w:val="00833772"/>
    <w:rsid w:val="00842802"/>
    <w:rsid w:val="0085475E"/>
    <w:rsid w:val="00874212"/>
    <w:rsid w:val="008908AE"/>
    <w:rsid w:val="008A3FA2"/>
    <w:rsid w:val="008D7DC3"/>
    <w:rsid w:val="008E1745"/>
    <w:rsid w:val="00917953"/>
    <w:rsid w:val="00920905"/>
    <w:rsid w:val="00940293"/>
    <w:rsid w:val="009431A4"/>
    <w:rsid w:val="009565A7"/>
    <w:rsid w:val="00990BBF"/>
    <w:rsid w:val="00992AB9"/>
    <w:rsid w:val="009B32FE"/>
    <w:rsid w:val="009C2F53"/>
    <w:rsid w:val="009D0115"/>
    <w:rsid w:val="009E6068"/>
    <w:rsid w:val="009F1AAC"/>
    <w:rsid w:val="00A02619"/>
    <w:rsid w:val="00A07858"/>
    <w:rsid w:val="00A127E3"/>
    <w:rsid w:val="00A17AF3"/>
    <w:rsid w:val="00A219BE"/>
    <w:rsid w:val="00A227B0"/>
    <w:rsid w:val="00A55051"/>
    <w:rsid w:val="00A5789F"/>
    <w:rsid w:val="00A73FA2"/>
    <w:rsid w:val="00A7625D"/>
    <w:rsid w:val="00A80906"/>
    <w:rsid w:val="00A8161C"/>
    <w:rsid w:val="00A8320E"/>
    <w:rsid w:val="00AB1932"/>
    <w:rsid w:val="00AC636C"/>
    <w:rsid w:val="00AD3D75"/>
    <w:rsid w:val="00AF772A"/>
    <w:rsid w:val="00B1192C"/>
    <w:rsid w:val="00B31E39"/>
    <w:rsid w:val="00B36AC5"/>
    <w:rsid w:val="00B53958"/>
    <w:rsid w:val="00B718B0"/>
    <w:rsid w:val="00B82764"/>
    <w:rsid w:val="00B935D2"/>
    <w:rsid w:val="00BB58B6"/>
    <w:rsid w:val="00BC4F01"/>
    <w:rsid w:val="00BD3425"/>
    <w:rsid w:val="00BE13CB"/>
    <w:rsid w:val="00C132EA"/>
    <w:rsid w:val="00C13772"/>
    <w:rsid w:val="00C33614"/>
    <w:rsid w:val="00C74655"/>
    <w:rsid w:val="00CA0C06"/>
    <w:rsid w:val="00CC5E66"/>
    <w:rsid w:val="00CD24F3"/>
    <w:rsid w:val="00D03262"/>
    <w:rsid w:val="00D65998"/>
    <w:rsid w:val="00D702C2"/>
    <w:rsid w:val="00D72F27"/>
    <w:rsid w:val="00DA1665"/>
    <w:rsid w:val="00DB3EF9"/>
    <w:rsid w:val="00DB51BF"/>
    <w:rsid w:val="00DB75ED"/>
    <w:rsid w:val="00DD025B"/>
    <w:rsid w:val="00DE617E"/>
    <w:rsid w:val="00DF2BA1"/>
    <w:rsid w:val="00E37DF4"/>
    <w:rsid w:val="00E533AA"/>
    <w:rsid w:val="00E54C9D"/>
    <w:rsid w:val="00E56797"/>
    <w:rsid w:val="00ED33DB"/>
    <w:rsid w:val="00EE4C2C"/>
    <w:rsid w:val="00EE53BF"/>
    <w:rsid w:val="00EE6A32"/>
    <w:rsid w:val="00EF2624"/>
    <w:rsid w:val="00EF29D3"/>
    <w:rsid w:val="00EF7F49"/>
    <w:rsid w:val="00F00A27"/>
    <w:rsid w:val="00F02C75"/>
    <w:rsid w:val="00F70104"/>
    <w:rsid w:val="00F75DCA"/>
    <w:rsid w:val="00F76D34"/>
    <w:rsid w:val="00FA2DA0"/>
    <w:rsid w:val="00FA5E60"/>
    <w:rsid w:val="00FE54BE"/>
    <w:rsid w:val="00FF54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943609"/>
  <w15:chartTrackingRefBased/>
  <w15:docId w15:val="{989817A7-DEFC-441A-A47C-DD9A4468A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62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2C8"/>
  </w:style>
  <w:style w:type="paragraph" w:styleId="Footer">
    <w:name w:val="footer"/>
    <w:basedOn w:val="Normal"/>
    <w:link w:val="FooterChar"/>
    <w:uiPriority w:val="99"/>
    <w:unhideWhenUsed/>
    <w:rsid w:val="007862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2C8"/>
  </w:style>
  <w:style w:type="character" w:styleId="LineNumber">
    <w:name w:val="line number"/>
    <w:basedOn w:val="DefaultParagraphFont"/>
    <w:uiPriority w:val="99"/>
    <w:semiHidden/>
    <w:unhideWhenUsed/>
    <w:rsid w:val="007862C8"/>
  </w:style>
  <w:style w:type="character" w:styleId="CommentReference">
    <w:name w:val="annotation reference"/>
    <w:basedOn w:val="DefaultParagraphFont"/>
    <w:uiPriority w:val="99"/>
    <w:semiHidden/>
    <w:unhideWhenUsed/>
    <w:rsid w:val="004204A1"/>
    <w:rPr>
      <w:sz w:val="16"/>
      <w:szCs w:val="16"/>
    </w:rPr>
  </w:style>
  <w:style w:type="paragraph" w:styleId="CommentText">
    <w:name w:val="annotation text"/>
    <w:basedOn w:val="Normal"/>
    <w:link w:val="CommentTextChar"/>
    <w:uiPriority w:val="99"/>
    <w:unhideWhenUsed/>
    <w:rsid w:val="004204A1"/>
    <w:pPr>
      <w:spacing w:line="240" w:lineRule="auto"/>
    </w:pPr>
    <w:rPr>
      <w:sz w:val="20"/>
      <w:szCs w:val="20"/>
    </w:rPr>
  </w:style>
  <w:style w:type="character" w:customStyle="1" w:styleId="CommentTextChar">
    <w:name w:val="Comment Text Char"/>
    <w:basedOn w:val="DefaultParagraphFont"/>
    <w:link w:val="CommentText"/>
    <w:uiPriority w:val="99"/>
    <w:rsid w:val="004204A1"/>
    <w:rPr>
      <w:sz w:val="20"/>
      <w:szCs w:val="20"/>
    </w:rPr>
  </w:style>
  <w:style w:type="paragraph" w:styleId="CommentSubject">
    <w:name w:val="annotation subject"/>
    <w:basedOn w:val="CommentText"/>
    <w:next w:val="CommentText"/>
    <w:link w:val="CommentSubjectChar"/>
    <w:uiPriority w:val="99"/>
    <w:semiHidden/>
    <w:unhideWhenUsed/>
    <w:rsid w:val="004204A1"/>
    <w:rPr>
      <w:b/>
      <w:bCs/>
    </w:rPr>
  </w:style>
  <w:style w:type="character" w:customStyle="1" w:styleId="CommentSubjectChar">
    <w:name w:val="Comment Subject Char"/>
    <w:basedOn w:val="CommentTextChar"/>
    <w:link w:val="CommentSubject"/>
    <w:uiPriority w:val="99"/>
    <w:semiHidden/>
    <w:rsid w:val="004204A1"/>
    <w:rPr>
      <w:b/>
      <w:bCs/>
      <w:sz w:val="20"/>
      <w:szCs w:val="20"/>
    </w:rPr>
  </w:style>
  <w:style w:type="table" w:styleId="TableGrid">
    <w:name w:val="Table Grid"/>
    <w:basedOn w:val="TableNormal"/>
    <w:uiPriority w:val="39"/>
    <w:rsid w:val="00080F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33772"/>
    <w:pPr>
      <w:ind w:left="720"/>
      <w:contextualSpacing/>
    </w:pPr>
  </w:style>
  <w:style w:type="character" w:styleId="Hyperlink">
    <w:name w:val="Hyperlink"/>
    <w:basedOn w:val="DefaultParagraphFont"/>
    <w:uiPriority w:val="99"/>
    <w:unhideWhenUsed/>
    <w:rsid w:val="00874212"/>
    <w:rPr>
      <w:color w:val="0563C1" w:themeColor="hyperlink"/>
      <w:u w:val="single"/>
    </w:rPr>
  </w:style>
  <w:style w:type="paragraph" w:styleId="Revision">
    <w:name w:val="Revision"/>
    <w:hidden/>
    <w:uiPriority w:val="99"/>
    <w:semiHidden/>
    <w:rsid w:val="0063606A"/>
    <w:pPr>
      <w:spacing w:after="0" w:line="240" w:lineRule="auto"/>
    </w:pPr>
  </w:style>
  <w:style w:type="character" w:styleId="FollowedHyperlink">
    <w:name w:val="FollowedHyperlink"/>
    <w:basedOn w:val="DefaultParagraphFont"/>
    <w:uiPriority w:val="99"/>
    <w:semiHidden/>
    <w:unhideWhenUsed/>
    <w:rsid w:val="00A219BE"/>
    <w:rPr>
      <w:color w:val="954F72" w:themeColor="followedHyperlink"/>
      <w:u w:val="single"/>
    </w:rPr>
  </w:style>
  <w:style w:type="paragraph" w:customStyle="1" w:styleId="EndNoteBibliographyTitle">
    <w:name w:val="EndNote Bibliography Title"/>
    <w:basedOn w:val="Normal"/>
    <w:link w:val="EndNoteBibliographyTitleChar"/>
    <w:rsid w:val="00F75DC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F75DCA"/>
    <w:rPr>
      <w:rFonts w:ascii="Calibri" w:hAnsi="Calibri" w:cs="Calibri"/>
      <w:noProof/>
    </w:rPr>
  </w:style>
  <w:style w:type="paragraph" w:customStyle="1" w:styleId="EndNoteBibliography">
    <w:name w:val="EndNote Bibliography"/>
    <w:basedOn w:val="Normal"/>
    <w:link w:val="EndNoteBibliographyChar"/>
    <w:rsid w:val="00F75DC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F75DCA"/>
    <w:rPr>
      <w:rFonts w:ascii="Calibri" w:hAnsi="Calibri" w:cs="Calibri"/>
      <w:noProof/>
    </w:rPr>
  </w:style>
  <w:style w:type="character" w:styleId="UnresolvedMention">
    <w:name w:val="Unresolved Mention"/>
    <w:basedOn w:val="DefaultParagraphFont"/>
    <w:uiPriority w:val="99"/>
    <w:semiHidden/>
    <w:unhideWhenUsed/>
    <w:rsid w:val="00F75D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i.org/10.1080/10826084.2020.1759643" TargetMode="External"/><Relationship Id="rId26" Type="http://schemas.openxmlformats.org/officeDocument/2006/relationships/hyperlink" Target="https://doi.org/10.3390/ijerph17239033" TargetMode="External"/><Relationship Id="rId39" Type="http://schemas.openxmlformats.org/officeDocument/2006/relationships/theme" Target="theme/theme1.xml"/><Relationship Id="rId21" Type="http://schemas.openxmlformats.org/officeDocument/2006/relationships/hyperlink" Target="https://doi.org/10.1007/s00213-012-2787-9" TargetMode="External"/><Relationship Id="rId34" Type="http://schemas.openxmlformats.org/officeDocument/2006/relationships/hyperlink" Target="https://doi.org/"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doi.org/10.2105/AJPH.2021.306466" TargetMode="External"/><Relationship Id="rId25" Type="http://schemas.openxmlformats.org/officeDocument/2006/relationships/hyperlink" Target="https://doi.org/10.1002/jat.3440" TargetMode="External"/><Relationship Id="rId33" Type="http://schemas.openxmlformats.org/officeDocument/2006/relationships/hyperlink" Target="https://www.R-project.org/" TargetMode="External"/><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oi.org/10.1097/JOM.0000000000000454" TargetMode="External"/><Relationship Id="rId29" Type="http://schemas.openxmlformats.org/officeDocument/2006/relationships/hyperlink" Target="https://doi.org/10.1016/j.forsciint.2020.11055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doi.org/10.1016/j.jflm.2007.08.001" TargetMode="External"/><Relationship Id="rId32" Type="http://schemas.openxmlformats.org/officeDocument/2006/relationships/hyperlink" Target="https://doi.org/10.1111/insr.12163"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oi.org/https://doi.org/10.1016/0002-9394(77)90732-2" TargetMode="External"/><Relationship Id="rId28" Type="http://schemas.openxmlformats.org/officeDocument/2006/relationships/hyperlink" Target="https://doi.org/10.1016/S1353-1131(02)00162-1" TargetMode="External"/><Relationship Id="rId36" Type="http://schemas.openxmlformats.org/officeDocument/2006/relationships/header" Target="header1.xml"/><Relationship Id="rId10" Type="http://schemas.microsoft.com/office/2016/09/relationships/commentsIds" Target="commentsIds.xml"/><Relationship Id="rId19" Type="http://schemas.openxmlformats.org/officeDocument/2006/relationships/hyperlink" Target="https://doi.org/10.1093/occmed/kqaa175" TargetMode="External"/><Relationship Id="rId31" Type="http://schemas.openxmlformats.org/officeDocument/2006/relationships/hyperlink" Target="https://doi.org/10.1016/j.aap.2021.106326"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doi.org/10.1016/j.forsciint.2021.110902" TargetMode="External"/><Relationship Id="rId27" Type="http://schemas.openxmlformats.org/officeDocument/2006/relationships/hyperlink" Target="https://doi.org/10.1089/can.2020.0141" TargetMode="External"/><Relationship Id="rId30" Type="http://schemas.openxmlformats.org/officeDocument/2006/relationships/hyperlink" Target="https://doi.org/10.1101/2023.03.17.533144" TargetMode="External"/><Relationship Id="rId35" Type="http://schemas.openxmlformats.org/officeDocument/2006/relationships/hyperlink" Target="https://doi.org/10.1111/j.1467-9868.2010.00749.x" TargetMode="External"/><Relationship Id="rId8" Type="http://schemas.openxmlformats.org/officeDocument/2006/relationships/comments" Target="comment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F3EF7E-30C0-481C-B92A-D25B530D6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764</TotalTime>
  <Pages>16</Pages>
  <Words>5087</Words>
  <Characters>28997</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Godbole, Suneeta</dc:creator>
  <cp:keywords/>
  <dc:description/>
  <cp:lastModifiedBy>Godbole, Suneeta</cp:lastModifiedBy>
  <cp:revision>7</cp:revision>
  <dcterms:created xsi:type="dcterms:W3CDTF">2023-03-21T16:58:00Z</dcterms:created>
  <dcterms:modified xsi:type="dcterms:W3CDTF">2023-03-22T05:24:00Z</dcterms:modified>
</cp:coreProperties>
</file>