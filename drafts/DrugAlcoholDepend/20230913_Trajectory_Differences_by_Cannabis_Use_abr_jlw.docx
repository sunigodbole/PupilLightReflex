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30AF" w14:textId="40B0D840" w:rsidR="00B33F4F" w:rsidRDefault="0090516D" w:rsidP="00B33F4F">
      <w:pPr>
        <w:spacing w:line="480" w:lineRule="auto"/>
        <w:rPr>
          <w:rFonts w:ascii="Times New Roman" w:hAnsi="Times New Roman" w:cs="Times New Roman"/>
          <w:sz w:val="24"/>
          <w:szCs w:val="24"/>
        </w:rPr>
      </w:pPr>
      <w:commentRangeStart w:id="0"/>
      <w:r w:rsidRPr="001873A3">
        <w:rPr>
          <w:rFonts w:ascii="Times New Roman" w:hAnsi="Times New Roman" w:cs="Times New Roman"/>
          <w:b/>
          <w:bCs/>
          <w:sz w:val="24"/>
          <w:szCs w:val="24"/>
        </w:rPr>
        <w:t>Abstract</w:t>
      </w:r>
      <w:commentRangeEnd w:id="0"/>
      <w:r w:rsidR="00E07177">
        <w:rPr>
          <w:rStyle w:val="CommentReference"/>
        </w:rPr>
        <w:commentReference w:id="0"/>
      </w:r>
      <w:r w:rsidR="00B33F4F">
        <w:rPr>
          <w:rFonts w:ascii="Times New Roman" w:hAnsi="Times New Roman" w:cs="Times New Roman"/>
          <w:sz w:val="24"/>
          <w:szCs w:val="24"/>
        </w:rPr>
        <w:t xml:space="preserve">: </w:t>
      </w:r>
    </w:p>
    <w:p w14:paraId="4D9EE2D1" w14:textId="64F96C1C" w:rsidR="001C5766" w:rsidRDefault="001C5766" w:rsidP="001C5766">
      <w:pPr>
        <w:spacing w:line="480" w:lineRule="auto"/>
        <w:rPr>
          <w:rFonts w:ascii="Times New Roman" w:hAnsi="Times New Roman" w:cs="Times New Roman"/>
          <w:sz w:val="24"/>
          <w:szCs w:val="24"/>
        </w:rPr>
      </w:pPr>
      <w:bookmarkStart w:id="1"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w:t>
      </w:r>
      <w:ins w:id="2" w:author="Brooks-Russell, Ashley" w:date="2023-09-12T10:00:00Z">
        <w:r w:rsidR="009A7E56">
          <w:rPr>
            <w:rFonts w:ascii="Times New Roman" w:hAnsi="Times New Roman" w:cs="Times New Roman"/>
            <w:sz w:val="24"/>
            <w:szCs w:val="24"/>
          </w:rPr>
          <w:t>associated with cannabis impairment</w:t>
        </w:r>
      </w:ins>
      <w:del w:id="3" w:author="Brooks-Russell, Ashley" w:date="2023-09-12T10:00:00Z">
        <w:r w:rsidDel="009A7E56">
          <w:rPr>
            <w:rFonts w:ascii="Times New Roman" w:hAnsi="Times New Roman" w:cs="Times New Roman"/>
            <w:sz w:val="24"/>
            <w:szCs w:val="24"/>
          </w:rPr>
          <w:delText>of recent cannabis use</w:delText>
        </w:r>
      </w:del>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del w:id="4" w:author="Brooks-Russell, Ashley" w:date="2023-09-12T10:00:00Z">
        <w:r w:rsidRPr="00B15E46" w:rsidDel="009A7E56">
          <w:rPr>
            <w:rFonts w:ascii="Times New Roman" w:hAnsi="Times New Roman" w:cs="Times New Roman"/>
            <w:sz w:val="24"/>
            <w:szCs w:val="24"/>
          </w:rPr>
          <w:delText xml:space="preserve"> that may be applied </w:delText>
        </w:r>
        <w:r w:rsidDel="009A7E56">
          <w:rPr>
            <w:rFonts w:ascii="Times New Roman" w:hAnsi="Times New Roman" w:cs="Times New Roman"/>
            <w:sz w:val="24"/>
            <w:szCs w:val="24"/>
          </w:rPr>
          <w:delText>to enforce regulations and reduce the risk of injury</w:delText>
        </w:r>
      </w:del>
      <w:r>
        <w:rPr>
          <w:rFonts w:ascii="Times New Roman" w:hAnsi="Times New Roman" w:cs="Times New Roman"/>
          <w:sz w:val="24"/>
          <w:szCs w:val="24"/>
        </w:rPr>
        <w:t>. P</w:t>
      </w:r>
      <w:r w:rsidRPr="00B15E46">
        <w:rPr>
          <w:rFonts w:ascii="Times New Roman" w:hAnsi="Times New Roman" w:cs="Times New Roman"/>
          <w:sz w:val="24"/>
          <w:szCs w:val="24"/>
        </w:rPr>
        <w:t xml:space="preserve">upillary </w:t>
      </w:r>
      <w:ins w:id="5" w:author="Brooks-Russell, Ashley" w:date="2023-09-12T10:00:00Z">
        <w:r w:rsidR="009A7E56">
          <w:rPr>
            <w:rFonts w:ascii="Times New Roman" w:hAnsi="Times New Roman" w:cs="Times New Roman"/>
            <w:sz w:val="24"/>
            <w:szCs w:val="24"/>
          </w:rPr>
          <w:t xml:space="preserve">light </w:t>
        </w:r>
      </w:ins>
      <w:r w:rsidRPr="00B15E46">
        <w:rPr>
          <w:rFonts w:ascii="Times New Roman" w:hAnsi="Times New Roman" w:cs="Times New Roman"/>
          <w:sz w:val="24"/>
          <w:szCs w:val="24"/>
        </w:rPr>
        <w:t xml:space="preserve">response </w:t>
      </w:r>
      <w:del w:id="6" w:author="Brooks-Russell, Ashley" w:date="2023-09-12T10:01:00Z">
        <w:r w:rsidRPr="00B15E46" w:rsidDel="009A7E56">
          <w:rPr>
            <w:rFonts w:ascii="Times New Roman" w:hAnsi="Times New Roman" w:cs="Times New Roman"/>
            <w:sz w:val="24"/>
            <w:szCs w:val="24"/>
          </w:rPr>
          <w:delText>to light</w:delText>
        </w:r>
      </w:del>
      <w:r w:rsidRPr="00B15E46">
        <w:rPr>
          <w:rFonts w:ascii="Times New Roman" w:hAnsi="Times New Roman" w:cs="Times New Roman"/>
          <w:sz w:val="24"/>
          <w:szCs w:val="24"/>
        </w:rPr>
        <w:t xml:space="preserve"> may offer an </w:t>
      </w:r>
      <w:del w:id="7" w:author="Brooks-Russell, Ashley" w:date="2023-09-12T10:01:00Z">
        <w:r w:rsidRPr="00B15E46" w:rsidDel="00665C79">
          <w:rPr>
            <w:rFonts w:ascii="Times New Roman" w:hAnsi="Times New Roman" w:cs="Times New Roman"/>
            <w:sz w:val="24"/>
            <w:szCs w:val="24"/>
          </w:rPr>
          <w:delText xml:space="preserve">avenue </w:delText>
        </w:r>
      </w:del>
      <w:ins w:id="8" w:author="Brooks-Russell, Ashley" w:date="2023-09-12T10:01:00Z">
        <w:r w:rsidR="00665C79">
          <w:rPr>
            <w:rFonts w:ascii="Times New Roman" w:hAnsi="Times New Roman" w:cs="Times New Roman"/>
            <w:sz w:val="24"/>
            <w:szCs w:val="24"/>
          </w:rPr>
          <w:t>approach</w:t>
        </w:r>
        <w:r w:rsidR="00665C79" w:rsidRPr="00B15E46">
          <w:rPr>
            <w:rFonts w:ascii="Times New Roman" w:hAnsi="Times New Roman" w:cs="Times New Roman"/>
            <w:sz w:val="24"/>
            <w:szCs w:val="24"/>
          </w:rPr>
          <w:t xml:space="preserve"> </w:t>
        </w:r>
      </w:ins>
      <w:r w:rsidRPr="00B15E46">
        <w:rPr>
          <w:rFonts w:ascii="Times New Roman" w:hAnsi="Times New Roman" w:cs="Times New Roman"/>
          <w:sz w:val="24"/>
          <w:szCs w:val="24"/>
        </w:rPr>
        <w:t>for detection</w:t>
      </w:r>
      <w:del w:id="9" w:author="Wrobel, Julia" w:date="2023-09-13T11:48:00Z">
        <w:r w:rsidRPr="00B15E46" w:rsidDel="00E3758A">
          <w:rPr>
            <w:rFonts w:ascii="Times New Roman" w:hAnsi="Times New Roman" w:cs="Times New Roman"/>
            <w:sz w:val="24"/>
            <w:szCs w:val="24"/>
          </w:rPr>
          <w:delText xml:space="preserve"> </w:delText>
        </w:r>
      </w:del>
      <w:del w:id="10" w:author="Brooks-Russell, Ashley" w:date="2023-09-12T10:01:00Z">
        <w:r w:rsidRPr="00B15E46" w:rsidDel="00665C79">
          <w:rPr>
            <w:rFonts w:ascii="Times New Roman" w:hAnsi="Times New Roman" w:cs="Times New Roman"/>
            <w:sz w:val="24"/>
            <w:szCs w:val="24"/>
          </w:rPr>
          <w:delText xml:space="preserve">that outperforms </w:delText>
        </w:r>
        <w:commentRangeStart w:id="11"/>
        <w:r w:rsidRPr="00B15E46" w:rsidDel="00665C79">
          <w:rPr>
            <w:rFonts w:ascii="Times New Roman" w:hAnsi="Times New Roman" w:cs="Times New Roman"/>
            <w:sz w:val="24"/>
            <w:szCs w:val="24"/>
          </w:rPr>
          <w:delText>typical sobriety tests and blood THC concentrations</w:delText>
        </w:r>
      </w:del>
      <w:commentRangeEnd w:id="11"/>
      <w:r w:rsidR="00665C79">
        <w:rPr>
          <w:rStyle w:val="CommentReference"/>
        </w:rPr>
        <w:commentReference w:id="11"/>
      </w:r>
      <w:r>
        <w:rPr>
          <w:rFonts w:ascii="Times New Roman" w:hAnsi="Times New Roman" w:cs="Times New Roman"/>
          <w:sz w:val="24"/>
          <w:szCs w:val="24"/>
        </w:rPr>
        <w:t xml:space="preserve">. </w:t>
      </w:r>
    </w:p>
    <w:p w14:paraId="63703F2B" w14:textId="6DB0DA6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 and no-use cannabis use histories participated in pupillary light response</w:t>
      </w:r>
      <w:r w:rsidR="0079221D">
        <w:rPr>
          <w:rFonts w:ascii="Times New Roman" w:hAnsi="Times New Roman" w:cs="Times New Roman"/>
          <w:sz w:val="24"/>
          <w:szCs w:val="24"/>
        </w:rPr>
        <w:t xml:space="preserve"> tests</w:t>
      </w:r>
      <w:r>
        <w:rPr>
          <w:rFonts w:ascii="Times New Roman" w:hAnsi="Times New Roman" w:cs="Times New Roman"/>
          <w:sz w:val="24"/>
          <w:szCs w:val="24"/>
        </w:rPr>
        <w:t xml:space="preserve"> </w:t>
      </w:r>
      <w:ins w:id="12" w:author="Brooks-Russell, Ashley" w:date="2023-09-12T10:01:00Z">
        <w:r w:rsidR="00665C79">
          <w:rPr>
            <w:rFonts w:ascii="Times New Roman" w:hAnsi="Times New Roman" w:cs="Times New Roman"/>
            <w:sz w:val="24"/>
            <w:szCs w:val="24"/>
          </w:rPr>
          <w:t xml:space="preserve">before and </w:t>
        </w:r>
      </w:ins>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functional data analysis</w:t>
      </w:r>
      <w:r w:rsidR="0079221D">
        <w:rPr>
          <w:rFonts w:ascii="Times New Roman" w:hAnsi="Times New Roman" w:cs="Times New Roman"/>
          <w:sz w:val="24"/>
          <w:szCs w:val="24"/>
        </w:rPr>
        <w:t xml:space="preserve"> tools</w:t>
      </w:r>
      <w:r w:rsidR="00906970">
        <w:rPr>
          <w:rFonts w:ascii="Times New Roman" w:hAnsi="Times New Roman" w:cs="Times New Roman"/>
          <w:sz w:val="24"/>
          <w:szCs w:val="24"/>
        </w:rPr>
        <w:t>.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4B38834A"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small</w:t>
      </w:r>
      <w:r w:rsidR="0079221D">
        <w:rPr>
          <w:rFonts w:ascii="Times New Roman" w:hAnsi="Times New Roman" w:cs="Times New Roman"/>
          <w:sz w:val="24"/>
          <w:szCs w:val="24"/>
        </w:rPr>
        <w:t>,</w:t>
      </w:r>
      <w:r w:rsidR="0077653A">
        <w:rPr>
          <w:rFonts w:ascii="Times New Roman" w:hAnsi="Times New Roman" w:cs="Times New Roman"/>
          <w:sz w:val="24"/>
          <w:szCs w:val="24"/>
        </w:rPr>
        <w:t xml:space="preserve">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 xml:space="preserve">no use </w:t>
      </w:r>
      <w:del w:id="13" w:author="Brooks-Russell, Ashley" w:date="2023-09-12T10:02:00Z">
        <w:r w:rsidDel="00C87C6F">
          <w:rPr>
            <w:rFonts w:ascii="Times New Roman" w:hAnsi="Times New Roman" w:cs="Times New Roman"/>
            <w:sz w:val="24"/>
            <w:szCs w:val="24"/>
          </w:rPr>
          <w:delText>control</w:delText>
        </w:r>
        <w:r w:rsidR="006726C3" w:rsidDel="00C87C6F">
          <w:rPr>
            <w:rFonts w:ascii="Times New Roman" w:hAnsi="Times New Roman" w:cs="Times New Roman"/>
            <w:sz w:val="24"/>
            <w:szCs w:val="24"/>
          </w:rPr>
          <w:delText>s</w:delText>
        </w:r>
      </w:del>
      <w:ins w:id="14" w:author="Brooks-Russell, Ashley" w:date="2023-09-12T10:02:00Z">
        <w:r w:rsidR="00C87C6F">
          <w:rPr>
            <w:rFonts w:ascii="Times New Roman" w:hAnsi="Times New Roman" w:cs="Times New Roman"/>
            <w:sz w:val="24"/>
            <w:szCs w:val="24"/>
          </w:rPr>
          <w:t>comparison group</w:t>
        </w:r>
      </w:ins>
      <w:r>
        <w:rPr>
          <w:rFonts w:ascii="Times New Roman" w:hAnsi="Times New Roman" w:cs="Times New Roman"/>
          <w:sz w:val="24"/>
          <w:szCs w:val="24"/>
        </w:rPr>
        <w:t xml:space="preserve">. </w:t>
      </w:r>
      <w:del w:id="15" w:author="Wrobel, Julia" w:date="2023-09-13T10:53:00Z">
        <w:r w:rsidDel="00E07177">
          <w:rPr>
            <w:rFonts w:ascii="Times New Roman" w:hAnsi="Times New Roman" w:cs="Times New Roman"/>
            <w:sz w:val="24"/>
            <w:szCs w:val="24"/>
          </w:rPr>
          <w:delText>Additionally, a model predicting recent cannabis use using functional data analysis methods outperformed a predictive model using traditional methods (AUC: 0.71 vs 0.68</w:delText>
        </w:r>
        <w:r w:rsidR="0077653A" w:rsidDel="00E07177">
          <w:rPr>
            <w:rFonts w:ascii="Times New Roman" w:hAnsi="Times New Roman" w:cs="Times New Roman"/>
            <w:sz w:val="24"/>
            <w:szCs w:val="24"/>
          </w:rPr>
          <w:delText xml:space="preserve">, </w:delText>
        </w:r>
        <w:r w:rsidR="00B50533" w:rsidDel="00E07177">
          <w:rPr>
            <w:rFonts w:ascii="Times New Roman" w:hAnsi="Times New Roman" w:cs="Times New Roman"/>
            <w:sz w:val="24"/>
            <w:szCs w:val="24"/>
          </w:rPr>
          <w:delText>p</w:delText>
        </w:r>
        <w:r w:rsidR="0077653A" w:rsidDel="00E07177">
          <w:rPr>
            <w:rFonts w:ascii="Times New Roman" w:hAnsi="Times New Roman" w:cs="Times New Roman"/>
            <w:sz w:val="24"/>
            <w:szCs w:val="24"/>
          </w:rPr>
          <w:delText>=</w:delText>
        </w:r>
        <w:commentRangeStart w:id="16"/>
        <w:r w:rsidR="002A3771" w:rsidDel="00E07177">
          <w:rPr>
            <w:rFonts w:ascii="Times New Roman" w:hAnsi="Times New Roman" w:cs="Times New Roman"/>
            <w:sz w:val="24"/>
            <w:szCs w:val="24"/>
          </w:rPr>
          <w:delText>0.</w:delText>
        </w:r>
        <w:r w:rsidR="00C65ACD" w:rsidDel="00E07177">
          <w:rPr>
            <w:rFonts w:ascii="Times New Roman" w:hAnsi="Times New Roman" w:cs="Times New Roman"/>
            <w:sz w:val="24"/>
            <w:szCs w:val="24"/>
          </w:rPr>
          <w:delText>6</w:delText>
        </w:r>
        <w:commentRangeEnd w:id="16"/>
        <w:r w:rsidR="008D2AFB" w:rsidDel="00E07177">
          <w:rPr>
            <w:rStyle w:val="CommentReference"/>
          </w:rPr>
          <w:commentReference w:id="16"/>
        </w:r>
        <w:r w:rsidDel="00E07177">
          <w:rPr>
            <w:rFonts w:ascii="Times New Roman" w:hAnsi="Times New Roman" w:cs="Times New Roman"/>
            <w:sz w:val="24"/>
            <w:szCs w:val="24"/>
          </w:rPr>
          <w:delText>).</w:delText>
        </w:r>
      </w:del>
      <w:ins w:id="17" w:author="Wrobel, Julia" w:date="2023-09-13T10:54:00Z">
        <w:r w:rsidR="00E07177">
          <w:rPr>
            <w:rFonts w:ascii="Times New Roman" w:hAnsi="Times New Roman" w:cs="Times New Roman"/>
            <w:sz w:val="24"/>
            <w:szCs w:val="24"/>
          </w:rPr>
          <w:t>T</w:t>
        </w:r>
      </w:ins>
      <w:del w:id="18" w:author="Wrobel, Julia" w:date="2023-09-13T10:53:00Z">
        <w:r w:rsidDel="00E07177">
          <w:rPr>
            <w:rFonts w:ascii="Times New Roman" w:hAnsi="Times New Roman" w:cs="Times New Roman"/>
            <w:sz w:val="24"/>
            <w:szCs w:val="24"/>
          </w:rPr>
          <w:delText xml:space="preserve"> </w:delText>
        </w:r>
      </w:del>
      <w:del w:id="19" w:author="Wrobel, Julia" w:date="2023-09-13T10:54:00Z">
        <w:r w:rsidDel="00E07177">
          <w:rPr>
            <w:rFonts w:ascii="Times New Roman" w:hAnsi="Times New Roman" w:cs="Times New Roman"/>
            <w:sz w:val="24"/>
            <w:szCs w:val="24"/>
          </w:rPr>
          <w:delText>Estimated t</w:delText>
        </w:r>
      </w:del>
      <w:r>
        <w:rPr>
          <w:rFonts w:ascii="Times New Roman" w:hAnsi="Times New Roman" w:cs="Times New Roman"/>
          <w:sz w:val="24"/>
          <w:szCs w:val="24"/>
        </w:rPr>
        <w:t xml:space="preserve">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w:t>
      </w:r>
      <w:ins w:id="20" w:author="Wrobel, Julia" w:date="2023-09-13T10:54:00Z">
        <w:r w:rsidR="00E07177">
          <w:rPr>
            <w:rFonts w:ascii="Times New Roman" w:hAnsi="Times New Roman" w:cs="Times New Roman"/>
            <w:sz w:val="24"/>
            <w:szCs w:val="24"/>
          </w:rPr>
          <w:t xml:space="preserve"> estimated using functional data analysis</w:t>
        </w:r>
      </w:ins>
      <w:r w:rsidR="0077653A">
        <w:rPr>
          <w:rFonts w:ascii="Times New Roman" w:hAnsi="Times New Roman" w:cs="Times New Roman"/>
          <w:sz w:val="24"/>
          <w:szCs w:val="24"/>
        </w:rPr>
        <w:t xml:space="preserve"> found that acute cannabis smoking was associated with less initial and sustained</w:t>
      </w:r>
      <w:ins w:id="21" w:author="Brooks-Russell, Ashley" w:date="2023-09-12T10:03:00Z">
        <w:r w:rsidR="008D2AFB">
          <w:rPr>
            <w:rFonts w:ascii="Times New Roman" w:hAnsi="Times New Roman" w:cs="Times New Roman"/>
            <w:sz w:val="24"/>
            <w:szCs w:val="24"/>
          </w:rPr>
          <w:t xml:space="preserve"> pupil</w:t>
        </w:r>
      </w:ins>
      <w:r w:rsidR="0077653A">
        <w:rPr>
          <w:rFonts w:ascii="Times New Roman" w:hAnsi="Times New Roman" w:cs="Times New Roman"/>
          <w:sz w:val="24"/>
          <w:szCs w:val="24"/>
        </w:rPr>
        <w:t xml:space="preserve"> </w:t>
      </w:r>
      <w:r w:rsidR="00382677">
        <w:rPr>
          <w:rFonts w:ascii="Times New Roman" w:hAnsi="Times New Roman" w:cs="Times New Roman"/>
          <w:sz w:val="24"/>
          <w:szCs w:val="24"/>
        </w:rPr>
        <w:t xml:space="preserve">constriction compared to </w:t>
      </w:r>
      <w:del w:id="22" w:author="Brooks-Russell, Ashley" w:date="2023-09-12T10:03:00Z">
        <w:r w:rsidR="00382677" w:rsidDel="008D2AFB">
          <w:rPr>
            <w:rFonts w:ascii="Times New Roman" w:hAnsi="Times New Roman" w:cs="Times New Roman"/>
            <w:sz w:val="24"/>
            <w:szCs w:val="24"/>
          </w:rPr>
          <w:delText>controls</w:delText>
        </w:r>
      </w:del>
      <w:ins w:id="23" w:author="Brooks-Russell, Ashley" w:date="2023-09-12T10:03:00Z">
        <w:r w:rsidR="008D2AFB">
          <w:rPr>
            <w:rFonts w:ascii="Times New Roman" w:hAnsi="Times New Roman" w:cs="Times New Roman"/>
            <w:sz w:val="24"/>
            <w:szCs w:val="24"/>
          </w:rPr>
          <w:t>no cannabis smoking</w:t>
        </w:r>
      </w:ins>
      <w:r w:rsidR="00382677">
        <w:rPr>
          <w:rFonts w:ascii="Times New Roman" w:hAnsi="Times New Roman" w:cs="Times New Roman"/>
          <w:sz w:val="24"/>
          <w:szCs w:val="24"/>
        </w:rPr>
        <w:t>.</w:t>
      </w:r>
    </w:p>
    <w:p w14:paraId="4584A163" w14:textId="01A1E0E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w:t>
      </w:r>
    </w:p>
    <w:bookmarkEnd w:id="1"/>
    <w:p w14:paraId="6B1BFF0D" w14:textId="27528615"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 xml:space="preserve">substance </w:t>
      </w:r>
      <w:del w:id="24" w:author="Brooks-Russell, Ashley" w:date="2023-09-12T10:03:00Z">
        <w:r w:rsidR="00BB33EB" w:rsidDel="008D2AFB">
          <w:rPr>
            <w:rFonts w:ascii="Times New Roman" w:hAnsi="Times New Roman" w:cs="Times New Roman"/>
            <w:sz w:val="24"/>
            <w:szCs w:val="24"/>
          </w:rPr>
          <w:delText>ab</w:delText>
        </w:r>
      </w:del>
      <w:r w:rsidR="00BB33EB">
        <w:rPr>
          <w:rFonts w:ascii="Times New Roman" w:hAnsi="Times New Roman" w:cs="Times New Roman"/>
          <w:sz w:val="24"/>
          <w:szCs w:val="24"/>
        </w:rPr>
        <w:t>use detection</w:t>
      </w:r>
    </w:p>
    <w:p w14:paraId="20CEDD3D"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DA992B1" w14:textId="7D898C0D" w:rsidR="00FA6B99" w:rsidRDefault="00FA6B99" w:rsidP="00AC729D">
      <w:pPr>
        <w:spacing w:line="480" w:lineRule="auto"/>
        <w:rPr>
          <w:rFonts w:ascii="Times New Roman" w:hAnsi="Times New Roman" w:cs="Times New Roman"/>
          <w:sz w:val="24"/>
          <w:szCs w:val="24"/>
        </w:rPr>
      </w:pPr>
      <w:commentRangeStart w:id="25"/>
      <w:r w:rsidRPr="00293AFF">
        <w:rPr>
          <w:rFonts w:ascii="Times New Roman" w:hAnsi="Times New Roman" w:cs="Times New Roman"/>
          <w:b/>
          <w:bCs/>
          <w:sz w:val="24"/>
          <w:szCs w:val="24"/>
        </w:rPr>
        <w:lastRenderedPageBreak/>
        <w:t>Highlights</w:t>
      </w:r>
      <w:r>
        <w:rPr>
          <w:rFonts w:ascii="Times New Roman" w:hAnsi="Times New Roman" w:cs="Times New Roman"/>
          <w:sz w:val="24"/>
          <w:szCs w:val="24"/>
        </w:rPr>
        <w:t xml:space="preserve">: </w:t>
      </w:r>
      <w:commentRangeEnd w:id="25"/>
      <w:r w:rsidR="00E3758A">
        <w:rPr>
          <w:rStyle w:val="CommentReference"/>
        </w:rPr>
        <w:commentReference w:id="25"/>
      </w:r>
    </w:p>
    <w:p w14:paraId="4EB28EC0" w14:textId="10A8A751" w:rsidR="007A1E81" w:rsidRDefault="007A1E81"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del w:id="26" w:author="Brooks-Russell, Ashley" w:date="2023-09-12T09:36:00Z">
        <w:r w:rsidRPr="007A1E81" w:rsidDel="00FF717F">
          <w:rPr>
            <w:rFonts w:ascii="Times New Roman" w:eastAsia="Times New Roman" w:hAnsi="Times New Roman" w:cs="Times New Roman"/>
            <w:sz w:val="24"/>
            <w:szCs w:val="24"/>
            <w:lang w:bidi="mr-IN"/>
          </w:rPr>
          <w:delText xml:space="preserve">Models </w:delText>
        </w:r>
      </w:del>
      <w:ins w:id="27" w:author="Brooks-Russell, Ashley" w:date="2023-09-12T09:36:00Z">
        <w:r w:rsidR="00FF717F">
          <w:rPr>
            <w:rFonts w:ascii="Times New Roman" w:eastAsia="Times New Roman" w:hAnsi="Times New Roman" w:cs="Times New Roman"/>
            <w:sz w:val="24"/>
            <w:szCs w:val="24"/>
            <w:lang w:bidi="mr-IN"/>
          </w:rPr>
          <w:t xml:space="preserve">Results </w:t>
        </w:r>
      </w:ins>
      <w:r w:rsidRPr="007A1E81">
        <w:rPr>
          <w:rFonts w:ascii="Times New Roman" w:eastAsia="Times New Roman" w:hAnsi="Times New Roman" w:cs="Times New Roman"/>
          <w:sz w:val="24"/>
          <w:szCs w:val="24"/>
          <w:lang w:bidi="mr-IN"/>
        </w:rPr>
        <w:t>reveal differences in pupil</w:t>
      </w:r>
      <w:ins w:id="28" w:author="Brooks-Russell, Ashley" w:date="2023-09-12T09:36:00Z">
        <w:r w:rsidR="00FF717F">
          <w:rPr>
            <w:rFonts w:ascii="Times New Roman" w:eastAsia="Times New Roman" w:hAnsi="Times New Roman" w:cs="Times New Roman"/>
            <w:sz w:val="24"/>
            <w:szCs w:val="24"/>
            <w:lang w:bidi="mr-IN"/>
          </w:rPr>
          <w:t>lary light</w:t>
        </w:r>
      </w:ins>
      <w:r w:rsidRPr="007A1E81">
        <w:rPr>
          <w:rFonts w:ascii="Times New Roman" w:eastAsia="Times New Roman" w:hAnsi="Times New Roman" w:cs="Times New Roman"/>
          <w:sz w:val="24"/>
          <w:szCs w:val="24"/>
          <w:lang w:bidi="mr-IN"/>
        </w:rPr>
        <w:t xml:space="preserve"> responses </w:t>
      </w:r>
      <w:del w:id="29" w:author="Brooks-Russell, Ashley" w:date="2023-09-12T09:36:00Z">
        <w:r w:rsidRPr="007A1E81" w:rsidDel="00FF717F">
          <w:rPr>
            <w:rFonts w:ascii="Times New Roman" w:eastAsia="Times New Roman" w:hAnsi="Times New Roman" w:cs="Times New Roman"/>
            <w:sz w:val="24"/>
            <w:szCs w:val="24"/>
            <w:lang w:bidi="mr-IN"/>
          </w:rPr>
          <w:delText>to light</w:delText>
        </w:r>
      </w:del>
      <w:r w:rsidRPr="007A1E81">
        <w:rPr>
          <w:rFonts w:ascii="Times New Roman" w:eastAsia="Times New Roman" w:hAnsi="Times New Roman" w:cs="Times New Roman"/>
          <w:sz w:val="24"/>
          <w:szCs w:val="24"/>
          <w:lang w:bidi="mr-IN"/>
        </w:rPr>
        <w:t xml:space="preserve"> between </w:t>
      </w:r>
      <w:r>
        <w:rPr>
          <w:rFonts w:ascii="Times New Roman" w:eastAsia="Times New Roman" w:hAnsi="Times New Roman" w:cs="Times New Roman"/>
          <w:sz w:val="24"/>
          <w:szCs w:val="24"/>
          <w:lang w:bidi="mr-IN"/>
        </w:rPr>
        <w:t>recent</w:t>
      </w:r>
      <w:r w:rsidRPr="007A1E81">
        <w:rPr>
          <w:rFonts w:ascii="Times New Roman" w:eastAsia="Times New Roman" w:hAnsi="Times New Roman" w:cs="Times New Roman"/>
          <w:sz w:val="24"/>
          <w:szCs w:val="24"/>
          <w:lang w:bidi="mr-IN"/>
        </w:rPr>
        <w:t xml:space="preserve"> cannabis </w:t>
      </w:r>
      <w:r>
        <w:rPr>
          <w:rFonts w:ascii="Times New Roman" w:eastAsia="Times New Roman" w:hAnsi="Times New Roman" w:cs="Times New Roman"/>
          <w:sz w:val="24"/>
          <w:szCs w:val="24"/>
          <w:lang w:bidi="mr-IN"/>
        </w:rPr>
        <w:t xml:space="preserve">users </w:t>
      </w:r>
      <w:r w:rsidRPr="007A1E81">
        <w:rPr>
          <w:rFonts w:ascii="Times New Roman" w:eastAsia="Times New Roman" w:hAnsi="Times New Roman" w:cs="Times New Roman"/>
          <w:sz w:val="24"/>
          <w:szCs w:val="24"/>
          <w:lang w:bidi="mr-IN"/>
        </w:rPr>
        <w:t xml:space="preserve">and </w:t>
      </w:r>
      <w:r>
        <w:rPr>
          <w:rFonts w:ascii="Times New Roman" w:eastAsia="Times New Roman" w:hAnsi="Times New Roman" w:cs="Times New Roman"/>
          <w:sz w:val="24"/>
          <w:szCs w:val="24"/>
          <w:lang w:bidi="mr-IN"/>
        </w:rPr>
        <w:t>non-users</w:t>
      </w:r>
      <w:r w:rsidRPr="007A1E81">
        <w:rPr>
          <w:rFonts w:ascii="Times New Roman" w:eastAsia="Times New Roman" w:hAnsi="Times New Roman" w:cs="Times New Roman"/>
          <w:sz w:val="24"/>
          <w:szCs w:val="24"/>
          <w:lang w:bidi="mr-IN"/>
        </w:rPr>
        <w:t xml:space="preserve">. </w:t>
      </w:r>
    </w:p>
    <w:p w14:paraId="2C2C5960" w14:textId="3718312E" w:rsidR="007A1E81" w:rsidRPr="007A1E81" w:rsidRDefault="00580992"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commentRangeStart w:id="30"/>
      <w:r>
        <w:rPr>
          <w:rFonts w:ascii="Times New Roman" w:eastAsia="Times New Roman" w:hAnsi="Times New Roman" w:cs="Times New Roman"/>
          <w:sz w:val="24"/>
          <w:szCs w:val="24"/>
          <w:lang w:bidi="mr-IN"/>
        </w:rPr>
        <w:t>Daily and occasional users showed n</w:t>
      </w:r>
      <w:r w:rsidR="007A1E81" w:rsidRPr="007A1E81">
        <w:rPr>
          <w:rFonts w:ascii="Times New Roman" w:eastAsia="Times New Roman" w:hAnsi="Times New Roman" w:cs="Times New Roman"/>
          <w:sz w:val="24"/>
          <w:szCs w:val="24"/>
          <w:lang w:bidi="mr-IN"/>
        </w:rPr>
        <w:t xml:space="preserve">o difference in </w:t>
      </w:r>
      <w:del w:id="31" w:author="Brooks-Russell, Ashley" w:date="2023-09-12T09:36:00Z">
        <w:r w:rsidR="007A1E81" w:rsidRPr="007A1E81" w:rsidDel="00FF717F">
          <w:rPr>
            <w:rFonts w:ascii="Times New Roman" w:eastAsia="Times New Roman" w:hAnsi="Times New Roman" w:cs="Times New Roman"/>
            <w:sz w:val="24"/>
            <w:szCs w:val="24"/>
            <w:lang w:bidi="mr-IN"/>
          </w:rPr>
          <w:delText xml:space="preserve">pupil </w:delText>
        </w:r>
      </w:del>
      <w:ins w:id="32" w:author="Brooks-Russell, Ashley" w:date="2023-09-12T09:36:00Z">
        <w:r w:rsidR="00FF717F">
          <w:rPr>
            <w:rFonts w:ascii="Times New Roman" w:eastAsia="Times New Roman" w:hAnsi="Times New Roman" w:cs="Times New Roman"/>
            <w:sz w:val="24"/>
            <w:szCs w:val="24"/>
            <w:lang w:bidi="mr-IN"/>
          </w:rPr>
          <w:t>pupillary light</w:t>
        </w:r>
        <w:r w:rsidR="00FF717F" w:rsidRPr="007A1E81">
          <w:rPr>
            <w:rFonts w:ascii="Times New Roman" w:eastAsia="Times New Roman" w:hAnsi="Times New Roman" w:cs="Times New Roman"/>
            <w:sz w:val="24"/>
            <w:szCs w:val="24"/>
            <w:lang w:bidi="mr-IN"/>
          </w:rPr>
          <w:t xml:space="preserve"> </w:t>
        </w:r>
      </w:ins>
      <w:r w:rsidR="007A1E81" w:rsidRPr="007A1E81">
        <w:rPr>
          <w:rFonts w:ascii="Times New Roman" w:eastAsia="Times New Roman" w:hAnsi="Times New Roman" w:cs="Times New Roman"/>
          <w:sz w:val="24"/>
          <w:szCs w:val="24"/>
          <w:lang w:bidi="mr-IN"/>
        </w:rPr>
        <w:t>response due to acute cannabis use</w:t>
      </w:r>
      <w:r>
        <w:rPr>
          <w:rFonts w:ascii="Times New Roman" w:eastAsia="Times New Roman" w:hAnsi="Times New Roman" w:cs="Times New Roman"/>
          <w:sz w:val="24"/>
          <w:szCs w:val="24"/>
          <w:lang w:bidi="mr-IN"/>
        </w:rPr>
        <w:t xml:space="preserve">, </w:t>
      </w:r>
      <w:r w:rsidR="007A1E81" w:rsidRPr="007A1E81">
        <w:rPr>
          <w:rFonts w:ascii="Times New Roman" w:eastAsia="Times New Roman" w:hAnsi="Times New Roman" w:cs="Times New Roman"/>
          <w:sz w:val="24"/>
          <w:szCs w:val="24"/>
          <w:lang w:bidi="mr-IN"/>
        </w:rPr>
        <w:t>suggest</w:t>
      </w:r>
      <w:r>
        <w:rPr>
          <w:rFonts w:ascii="Times New Roman" w:eastAsia="Times New Roman" w:hAnsi="Times New Roman" w:cs="Times New Roman"/>
          <w:sz w:val="24"/>
          <w:szCs w:val="24"/>
          <w:lang w:bidi="mr-IN"/>
        </w:rPr>
        <w:t>ing</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it</w:t>
      </w:r>
      <w:del w:id="33" w:author="Brooks-Russell, Ashley" w:date="2023-09-12T09:36:00Z">
        <w:r w:rsidDel="00FF717F">
          <w:rPr>
            <w:rFonts w:ascii="Times New Roman" w:eastAsia="Times New Roman" w:hAnsi="Times New Roman" w:cs="Times New Roman"/>
            <w:sz w:val="24"/>
            <w:szCs w:val="24"/>
            <w:lang w:bidi="mr-IN"/>
          </w:rPr>
          <w:delText>’</w:delText>
        </w:r>
      </w:del>
      <w:r>
        <w:rPr>
          <w:rFonts w:ascii="Times New Roman" w:eastAsia="Times New Roman" w:hAnsi="Times New Roman" w:cs="Times New Roman"/>
          <w:sz w:val="24"/>
          <w:szCs w:val="24"/>
          <w:lang w:bidi="mr-IN"/>
        </w:rPr>
        <w:t>s</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use as a</w:t>
      </w:r>
      <w:r w:rsidR="007A1E81" w:rsidRPr="007A1E81">
        <w:rPr>
          <w:rFonts w:ascii="Times New Roman" w:eastAsia="Times New Roman" w:hAnsi="Times New Roman" w:cs="Times New Roman"/>
          <w:sz w:val="24"/>
          <w:szCs w:val="24"/>
          <w:lang w:bidi="mr-IN"/>
        </w:rPr>
        <w:t xml:space="preserve"> potential biomarker of recent use</w:t>
      </w:r>
      <w:r>
        <w:rPr>
          <w:rFonts w:ascii="Times New Roman" w:eastAsia="Times New Roman" w:hAnsi="Times New Roman" w:cs="Times New Roman"/>
          <w:sz w:val="24"/>
          <w:szCs w:val="24"/>
          <w:lang w:bidi="mr-IN"/>
        </w:rPr>
        <w:t>,</w:t>
      </w:r>
      <w:r w:rsidR="007A1E81" w:rsidRPr="007A1E81">
        <w:rPr>
          <w:rFonts w:ascii="Times New Roman" w:eastAsia="Times New Roman" w:hAnsi="Times New Roman" w:cs="Times New Roman"/>
          <w:sz w:val="24"/>
          <w:szCs w:val="24"/>
          <w:lang w:bidi="mr-IN"/>
        </w:rPr>
        <w:t xml:space="preserve"> invariant to cannabis tolerance.</w:t>
      </w:r>
      <w:commentRangeEnd w:id="30"/>
      <w:r w:rsidR="00E3758A">
        <w:rPr>
          <w:rStyle w:val="CommentReference"/>
        </w:rPr>
        <w:commentReference w:id="30"/>
      </w:r>
    </w:p>
    <w:p w14:paraId="0A86FCE5" w14:textId="5E698CAF" w:rsidR="007A1E81" w:rsidRPr="007A1E81" w:rsidRDefault="007A1E81"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Models using f</w:t>
      </w:r>
      <w:r w:rsidRPr="007A1E81">
        <w:rPr>
          <w:rFonts w:ascii="Times New Roman" w:eastAsia="Times New Roman" w:hAnsi="Times New Roman" w:cs="Times New Roman"/>
          <w:sz w:val="24"/>
          <w:szCs w:val="24"/>
          <w:lang w:bidi="mr-IN"/>
        </w:rPr>
        <w:t>unctional data methods</w:t>
      </w:r>
      <w:r>
        <w:rPr>
          <w:rFonts w:ascii="Times New Roman" w:eastAsia="Times New Roman" w:hAnsi="Times New Roman" w:cs="Times New Roman"/>
          <w:sz w:val="24"/>
          <w:szCs w:val="24"/>
          <w:lang w:bidi="mr-IN"/>
        </w:rPr>
        <w:t xml:space="preserve"> </w:t>
      </w:r>
      <w:del w:id="34" w:author="Brooks-Russell, Ashley" w:date="2023-09-12T17:11:00Z">
        <w:r w:rsidRPr="007A1E81" w:rsidDel="00CD42B5">
          <w:rPr>
            <w:rFonts w:ascii="Times New Roman" w:eastAsia="Times New Roman" w:hAnsi="Times New Roman" w:cs="Times New Roman"/>
            <w:sz w:val="24"/>
            <w:szCs w:val="24"/>
            <w:lang w:bidi="mr-IN"/>
          </w:rPr>
          <w:delText xml:space="preserve">show </w:delText>
        </w:r>
      </w:del>
      <w:ins w:id="35" w:author="Brooks-Russell, Ashley" w:date="2023-09-12T17:11:00Z">
        <w:r w:rsidR="00CD42B5">
          <w:rPr>
            <w:rFonts w:ascii="Times New Roman" w:eastAsia="Times New Roman" w:hAnsi="Times New Roman" w:cs="Times New Roman"/>
            <w:sz w:val="24"/>
            <w:szCs w:val="24"/>
            <w:lang w:bidi="mr-IN"/>
          </w:rPr>
          <w:t>have promise for improving</w:t>
        </w:r>
      </w:ins>
      <w:del w:id="36" w:author="Brooks-Russell, Ashley" w:date="2023-09-12T17:11:00Z">
        <w:r w:rsidRPr="007A1E81" w:rsidDel="00CD42B5">
          <w:rPr>
            <w:rFonts w:ascii="Times New Roman" w:eastAsia="Times New Roman" w:hAnsi="Times New Roman" w:cs="Times New Roman"/>
            <w:sz w:val="24"/>
            <w:szCs w:val="24"/>
            <w:lang w:bidi="mr-IN"/>
          </w:rPr>
          <w:delText>higher</w:delText>
        </w:r>
      </w:del>
      <w:r w:rsidRPr="007A1E81">
        <w:rPr>
          <w:rFonts w:ascii="Times New Roman" w:eastAsia="Times New Roman" w:hAnsi="Times New Roman" w:cs="Times New Roman"/>
          <w:sz w:val="24"/>
          <w:szCs w:val="24"/>
          <w:lang w:bidi="mr-IN"/>
        </w:rPr>
        <w:t xml:space="preserve"> prediction than</w:t>
      </w:r>
      <w:r>
        <w:rPr>
          <w:rFonts w:ascii="Times New Roman" w:eastAsia="Times New Roman" w:hAnsi="Times New Roman" w:cs="Times New Roman"/>
          <w:sz w:val="24"/>
          <w:szCs w:val="24"/>
          <w:lang w:bidi="mr-IN"/>
        </w:rPr>
        <w:t xml:space="preserve"> models using</w:t>
      </w:r>
      <w:r w:rsidRPr="007A1E81">
        <w:rPr>
          <w:rFonts w:ascii="Times New Roman" w:eastAsia="Times New Roman" w:hAnsi="Times New Roman" w:cs="Times New Roman"/>
          <w:sz w:val="24"/>
          <w:szCs w:val="24"/>
          <w:lang w:bidi="mr-IN"/>
        </w:rPr>
        <w:t xml:space="preserve"> single value </w:t>
      </w:r>
      <w:commentRangeStart w:id="37"/>
      <w:r w:rsidRPr="007A1E81">
        <w:rPr>
          <w:rFonts w:ascii="Times New Roman" w:eastAsia="Times New Roman" w:hAnsi="Times New Roman" w:cs="Times New Roman"/>
          <w:sz w:val="24"/>
          <w:szCs w:val="24"/>
          <w:lang w:bidi="mr-IN"/>
        </w:rPr>
        <w:t>summaries</w:t>
      </w:r>
      <w:commentRangeEnd w:id="37"/>
      <w:r w:rsidR="00CD42B5">
        <w:rPr>
          <w:rStyle w:val="CommentReference"/>
        </w:rPr>
        <w:commentReference w:id="37"/>
      </w:r>
      <w:r w:rsidRPr="007A1E81">
        <w:rPr>
          <w:rFonts w:ascii="Times New Roman" w:eastAsia="Times New Roman" w:hAnsi="Times New Roman" w:cs="Times New Roman"/>
          <w:sz w:val="24"/>
          <w:szCs w:val="24"/>
          <w:lang w:bidi="mr-IN"/>
        </w:rPr>
        <w:t>.</w:t>
      </w:r>
    </w:p>
    <w:p w14:paraId="25258D82"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3237F90" w14:textId="65811C3F" w:rsidR="00AC729D"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INTRODUCTION</w:t>
      </w:r>
      <w:r w:rsidR="00AC729D">
        <w:rPr>
          <w:rFonts w:ascii="Times New Roman" w:hAnsi="Times New Roman" w:cs="Times New Roman"/>
          <w:sz w:val="24"/>
          <w:szCs w:val="24"/>
        </w:rPr>
        <w:t>:</w:t>
      </w:r>
    </w:p>
    <w:p w14:paraId="73E17DE4" w14:textId="07E09BA3"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w:t>
      </w:r>
      <w:ins w:id="38" w:author="Brooks-Russell, Ashley" w:date="2023-09-12T10:08:00Z">
        <w:r w:rsidR="00F26F64">
          <w:rPr>
            <w:rFonts w:ascii="Times New Roman" w:hAnsi="Times New Roman" w:cs="Times New Roman"/>
            <w:sz w:val="24"/>
            <w:szCs w:val="24"/>
          </w:rPr>
          <w:t>,</w:t>
        </w:r>
      </w:ins>
      <w:r w:rsidRPr="00B11D1C">
        <w:rPr>
          <w:rFonts w:ascii="Times New Roman" w:hAnsi="Times New Roman" w:cs="Times New Roman"/>
          <w:sz w:val="24"/>
          <w:szCs w:val="24"/>
        </w:rPr>
        <w:t xml:space="preserve"> and adults aged 18-25</w:t>
      </w:r>
      <w:ins w:id="39" w:author="Brooks-Russell, Ashley" w:date="2023-09-12T10:08:00Z">
        <w:r w:rsidR="00F26F64">
          <w:rPr>
            <w:rFonts w:ascii="Times New Roman" w:hAnsi="Times New Roman" w:cs="Times New Roman"/>
            <w:sz w:val="24"/>
            <w:szCs w:val="24"/>
          </w:rPr>
          <w:t>,</w:t>
        </w:r>
      </w:ins>
      <w:r w:rsidRPr="00B11D1C">
        <w:rPr>
          <w:rFonts w:ascii="Times New Roman" w:hAnsi="Times New Roman" w:cs="Times New Roman"/>
          <w:sz w:val="24"/>
          <w:szCs w:val="24"/>
        </w:rPr>
        <w:t xml:space="preserve">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 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w:t>
      </w:r>
      <w:commentRangeStart w:id="40"/>
      <w:r w:rsidRPr="00B11D1C">
        <w:rPr>
          <w:rFonts w:ascii="Times New Roman" w:hAnsi="Times New Roman" w:cs="Times New Roman"/>
          <w:sz w:val="24"/>
          <w:szCs w:val="24"/>
        </w:rPr>
        <w:t xml:space="preserve">2018 </w:t>
      </w:r>
      <w:commentRangeEnd w:id="40"/>
      <w:r w:rsidR="00FF717F">
        <w:rPr>
          <w:rStyle w:val="CommentReference"/>
        </w:rPr>
        <w:commentReference w:id="40"/>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xml:space="preserve">. </w:t>
      </w:r>
      <w:ins w:id="41" w:author="Brooks-Russell, Ashley" w:date="2023-09-12T10:09:00Z">
        <w:r w:rsidR="00F26F64">
          <w:rPr>
            <w:rFonts w:ascii="Times New Roman" w:hAnsi="Times New Roman" w:cs="Times New Roman"/>
            <w:sz w:val="24"/>
            <w:szCs w:val="24"/>
          </w:rPr>
          <w:t>Although the</w:t>
        </w:r>
        <w:r w:rsidR="006A01D5">
          <w:rPr>
            <w:rFonts w:ascii="Times New Roman" w:hAnsi="Times New Roman" w:cs="Times New Roman"/>
            <w:sz w:val="24"/>
            <w:szCs w:val="24"/>
          </w:rPr>
          <w:t xml:space="preserve">re is mixed evidence </w:t>
        </w:r>
      </w:ins>
      <w:del w:id="42" w:author="Brooks-Russell, Ashley" w:date="2023-09-12T10:09:00Z">
        <w:r w:rsidR="00904042" w:rsidDel="006A01D5">
          <w:rPr>
            <w:rFonts w:ascii="Times New Roman" w:hAnsi="Times New Roman" w:cs="Times New Roman"/>
            <w:sz w:val="24"/>
            <w:szCs w:val="24"/>
          </w:rPr>
          <w:delText>Additionally, c</w:delText>
        </w:r>
        <w:r w:rsidDel="006A01D5">
          <w:rPr>
            <w:rFonts w:ascii="Times New Roman" w:hAnsi="Times New Roman" w:cs="Times New Roman"/>
            <w:sz w:val="24"/>
            <w:szCs w:val="24"/>
          </w:rPr>
          <w:delText xml:space="preserve">annabis consumption at or before work is of concern to employers </w:delText>
        </w:r>
      </w:del>
      <w:r>
        <w:rPr>
          <w:rFonts w:ascii="Times New Roman" w:hAnsi="Times New Roman" w:cs="Times New Roman"/>
          <w:sz w:val="24"/>
          <w:szCs w:val="24"/>
        </w:rPr>
        <w:t>with regard</w:t>
      </w:r>
      <w:del w:id="43" w:author="Brooks-Russell, Ashley" w:date="2023-09-12T10:09:00Z">
        <w:r w:rsidDel="006A01D5">
          <w:rPr>
            <w:rFonts w:ascii="Times New Roman" w:hAnsi="Times New Roman" w:cs="Times New Roman"/>
            <w:sz w:val="24"/>
            <w:szCs w:val="24"/>
          </w:rPr>
          <w:delText>s</w:delText>
        </w:r>
      </w:del>
      <w:r>
        <w:rPr>
          <w:rFonts w:ascii="Times New Roman" w:hAnsi="Times New Roman" w:cs="Times New Roman"/>
          <w:sz w:val="24"/>
          <w:szCs w:val="24"/>
        </w:rPr>
        <w:t xml:space="preserve">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del w:id="44" w:author="Brooks-Russell, Ashley" w:date="2023-09-12T10:10:00Z">
        <w:r w:rsidR="00904042" w:rsidDel="00342D25">
          <w:rPr>
            <w:rFonts w:ascii="Times New Roman" w:hAnsi="Times New Roman" w:cs="Times New Roman"/>
            <w:sz w:val="24"/>
            <w:szCs w:val="24"/>
          </w:rPr>
          <w:delText>;</w:delText>
        </w:r>
      </w:del>
      <w:ins w:id="45" w:author="Brooks-Russell, Ashley" w:date="2023-09-12T10:10:00Z">
        <w:r w:rsidR="00342D25">
          <w:rPr>
            <w:rFonts w:ascii="Times New Roman" w:hAnsi="Times New Roman" w:cs="Times New Roman"/>
            <w:sz w:val="24"/>
            <w:szCs w:val="24"/>
          </w:rPr>
          <w:t>,</w:t>
        </w:r>
      </w:ins>
      <w:r w:rsidR="00904042">
        <w:rPr>
          <w:rFonts w:ascii="Times New Roman" w:hAnsi="Times New Roman" w:cs="Times New Roman"/>
          <w:sz w:val="24"/>
          <w:szCs w:val="24"/>
        </w:rPr>
        <w:t xml:space="preserve"> </w:t>
      </w:r>
      <w:ins w:id="46" w:author="Brooks-Russell, Ashley" w:date="2023-09-12T10:10:00Z">
        <w:r w:rsidR="00342D25">
          <w:rPr>
            <w:rFonts w:ascii="Times New Roman" w:hAnsi="Times New Roman" w:cs="Times New Roman"/>
            <w:sz w:val="24"/>
            <w:szCs w:val="24"/>
          </w:rPr>
          <w:t xml:space="preserve">with temporality of exposure being a major limitation of the extant literature </w:t>
        </w:r>
      </w:ins>
      <w:del w:id="47" w:author="Brooks-Russell, Ashley" w:date="2023-09-12T10:10:00Z">
        <w:r w:rsidR="00904042" w:rsidDel="00342D25">
          <w:rPr>
            <w:rFonts w:ascii="Times New Roman" w:hAnsi="Times New Roman" w:cs="Times New Roman"/>
            <w:sz w:val="24"/>
            <w:szCs w:val="24"/>
          </w:rPr>
          <w:delText>however</w:delText>
        </w:r>
        <w:r w:rsidDel="00342D25">
          <w:rPr>
            <w:rFonts w:ascii="Times New Roman" w:hAnsi="Times New Roman" w:cs="Times New Roman"/>
            <w:sz w:val="24"/>
            <w:szCs w:val="24"/>
          </w:rPr>
          <w:delText xml:space="preserve">, the </w:delText>
        </w:r>
        <w:r w:rsidR="00904042" w:rsidDel="00342D25">
          <w:rPr>
            <w:rFonts w:ascii="Times New Roman" w:hAnsi="Times New Roman" w:cs="Times New Roman"/>
            <w:sz w:val="24"/>
            <w:szCs w:val="24"/>
          </w:rPr>
          <w:delText>research on this association</w:delText>
        </w:r>
        <w:r w:rsidDel="00342D25">
          <w:rPr>
            <w:rFonts w:ascii="Times New Roman" w:hAnsi="Times New Roman" w:cs="Times New Roman"/>
            <w:sz w:val="24"/>
            <w:szCs w:val="24"/>
          </w:rPr>
          <w:delText xml:space="preserve"> is mixed </w:delText>
        </w:r>
      </w:del>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48" w:author="Brooks-Russell, Ashley" w:date="2023-09-12T10:10:00Z">
        <w:r w:rsidDel="00342D25">
          <w:rPr>
            <w:rFonts w:ascii="Times New Roman" w:hAnsi="Times New Roman" w:cs="Times New Roman"/>
            <w:sz w:val="24"/>
            <w:szCs w:val="24"/>
          </w:rPr>
          <w:delText xml:space="preserve">with temporality of exposure being a major </w:delText>
        </w:r>
        <w:r w:rsidR="007B5F34" w:rsidDel="00342D25">
          <w:rPr>
            <w:rFonts w:ascii="Times New Roman" w:hAnsi="Times New Roman" w:cs="Times New Roman"/>
            <w:sz w:val="24"/>
            <w:szCs w:val="24"/>
          </w:rPr>
          <w:delText>limitation of the extant literature</w:delText>
        </w:r>
      </w:del>
      <w:ins w:id="49" w:author="Brooks-Russell, Ashley" w:date="2023-09-12T10:10:00Z">
        <w:r w:rsidR="00342D25">
          <w:rPr>
            <w:rFonts w:ascii="Times New Roman" w:hAnsi="Times New Roman" w:cs="Times New Roman"/>
            <w:sz w:val="24"/>
            <w:szCs w:val="24"/>
          </w:rPr>
          <w:t xml:space="preserve"> cannabis consumption at or before work is of concern to employers, especially for employees involved in safety sensitive tasks</w:t>
        </w:r>
      </w:ins>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w:t>
      </w:r>
      <w:del w:id="50" w:author="Brooks-Russell, Ashley" w:date="2023-09-12T10:10:00Z">
        <w:r w:rsidR="00D94644" w:rsidDel="00342D25">
          <w:rPr>
            <w:rFonts w:ascii="Times New Roman" w:hAnsi="Times New Roman" w:cs="Times New Roman"/>
            <w:sz w:val="24"/>
            <w:szCs w:val="24"/>
          </w:rPr>
          <w:delText xml:space="preserve">particularly </w:delText>
        </w:r>
      </w:del>
      <w:ins w:id="51" w:author="Brooks-Russell, Ashley" w:date="2023-09-12T10:10:00Z">
        <w:r w:rsidR="00342D25">
          <w:rPr>
            <w:rFonts w:ascii="Times New Roman" w:hAnsi="Times New Roman" w:cs="Times New Roman"/>
            <w:sz w:val="24"/>
            <w:szCs w:val="24"/>
          </w:rPr>
          <w:t xml:space="preserve">such as </w:t>
        </w:r>
      </w:ins>
      <w:r w:rsidR="00D94644">
        <w:rPr>
          <w:rFonts w:ascii="Times New Roman" w:hAnsi="Times New Roman" w:cs="Times New Roman"/>
          <w:sz w:val="24"/>
          <w:szCs w:val="24"/>
        </w:rPr>
        <w:t xml:space="preserve">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w:t>
      </w:r>
      <w:r>
        <w:rPr>
          <w:rFonts w:ascii="Times New Roman" w:hAnsi="Times New Roman" w:cs="Times New Roman"/>
          <w:sz w:val="24"/>
          <w:szCs w:val="24"/>
        </w:rPr>
        <w:lastRenderedPageBreak/>
        <w:t xml:space="preserve">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2F310F6C" w:rsidR="00AC729D" w:rsidRDefault="00F210DD" w:rsidP="00AC729D">
      <w:pPr>
        <w:spacing w:after="0" w:line="480" w:lineRule="auto"/>
        <w:ind w:firstLine="720"/>
        <w:rPr>
          <w:ins w:id="52" w:author="Brooks-Russell, Ashley" w:date="2023-09-12T10:24:00Z"/>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 xml:space="preserve">Studies of the pupillary light reflex in cannabis users have yielded inconsistent </w:t>
      </w:r>
      <w:commentRangeStart w:id="53"/>
      <w:r w:rsidR="006718EF">
        <w:rPr>
          <w:rFonts w:ascii="Times New Roman" w:hAnsi="Times New Roman" w:cs="Times New Roman"/>
          <w:sz w:val="24"/>
          <w:szCs w:val="24"/>
        </w:rPr>
        <w:t>results</w:t>
      </w:r>
      <w:r w:rsidR="00AC729D">
        <w:rPr>
          <w:rFonts w:ascii="Times New Roman" w:hAnsi="Times New Roman" w:cs="Times New Roman"/>
          <w:sz w:val="24"/>
          <w:szCs w:val="24"/>
        </w:rPr>
        <w:t xml:space="preserve"> </w:t>
      </w:r>
      <w:commentRangeEnd w:id="53"/>
      <w:r w:rsidR="00D22C5A">
        <w:rPr>
          <w:rStyle w:val="CommentReference"/>
        </w:rPr>
        <w:commentReference w:id="53"/>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 xml:space="preserve">cannabis use in the workplace and other </w:t>
      </w:r>
      <w:del w:id="54" w:author="Brooks-Russell, Ashley" w:date="2023-09-12T10:13:00Z">
        <w:r w:rsidR="00101F45" w:rsidDel="00F76B14">
          <w:rPr>
            <w:rFonts w:ascii="Times New Roman" w:hAnsi="Times New Roman" w:cs="Times New Roman"/>
            <w:sz w:val="24"/>
            <w:szCs w:val="24"/>
          </w:rPr>
          <w:delText xml:space="preserve">controlled </w:delText>
        </w:r>
      </w:del>
      <w:ins w:id="55" w:author="Brooks-Russell, Ashley" w:date="2023-09-12T10:13:00Z">
        <w:r w:rsidR="00F76B14">
          <w:rPr>
            <w:rFonts w:ascii="Times New Roman" w:hAnsi="Times New Roman" w:cs="Times New Roman"/>
            <w:sz w:val="24"/>
            <w:szCs w:val="24"/>
          </w:rPr>
          <w:t xml:space="preserve">safety sensitive </w:t>
        </w:r>
      </w:ins>
      <w:r w:rsidR="00101F45">
        <w:rPr>
          <w:rFonts w:ascii="Times New Roman" w:hAnsi="Times New Roman" w:cs="Times New Roman"/>
          <w:sz w:val="24"/>
          <w:szCs w:val="24"/>
        </w:rPr>
        <w:t>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454401C" w14:textId="713015D6" w:rsidR="006B7D2F" w:rsidRDefault="006B7D2F" w:rsidP="00AC729D">
      <w:pPr>
        <w:spacing w:after="0" w:line="480" w:lineRule="auto"/>
        <w:ind w:firstLine="720"/>
        <w:rPr>
          <w:rFonts w:ascii="Times New Roman" w:hAnsi="Times New Roman" w:cs="Times New Roman"/>
          <w:sz w:val="24"/>
          <w:szCs w:val="24"/>
        </w:rPr>
      </w:pPr>
      <w:ins w:id="56" w:author="Brooks-Russell, Ashley" w:date="2023-09-12T10:24:00Z">
        <w:r>
          <w:rPr>
            <w:rFonts w:ascii="Times New Roman" w:hAnsi="Times New Roman" w:cs="Times New Roman"/>
            <w:sz w:val="24"/>
            <w:szCs w:val="24"/>
          </w:rPr>
          <w:t>[</w:t>
        </w:r>
        <w:commentRangeStart w:id="57"/>
        <w:r>
          <w:rPr>
            <w:rFonts w:ascii="Times New Roman" w:hAnsi="Times New Roman" w:cs="Times New Roman"/>
            <w:sz w:val="24"/>
            <w:szCs w:val="24"/>
          </w:rPr>
          <w:t>I think introduce figure 1 here – before Steinhart</w:t>
        </w:r>
      </w:ins>
      <w:commentRangeEnd w:id="57"/>
      <w:r w:rsidR="00E3758A">
        <w:rPr>
          <w:rStyle w:val="CommentReference"/>
        </w:rPr>
        <w:commentReference w:id="57"/>
      </w:r>
      <w:ins w:id="58" w:author="Brooks-Russell, Ashley" w:date="2023-09-12T10:24:00Z">
        <w:r>
          <w:rPr>
            <w:rFonts w:ascii="Times New Roman" w:hAnsi="Times New Roman" w:cs="Times New Roman"/>
            <w:sz w:val="24"/>
            <w:szCs w:val="24"/>
          </w:rPr>
          <w:t>]</w:t>
        </w:r>
      </w:ins>
    </w:p>
    <w:p w14:paraId="5A0D5444" w14:textId="3698533F"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w:t>
      </w:r>
      <w:del w:id="59" w:author="Brooks-Russell, Ashley" w:date="2023-09-12T10:13:00Z">
        <w:r w:rsidRPr="00105272" w:rsidDel="00F76B14">
          <w:rPr>
            <w:rFonts w:ascii="Times New Roman" w:hAnsi="Times New Roman" w:cs="Times New Roman"/>
            <w:color w:val="000000"/>
            <w:sz w:val="24"/>
            <w:szCs w:val="24"/>
          </w:rPr>
          <w:delText xml:space="preserve">evidence </w:delText>
        </w:r>
      </w:del>
      <w:r w:rsidRPr="00105272">
        <w:rPr>
          <w:rFonts w:ascii="Times New Roman" w:hAnsi="Times New Roman" w:cs="Times New Roman"/>
          <w:color w:val="000000"/>
          <w:sz w:val="24"/>
          <w:szCs w:val="24"/>
        </w:rPr>
        <w:t xml:space="preserve">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del w:id="60" w:author="Brooks-Russell, Ashley" w:date="2023-09-12T10:13:00Z">
        <w:r w:rsidDel="00F76B14">
          <w:rPr>
            <w:rFonts w:ascii="Times New Roman" w:hAnsi="Times New Roman" w:cs="Times New Roman"/>
            <w:color w:val="000000"/>
            <w:sz w:val="24"/>
            <w:szCs w:val="24"/>
          </w:rPr>
          <w:delText>is</w:delText>
        </w:r>
        <w:r w:rsidRPr="00105272" w:rsidDel="00F76B14">
          <w:rPr>
            <w:rFonts w:ascii="Times New Roman" w:hAnsi="Times New Roman" w:cs="Times New Roman"/>
            <w:color w:val="000000"/>
            <w:sz w:val="24"/>
            <w:szCs w:val="24"/>
          </w:rPr>
          <w:delText xml:space="preserve"> </w:delText>
        </w:r>
      </w:del>
      <w:ins w:id="61" w:author="Brooks-Russell, Ashley" w:date="2023-09-12T10:13:00Z">
        <w:r w:rsidR="00F76B14">
          <w:rPr>
            <w:rFonts w:ascii="Times New Roman" w:hAnsi="Times New Roman" w:cs="Times New Roman"/>
            <w:color w:val="000000"/>
            <w:sz w:val="24"/>
            <w:szCs w:val="24"/>
          </w:rPr>
          <w:t>was</w:t>
        </w:r>
        <w:r w:rsidR="00F76B14"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 xml:space="preserve">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 xml:space="preserve">Both occasional and daily cannabis users displayed this response, to a </w:t>
      </w:r>
      <w:r w:rsidR="00101F45">
        <w:rPr>
          <w:rFonts w:ascii="Times New Roman" w:hAnsi="Times New Roman" w:cs="Times New Roman"/>
          <w:color w:val="000000"/>
          <w:sz w:val="24"/>
          <w:szCs w:val="24"/>
        </w:rPr>
        <w:lastRenderedPageBreak/>
        <w:t>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w:t>
      </w:r>
      <w:ins w:id="62" w:author="Brooks-Russell, Ashley" w:date="2023-09-12T10:14:00Z">
        <w:r w:rsidR="00F76B14">
          <w:rPr>
            <w:rFonts w:ascii="Times New Roman" w:hAnsi="Times New Roman" w:cs="Times New Roman"/>
            <w:color w:val="000000"/>
            <w:sz w:val="24"/>
            <w:szCs w:val="24"/>
          </w:rPr>
          <w:t xml:space="preserve">. </w:t>
        </w:r>
        <w:commentRangeStart w:id="63"/>
        <w:proofErr w:type="gramStart"/>
        <w:r w:rsidR="00F76B14">
          <w:rPr>
            <w:rFonts w:ascii="Times New Roman" w:hAnsi="Times New Roman" w:cs="Times New Roman"/>
            <w:color w:val="000000"/>
            <w:sz w:val="24"/>
            <w:szCs w:val="24"/>
          </w:rPr>
          <w:t>A</w:t>
        </w:r>
        <w:proofErr w:type="gramEnd"/>
        <w:r w:rsidR="00FC4507">
          <w:rPr>
            <w:rFonts w:ascii="Times New Roman" w:hAnsi="Times New Roman" w:cs="Times New Roman"/>
            <w:color w:val="000000"/>
            <w:sz w:val="24"/>
            <w:szCs w:val="24"/>
          </w:rPr>
          <w:t xml:space="preserve"> example</w:t>
        </w:r>
      </w:ins>
      <w:commentRangeEnd w:id="63"/>
      <w:ins w:id="64" w:author="Brooks-Russell, Ashley" w:date="2023-09-12T10:24:00Z">
        <w:r w:rsidR="006B7D2F">
          <w:rPr>
            <w:rStyle w:val="CommentReference"/>
          </w:rPr>
          <w:commentReference w:id="63"/>
        </w:r>
      </w:ins>
      <w:ins w:id="65" w:author="Brooks-Russell, Ashley" w:date="2023-09-12T10:14:00Z">
        <w:r w:rsidR="00FC4507">
          <w:rPr>
            <w:rFonts w:ascii="Times New Roman" w:hAnsi="Times New Roman" w:cs="Times New Roman"/>
            <w:color w:val="000000"/>
            <w:sz w:val="24"/>
            <w:szCs w:val="24"/>
          </w:rPr>
          <w:t xml:space="preserve"> pupillary light response trajectory is</w:t>
        </w:r>
      </w:ins>
      <w:r w:rsidRPr="00105272">
        <w:rPr>
          <w:rFonts w:ascii="Times New Roman" w:hAnsi="Times New Roman" w:cs="Times New Roman"/>
          <w:color w:val="000000"/>
          <w:sz w:val="24"/>
          <w:szCs w:val="24"/>
        </w:rPr>
        <w:t xml:space="preserve"> depicted in F</w:t>
      </w:r>
      <w:commentRangeStart w:id="66"/>
      <w:r w:rsidRPr="00105272">
        <w:rPr>
          <w:rFonts w:ascii="Times New Roman" w:hAnsi="Times New Roman" w:cs="Times New Roman"/>
          <w:color w:val="000000"/>
          <w:sz w:val="24"/>
          <w:szCs w:val="24"/>
        </w:rPr>
        <w:t>igure 1</w:t>
      </w:r>
      <w:commentRangeEnd w:id="66"/>
      <w:r w:rsidR="009D1B32">
        <w:rPr>
          <w:rStyle w:val="CommentReference"/>
        </w:rPr>
        <w:commentReference w:id="66"/>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to better discriminate </w:t>
      </w:r>
      <w:ins w:id="67" w:author="Brooks-Russell, Ashley" w:date="2023-09-12T10:17:00Z">
        <w:r w:rsidR="009D1B32">
          <w:rPr>
            <w:rFonts w:ascii="Times New Roman" w:hAnsi="Times New Roman" w:cs="Times New Roman"/>
            <w:color w:val="000000"/>
            <w:sz w:val="24"/>
            <w:szCs w:val="24"/>
          </w:rPr>
          <w:t xml:space="preserve">between recent cannabis use and no cannabis use, or </w:t>
        </w:r>
      </w:ins>
      <w:del w:id="68" w:author="Brooks-Russell, Ashley" w:date="2023-09-12T10:17:00Z">
        <w:r w:rsidRPr="00105272" w:rsidDel="009D1B32">
          <w:rPr>
            <w:rFonts w:ascii="Times New Roman" w:hAnsi="Times New Roman" w:cs="Times New Roman"/>
            <w:color w:val="000000"/>
            <w:sz w:val="24"/>
            <w:szCs w:val="24"/>
          </w:rPr>
          <w:delText xml:space="preserve">between </w:delText>
        </w:r>
      </w:del>
      <w:ins w:id="69" w:author="Brooks-Russell, Ashley" w:date="2023-09-12T10:17:00Z">
        <w:r w:rsidR="009D1B32">
          <w:rPr>
            <w:rFonts w:ascii="Times New Roman" w:hAnsi="Times New Roman" w:cs="Times New Roman"/>
            <w:color w:val="000000"/>
            <w:sz w:val="24"/>
            <w:szCs w:val="24"/>
          </w:rPr>
          <w:t>based on</w:t>
        </w:r>
        <w:r w:rsidR="009D1B32"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 xml:space="preserve">cannabis use </w:t>
      </w:r>
      <w:del w:id="70" w:author="Brooks-Russell, Ashley" w:date="2023-09-12T10:17:00Z">
        <w:r w:rsidRPr="00105272" w:rsidDel="009D1B32">
          <w:rPr>
            <w:rFonts w:ascii="Times New Roman" w:hAnsi="Times New Roman" w:cs="Times New Roman"/>
            <w:color w:val="000000"/>
            <w:sz w:val="24"/>
            <w:szCs w:val="24"/>
          </w:rPr>
          <w:delText>groups</w:delText>
        </w:r>
      </w:del>
      <w:ins w:id="71" w:author="Brooks-Russell, Ashley" w:date="2023-09-12T10:17:00Z">
        <w:r w:rsidR="009D1B32">
          <w:rPr>
            <w:rFonts w:ascii="Times New Roman" w:hAnsi="Times New Roman" w:cs="Times New Roman"/>
            <w:color w:val="000000"/>
            <w:sz w:val="24"/>
            <w:szCs w:val="24"/>
          </w:rPr>
          <w:t xml:space="preserve">history (daily versus </w:t>
        </w:r>
      </w:ins>
      <w:ins w:id="72" w:author="Brooks-Russell, Ashley" w:date="2023-09-12T10:18:00Z">
        <w:r w:rsidR="009D1B32">
          <w:rPr>
            <w:rFonts w:ascii="Times New Roman" w:hAnsi="Times New Roman" w:cs="Times New Roman"/>
            <w:color w:val="000000"/>
            <w:sz w:val="24"/>
            <w:szCs w:val="24"/>
          </w:rPr>
          <w:t>occasional</w:t>
        </w:r>
      </w:ins>
      <w:ins w:id="73" w:author="Brooks-Russell, Ashley" w:date="2023-09-12T10:17:00Z">
        <w:r w:rsidR="009D1B32">
          <w:rPr>
            <w:rFonts w:ascii="Times New Roman" w:hAnsi="Times New Roman" w:cs="Times New Roman"/>
            <w:color w:val="000000"/>
            <w:sz w:val="24"/>
            <w:szCs w:val="24"/>
          </w:rPr>
          <w:t>)</w:t>
        </w:r>
      </w:ins>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60091A14"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del w:id="74" w:author="Brooks-Russell, Ashley" w:date="2023-09-12T10:25:00Z">
        <w:r w:rsidR="00101F45" w:rsidDel="000C09F5">
          <w:rPr>
            <w:rFonts w:ascii="Times New Roman" w:hAnsi="Times New Roman" w:cs="Times New Roman"/>
            <w:sz w:val="24"/>
            <w:szCs w:val="24"/>
          </w:rPr>
          <w:delText>pupil diameter</w:delText>
        </w:r>
      </w:del>
      <w:ins w:id="75" w:author="Brooks-Russell, Ashley" w:date="2023-09-12T10:25:00Z">
        <w:r w:rsidR="000C09F5">
          <w:rPr>
            <w:rFonts w:ascii="Times New Roman" w:hAnsi="Times New Roman" w:cs="Times New Roman"/>
            <w:sz w:val="24"/>
            <w:szCs w:val="24"/>
          </w:rPr>
          <w:t>information</w:t>
        </w:r>
      </w:ins>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We first use the full pupil</w:t>
      </w:r>
      <w:ins w:id="76" w:author="Brooks-Russell, Ashley" w:date="2023-09-12T10:25:00Z">
        <w:r w:rsidR="000C09F5">
          <w:rPr>
            <w:rFonts w:ascii="Times New Roman" w:hAnsi="Times New Roman" w:cs="Times New Roman"/>
            <w:sz w:val="24"/>
            <w:szCs w:val="24"/>
          </w:rPr>
          <w:t xml:space="preserve"> light</w:t>
        </w:r>
      </w:ins>
      <w:r>
        <w:rPr>
          <w:rFonts w:ascii="Times New Roman" w:hAnsi="Times New Roman" w:cs="Times New Roman"/>
          <w:sz w:val="24"/>
          <w:szCs w:val="24"/>
        </w:rPr>
        <w:t xml:space="preserve">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w:t>
      </w:r>
      <w:ins w:id="77" w:author="Brooks-Russell, Ashley" w:date="2023-09-12T10:26:00Z">
        <w:r w:rsidR="000C09F5">
          <w:rPr>
            <w:rFonts w:ascii="Times New Roman" w:hAnsi="Times New Roman" w:cs="Times New Roman"/>
            <w:sz w:val="24"/>
            <w:szCs w:val="24"/>
          </w:rPr>
          <w:t xml:space="preserve">a history of </w:t>
        </w:r>
      </w:ins>
      <w:r>
        <w:rPr>
          <w:rFonts w:ascii="Times New Roman" w:hAnsi="Times New Roman" w:cs="Times New Roman"/>
          <w:sz w:val="24"/>
          <w:szCs w:val="24"/>
        </w:rPr>
        <w:t>no</w:t>
      </w:r>
      <w:ins w:id="78" w:author="Brooks-Russell, Ashley" w:date="2023-09-12T10:26:00Z">
        <w:r w:rsidR="000C09F5">
          <w:rPr>
            <w:rFonts w:ascii="Times New Roman" w:hAnsi="Times New Roman" w:cs="Times New Roman"/>
            <w:sz w:val="24"/>
            <w:szCs w:val="24"/>
          </w:rPr>
          <w:t xml:space="preserve"> recent</w:t>
        </w:r>
      </w:ins>
      <w:r>
        <w:rPr>
          <w:rFonts w:ascii="Times New Roman" w:hAnsi="Times New Roman" w:cs="Times New Roman"/>
          <w:sz w:val="24"/>
          <w:szCs w:val="24"/>
        </w:rPr>
        <w:t xml:space="preserve">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lastRenderedPageBreak/>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ins w:id="79" w:author="Brooks-Russell, Ashley" w:date="2023-09-12T10:26:00Z">
        <w:r w:rsidR="000C09F5">
          <w:rPr>
            <w:rFonts w:ascii="Times New Roman" w:hAnsi="Times New Roman" w:cs="Times New Roman"/>
            <w:sz w:val="24"/>
            <w:szCs w:val="24"/>
          </w:rPr>
          <w:t xml:space="preserve"> as a preliminary exploration of its utility</w:t>
        </w:r>
      </w:ins>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METHODS</w:t>
      </w:r>
      <w:r>
        <w:rPr>
          <w:rFonts w:ascii="Times New Roman" w:hAnsi="Times New Roman" w:cs="Times New Roman"/>
          <w:sz w:val="24"/>
          <w:szCs w:val="24"/>
        </w:rPr>
        <w:t xml:space="preserve">: </w:t>
      </w:r>
    </w:p>
    <w:p w14:paraId="174EA6F6" w14:textId="05B16DD1" w:rsidR="00AC729D" w:rsidRDefault="00AC729D" w:rsidP="00AC729D">
      <w:pPr>
        <w:spacing w:line="480" w:lineRule="auto"/>
        <w:rPr>
          <w:rFonts w:ascii="Times New Roman" w:hAnsi="Times New Roman" w:cs="Times New Roman"/>
          <w:sz w:val="24"/>
          <w:szCs w:val="24"/>
        </w:rPr>
      </w:pPr>
      <w:commentRangeStart w:id="80"/>
      <w:r w:rsidRPr="000D193E">
        <w:rPr>
          <w:rFonts w:ascii="Times New Roman" w:hAnsi="Times New Roman" w:cs="Times New Roman"/>
          <w:i/>
          <w:iCs/>
          <w:sz w:val="24"/>
          <w:szCs w:val="24"/>
        </w:rPr>
        <w:t xml:space="preserve">Sample </w:t>
      </w:r>
      <w:commentRangeEnd w:id="80"/>
      <w:r w:rsidR="009D1C30">
        <w:rPr>
          <w:rStyle w:val="CommentReference"/>
        </w:rPr>
        <w:commentReference w:id="80"/>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E7F87F3" w14:textId="6C2CE6B9" w:rsidR="00FF717F" w:rsidRPr="00F102B1" w:rsidRDefault="00AC729D" w:rsidP="00AC729D">
      <w:pPr>
        <w:spacing w:line="480" w:lineRule="auto"/>
        <w:ind w:firstLine="720"/>
        <w:rPr>
          <w:ins w:id="81" w:author="Brooks-Russell, Ashley" w:date="2023-09-12T09:46:00Z"/>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w:t>
      </w:r>
      <w:ins w:id="82" w:author="Brooks-Russell, Ashley" w:date="2023-09-12T09:40:00Z">
        <w:r w:rsidR="00FF717F">
          <w:rPr>
            <w:rFonts w:ascii="Times New Roman" w:hAnsi="Times New Roman" w:cs="Times New Roman"/>
            <w:sz w:val="24"/>
            <w:szCs w:val="24"/>
          </w:rPr>
          <w:t xml:space="preserve"> larger</w:t>
        </w:r>
      </w:ins>
      <w:r>
        <w:rPr>
          <w:rFonts w:ascii="Times New Roman" w:hAnsi="Times New Roman" w:cs="Times New Roman"/>
          <w:sz w:val="24"/>
          <w:szCs w:val="24"/>
        </w:rPr>
        <w:t xml:space="preserve"> study examining effects of acute cannabis consumption </w:t>
      </w:r>
      <w:del w:id="83" w:author="Brooks-Russell, Ashley" w:date="2023-09-12T09:39:00Z">
        <w:r w:rsidDel="00FF717F">
          <w:rPr>
            <w:rFonts w:ascii="Times New Roman" w:hAnsi="Times New Roman" w:cs="Times New Roman"/>
            <w:sz w:val="24"/>
            <w:szCs w:val="24"/>
          </w:rPr>
          <w:delText xml:space="preserve">on simulated driving </w:delText>
        </w:r>
      </w:del>
      <w:r>
        <w:rPr>
          <w:rFonts w:ascii="Times New Roman" w:hAnsi="Times New Roman" w:cs="Times New Roman"/>
          <w:sz w:val="24"/>
          <w:szCs w:val="24"/>
        </w:rPr>
        <w:t>among participants with occasional and daily cannabis use histories</w:t>
      </w:r>
      <w:ins w:id="84" w:author="Brooks-Russell, Ashley" w:date="2023-09-12T09:40:00Z">
        <w:r w:rsidR="00FF717F">
          <w:rPr>
            <w:rFonts w:ascii="Times New Roman" w:hAnsi="Times New Roman" w:cs="Times New Roman"/>
            <w:sz w:val="24"/>
            <w:szCs w:val="24"/>
          </w:rPr>
          <w:t>,</w:t>
        </w:r>
      </w:ins>
      <w:ins w:id="85" w:author="Brooks-Russell, Ashley" w:date="2023-09-12T09:39:00Z">
        <w:r w:rsidR="00FF717F">
          <w:rPr>
            <w:rFonts w:ascii="Times New Roman" w:hAnsi="Times New Roman" w:cs="Times New Roman"/>
            <w:sz w:val="24"/>
            <w:szCs w:val="24"/>
          </w:rPr>
          <w:t xml:space="preserve"> to understand differences due to tolerance</w:t>
        </w:r>
      </w:ins>
      <w:r>
        <w:rPr>
          <w:rFonts w:ascii="Times New Roman" w:hAnsi="Times New Roman" w:cs="Times New Roman"/>
          <w:sz w:val="24"/>
          <w:szCs w:val="24"/>
        </w:rPr>
        <w:t xml:space="preserve">. </w:t>
      </w:r>
      <w:ins w:id="86" w:author="Brooks-Russell, Ashley" w:date="2023-09-12T09:42:00Z">
        <w:r w:rsidR="00F102B1">
          <w:rPr>
            <w:rFonts w:ascii="Times New Roman" w:hAnsi="Times New Roman" w:cs="Times New Roman"/>
            <w:sz w:val="24"/>
            <w:szCs w:val="24"/>
          </w:rPr>
          <w:t>Healthy adults were recruited using local</w:t>
        </w:r>
      </w:ins>
      <w:ins w:id="87" w:author="Brooks-Russell, Ashley" w:date="2023-09-12T09:43:00Z">
        <w:r w:rsidR="00F102B1">
          <w:rPr>
            <w:rFonts w:ascii="Times New Roman" w:hAnsi="Times New Roman" w:cs="Times New Roman"/>
            <w:sz w:val="24"/>
            <w:szCs w:val="24"/>
          </w:rPr>
          <w:t xml:space="preserve"> ads, flyers, and email lists in the Denver area. Key eligibility criteria included</w:t>
        </w:r>
        <w:r w:rsidR="00F102B1" w:rsidRPr="00F102B1">
          <w:rPr>
            <w:rFonts w:ascii="Times New Roman" w:hAnsi="Times New Roman" w:cs="Times New Roman"/>
            <w:sz w:val="24"/>
            <w:szCs w:val="24"/>
          </w:rPr>
          <w:t xml:space="preserve"> </w:t>
        </w:r>
        <w:r w:rsidR="00F102B1">
          <w:rPr>
            <w:rFonts w:ascii="Times New Roman" w:hAnsi="Times New Roman" w:cs="Times New Roman"/>
            <w:sz w:val="24"/>
            <w:szCs w:val="24"/>
          </w:rPr>
          <w:t xml:space="preserve">ages 25 to 45 years old and </w:t>
        </w:r>
      </w:ins>
      <w:ins w:id="88" w:author="Brooks-Russell, Ashley" w:date="2023-09-12T09:51:00Z">
        <w:r w:rsidR="00F102B1">
          <w:rPr>
            <w:rFonts w:ascii="Times New Roman" w:hAnsi="Times New Roman" w:cs="Times New Roman"/>
            <w:sz w:val="24"/>
            <w:szCs w:val="24"/>
          </w:rPr>
          <w:t>willingness</w:t>
        </w:r>
      </w:ins>
      <w:ins w:id="89" w:author="Brooks-Russell, Ashley" w:date="2023-09-12T09:43:00Z">
        <w:r w:rsidR="00F102B1">
          <w:rPr>
            <w:rFonts w:ascii="Times New Roman" w:hAnsi="Times New Roman" w:cs="Times New Roman"/>
            <w:sz w:val="24"/>
            <w:szCs w:val="24"/>
          </w:rPr>
          <w:t xml:space="preserve"> to use </w:t>
        </w:r>
      </w:ins>
      <w:ins w:id="90" w:author="Brooks-Russell, Ashley" w:date="2023-09-12T09:44:00Z">
        <w:r w:rsidR="00F102B1">
          <w:rPr>
            <w:rFonts w:ascii="Times New Roman" w:hAnsi="Times New Roman" w:cs="Times New Roman"/>
            <w:sz w:val="24"/>
            <w:szCs w:val="24"/>
          </w:rPr>
          <w:t xml:space="preserve">smoke cannabis and participate in study assessments. Key exclusion criteria include history of drug or alcohol dependence, currently pregnant, and body mass index above 35. Participants were recruited </w:t>
        </w:r>
      </w:ins>
      <w:ins w:id="91" w:author="Brooks-Russell, Ashley" w:date="2023-09-12T09:45:00Z">
        <w:r w:rsidR="00F102B1">
          <w:rPr>
            <w:rFonts w:ascii="Times New Roman" w:hAnsi="Times New Roman" w:cs="Times New Roman"/>
            <w:sz w:val="24"/>
            <w:szCs w:val="24"/>
          </w:rPr>
          <w:t xml:space="preserve">into one of three groups according to their history of cannabis use.  (1) Daily group: </w:t>
        </w:r>
      </w:ins>
      <w:r>
        <w:rPr>
          <w:rFonts w:ascii="Times New Roman" w:hAnsi="Times New Roman" w:cs="Times New Roman"/>
          <w:sz w:val="24"/>
          <w:szCs w:val="24"/>
        </w:rPr>
        <w:t>Daily cannabis consumption was defined as smoking or vaping a cannabis flower product at least one time per day, every day of the week for 30 days prior to enrollment</w:t>
      </w:r>
      <w:ins w:id="92" w:author="Brooks-Russell, Ashley" w:date="2023-09-12T09:45:00Z">
        <w:r w:rsidR="00F102B1">
          <w:rPr>
            <w:rFonts w:ascii="Times New Roman" w:hAnsi="Times New Roman" w:cs="Times New Roman"/>
            <w:sz w:val="24"/>
            <w:szCs w:val="24"/>
          </w:rPr>
          <w:t xml:space="preserve">. (2) occasional </w:t>
        </w:r>
      </w:ins>
      <w:del w:id="93" w:author="Brooks-Russell, Ashley" w:date="2023-09-12T09:45:00Z">
        <w:r w:rsidDel="00F102B1">
          <w:rPr>
            <w:rFonts w:ascii="Times New Roman" w:hAnsi="Times New Roman" w:cs="Times New Roman"/>
            <w:sz w:val="24"/>
            <w:szCs w:val="24"/>
          </w:rPr>
          <w:delText>; o</w:delText>
        </w:r>
      </w:del>
      <w:del w:id="94" w:author="Brooks-Russell, Ashley" w:date="2023-09-12T09:46:00Z">
        <w:r w:rsidDel="00F102B1">
          <w:rPr>
            <w:rFonts w:ascii="Times New Roman" w:hAnsi="Times New Roman" w:cs="Times New Roman"/>
            <w:sz w:val="24"/>
            <w:szCs w:val="24"/>
          </w:rPr>
          <w:delText>ccasional</w:delText>
        </w:r>
      </w:del>
      <w:ins w:id="95" w:author="Brooks-Russell, Ashley" w:date="2023-09-12T09:46:00Z">
        <w:r w:rsidR="00F102B1">
          <w:rPr>
            <w:rFonts w:ascii="Times New Roman" w:hAnsi="Times New Roman" w:cs="Times New Roman"/>
            <w:sz w:val="24"/>
            <w:szCs w:val="24"/>
          </w:rPr>
          <w:t>group: Occasional</w:t>
        </w:r>
      </w:ins>
      <w:r>
        <w:rPr>
          <w:rFonts w:ascii="Times New Roman" w:hAnsi="Times New Roman" w:cs="Times New Roman"/>
          <w:sz w:val="24"/>
          <w:szCs w:val="24"/>
        </w:rPr>
        <w:t xml:space="preserve">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w:t>
      </w:r>
      <w:ins w:id="96" w:author="Brooks-Russell, Ashley" w:date="2023-09-12T09:45:00Z">
        <w:r w:rsidR="00F102B1">
          <w:rPr>
            <w:rFonts w:ascii="Times New Roman" w:hAnsi="Times New Roman" w:cs="Times New Roman"/>
            <w:sz w:val="24"/>
            <w:szCs w:val="24"/>
          </w:rPr>
          <w:t xml:space="preserve">(3) no-use: </w:t>
        </w:r>
      </w:ins>
      <w:del w:id="97" w:author="Brooks-Russell, Ashley" w:date="2023-09-12T09:45:00Z">
        <w:r w:rsidDel="00F102B1">
          <w:rPr>
            <w:rFonts w:ascii="Times New Roman" w:hAnsi="Times New Roman" w:cs="Times New Roman"/>
            <w:sz w:val="24"/>
            <w:szCs w:val="24"/>
          </w:rPr>
          <w:delText>and n</w:delText>
        </w:r>
      </w:del>
      <w:ins w:id="98" w:author="Brooks-Russell, Ashley" w:date="2023-09-12T09:45:00Z">
        <w:r w:rsidR="00F102B1">
          <w:rPr>
            <w:rFonts w:ascii="Times New Roman" w:hAnsi="Times New Roman" w:cs="Times New Roman"/>
            <w:sz w:val="24"/>
            <w:szCs w:val="24"/>
          </w:rPr>
          <w:t>N</w:t>
        </w:r>
      </w:ins>
      <w:r>
        <w:rPr>
          <w:rFonts w:ascii="Times New Roman" w:hAnsi="Times New Roman" w:cs="Times New Roman"/>
          <w:sz w:val="24"/>
          <w:szCs w:val="24"/>
        </w:rPr>
        <w:t>o cannabis consumption was defined as not having used cann</w:t>
      </w:r>
      <w:r w:rsidRPr="00F102B1">
        <w:rPr>
          <w:rFonts w:ascii="Times New Roman" w:hAnsi="Times New Roman" w:cs="Times New Roman"/>
          <w:sz w:val="24"/>
          <w:szCs w:val="24"/>
        </w:rPr>
        <w:t xml:space="preserve">abis in the month prior to enrollment. </w:t>
      </w:r>
    </w:p>
    <w:p w14:paraId="48993E2E" w14:textId="6527D0FB" w:rsidR="00F102B1" w:rsidRPr="00F102B1" w:rsidRDefault="00F102B1" w:rsidP="00AC729D">
      <w:pPr>
        <w:spacing w:line="480" w:lineRule="auto"/>
        <w:ind w:firstLine="720"/>
        <w:rPr>
          <w:ins w:id="99" w:author="Brooks-Russell, Ashley" w:date="2023-09-12T09:46:00Z"/>
          <w:rFonts w:ascii="Times New Roman" w:hAnsi="Times New Roman" w:cs="Times New Roman"/>
          <w:sz w:val="24"/>
          <w:szCs w:val="24"/>
        </w:rPr>
      </w:pPr>
      <w:ins w:id="100" w:author="Brooks-Russell, Ashley" w:date="2023-09-12T09:48:00Z">
        <w:r w:rsidRPr="00F102B1">
          <w:rPr>
            <w:rFonts w:ascii="Times New Roman" w:hAnsi="Times New Roman" w:cs="Times New Roman"/>
            <w:sz w:val="24"/>
            <w:szCs w:val="24"/>
          </w:rPr>
          <w:t xml:space="preserve">Participants were instructed not to smoke cannabis for at least 8 </w:t>
        </w:r>
        <w:proofErr w:type="gramStart"/>
        <w:r w:rsidRPr="00F102B1">
          <w:rPr>
            <w:rFonts w:ascii="Times New Roman" w:hAnsi="Times New Roman" w:cs="Times New Roman"/>
            <w:sz w:val="24"/>
            <w:szCs w:val="24"/>
          </w:rPr>
          <w:t>hour,  and</w:t>
        </w:r>
        <w:proofErr w:type="gramEnd"/>
        <w:r w:rsidRPr="00F102B1">
          <w:rPr>
            <w:rFonts w:ascii="Times New Roman" w:hAnsi="Times New Roman" w:cs="Times New Roman"/>
            <w:sz w:val="24"/>
            <w:szCs w:val="24"/>
          </w:rPr>
          <w:t xml:space="preserve"> not to use edible cannabis for at least 12 hour, before their data collection visit.. This was verified by review of a </w:t>
        </w:r>
      </w:ins>
      <w:ins w:id="101" w:author="Brooks-Russell, Ashley" w:date="2023-09-12T09:49:00Z">
        <w:r w:rsidRPr="00F102B1">
          <w:rPr>
            <w:rFonts w:ascii="Times New Roman" w:hAnsi="Times New Roman" w:cs="Times New Roman"/>
            <w:sz w:val="24"/>
            <w:szCs w:val="24"/>
          </w:rPr>
          <w:t xml:space="preserve">history of the participant’s cannabis use taken on the day of the </w:t>
        </w:r>
      </w:ins>
      <w:ins w:id="102" w:author="Brooks-Russell, Ashley" w:date="2023-09-12T09:51:00Z">
        <w:r w:rsidRPr="00F102B1">
          <w:rPr>
            <w:rFonts w:ascii="Times New Roman" w:hAnsi="Times New Roman" w:cs="Times New Roman"/>
            <w:sz w:val="24"/>
            <w:szCs w:val="24"/>
          </w:rPr>
          <w:t>visit</w:t>
        </w:r>
      </w:ins>
      <w:ins w:id="103" w:author="Brooks-Russell, Ashley" w:date="2023-09-12T09:49:00Z">
        <w:r w:rsidRPr="00F102B1">
          <w:rPr>
            <w:rFonts w:ascii="Times New Roman" w:hAnsi="Times New Roman" w:cs="Times New Roman"/>
            <w:sz w:val="24"/>
            <w:szCs w:val="24"/>
          </w:rPr>
          <w:t>. E</w:t>
        </w:r>
      </w:ins>
      <w:ins w:id="104" w:author="Brooks-Russell, Ashley" w:date="2023-09-12T09:46:00Z">
        <w:r w:rsidRPr="00F102B1">
          <w:rPr>
            <w:rFonts w:ascii="Times New Roman" w:hAnsi="Times New Roman" w:cs="Times New Roman"/>
            <w:sz w:val="24"/>
            <w:szCs w:val="24"/>
          </w:rPr>
          <w:t xml:space="preserve">ach participant completed an alcohol breath test (Lifeloc FC10™) to screen for acute alcohol use, provided a urine sample to test for illicit drug use or use of prescription drugs not prescribed (30 mL Alere brand 13-panel </w:t>
        </w:r>
        <w:proofErr w:type="spellStart"/>
        <w:r w:rsidRPr="00F102B1">
          <w:rPr>
            <w:rFonts w:ascii="Times New Roman" w:hAnsi="Times New Roman" w:cs="Times New Roman"/>
            <w:sz w:val="24"/>
            <w:szCs w:val="24"/>
          </w:rPr>
          <w:t>iCup</w:t>
        </w:r>
        <w:proofErr w:type="spellEnd"/>
        <w:r w:rsidRPr="00F102B1">
          <w:rPr>
            <w:rFonts w:ascii="Times New Roman" w:hAnsi="Times New Roman" w:cs="Times New Roman"/>
            <w:sz w:val="24"/>
            <w:szCs w:val="24"/>
          </w:rPr>
          <w:t>®</w:t>
        </w:r>
      </w:ins>
      <w:ins w:id="105" w:author="Brooks-Russell, Ashley" w:date="2023-09-12T09:47:00Z">
        <w:r w:rsidRPr="00F102B1">
          <w:rPr>
            <w:rFonts w:ascii="Times New Roman" w:hAnsi="Times New Roman" w:cs="Times New Roman"/>
            <w:sz w:val="24"/>
            <w:szCs w:val="24"/>
          </w:rPr>
          <w:t xml:space="preserve">). </w:t>
        </w:r>
      </w:ins>
    </w:p>
    <w:p w14:paraId="3F67ED14" w14:textId="09D74B40" w:rsidR="00AC729D" w:rsidRDefault="00F102B1" w:rsidP="009D1C30">
      <w:pPr>
        <w:spacing w:line="480" w:lineRule="auto"/>
        <w:ind w:firstLine="720"/>
        <w:rPr>
          <w:rFonts w:ascii="Times New Roman" w:hAnsi="Times New Roman" w:cs="Times New Roman"/>
          <w:sz w:val="24"/>
          <w:szCs w:val="24"/>
        </w:rPr>
      </w:pPr>
      <w:ins w:id="106" w:author="Brooks-Russell, Ashley" w:date="2023-09-12T09:46:00Z">
        <w:r w:rsidRPr="00F102B1">
          <w:rPr>
            <w:rFonts w:ascii="Times New Roman" w:hAnsi="Times New Roman" w:cs="Times New Roman"/>
            <w:sz w:val="24"/>
            <w:szCs w:val="24"/>
          </w:rPr>
          <w:lastRenderedPageBreak/>
          <w:t xml:space="preserve">The study utilized a within-subjects design comparing </w:t>
        </w:r>
      </w:ins>
      <w:ins w:id="107" w:author="Brooks-Russell, Ashley" w:date="2023-09-12T09:50:00Z">
        <w:r w:rsidRPr="00F102B1">
          <w:rPr>
            <w:rFonts w:ascii="Times New Roman" w:hAnsi="Times New Roman" w:cs="Times New Roman"/>
            <w:sz w:val="24"/>
            <w:szCs w:val="24"/>
          </w:rPr>
          <w:t>their pupillary light response before and after cannabis use. The cannabis use was observation in nature in that participants brought their own product, purchased from</w:t>
        </w:r>
      </w:ins>
      <w:ins w:id="108" w:author="Brooks-Russell, Ashley" w:date="2023-09-12T09:51:00Z">
        <w:r>
          <w:rPr>
            <w:rFonts w:ascii="Times New Roman" w:hAnsi="Times New Roman" w:cs="Times New Roman"/>
            <w:sz w:val="24"/>
            <w:szCs w:val="24"/>
          </w:rPr>
          <w:t xml:space="preserve"> </w:t>
        </w:r>
      </w:ins>
      <w:ins w:id="109" w:author="Brooks-Russell, Ashley" w:date="2023-09-12T09:50:00Z">
        <w:r w:rsidRPr="00F102B1">
          <w:rPr>
            <w:rFonts w:ascii="Times New Roman" w:hAnsi="Times New Roman" w:cs="Times New Roman"/>
            <w:sz w:val="24"/>
            <w:szCs w:val="24"/>
          </w:rPr>
          <w:t xml:space="preserve">a state-license retail </w:t>
        </w:r>
      </w:ins>
      <w:ins w:id="110" w:author="Brooks-Russell, Ashley" w:date="2023-09-12T09:51:00Z">
        <w:r w:rsidRPr="00F102B1">
          <w:rPr>
            <w:rFonts w:ascii="Times New Roman" w:hAnsi="Times New Roman" w:cs="Times New Roman"/>
            <w:sz w:val="24"/>
            <w:szCs w:val="24"/>
          </w:rPr>
          <w:t>dispensary</w:t>
        </w:r>
      </w:ins>
      <w:ins w:id="111" w:author="Brooks-Russell, Ashley" w:date="2023-09-12T09:50:00Z">
        <w:r w:rsidRPr="00F102B1">
          <w:rPr>
            <w:rFonts w:ascii="Times New Roman" w:hAnsi="Times New Roman" w:cs="Times New Roman"/>
            <w:sz w:val="24"/>
            <w:szCs w:val="24"/>
          </w:rPr>
          <w:t xml:space="preserve">. </w:t>
        </w:r>
      </w:ins>
      <w:ins w:id="112" w:author="Brooks-Russell, Ashley" w:date="2023-09-12T09:46:00Z">
        <w:r w:rsidRPr="00F102B1">
          <w:rPr>
            <w:rFonts w:ascii="Times New Roman" w:hAnsi="Times New Roman" w:cs="Times New Roman"/>
            <w:sz w:val="24"/>
            <w:szCs w:val="24"/>
          </w:rPr>
          <w:t xml:space="preserve"> </w:t>
        </w:r>
      </w:ins>
      <w:r w:rsidR="00AC729D">
        <w:rPr>
          <w:rFonts w:ascii="Times New Roman" w:hAnsi="Times New Roman" w:cs="Times New Roman"/>
          <w:sz w:val="24"/>
          <w:szCs w:val="24"/>
        </w:rPr>
        <w:t xml:space="preserve">Participants in the daily and occasional use groups were observed to </w:t>
      </w:r>
      <w:r w:rsidR="00C22B44">
        <w:rPr>
          <w:rFonts w:ascii="Times New Roman" w:hAnsi="Times New Roman" w:cs="Times New Roman"/>
          <w:sz w:val="24"/>
          <w:szCs w:val="24"/>
        </w:rPr>
        <w:t xml:space="preserve">smoke or vape </w:t>
      </w:r>
      <w:r w:rsidR="00AC729D">
        <w:rPr>
          <w:rFonts w:ascii="Times New Roman" w:hAnsi="Times New Roman" w:cs="Times New Roman"/>
          <w:sz w:val="24"/>
          <w:szCs w:val="24"/>
        </w:rPr>
        <w:t xml:space="preserve">cannabis flower during a 15-minute interval and were instructed to smoke </w:t>
      </w:r>
      <w:r w:rsidR="00AC729D"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00AC729D" w:rsidRPr="00541E79">
        <w:rPr>
          <w:rFonts w:ascii="Times New Roman" w:hAnsi="Times New Roman" w:cs="Times New Roman"/>
          <w:i/>
          <w:iCs/>
          <w:sz w:val="24"/>
          <w:szCs w:val="24"/>
        </w:rPr>
        <w:t>libitum</w:t>
      </w:r>
      <w:r w:rsidR="00AC729D">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sidR="00AC729D">
        <w:rPr>
          <w:rFonts w:ascii="Times New Roman" w:hAnsi="Times New Roman" w:cs="Times New Roman"/>
          <w:sz w:val="24"/>
          <w:szCs w:val="24"/>
        </w:rPr>
        <w:t>”</w:t>
      </w:r>
      <w:r w:rsidR="00C22B44">
        <w:rPr>
          <w:rFonts w:ascii="Times New Roman" w:hAnsi="Times New Roman" w:cs="Times New Roman"/>
          <w:sz w:val="24"/>
          <w:szCs w:val="24"/>
        </w:rPr>
        <w:t xml:space="preserve"> P</w:t>
      </w:r>
      <w:r w:rsidR="00AC729D">
        <w:rPr>
          <w:rFonts w:ascii="Times New Roman" w:hAnsi="Times New Roman" w:cs="Times New Roman"/>
          <w:sz w:val="24"/>
          <w:szCs w:val="24"/>
        </w:rPr>
        <w:t xml:space="preserve">articipants </w:t>
      </w:r>
      <w:r w:rsidR="00AC729D" w:rsidRPr="0068300B">
        <w:rPr>
          <w:rFonts w:ascii="Times New Roman" w:hAnsi="Times New Roman" w:cs="Times New Roman"/>
          <w:sz w:val="24"/>
          <w:szCs w:val="24"/>
        </w:rPr>
        <w:t>in the no use group were invited to relax for the equivalent amount of time</w:t>
      </w:r>
      <w:r w:rsidR="00AC729D">
        <w:rPr>
          <w:rFonts w:ascii="Times New Roman" w:hAnsi="Times New Roman" w:cs="Times New Roman"/>
          <w:sz w:val="24"/>
          <w:szCs w:val="24"/>
        </w:rPr>
        <w:t xml:space="preserve">. </w:t>
      </w:r>
      <w:ins w:id="113" w:author="Brooks-Russell, Ashley" w:date="2023-09-12T09:53:00Z">
        <w:r w:rsidR="009D1C30" w:rsidRPr="009D1C30">
          <w:rPr>
            <w:rFonts w:ascii="Times New Roman" w:hAnsi="Times New Roman" w:cs="Times New Roman"/>
            <w:sz w:val="24"/>
            <w:szCs w:val="24"/>
          </w:rPr>
          <w:t xml:space="preserve">Written informed consent was obtained and the study was approved by the Colorado Multiple Institutional Review Board. </w:t>
        </w:r>
      </w:ins>
      <w:r w:rsidR="00AC729D">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p>
    <w:p w14:paraId="314DEBF8" w14:textId="10CAFF99" w:rsidR="00044C6B" w:rsidRDefault="00AC729D" w:rsidP="000C0FBA">
      <w:pPr>
        <w:spacing w:line="480" w:lineRule="auto"/>
        <w:ind w:firstLine="720"/>
        <w:rPr>
          <w:rFonts w:ascii="Times New Roman" w:hAnsi="Times New Roman" w:cs="Times New Roman"/>
          <w:sz w:val="24"/>
          <w:szCs w:val="24"/>
        </w:rPr>
      </w:pPr>
      <w:del w:id="114" w:author="Brooks-Russell, Ashley" w:date="2023-09-12T09:54:00Z">
        <w:r w:rsidDel="009D1C30">
          <w:rPr>
            <w:rFonts w:ascii="Times New Roman" w:hAnsi="Times New Roman" w:cs="Times New Roman"/>
            <w:sz w:val="24"/>
            <w:szCs w:val="24"/>
          </w:rPr>
          <w:delText>In the sample of</w:delText>
        </w:r>
      </w:del>
      <w:ins w:id="115" w:author="Brooks-Russell, Ashley" w:date="2023-09-12T09:54:00Z">
        <w:r w:rsidR="009D1C30">
          <w:rPr>
            <w:rFonts w:ascii="Times New Roman" w:hAnsi="Times New Roman" w:cs="Times New Roman"/>
            <w:sz w:val="24"/>
            <w:szCs w:val="24"/>
          </w:rPr>
          <w:t xml:space="preserve">Pupillary light response was collected from </w:t>
        </w:r>
        <w:commentRangeStart w:id="116"/>
        <w:commentRangeStart w:id="117"/>
        <w:r w:rsidR="009D1C30">
          <w:rPr>
            <w:rFonts w:ascii="Times New Roman" w:hAnsi="Times New Roman" w:cs="Times New Roman"/>
            <w:sz w:val="24"/>
            <w:szCs w:val="24"/>
          </w:rPr>
          <w:t xml:space="preserve">XX </w:t>
        </w:r>
      </w:ins>
      <w:commentRangeEnd w:id="116"/>
      <w:ins w:id="118" w:author="Brooks-Russell, Ashley" w:date="2023-09-12T09:55:00Z">
        <w:r w:rsidR="009D1C30">
          <w:rPr>
            <w:rStyle w:val="CommentReference"/>
          </w:rPr>
          <w:commentReference w:id="116"/>
        </w:r>
      </w:ins>
      <w:commentRangeEnd w:id="117"/>
      <w:r w:rsidR="00E3758A">
        <w:rPr>
          <w:rStyle w:val="CommentReference"/>
        </w:rPr>
        <w:commentReference w:id="117"/>
      </w:r>
      <w:ins w:id="119" w:author="Brooks-Russell, Ashley" w:date="2023-09-12T09:54:00Z">
        <w:r w:rsidR="009D1C30">
          <w:rPr>
            <w:rFonts w:ascii="Times New Roman" w:hAnsi="Times New Roman" w:cs="Times New Roman"/>
            <w:sz w:val="24"/>
            <w:szCs w:val="24"/>
          </w:rPr>
          <w:t xml:space="preserve">participants. Upon inspection of the data, blinded to use </w:t>
        </w:r>
      </w:ins>
      <w:ins w:id="120" w:author="Brooks-Russell, Ashley" w:date="2023-09-12T09:55:00Z">
        <w:r w:rsidR="009D1C30">
          <w:rPr>
            <w:rFonts w:ascii="Times New Roman" w:hAnsi="Times New Roman" w:cs="Times New Roman"/>
            <w:sz w:val="24"/>
            <w:szCs w:val="24"/>
          </w:rPr>
          <w:t xml:space="preserve">group and/or time point of assessment, XX were determined to have unusable data and were dropped from further analysis, resulting in a sample of 84 participants. </w:t>
        </w:r>
      </w:ins>
      <w:r>
        <w:rPr>
          <w:rFonts w:ascii="Times New Roman" w:hAnsi="Times New Roman" w:cs="Times New Roman"/>
          <w:sz w:val="24"/>
          <w:szCs w:val="24"/>
        </w:rPr>
        <w:t xml:space="preserve"> </w:t>
      </w:r>
      <w:ins w:id="121" w:author="Brooks-Russell, Ashley" w:date="2023-09-12T15:54:00Z">
        <w:r w:rsidR="004815EA">
          <w:rPr>
            <w:rFonts w:ascii="Times New Roman" w:hAnsi="Times New Roman" w:cs="Times New Roman"/>
            <w:sz w:val="24"/>
            <w:szCs w:val="24"/>
          </w:rPr>
          <w:t xml:space="preserve">Of the </w:t>
        </w:r>
      </w:ins>
      <w:r>
        <w:rPr>
          <w:rFonts w:ascii="Times New Roman" w:hAnsi="Times New Roman" w:cs="Times New Roman"/>
          <w:sz w:val="24"/>
          <w:szCs w:val="24"/>
        </w:rPr>
        <w:t xml:space="preserve">84 participants used in this analysis, </w:t>
      </w:r>
      <w:del w:id="122" w:author="Brooks-Russell, Ashley" w:date="2023-09-12T15:54:00Z">
        <w:r w:rsidDel="004815EA">
          <w:rPr>
            <w:rFonts w:ascii="Times New Roman" w:hAnsi="Times New Roman" w:cs="Times New Roman"/>
            <w:sz w:val="24"/>
            <w:szCs w:val="24"/>
          </w:rPr>
          <w:delText>there were</w:delText>
        </w:r>
      </w:del>
      <w:r>
        <w:rPr>
          <w:rFonts w:ascii="Times New Roman" w:hAnsi="Times New Roman" w:cs="Times New Roman"/>
          <w:sz w:val="24"/>
          <w:szCs w:val="24"/>
        </w:rPr>
        <w:t xml:space="preserve"> 29 </w:t>
      </w:r>
      <w:del w:id="123" w:author="Brooks-Russell, Ashley" w:date="2023-09-12T15:54:00Z">
        <w:r w:rsidDel="00EE6E82">
          <w:rPr>
            <w:rFonts w:ascii="Times New Roman" w:hAnsi="Times New Roman" w:cs="Times New Roman"/>
            <w:sz w:val="24"/>
            <w:szCs w:val="24"/>
          </w:rPr>
          <w:delText xml:space="preserve">participants </w:delText>
        </w:r>
      </w:del>
      <w:ins w:id="124" w:author="Brooks-Russell, Ashley" w:date="2023-09-12T15:54:00Z">
        <w:r w:rsidR="00EE6E82">
          <w:rPr>
            <w:rFonts w:ascii="Times New Roman" w:hAnsi="Times New Roman" w:cs="Times New Roman"/>
            <w:sz w:val="24"/>
            <w:szCs w:val="24"/>
          </w:rPr>
          <w:t xml:space="preserve">were </w:t>
        </w:r>
      </w:ins>
      <w:r>
        <w:rPr>
          <w:rFonts w:ascii="Times New Roman" w:hAnsi="Times New Roman" w:cs="Times New Roman"/>
          <w:sz w:val="24"/>
          <w:szCs w:val="24"/>
        </w:rPr>
        <w:t>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w:t>
      </w:r>
      <w:commentRangeStart w:id="125"/>
      <w:commentRangeStart w:id="126"/>
      <w:r>
        <w:rPr>
          <w:rFonts w:ascii="Times New Roman" w:hAnsi="Times New Roman" w:cs="Times New Roman"/>
          <w:sz w:val="24"/>
          <w:szCs w:val="24"/>
        </w:rPr>
        <w:t xml:space="preserve">Table </w:t>
      </w:r>
      <w:commentRangeEnd w:id="125"/>
      <w:r w:rsidR="00EE6E82">
        <w:rPr>
          <w:rStyle w:val="CommentReference"/>
        </w:rPr>
        <w:commentReference w:id="125"/>
      </w:r>
      <w:commentRangeEnd w:id="126"/>
      <w:r w:rsidR="00E3758A">
        <w:rPr>
          <w:rStyle w:val="CommentReference"/>
        </w:rPr>
        <w:commentReference w:id="126"/>
      </w:r>
      <w:r>
        <w:rPr>
          <w:rFonts w:ascii="Times New Roman" w:hAnsi="Times New Roman" w:cs="Times New Roman"/>
          <w:sz w:val="24"/>
          <w:szCs w:val="24"/>
        </w:rPr>
        <w:t xml:space="preserve">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w:t>
      </w:r>
      <w:ins w:id="127" w:author="Brooks-Russell, Ashley" w:date="2023-09-12T15:55:00Z">
        <w:r w:rsidR="006F72DE">
          <w:rPr>
            <w:rFonts w:ascii="Times New Roman" w:hAnsi="Times New Roman" w:cs="Times New Roman"/>
            <w:sz w:val="24"/>
            <w:szCs w:val="24"/>
          </w:rPr>
          <w:t xml:space="preserve"> previously</w:t>
        </w:r>
      </w:ins>
      <w:r w:rsidR="00AF5549">
        <w:rPr>
          <w:rFonts w:ascii="Times New Roman" w:hAnsi="Times New Roman" w:cs="Times New Roman"/>
          <w:sz w:val="24"/>
          <w:szCs w:val="24"/>
        </w:rPr>
        <w:t xml:space="preserve"> described </w:t>
      </w:r>
      <w:del w:id="128" w:author="Brooks-Russell, Ashley" w:date="2023-09-12T15:55:00Z">
        <w:r w:rsidR="00AF5549" w:rsidDel="006F72DE">
          <w:rPr>
            <w:rFonts w:ascii="Times New Roman" w:hAnsi="Times New Roman" w:cs="Times New Roman"/>
            <w:sz w:val="24"/>
            <w:szCs w:val="24"/>
          </w:rPr>
          <w:delText>in</w:delText>
        </w:r>
        <w:r w:rsidR="00533A3B" w:rsidDel="006F72DE">
          <w:rPr>
            <w:rFonts w:ascii="Times New Roman" w:hAnsi="Times New Roman" w:cs="Times New Roman"/>
            <w:sz w:val="24"/>
            <w:szCs w:val="24"/>
          </w:rPr>
          <w:delText xml:space="preserve"> </w:delText>
        </w:r>
      </w:del>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commentRangeStart w:id="129"/>
      <w:r>
        <w:rPr>
          <w:rFonts w:ascii="Times New Roman" w:hAnsi="Times New Roman" w:cs="Times New Roman"/>
          <w:sz w:val="24"/>
          <w:szCs w:val="24"/>
        </w:rPr>
        <w:lastRenderedPageBreak/>
        <w:t xml:space="preserve">Figure </w:t>
      </w:r>
      <w:commentRangeEnd w:id="129"/>
      <w:r w:rsidR="004D2D3E">
        <w:rPr>
          <w:rStyle w:val="CommentReference"/>
        </w:rPr>
        <w:commentReference w:id="129"/>
      </w:r>
      <w:r>
        <w:rPr>
          <w:rFonts w:ascii="Times New Roman" w:hAnsi="Times New Roman" w:cs="Times New Roman"/>
          <w:sz w:val="24"/>
          <w:szCs w:val="24"/>
        </w:rPr>
        <w:t xml:space="preserve">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3A9A7BBA" w14:textId="34B2FC1C"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FIGURE_1</w:t>
      </w:r>
    </w:p>
    <w:p w14:paraId="1EA71168" w14:textId="7617F19A"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proofErr w:type="spellEnd"/>
      <w:r w:rsidR="000B03FA">
        <w:rPr>
          <w:rFonts w:ascii="Times New Roman" w:hAnsi="Times New Roman" w:cs="Times New Roman"/>
          <w:sz w:val="24"/>
          <w:szCs w:val="24"/>
          <w:vertAlign w:val="superscript"/>
        </w:rPr>
        <w:t xml:space="preserve"> </w:t>
      </w:r>
      <w:r w:rsidR="000B03FA" w:rsidRPr="006F72DE">
        <w:rPr>
          <w:rFonts w:ascii="Times New Roman" w:hAnsi="Times New Roman" w:cs="Times New Roman"/>
          <w:sz w:val="24"/>
          <w:szCs w:val="24"/>
          <w:rPrChange w:id="130" w:author="Brooks-Russell, Ashley" w:date="2023-09-12T15:56:00Z">
            <w:rPr>
              <w:rFonts w:ascii="Times New Roman" w:hAnsi="Times New Roman" w:cs="Times New Roman"/>
              <w:sz w:val="24"/>
              <w:szCs w:val="24"/>
              <w:vertAlign w:val="superscript"/>
            </w:rPr>
          </w:rPrChange>
        </w:rPr>
        <w:t>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 xml:space="preserve">patterns </w:t>
      </w:r>
      <w:r w:rsidR="00E11884" w:rsidRPr="00FD5F0E">
        <w:rPr>
          <w:rFonts w:ascii="Times New Roman" w:hAnsi="Times New Roman" w:cs="Times New Roman"/>
          <w:sz w:val="24"/>
          <w:szCs w:val="24"/>
        </w:rPr>
        <w:lastRenderedPageBreak/>
        <w:t>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w:t>
      </w:r>
      <w:proofErr w:type="spellStart"/>
      <w:r w:rsidR="00AC729D">
        <w:rPr>
          <w:rFonts w:ascii="Times New Roman" w:eastAsiaTheme="minorEastAsia" w:hAnsi="Times New Roman" w:cs="Times New Roman"/>
          <w:sz w:val="24"/>
          <w:szCs w:val="24"/>
        </w:rPr>
        <w:t>log</w:t>
      </w:r>
      <w:proofErr w:type="spellEnd"/>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F31AB16"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w:t>
      </w:r>
      <w:r w:rsidR="006A7725">
        <w:rPr>
          <w:rFonts w:ascii="Times New Roman" w:hAnsi="Times New Roman" w:cs="Times New Roman"/>
          <w:sz w:val="24"/>
          <w:szCs w:val="24"/>
        </w:rPr>
        <w:lastRenderedPageBreak/>
        <w:t>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lastRenderedPageBreak/>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ins w:id="131" w:author="Brooks-Russell, Ashley" w:date="2023-09-12T09:56:00Z"/>
          <w:rFonts w:ascii="Times New Roman" w:hAnsi="Times New Roman" w:cs="Times New Roman"/>
          <w:sz w:val="24"/>
          <w:szCs w:val="24"/>
        </w:rPr>
      </w:pPr>
      <w:r w:rsidRPr="00293AFF">
        <w:rPr>
          <w:rFonts w:ascii="Times New Roman" w:hAnsi="Times New Roman" w:cs="Times New Roman"/>
          <w:b/>
          <w:bCs/>
          <w:sz w:val="24"/>
          <w:szCs w:val="24"/>
        </w:rPr>
        <w:t>RESULTS</w:t>
      </w:r>
      <w:r>
        <w:rPr>
          <w:rFonts w:ascii="Times New Roman" w:hAnsi="Times New Roman" w:cs="Times New Roman"/>
          <w:sz w:val="24"/>
          <w:szCs w:val="24"/>
        </w:rPr>
        <w:t>:</w:t>
      </w:r>
    </w:p>
    <w:p w14:paraId="2C065758" w14:textId="01C74C0D" w:rsidR="009D1C30" w:rsidRPr="009D1C30" w:rsidRDefault="009D1C30" w:rsidP="00AC729D">
      <w:pPr>
        <w:spacing w:line="480" w:lineRule="auto"/>
        <w:rPr>
          <w:rFonts w:ascii="Times New Roman" w:hAnsi="Times New Roman" w:cs="Times New Roman"/>
          <w:i/>
          <w:iCs/>
          <w:sz w:val="24"/>
          <w:szCs w:val="24"/>
          <w:rPrChange w:id="132" w:author="Brooks-Russell, Ashley" w:date="2023-09-12T09:56:00Z">
            <w:rPr>
              <w:rFonts w:ascii="Times New Roman" w:hAnsi="Times New Roman" w:cs="Times New Roman"/>
              <w:sz w:val="24"/>
              <w:szCs w:val="24"/>
            </w:rPr>
          </w:rPrChange>
        </w:rPr>
      </w:pPr>
      <w:ins w:id="133" w:author="Brooks-Russell, Ashley" w:date="2023-09-12T09:56:00Z">
        <w:r w:rsidRPr="009D1C30">
          <w:rPr>
            <w:rFonts w:ascii="Times New Roman" w:hAnsi="Times New Roman" w:cs="Times New Roman"/>
            <w:i/>
            <w:iCs/>
            <w:sz w:val="24"/>
            <w:szCs w:val="24"/>
            <w:rPrChange w:id="134" w:author="Brooks-Russell, Ashley" w:date="2023-09-12T09:56:00Z">
              <w:rPr>
                <w:rFonts w:ascii="Times New Roman" w:hAnsi="Times New Roman" w:cs="Times New Roman"/>
                <w:sz w:val="24"/>
                <w:szCs w:val="24"/>
              </w:rPr>
            </w:rPrChange>
          </w:rPr>
          <w:t>Sample</w:t>
        </w:r>
      </w:ins>
    </w:p>
    <w:p w14:paraId="3E7721D3" w14:textId="77777777" w:rsidR="00413A3D" w:rsidRDefault="009D1C30" w:rsidP="00AC729D">
      <w:pPr>
        <w:spacing w:line="480" w:lineRule="auto"/>
        <w:rPr>
          <w:ins w:id="135" w:author="Brooks-Russell, Ashley" w:date="2023-09-12T17:09:00Z"/>
          <w:rFonts w:ascii="Times New Roman" w:hAnsi="Times New Roman" w:cs="Times New Roman"/>
          <w:sz w:val="24"/>
          <w:szCs w:val="24"/>
        </w:rPr>
      </w:pPr>
      <w:ins w:id="136" w:author="Brooks-Russell, Ashley" w:date="2023-09-12T09:56:00Z">
        <w:r>
          <w:rPr>
            <w:rFonts w:ascii="Times New Roman" w:hAnsi="Times New Roman" w:cs="Times New Roman"/>
            <w:sz w:val="24"/>
            <w:szCs w:val="24"/>
          </w:rPr>
          <w:t xml:space="preserve">84 participants used in this analysis, there were 29 participants in the no-use group, and 30 and 25 participants in the occasional and daily use groups, respectively. Participants ranged in age </w:t>
        </w:r>
        <w:r>
          <w:rPr>
            <w:rFonts w:ascii="Times New Roman" w:hAnsi="Times New Roman" w:cs="Times New Roman"/>
            <w:sz w:val="24"/>
            <w:szCs w:val="24"/>
          </w:rPr>
          <w:lastRenderedPageBreak/>
          <w:t>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 had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were approximately 58% male (N = 49); see Table 1. THC levels were measured in whole blood collected 30 minutes after the inception of the 15-minute </w:t>
        </w:r>
        <w:r w:rsidRPr="00272A14">
          <w:rPr>
            <w:rFonts w:ascii="Times New Roman" w:hAnsi="Times New Roman" w:cs="Times New Roman"/>
            <w:i/>
            <w:iCs/>
            <w:sz w:val="24"/>
            <w:szCs w:val="24"/>
          </w:rPr>
          <w:t>ad-libitum</w:t>
        </w:r>
        <w:r>
          <w:rPr>
            <w:rFonts w:ascii="Times New Roman" w:hAnsi="Times New Roman" w:cs="Times New Roman"/>
            <w:sz w:val="24"/>
            <w:szCs w:val="24"/>
          </w:rPr>
          <w:t xml:space="preserve"> smoking interval. Time between cannabis smoking and the pupillary light response test varied from 53 – 84 minutes with a mean of 62.2 minutes (see Figure 4A). This time interval </w:t>
        </w:r>
      </w:ins>
      <w:ins w:id="137" w:author="Brooks-Russell, Ashley" w:date="2023-09-12T17:08:00Z">
        <w:r w:rsidR="00413A3D">
          <w:rPr>
            <w:rFonts w:ascii="Times New Roman" w:hAnsi="Times New Roman" w:cs="Times New Roman"/>
            <w:sz w:val="24"/>
            <w:szCs w:val="24"/>
          </w:rPr>
          <w:t xml:space="preserve">was caused by normal variability in </w:t>
        </w:r>
      </w:ins>
      <w:ins w:id="138" w:author="Brooks-Russell, Ashley" w:date="2023-09-12T09:56:00Z">
        <w:r>
          <w:rPr>
            <w:rFonts w:ascii="Times New Roman" w:hAnsi="Times New Roman" w:cs="Times New Roman"/>
            <w:sz w:val="24"/>
            <w:szCs w:val="24"/>
          </w:rPr>
          <w:t>the time to complete other assessments</w:t>
        </w:r>
      </w:ins>
      <w:ins w:id="139" w:author="Brooks-Russell, Ashley" w:date="2023-09-12T17:08:00Z">
        <w:r w:rsidR="00413A3D">
          <w:rPr>
            <w:rFonts w:ascii="Times New Roman" w:hAnsi="Times New Roman" w:cs="Times New Roman"/>
            <w:sz w:val="24"/>
            <w:szCs w:val="24"/>
          </w:rPr>
          <w:t xml:space="preserve"> in the study </w:t>
        </w:r>
      </w:ins>
      <w:ins w:id="140" w:author="Brooks-Russell, Ashley" w:date="2023-09-12T17:09:00Z">
        <w:r w:rsidR="00413A3D">
          <w:rPr>
            <w:rFonts w:ascii="Times New Roman" w:hAnsi="Times New Roman" w:cs="Times New Roman"/>
            <w:sz w:val="24"/>
            <w:szCs w:val="24"/>
          </w:rPr>
          <w:t xml:space="preserve">or to take breaks between assessments, as described in other results from the larger </w:t>
        </w:r>
        <w:commentRangeStart w:id="141"/>
        <w:r w:rsidR="00413A3D">
          <w:rPr>
            <w:rFonts w:ascii="Times New Roman" w:hAnsi="Times New Roman" w:cs="Times New Roman"/>
            <w:sz w:val="24"/>
            <w:szCs w:val="24"/>
          </w:rPr>
          <w:t>study</w:t>
        </w:r>
      </w:ins>
      <w:ins w:id="142" w:author="Brooks-Russell, Ashley" w:date="2023-09-12T09:56:00Z">
        <w:r>
          <w:rPr>
            <w:rFonts w:ascii="Times New Roman" w:hAnsi="Times New Roman" w:cs="Times New Roman"/>
            <w:sz w:val="24"/>
            <w:szCs w:val="24"/>
          </w:rPr>
          <w:t xml:space="preserve"> </w:t>
        </w:r>
      </w:ins>
      <w:commentRangeEnd w:id="141"/>
      <w:ins w:id="143" w:author="Brooks-Russell, Ashley" w:date="2023-09-12T17:10:00Z">
        <w:r w:rsidR="00C85F24">
          <w:rPr>
            <w:rStyle w:val="CommentReference"/>
          </w:rPr>
          <w:commentReference w:id="141"/>
        </w:r>
      </w:ins>
      <w:ins w:id="144" w:author="Brooks-Russell, Ashley" w:date="2023-09-12T09:56:00Z">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ins>
    </w:p>
    <w:p w14:paraId="256188AD" w14:textId="77777777" w:rsidR="00413A3D" w:rsidRDefault="00413A3D" w:rsidP="00AC729D">
      <w:pPr>
        <w:spacing w:line="480" w:lineRule="auto"/>
        <w:rPr>
          <w:ins w:id="145" w:author="Brooks-Russell, Ashley" w:date="2023-09-12T17:09:00Z"/>
          <w:rFonts w:ascii="Times New Roman" w:hAnsi="Times New Roman" w:cs="Times New Roman"/>
          <w:sz w:val="24"/>
          <w:szCs w:val="24"/>
        </w:rPr>
      </w:pPr>
    </w:p>
    <w:p w14:paraId="17AAB3C9" w14:textId="46CF9A5C"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70B8E402" w14:textId="5B77FD1B"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FIGURE_2</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w:t>
      </w:r>
      <w:r>
        <w:rPr>
          <w:rFonts w:ascii="Times New Roman" w:hAnsi="Times New Roman" w:cs="Times New Roman"/>
          <w:sz w:val="24"/>
          <w:szCs w:val="24"/>
        </w:rPr>
        <w:lastRenderedPageBreak/>
        <w:t xml:space="preserve">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1B15FDCA" w:rsidR="00854756" w:rsidDel="009E289D" w:rsidRDefault="009F3068" w:rsidP="00AC729D">
      <w:pPr>
        <w:spacing w:line="480" w:lineRule="auto"/>
        <w:ind w:firstLine="720"/>
        <w:rPr>
          <w:del w:id="146" w:author="Brooks-Russell, Ashley" w:date="2023-09-12T17:15:00Z"/>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w:t>
      </w:r>
      <w:ins w:id="147" w:author="Brooks-Russell, Ashley" w:date="2023-09-12T17:15:00Z">
        <w:r w:rsidR="009E289D">
          <w:rPr>
            <w:rFonts w:ascii="Times New Roman" w:hAnsi="Times New Roman" w:cs="Times New Roman"/>
            <w:sz w:val="24"/>
            <w:szCs w:val="24"/>
          </w:rPr>
          <w:t xml:space="preserve">light </w:t>
        </w:r>
      </w:ins>
      <w:r w:rsidR="005761C8">
        <w:rPr>
          <w:rFonts w:ascii="Times New Roman" w:hAnsi="Times New Roman" w:cs="Times New Roman"/>
          <w:sz w:val="24"/>
          <w:szCs w:val="24"/>
        </w:rPr>
        <w:t xml:space="preserve">response trajectory comparing recent cannabis use to no use, regardless of whether a participant had a history of occasional or daily cannabis </w:t>
      </w:r>
      <w:r w:rsidR="005761C8">
        <w:rPr>
          <w:rFonts w:ascii="Times New Roman" w:hAnsi="Times New Roman" w:cs="Times New Roman"/>
          <w:sz w:val="24"/>
          <w:szCs w:val="24"/>
        </w:rPr>
        <w:lastRenderedPageBreak/>
        <w:t>consumption.</w:t>
      </w:r>
      <w:ins w:id="148" w:author="Brooks-Russell, Ashley" w:date="2023-09-12T17:15:00Z">
        <w:r w:rsidR="009E289D">
          <w:rPr>
            <w:rFonts w:ascii="Times New Roman" w:hAnsi="Times New Roman" w:cs="Times New Roman"/>
            <w:sz w:val="24"/>
            <w:szCs w:val="24"/>
          </w:rPr>
          <w:t xml:space="preserve"> </w:t>
        </w:r>
      </w:ins>
    </w:p>
    <w:p w14:paraId="4967B90B" w14:textId="4A736937" w:rsidR="00D17C16" w:rsidRDefault="00D17C16" w:rsidP="009E28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1388E114" w14:textId="3C98A600"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FIGURE_3</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1897CEBC"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w:t>
      </w:r>
      <w:ins w:id="149" w:author="Brooks-Russell, Ashley" w:date="2023-09-12T17:16:00Z">
        <w:r w:rsidR="00E91B7A">
          <w:rPr>
            <w:rFonts w:ascii="Times New Roman" w:hAnsi="Times New Roman" w:cs="Times New Roman"/>
            <w:sz w:val="24"/>
            <w:szCs w:val="24"/>
          </w:rPr>
          <w:t>in an</w:t>
        </w:r>
      </w:ins>
      <w:del w:id="150" w:author="Brooks-Russell, Ashley" w:date="2023-09-12T17:16:00Z">
        <w:r w:rsidDel="00E91B7A">
          <w:rPr>
            <w:rFonts w:ascii="Times New Roman" w:hAnsi="Times New Roman" w:cs="Times New Roman"/>
            <w:sz w:val="24"/>
            <w:szCs w:val="24"/>
          </w:rPr>
          <w:delText>to</w:delText>
        </w:r>
      </w:del>
      <w:r>
        <w:rPr>
          <w:rFonts w:ascii="Times New Roman" w:hAnsi="Times New Roman" w:cs="Times New Roman"/>
          <w:sz w:val="24"/>
          <w:szCs w:val="24"/>
        </w:rPr>
        <w:t xml:space="preserve"> explor</w:t>
      </w:r>
      <w:ins w:id="151" w:author="Brooks-Russell, Ashley" w:date="2023-09-12T17:16:00Z">
        <w:r w:rsidR="00E91B7A">
          <w:rPr>
            <w:rFonts w:ascii="Times New Roman" w:hAnsi="Times New Roman" w:cs="Times New Roman"/>
            <w:sz w:val="24"/>
            <w:szCs w:val="24"/>
          </w:rPr>
          <w:t xml:space="preserve">atory analysis of </w:t>
        </w:r>
      </w:ins>
      <w:del w:id="152" w:author="Brooks-Russell, Ashley" w:date="2023-09-12T17:16:00Z">
        <w:r w:rsidDel="00E91B7A">
          <w:rPr>
            <w:rFonts w:ascii="Times New Roman" w:hAnsi="Times New Roman" w:cs="Times New Roman"/>
            <w:sz w:val="24"/>
            <w:szCs w:val="24"/>
          </w:rPr>
          <w:delText>e</w:delText>
        </w:r>
      </w:del>
      <w:r>
        <w:rPr>
          <w:rFonts w:ascii="Times New Roman" w:hAnsi="Times New Roman" w:cs="Times New Roman"/>
          <w:sz w:val="24"/>
          <w:szCs w:val="24"/>
        </w:rPr>
        <w:t xml:space="preserv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w:t>
      </w:r>
      <w:ins w:id="153" w:author="Brooks-Russell, Ashley" w:date="2023-09-12T17:16:00Z">
        <w:r w:rsidR="00725957">
          <w:rPr>
            <w:rFonts w:ascii="Times New Roman" w:eastAsiaTheme="minorEastAsia" w:hAnsi="Times New Roman" w:cs="Times New Roman"/>
            <w:sz w:val="24"/>
            <w:szCs w:val="24"/>
          </w:rPr>
          <w:t xml:space="preserve"> due to</w:t>
        </w:r>
      </w:ins>
      <w:ins w:id="154" w:author="Brooks-Russell, Ashley" w:date="2023-09-12T17:17:00Z">
        <w:r w:rsidR="00725957">
          <w:rPr>
            <w:rFonts w:ascii="Times New Roman" w:eastAsiaTheme="minorEastAsia" w:hAnsi="Times New Roman" w:cs="Times New Roman"/>
            <w:sz w:val="24"/>
            <w:szCs w:val="24"/>
          </w:rPr>
          <w:t xml:space="preserve"> normal </w:t>
        </w:r>
      </w:ins>
      <w:ins w:id="155" w:author="Brooks-Russell, Ashley" w:date="2023-09-12T17:16:00Z">
        <w:r w:rsidR="00725957">
          <w:rPr>
            <w:rFonts w:ascii="Times New Roman" w:eastAsiaTheme="minorEastAsia" w:hAnsi="Times New Roman" w:cs="Times New Roman"/>
            <w:sz w:val="24"/>
            <w:szCs w:val="24"/>
          </w:rPr>
          <w:t>variability in the timing of study procedures</w:t>
        </w:r>
      </w:ins>
      <w:r>
        <w:rPr>
          <w:rFonts w:ascii="Times New Roman" w:eastAsiaTheme="minorEastAsia" w:hAnsi="Times New Roman" w:cs="Times New Roman"/>
          <w:sz w:val="24"/>
          <w:szCs w:val="24"/>
        </w:rPr>
        <w:t xml:space="preserve">,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100FF373" w14:textId="662B0546" w:rsidR="0053542D" w:rsidRDefault="0053542D" w:rsidP="0053542D">
      <w:pPr>
        <w:spacing w:after="0" w:line="480" w:lineRule="auto"/>
        <w:rPr>
          <w:rFonts w:ascii="Times New Roman" w:hAnsi="Times New Roman" w:cs="Times New Roman"/>
          <w:sz w:val="24"/>
          <w:szCs w:val="24"/>
        </w:rPr>
      </w:pPr>
      <w:r>
        <w:rPr>
          <w:rFonts w:ascii="Times New Roman" w:hAnsi="Times New Roman" w:cs="Times New Roman"/>
          <w:sz w:val="24"/>
          <w:szCs w:val="24"/>
        </w:rPr>
        <w:t>FIGURE_4</w:t>
      </w:r>
    </w:p>
    <w:p w14:paraId="639E5A59"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DISCUSSION</w:t>
      </w:r>
      <w:r>
        <w:rPr>
          <w:rFonts w:ascii="Times New Roman" w:hAnsi="Times New Roman" w:cs="Times New Roman"/>
          <w:sz w:val="24"/>
          <w:szCs w:val="24"/>
        </w:rPr>
        <w:t>:</w:t>
      </w:r>
    </w:p>
    <w:p w14:paraId="7DE56103" w14:textId="5C4C430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ins w:id="156" w:author="Brooks-Russell, Ashley" w:date="2023-09-12T17:17:00Z">
        <w:r w:rsidR="00466195">
          <w:rPr>
            <w:rFonts w:ascii="Times New Roman" w:hAnsi="Times New Roman" w:cs="Times New Roman"/>
            <w:sz w:val="24"/>
            <w:szCs w:val="24"/>
          </w:rPr>
          <w:t>There are several potential applications of an objective</w:t>
        </w:r>
      </w:ins>
      <w:ins w:id="157" w:author="Brooks-Russell, Ashley" w:date="2023-09-12T17:18:00Z">
        <w:r w:rsidR="008C1AF9">
          <w:rPr>
            <w:rFonts w:ascii="Times New Roman" w:hAnsi="Times New Roman" w:cs="Times New Roman"/>
            <w:sz w:val="24"/>
            <w:szCs w:val="24"/>
          </w:rPr>
          <w:t xml:space="preserve"> and non-invasive</w:t>
        </w:r>
      </w:ins>
      <w:ins w:id="158" w:author="Brooks-Russell, Ashley" w:date="2023-09-12T17:17:00Z">
        <w:r w:rsidR="00466195">
          <w:rPr>
            <w:rFonts w:ascii="Times New Roman" w:hAnsi="Times New Roman" w:cs="Times New Roman"/>
            <w:sz w:val="24"/>
            <w:szCs w:val="24"/>
          </w:rPr>
          <w:t xml:space="preserve"> biomarker that could distinguish recent cannabis u</w:t>
        </w:r>
      </w:ins>
      <w:ins w:id="159" w:author="Brooks-Russell, Ashley" w:date="2023-09-12T17:18:00Z">
        <w:r w:rsidR="00466195">
          <w:rPr>
            <w:rFonts w:ascii="Times New Roman" w:hAnsi="Times New Roman" w:cs="Times New Roman"/>
            <w:sz w:val="24"/>
            <w:szCs w:val="24"/>
          </w:rPr>
          <w:t>se</w:t>
        </w:r>
        <w:r w:rsidR="008C1AF9">
          <w:rPr>
            <w:rFonts w:ascii="Times New Roman" w:hAnsi="Times New Roman" w:cs="Times New Roman"/>
            <w:sz w:val="24"/>
            <w:szCs w:val="24"/>
          </w:rPr>
          <w:t xml:space="preserve"> with reasonable accuracy, such as </w:t>
        </w:r>
      </w:ins>
      <w:del w:id="160" w:author="Brooks-Russell, Ashley" w:date="2023-09-12T17:18:00Z">
        <w:r w:rsidR="00293E2B" w:rsidDel="008C1AF9">
          <w:rPr>
            <w:rFonts w:ascii="Times New Roman" w:hAnsi="Times New Roman" w:cs="Times New Roman"/>
            <w:sz w:val="24"/>
            <w:szCs w:val="24"/>
          </w:rPr>
          <w:delText>F</w:delText>
        </w:r>
      </w:del>
      <w:ins w:id="161" w:author="Brooks-Russell, Ashley" w:date="2023-09-12T17:18:00Z">
        <w:r w:rsidR="008C1AF9">
          <w:rPr>
            <w:rFonts w:ascii="Times New Roman" w:hAnsi="Times New Roman" w:cs="Times New Roman"/>
            <w:sz w:val="24"/>
            <w:szCs w:val="24"/>
          </w:rPr>
          <w:t>f</w:t>
        </w:r>
      </w:ins>
      <w:r w:rsidR="00293E2B">
        <w:rPr>
          <w:rFonts w:ascii="Times New Roman" w:hAnsi="Times New Roman" w:cs="Times New Roman"/>
          <w:sz w:val="24"/>
          <w:szCs w:val="24"/>
        </w:rPr>
        <w:t xml:space="preserve">orensic </w:t>
      </w:r>
      <w:commentRangeStart w:id="162"/>
      <w:proofErr w:type="spellStart"/>
      <w:r w:rsidR="00293E2B">
        <w:rPr>
          <w:rFonts w:ascii="Times New Roman" w:hAnsi="Times New Roman" w:cs="Times New Roman"/>
          <w:sz w:val="24"/>
          <w:szCs w:val="24"/>
        </w:rPr>
        <w:t>investigation</w:t>
      </w:r>
      <w:ins w:id="163" w:author="Brooks-Russell, Ashley" w:date="2023-09-12T17:18:00Z">
        <w:r w:rsidR="008C1AF9">
          <w:rPr>
            <w:rFonts w:ascii="Times New Roman" w:hAnsi="Times New Roman" w:cs="Times New Roman"/>
            <w:sz w:val="24"/>
            <w:szCs w:val="24"/>
          </w:rPr>
          <w:t>s</w:t>
        </w:r>
      </w:ins>
      <w:del w:id="164" w:author="Brooks-Russell, Ashley" w:date="2023-09-12T17:18:00Z">
        <w:r w:rsidR="00293E2B" w:rsidDel="008C1AF9">
          <w:rPr>
            <w:rFonts w:ascii="Times New Roman" w:hAnsi="Times New Roman" w:cs="Times New Roman"/>
            <w:sz w:val="24"/>
            <w:szCs w:val="24"/>
          </w:rPr>
          <w:delText xml:space="preserve"> </w:delText>
        </w:r>
      </w:del>
      <w:commentRangeEnd w:id="162"/>
      <w:r w:rsidR="008C1AF9">
        <w:rPr>
          <w:rStyle w:val="CommentReference"/>
        </w:rPr>
        <w:commentReference w:id="162"/>
      </w:r>
      <w:del w:id="165" w:author="Brooks-Russell, Ashley" w:date="2023-09-12T17:18:00Z">
        <w:r w:rsidR="00293E2B" w:rsidDel="008C1AF9">
          <w:rPr>
            <w:rFonts w:ascii="Times New Roman" w:hAnsi="Times New Roman" w:cs="Times New Roman"/>
            <w:sz w:val="24"/>
            <w:szCs w:val="24"/>
          </w:rPr>
          <w:delText xml:space="preserve">of the potential role of recent cannabis use </w:delText>
        </w:r>
      </w:del>
      <w:r w:rsidR="00293E2B">
        <w:rPr>
          <w:rFonts w:ascii="Times New Roman" w:hAnsi="Times New Roman" w:cs="Times New Roman"/>
          <w:sz w:val="24"/>
          <w:szCs w:val="24"/>
        </w:rPr>
        <w:t>in</w:t>
      </w:r>
      <w:proofErr w:type="spellEnd"/>
      <w:r w:rsidR="00293E2B">
        <w:rPr>
          <w:rFonts w:ascii="Times New Roman" w:hAnsi="Times New Roman" w:cs="Times New Roman"/>
          <w:sz w:val="24"/>
          <w:szCs w:val="24"/>
        </w:rPr>
        <w:t xml:space="preserve"> transportation crashes or workplace </w:t>
      </w:r>
      <w:r w:rsidR="00EB385E">
        <w:rPr>
          <w:rFonts w:ascii="Times New Roman" w:hAnsi="Times New Roman" w:cs="Times New Roman"/>
          <w:sz w:val="24"/>
          <w:szCs w:val="24"/>
        </w:rPr>
        <w:t>incidents</w:t>
      </w:r>
      <w:ins w:id="166" w:author="Brooks-Russell, Ashley" w:date="2023-09-12T17:18:00Z">
        <w:r w:rsidR="008C1AF9">
          <w:rPr>
            <w:rFonts w:ascii="Times New Roman" w:hAnsi="Times New Roman" w:cs="Times New Roman"/>
            <w:sz w:val="24"/>
            <w:szCs w:val="24"/>
          </w:rPr>
          <w:t>.</w:t>
        </w:r>
      </w:ins>
      <w:del w:id="167" w:author="Brooks-Russell, Ashley" w:date="2023-09-12T17:18:00Z">
        <w:r w:rsidR="00EB385E" w:rsidDel="008C1AF9">
          <w:rPr>
            <w:rFonts w:ascii="Times New Roman" w:hAnsi="Times New Roman" w:cs="Times New Roman"/>
            <w:sz w:val="24"/>
            <w:szCs w:val="24"/>
          </w:rPr>
          <w:delText xml:space="preserve"> </w:delText>
        </w:r>
        <w:r w:rsidR="00293E2B" w:rsidDel="008C1AF9">
          <w:rPr>
            <w:rFonts w:ascii="Times New Roman" w:hAnsi="Times New Roman" w:cs="Times New Roman"/>
            <w:sz w:val="24"/>
            <w:szCs w:val="24"/>
          </w:rPr>
          <w:delText>would be aided by availability of a noninvasive measure that could assess recent use with reasonable accuracy</w:delText>
        </w:r>
      </w:del>
      <w:r w:rsidR="00293E2B">
        <w:rPr>
          <w:rFonts w:ascii="Times New Roman" w:hAnsi="Times New Roman" w:cs="Times New Roman"/>
          <w:sz w:val="24"/>
          <w:szCs w:val="24"/>
        </w:rPr>
        <w:t xml:space="preserve">. </w:t>
      </w:r>
      <w:ins w:id="168" w:author="Brooks-Russell, Ashley" w:date="2023-09-12T17:19:00Z">
        <w:r w:rsidR="008C1AF9">
          <w:rPr>
            <w:rFonts w:ascii="Times New Roman" w:hAnsi="Times New Roman" w:cs="Times New Roman"/>
            <w:sz w:val="24"/>
            <w:szCs w:val="24"/>
          </w:rPr>
          <w:t xml:space="preserve">Our study </w:t>
        </w:r>
        <w:r w:rsidR="0084190D">
          <w:rPr>
            <w:rFonts w:ascii="Times New Roman" w:hAnsi="Times New Roman" w:cs="Times New Roman"/>
            <w:sz w:val="24"/>
            <w:szCs w:val="24"/>
          </w:rPr>
          <w:t xml:space="preserve">explored the potential </w:t>
        </w:r>
      </w:ins>
      <w:ins w:id="169" w:author="Brooks-Russell, Ashley" w:date="2023-09-12T17:20:00Z">
        <w:r w:rsidR="0084190D">
          <w:rPr>
            <w:rFonts w:ascii="Times New Roman" w:hAnsi="Times New Roman" w:cs="Times New Roman"/>
            <w:sz w:val="24"/>
            <w:szCs w:val="24"/>
          </w:rPr>
          <w:t>fo</w:t>
        </w:r>
        <w:r w:rsidR="004F016B">
          <w:rPr>
            <w:rFonts w:ascii="Times New Roman" w:hAnsi="Times New Roman" w:cs="Times New Roman"/>
            <w:sz w:val="24"/>
            <w:szCs w:val="24"/>
          </w:rPr>
          <w:t xml:space="preserve">r </w:t>
        </w:r>
      </w:ins>
      <w:ins w:id="170" w:author="Brooks-Russell, Ashley" w:date="2023-09-12T17:21:00Z">
        <w:r w:rsidR="007122E2">
          <w:rPr>
            <w:rFonts w:ascii="Times New Roman" w:hAnsi="Times New Roman" w:cs="Times New Roman"/>
            <w:sz w:val="24"/>
            <w:szCs w:val="24"/>
          </w:rPr>
          <w:t>trajectories</w:t>
        </w:r>
      </w:ins>
      <w:ins w:id="171" w:author="Brooks-Russell, Ashley" w:date="2023-09-12T17:20:00Z">
        <w:r w:rsidR="0084190D">
          <w:rPr>
            <w:rFonts w:ascii="Times New Roman" w:hAnsi="Times New Roman" w:cs="Times New Roman"/>
            <w:sz w:val="24"/>
            <w:szCs w:val="24"/>
          </w:rPr>
          <w:t xml:space="preserve"> </w:t>
        </w:r>
      </w:ins>
      <w:ins w:id="172" w:author="Brooks-Russell, Ashley" w:date="2023-09-12T17:21:00Z">
        <w:r w:rsidR="007122E2">
          <w:rPr>
            <w:rFonts w:ascii="Times New Roman" w:hAnsi="Times New Roman" w:cs="Times New Roman"/>
            <w:sz w:val="24"/>
            <w:szCs w:val="24"/>
          </w:rPr>
          <w:t xml:space="preserve">of pupil size in response to </w:t>
        </w:r>
        <w:del w:id="173" w:author="Wrobel, Julia" w:date="2023-09-13T11:57:00Z">
          <w:r w:rsidR="007122E2" w:rsidDel="00E3758A">
            <w:rPr>
              <w:rFonts w:ascii="Times New Roman" w:hAnsi="Times New Roman" w:cs="Times New Roman"/>
              <w:sz w:val="24"/>
              <w:szCs w:val="24"/>
            </w:rPr>
            <w:delText xml:space="preserve">a </w:delText>
          </w:r>
        </w:del>
        <w:r w:rsidR="007122E2">
          <w:rPr>
            <w:rFonts w:ascii="Times New Roman" w:hAnsi="Times New Roman" w:cs="Times New Roman"/>
            <w:sz w:val="24"/>
            <w:szCs w:val="24"/>
          </w:rPr>
          <w:t>light</w:t>
        </w:r>
      </w:ins>
      <w:ins w:id="174" w:author="Brooks-Russell, Ashley" w:date="2023-09-12T17:20:00Z">
        <w:r w:rsidR="0084190D">
          <w:rPr>
            <w:rFonts w:ascii="Times New Roman" w:hAnsi="Times New Roman" w:cs="Times New Roman"/>
            <w:sz w:val="24"/>
            <w:szCs w:val="24"/>
          </w:rPr>
          <w:t>, as measure</w:t>
        </w:r>
      </w:ins>
      <w:ins w:id="175" w:author="Brooks-Russell, Ashley" w:date="2023-09-12T17:21:00Z">
        <w:r w:rsidR="007122E2">
          <w:rPr>
            <w:rFonts w:ascii="Times New Roman" w:hAnsi="Times New Roman" w:cs="Times New Roman"/>
            <w:sz w:val="24"/>
            <w:szCs w:val="24"/>
          </w:rPr>
          <w:t>d</w:t>
        </w:r>
      </w:ins>
      <w:ins w:id="176" w:author="Brooks-Russell, Ashley" w:date="2023-09-12T17:20:00Z">
        <w:r w:rsidR="0084190D">
          <w:rPr>
            <w:rFonts w:ascii="Times New Roman" w:hAnsi="Times New Roman" w:cs="Times New Roman"/>
            <w:sz w:val="24"/>
            <w:szCs w:val="24"/>
          </w:rPr>
          <w:t xml:space="preserve"> in a standardized way with infrared video goggles, </w:t>
        </w:r>
        <w:r w:rsidR="004F016B">
          <w:rPr>
            <w:rFonts w:ascii="Times New Roman" w:hAnsi="Times New Roman" w:cs="Times New Roman"/>
            <w:sz w:val="24"/>
            <w:szCs w:val="24"/>
          </w:rPr>
          <w:t>to distinguish recent use f</w:t>
        </w:r>
      </w:ins>
      <w:ins w:id="177" w:author="Brooks-Russell, Ashley" w:date="2023-09-12T17:21:00Z">
        <w:r w:rsidR="007122E2">
          <w:rPr>
            <w:rFonts w:ascii="Times New Roman" w:hAnsi="Times New Roman" w:cs="Times New Roman"/>
            <w:sz w:val="24"/>
            <w:szCs w:val="24"/>
          </w:rPr>
          <w:t>rom</w:t>
        </w:r>
      </w:ins>
      <w:ins w:id="178" w:author="Brooks-Russell, Ashley" w:date="2023-09-12T17:20:00Z">
        <w:r w:rsidR="004F016B">
          <w:rPr>
            <w:rFonts w:ascii="Times New Roman" w:hAnsi="Times New Roman" w:cs="Times New Roman"/>
            <w:sz w:val="24"/>
            <w:szCs w:val="24"/>
          </w:rPr>
          <w:t xml:space="preserve"> no recent us, </w:t>
        </w:r>
        <w:r w:rsidR="007122E2">
          <w:rPr>
            <w:rFonts w:ascii="Times New Roman" w:hAnsi="Times New Roman" w:cs="Times New Roman"/>
            <w:sz w:val="24"/>
            <w:szCs w:val="24"/>
          </w:rPr>
          <w:t>among a sample of participants with a range of cannabis us</w:t>
        </w:r>
      </w:ins>
      <w:ins w:id="179" w:author="Brooks-Russell, Ashley" w:date="2023-09-12T17:21:00Z">
        <w:r w:rsidR="007122E2">
          <w:rPr>
            <w:rFonts w:ascii="Times New Roman" w:hAnsi="Times New Roman" w:cs="Times New Roman"/>
            <w:sz w:val="24"/>
            <w:szCs w:val="24"/>
          </w:rPr>
          <w:t xml:space="preserve">e histories. </w:t>
        </w:r>
      </w:ins>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11DC32"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 xml:space="preserve">as indicated by higher </w:t>
      </w:r>
      <w:commentRangeStart w:id="180"/>
      <w:commentRangeStart w:id="181"/>
      <w:r w:rsidR="00EB385E">
        <w:rPr>
          <w:rFonts w:ascii="Times New Roman" w:hAnsi="Times New Roman" w:cs="Times New Roman"/>
          <w:sz w:val="24"/>
          <w:szCs w:val="24"/>
        </w:rPr>
        <w:t>AUC</w:t>
      </w:r>
      <w:commentRangeEnd w:id="180"/>
      <w:r w:rsidR="00FB07E7">
        <w:rPr>
          <w:rStyle w:val="CommentReference"/>
        </w:rPr>
        <w:commentReference w:id="180"/>
      </w:r>
      <w:commentRangeEnd w:id="181"/>
      <w:r w:rsidR="00544C02">
        <w:rPr>
          <w:rStyle w:val="CommentReference"/>
        </w:rPr>
        <w:commentReference w:id="181"/>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w:t>
      </w:r>
      <w:r w:rsidR="004C214C">
        <w:rPr>
          <w:rFonts w:ascii="Times New Roman" w:hAnsi="Times New Roman" w:cs="Times New Roman"/>
          <w:sz w:val="24"/>
          <w:szCs w:val="24"/>
        </w:rPr>
        <w:lastRenderedPageBreak/>
        <w:t xml:space="preserve">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244CBA42"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w:t>
      </w:r>
      <w:r w:rsidR="00AC729D">
        <w:rPr>
          <w:rFonts w:ascii="Times New Roman" w:hAnsi="Times New Roman" w:cs="Times New Roman"/>
          <w:sz w:val="24"/>
          <w:szCs w:val="24"/>
        </w:rPr>
        <w:lastRenderedPageBreak/>
        <w:t xml:space="preserve">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AA31AD">
        <w:rPr>
          <w:rFonts w:ascii="Times New Roman" w:hAnsi="Times New Roman" w:cs="Times New Roman"/>
          <w:sz w:val="24"/>
          <w:szCs w:val="24"/>
        </w:rPr>
        <w:t>non 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commentRangeStart w:id="182"/>
      <w:commentRangeStart w:id="183"/>
      <w:commentRangeStart w:id="184"/>
      <w:commentRangeStart w:id="185"/>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commentRangeEnd w:id="182"/>
      <w:r w:rsidR="00914C73">
        <w:rPr>
          <w:rStyle w:val="CommentReference"/>
        </w:rPr>
        <w:commentReference w:id="182"/>
      </w:r>
      <w:commentRangeEnd w:id="183"/>
      <w:r w:rsidR="00914C73">
        <w:rPr>
          <w:rStyle w:val="CommentReference"/>
        </w:rPr>
        <w:commentReference w:id="183"/>
      </w:r>
      <w:commentRangeEnd w:id="184"/>
      <w:r w:rsidR="00117D32">
        <w:rPr>
          <w:rStyle w:val="CommentReference"/>
        </w:rPr>
        <w:commentReference w:id="184"/>
      </w:r>
      <w:commentRangeEnd w:id="185"/>
      <w:r w:rsidR="00544C02">
        <w:rPr>
          <w:rStyle w:val="CommentReference"/>
        </w:rPr>
        <w:commentReference w:id="185"/>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293AFF">
        <w:rPr>
          <w:rFonts w:ascii="Times New Roman" w:hAnsi="Times New Roman" w:cs="Times New Roman"/>
          <w:b/>
          <w:bCs/>
          <w:sz w:val="24"/>
          <w:szCs w:val="24"/>
        </w:rPr>
        <w:lastRenderedPageBreak/>
        <w:t>References</w:t>
      </w:r>
      <w:r w:rsidRPr="007E1508">
        <w:rPr>
          <w:rFonts w:ascii="Times New Roman" w:hAnsi="Times New Roman" w:cs="Times New Roman"/>
          <w:sz w:val="24"/>
          <w:szCs w:val="24"/>
        </w:rPr>
        <w:t>:</w:t>
      </w:r>
    </w:p>
    <w:p w14:paraId="0CB889FE" w14:textId="77777777" w:rsidR="00293AFF" w:rsidRPr="00293AFF" w:rsidRDefault="00AC729D"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begin"/>
      </w:r>
      <w:r w:rsidRPr="00293AFF">
        <w:rPr>
          <w:rFonts w:ascii="Times New Roman" w:hAnsi="Times New Roman" w:cs="Times New Roman"/>
          <w:sz w:val="24"/>
          <w:szCs w:val="24"/>
        </w:rPr>
        <w:instrText xml:space="preserve"> ADDIN EN.REFLIST </w:instrText>
      </w:r>
      <w:r w:rsidRPr="00293AFF">
        <w:rPr>
          <w:rFonts w:ascii="Times New Roman" w:hAnsi="Times New Roman" w:cs="Times New Roman"/>
          <w:sz w:val="24"/>
          <w:szCs w:val="24"/>
        </w:rPr>
        <w:fldChar w:fldCharType="separate"/>
      </w:r>
      <w:r w:rsidR="00293AFF" w:rsidRPr="00293AFF">
        <w:rPr>
          <w:rFonts w:ascii="Times New Roman" w:hAnsi="Times New Roman" w:cs="Times New Roman"/>
          <w:sz w:val="24"/>
          <w:szCs w:val="24"/>
        </w:rPr>
        <w:t>1.</w:t>
      </w:r>
      <w:r w:rsidR="00293AFF" w:rsidRPr="00293AFF">
        <w:rPr>
          <w:rFonts w:ascii="Times New Roman" w:hAnsi="Times New Roman" w:cs="Times New Roman"/>
          <w:sz w:val="24"/>
          <w:szCs w:val="24"/>
        </w:rPr>
        <w:tab/>
        <w:t>Substance Abuse and Mental Health Services Administration. Key Substance Use and Mental Health Indicators in the United States: Results from the 2017 National Survey on Drug Use and Health. In: Administration SAaMHS, editor. 2018.</w:t>
      </w:r>
    </w:p>
    <w:p w14:paraId="1CFECFF7" w14:textId="6AE67B09"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w:t>
      </w:r>
      <w:r w:rsidRPr="00293AFF">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293AFF">
        <w:rPr>
          <w:rFonts w:ascii="Times New Roman" w:hAnsi="Times New Roman" w:cs="Times New Roman"/>
          <w:i/>
          <w:sz w:val="24"/>
          <w:szCs w:val="24"/>
        </w:rPr>
        <w:t>Am J Public Health</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111, 1976-85. </w:t>
      </w:r>
      <w:hyperlink r:id="rId14" w:history="1">
        <w:r w:rsidRPr="00293AFF">
          <w:rPr>
            <w:rStyle w:val="Hyperlink"/>
            <w:rFonts w:ascii="Times New Roman" w:hAnsi="Times New Roman" w:cs="Times New Roman"/>
            <w:sz w:val="24"/>
            <w:szCs w:val="24"/>
          </w:rPr>
          <w:t>https://doi.org/10.2105/AJPH.2021.306466</w:t>
        </w:r>
      </w:hyperlink>
    </w:p>
    <w:p w14:paraId="30996BC8" w14:textId="1052BC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3.</w:t>
      </w:r>
      <w:r w:rsidRPr="00293AFF">
        <w:rPr>
          <w:rFonts w:ascii="Times New Roman" w:hAnsi="Times New Roman" w:cs="Times New Roman"/>
          <w:sz w:val="24"/>
          <w:szCs w:val="24"/>
        </w:rPr>
        <w:tab/>
        <w:t xml:space="preserve">Biasutti W.R., Leffers K.S.H., Callaghan R.C. Systematic Review of Cannabis Use and Risk of Occupational Injury. </w:t>
      </w:r>
      <w:r w:rsidRPr="00293AFF">
        <w:rPr>
          <w:rFonts w:ascii="Times New Roman" w:hAnsi="Times New Roman" w:cs="Times New Roman"/>
          <w:i/>
          <w:sz w:val="24"/>
          <w:szCs w:val="24"/>
        </w:rPr>
        <w:t>Subst Use Misuse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55, 1733-45. </w:t>
      </w:r>
      <w:hyperlink r:id="rId15" w:history="1">
        <w:r w:rsidRPr="00293AFF">
          <w:rPr>
            <w:rStyle w:val="Hyperlink"/>
            <w:rFonts w:ascii="Times New Roman" w:hAnsi="Times New Roman" w:cs="Times New Roman"/>
            <w:sz w:val="24"/>
            <w:szCs w:val="24"/>
          </w:rPr>
          <w:t>https://doi.org/10.1080/10826084.2020.1759643</w:t>
        </w:r>
      </w:hyperlink>
    </w:p>
    <w:p w14:paraId="06A4AA4E" w14:textId="4127200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4.</w:t>
      </w:r>
      <w:r w:rsidRPr="00293AFF">
        <w:rPr>
          <w:rFonts w:ascii="Times New Roman" w:hAnsi="Times New Roman" w:cs="Times New Roman"/>
          <w:sz w:val="24"/>
          <w:szCs w:val="24"/>
        </w:rPr>
        <w:tab/>
        <w:t xml:space="preserve">Zhang J.C., Carnide N., Holness L., Cram P. Cannabis use and work-related injuries: a cross-sectional analysis. </w:t>
      </w:r>
      <w:r w:rsidRPr="00293AFF">
        <w:rPr>
          <w:rFonts w:ascii="Times New Roman" w:hAnsi="Times New Roman" w:cs="Times New Roman"/>
          <w:i/>
          <w:sz w:val="24"/>
          <w:szCs w:val="24"/>
        </w:rPr>
        <w:t>Occup Med (Lond)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70, 570-7. </w:t>
      </w:r>
      <w:hyperlink r:id="rId16" w:history="1">
        <w:r w:rsidRPr="00293AFF">
          <w:rPr>
            <w:rStyle w:val="Hyperlink"/>
            <w:rFonts w:ascii="Times New Roman" w:hAnsi="Times New Roman" w:cs="Times New Roman"/>
            <w:sz w:val="24"/>
            <w:szCs w:val="24"/>
          </w:rPr>
          <w:t>https://doi.org/10.1093/occmed/kqaa175</w:t>
        </w:r>
      </w:hyperlink>
    </w:p>
    <w:p w14:paraId="741D34CF" w14:textId="441E75B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5.</w:t>
      </w:r>
      <w:r w:rsidRPr="00293AFF">
        <w:rPr>
          <w:rFonts w:ascii="Times New Roman" w:hAnsi="Times New Roman" w:cs="Times New Roman"/>
          <w:sz w:val="24"/>
          <w:szCs w:val="24"/>
        </w:rPr>
        <w:tab/>
        <w:t xml:space="preserve">Administration N.H.T.S. DWI Detection and Standardized Field Sobriety Test (SFST) Resources  [Available from: </w:t>
      </w:r>
      <w:hyperlink r:id="rId17" w:history="1">
        <w:r w:rsidRPr="00293AFF">
          <w:rPr>
            <w:rStyle w:val="Hyperlink"/>
            <w:rFonts w:ascii="Times New Roman" w:hAnsi="Times New Roman" w:cs="Times New Roman"/>
            <w:sz w:val="24"/>
            <w:szCs w:val="24"/>
          </w:rPr>
          <w:t>https://www.nhtsa.gov/dwi-detection-and-standardized-field-sobriety-test-sfst-resources</w:t>
        </w:r>
      </w:hyperlink>
      <w:r w:rsidRPr="00293AFF">
        <w:rPr>
          <w:rFonts w:ascii="Times New Roman" w:hAnsi="Times New Roman" w:cs="Times New Roman"/>
          <w:sz w:val="24"/>
          <w:szCs w:val="24"/>
        </w:rPr>
        <w:t>.</w:t>
      </w:r>
    </w:p>
    <w:p w14:paraId="78AF723F" w14:textId="35CF802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6.</w:t>
      </w:r>
      <w:r w:rsidRPr="00293AFF">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293AFF">
        <w:rPr>
          <w:rFonts w:ascii="Times New Roman" w:hAnsi="Times New Roman" w:cs="Times New Roman"/>
          <w:i/>
          <w:sz w:val="24"/>
          <w:szCs w:val="24"/>
        </w:rPr>
        <w:t>Psychopharmacology (Berl)</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2012</w:t>
      </w:r>
      <w:r w:rsidRPr="00293AFF">
        <w:rPr>
          <w:rFonts w:ascii="Times New Roman" w:hAnsi="Times New Roman" w:cs="Times New Roman"/>
          <w:sz w:val="24"/>
          <w:szCs w:val="24"/>
        </w:rPr>
        <w:t xml:space="preserve">, 224, 581-9. </w:t>
      </w:r>
      <w:hyperlink r:id="rId18" w:history="1">
        <w:r w:rsidRPr="00293AFF">
          <w:rPr>
            <w:rStyle w:val="Hyperlink"/>
            <w:rFonts w:ascii="Times New Roman" w:hAnsi="Times New Roman" w:cs="Times New Roman"/>
            <w:sz w:val="24"/>
            <w:szCs w:val="24"/>
          </w:rPr>
          <w:t>https://doi.org/10.1007/s00213-012-2787-9</w:t>
        </w:r>
      </w:hyperlink>
    </w:p>
    <w:p w14:paraId="59C0A268" w14:textId="6D91290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7.</w:t>
      </w:r>
      <w:r w:rsidRPr="00293AFF">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293AFF">
        <w:rPr>
          <w:rFonts w:ascii="Times New Roman" w:hAnsi="Times New Roman" w:cs="Times New Roman"/>
          <w:i/>
          <w:sz w:val="24"/>
          <w:szCs w:val="24"/>
        </w:rPr>
        <w:t>Traffic Inj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22, 102-7. </w:t>
      </w:r>
      <w:hyperlink r:id="rId19" w:history="1">
        <w:r w:rsidRPr="00293AFF">
          <w:rPr>
            <w:rStyle w:val="Hyperlink"/>
            <w:rFonts w:ascii="Times New Roman" w:hAnsi="Times New Roman" w:cs="Times New Roman"/>
            <w:sz w:val="24"/>
            <w:szCs w:val="24"/>
          </w:rPr>
          <w:t>https://doi.org/10.1080/15389588.2020.1851685</w:t>
        </w:r>
      </w:hyperlink>
    </w:p>
    <w:p w14:paraId="44E92C2E" w14:textId="4AAA52D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8.</w:t>
      </w:r>
      <w:r w:rsidRPr="00293AFF">
        <w:rPr>
          <w:rFonts w:ascii="Times New Roman" w:hAnsi="Times New Roman" w:cs="Times New Roman"/>
          <w:sz w:val="24"/>
          <w:szCs w:val="24"/>
        </w:rPr>
        <w:tab/>
        <w:t xml:space="preserve">Wurz G.T., DeGregorio M.W. Indeterminacy of cannabis impairment and ∆(9)-tetrahydrocannabinol (∆(9)-THC) levels in blood and breath. </w:t>
      </w:r>
      <w:r w:rsidRPr="00293AFF">
        <w:rPr>
          <w:rFonts w:ascii="Times New Roman" w:hAnsi="Times New Roman" w:cs="Times New Roman"/>
          <w:i/>
          <w:sz w:val="24"/>
          <w:szCs w:val="24"/>
        </w:rPr>
        <w:t>Sci Rep</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2022</w:t>
      </w:r>
      <w:r w:rsidRPr="00293AFF">
        <w:rPr>
          <w:rFonts w:ascii="Times New Roman" w:hAnsi="Times New Roman" w:cs="Times New Roman"/>
          <w:sz w:val="24"/>
          <w:szCs w:val="24"/>
        </w:rPr>
        <w:t xml:space="preserve">, 12, 8323. </w:t>
      </w:r>
      <w:hyperlink r:id="rId20" w:history="1">
        <w:r w:rsidRPr="00293AFF">
          <w:rPr>
            <w:rStyle w:val="Hyperlink"/>
            <w:rFonts w:ascii="Times New Roman" w:hAnsi="Times New Roman" w:cs="Times New Roman"/>
            <w:sz w:val="24"/>
            <w:szCs w:val="24"/>
          </w:rPr>
          <w:t>https://doi.org/10.1038/s41598-022-11481-5</w:t>
        </w:r>
      </w:hyperlink>
    </w:p>
    <w:p w14:paraId="70FCD1CB" w14:textId="3EE1B9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9.</w:t>
      </w:r>
      <w:r w:rsidRPr="00293AFF">
        <w:rPr>
          <w:rFonts w:ascii="Times New Roman" w:hAnsi="Times New Roman" w:cs="Times New Roman"/>
          <w:sz w:val="24"/>
          <w:szCs w:val="24"/>
        </w:rPr>
        <w:tab/>
        <w:t xml:space="preserve">Burt T.S., Brown T.L., Milavetz G., McGehee D.V. Mechanisms of cannabis impairment: Implications for modeling driving performance.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328, 110902. </w:t>
      </w:r>
      <w:hyperlink r:id="rId21" w:history="1">
        <w:r w:rsidRPr="00293AFF">
          <w:rPr>
            <w:rStyle w:val="Hyperlink"/>
            <w:rFonts w:ascii="Times New Roman" w:hAnsi="Times New Roman" w:cs="Times New Roman"/>
            <w:sz w:val="24"/>
            <w:szCs w:val="24"/>
          </w:rPr>
          <w:t>https://doi.org/10.1016/j.forsciint.2021.110902</w:t>
        </w:r>
      </w:hyperlink>
    </w:p>
    <w:p w14:paraId="0DDA3F7B" w14:textId="1AD738F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10.</w:t>
      </w:r>
      <w:r w:rsidRPr="00293AFF">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293AFF">
        <w:rPr>
          <w:rFonts w:ascii="Times New Roman" w:hAnsi="Times New Roman" w:cs="Times New Roman"/>
          <w:i/>
          <w:sz w:val="24"/>
          <w:szCs w:val="24"/>
        </w:rPr>
        <w:t>Optometry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2004</w:t>
      </w:r>
      <w:r w:rsidRPr="00293AFF">
        <w:rPr>
          <w:rFonts w:ascii="Times New Roman" w:hAnsi="Times New Roman" w:cs="Times New Roman"/>
          <w:sz w:val="24"/>
          <w:szCs w:val="24"/>
        </w:rPr>
        <w:t xml:space="preserve">, 75, 175-82. </w:t>
      </w:r>
      <w:hyperlink r:id="rId22" w:history="1">
        <w:r w:rsidRPr="00293AFF">
          <w:rPr>
            <w:rStyle w:val="Hyperlink"/>
            <w:rFonts w:ascii="Times New Roman" w:hAnsi="Times New Roman" w:cs="Times New Roman"/>
            <w:sz w:val="24"/>
            <w:szCs w:val="24"/>
          </w:rPr>
          <w:t>https://doi.org/10.1016/s1529-1839(04)70037-8</w:t>
        </w:r>
      </w:hyperlink>
    </w:p>
    <w:p w14:paraId="1583909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11.</w:t>
      </w:r>
      <w:r w:rsidRPr="00293AFF">
        <w:rPr>
          <w:rFonts w:ascii="Times New Roman" w:hAnsi="Times New Roman" w:cs="Times New Roman"/>
          <w:sz w:val="24"/>
          <w:szCs w:val="24"/>
        </w:rPr>
        <w:tab/>
        <w:t>National Highway Traffic Safety Administration, Police I.A.o.C.o. Drug Evaluation and Classification (Preliminary School). 2015.</w:t>
      </w:r>
    </w:p>
    <w:p w14:paraId="1873207E" w14:textId="45ACB8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12.</w:t>
      </w:r>
      <w:r w:rsidRPr="00293AFF">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317, 110559. </w:t>
      </w:r>
      <w:hyperlink r:id="rId23" w:history="1">
        <w:r w:rsidRPr="00293AFF">
          <w:rPr>
            <w:rStyle w:val="Hyperlink"/>
            <w:rFonts w:ascii="Times New Roman" w:hAnsi="Times New Roman" w:cs="Times New Roman"/>
            <w:sz w:val="24"/>
            <w:szCs w:val="24"/>
          </w:rPr>
          <w:t>https://doi.org/10.1016/j.forsciint.2020.110559</w:t>
        </w:r>
      </w:hyperlink>
    </w:p>
    <w:p w14:paraId="1741988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13.</w:t>
      </w:r>
      <w:r w:rsidRPr="00293AFF">
        <w:rPr>
          <w:rFonts w:ascii="Times New Roman" w:hAnsi="Times New Roman" w:cs="Times New Roman"/>
          <w:sz w:val="24"/>
          <w:szCs w:val="24"/>
        </w:rPr>
        <w:tab/>
        <w:t xml:space="preserve">Fant R.V., Heishman S.J., Bunker E.B., Pickworth W.B. Acute Residual Effects of Marijuana in Humans. </w:t>
      </w:r>
      <w:r w:rsidRPr="00293AFF">
        <w:rPr>
          <w:rFonts w:ascii="Times New Roman" w:hAnsi="Times New Roman" w:cs="Times New Roman"/>
          <w:i/>
          <w:sz w:val="24"/>
          <w:szCs w:val="24"/>
        </w:rPr>
        <w:t>Pharmacology Biochemistry and Behavior</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1998</w:t>
      </w:r>
      <w:r w:rsidRPr="00293AFF">
        <w:rPr>
          <w:rFonts w:ascii="Times New Roman" w:hAnsi="Times New Roman" w:cs="Times New Roman"/>
          <w:sz w:val="24"/>
          <w:szCs w:val="24"/>
        </w:rPr>
        <w:t xml:space="preserve">, 60, 777-84. </w:t>
      </w:r>
    </w:p>
    <w:p w14:paraId="3C947D88" w14:textId="4F52932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14.</w:t>
      </w:r>
      <w:r w:rsidRPr="00293AFF">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293AFF">
        <w:rPr>
          <w:rFonts w:ascii="Times New Roman" w:hAnsi="Times New Roman" w:cs="Times New Roman"/>
          <w:i/>
          <w:sz w:val="24"/>
          <w:szCs w:val="24"/>
        </w:rPr>
        <w:t>J Data Science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2023</w:t>
      </w:r>
      <w:r w:rsidRPr="00293AFF">
        <w:rPr>
          <w:rFonts w:ascii="Times New Roman" w:hAnsi="Times New Roman" w:cs="Times New Roman"/>
          <w:sz w:val="24"/>
          <w:szCs w:val="24"/>
        </w:rPr>
        <w:t xml:space="preserve">. </w:t>
      </w:r>
      <w:hyperlink r:id="rId24" w:history="1">
        <w:r w:rsidRPr="00293AFF">
          <w:rPr>
            <w:rStyle w:val="Hyperlink"/>
            <w:rFonts w:ascii="Times New Roman" w:hAnsi="Times New Roman" w:cs="Times New Roman"/>
            <w:sz w:val="24"/>
            <w:szCs w:val="24"/>
          </w:rPr>
          <w:t>https://doi.org/10.6339/23-JDS1103</w:t>
        </w:r>
      </w:hyperlink>
    </w:p>
    <w:p w14:paraId="28B3D59C" w14:textId="4E82923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15.</w:t>
      </w:r>
      <w:r w:rsidRPr="00293AFF">
        <w:rPr>
          <w:rFonts w:ascii="Times New Roman" w:hAnsi="Times New Roman" w:cs="Times New Roman"/>
          <w:sz w:val="24"/>
          <w:szCs w:val="24"/>
        </w:rPr>
        <w:tab/>
        <w:t xml:space="preserve">Goldsmith J., Liu X., Jacobson J., Rundle A. New Insights into Activity Patterns in Children, Found Using Functional Data Analysis. </w:t>
      </w:r>
      <w:r w:rsidRPr="00293AFF">
        <w:rPr>
          <w:rFonts w:ascii="Times New Roman" w:hAnsi="Times New Roman" w:cs="Times New Roman"/>
          <w:i/>
          <w:sz w:val="24"/>
          <w:szCs w:val="24"/>
        </w:rPr>
        <w:t>Med Sci Sports Exerc</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2016</w:t>
      </w:r>
      <w:r w:rsidRPr="00293AFF">
        <w:rPr>
          <w:rFonts w:ascii="Times New Roman" w:hAnsi="Times New Roman" w:cs="Times New Roman"/>
          <w:sz w:val="24"/>
          <w:szCs w:val="24"/>
        </w:rPr>
        <w:t xml:space="preserve">, 48, 1723-9. </w:t>
      </w:r>
      <w:hyperlink r:id="rId25" w:history="1">
        <w:r w:rsidRPr="00293AFF">
          <w:rPr>
            <w:rStyle w:val="Hyperlink"/>
            <w:rFonts w:ascii="Times New Roman" w:hAnsi="Times New Roman" w:cs="Times New Roman"/>
            <w:sz w:val="24"/>
            <w:szCs w:val="24"/>
          </w:rPr>
          <w:t>https://doi.org/doi:10.1249/MSS.0000000000000968</w:t>
        </w:r>
      </w:hyperlink>
    </w:p>
    <w:p w14:paraId="79DA9EF8"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16.</w:t>
      </w:r>
      <w:r w:rsidRPr="00293AFF">
        <w:rPr>
          <w:rFonts w:ascii="Times New Roman" w:hAnsi="Times New Roman" w:cs="Times New Roman"/>
          <w:sz w:val="24"/>
          <w:szCs w:val="24"/>
        </w:rPr>
        <w:tab/>
        <w:t>Ramsay J.O., Silverman B.W. Functional Data Analysis. 2nd ed. New York: Springer; 2005.</w:t>
      </w:r>
    </w:p>
    <w:p w14:paraId="7BC31599" w14:textId="3EECE5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17.</w:t>
      </w:r>
      <w:r w:rsidRPr="00293AFF">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293AFF">
        <w:rPr>
          <w:rFonts w:ascii="Times New Roman" w:hAnsi="Times New Roman" w:cs="Times New Roman"/>
          <w:i/>
          <w:sz w:val="24"/>
          <w:szCs w:val="24"/>
        </w:rPr>
        <w:t>Accid Anal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160, 106326. </w:t>
      </w:r>
      <w:hyperlink r:id="rId26" w:history="1">
        <w:r w:rsidRPr="00293AFF">
          <w:rPr>
            <w:rStyle w:val="Hyperlink"/>
            <w:rFonts w:ascii="Times New Roman" w:hAnsi="Times New Roman" w:cs="Times New Roman"/>
            <w:sz w:val="24"/>
            <w:szCs w:val="24"/>
          </w:rPr>
          <w:t>https://doi.org/10.1016/j.aap.2021.106326</w:t>
        </w:r>
      </w:hyperlink>
    </w:p>
    <w:p w14:paraId="4F541E76"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18.</w:t>
      </w:r>
      <w:r w:rsidRPr="00293AFF">
        <w:rPr>
          <w:rFonts w:ascii="Times New Roman" w:hAnsi="Times New Roman" w:cs="Times New Roman"/>
          <w:sz w:val="24"/>
          <w:szCs w:val="24"/>
        </w:rPr>
        <w:tab/>
        <w:t xml:space="preserve">Ramsay J.O., Dalzell C.J. Some Tools for Functional Data Analysis. </w:t>
      </w:r>
      <w:r w:rsidRPr="00293AFF">
        <w:rPr>
          <w:rFonts w:ascii="Times New Roman" w:hAnsi="Times New Roman" w:cs="Times New Roman"/>
          <w:i/>
          <w:sz w:val="24"/>
          <w:szCs w:val="24"/>
        </w:rPr>
        <w:t>Journal of the Royal Statistical Society Series B (Statistical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1991</w:t>
      </w:r>
      <w:r w:rsidRPr="00293AFF">
        <w:rPr>
          <w:rFonts w:ascii="Times New Roman" w:hAnsi="Times New Roman" w:cs="Times New Roman"/>
          <w:sz w:val="24"/>
          <w:szCs w:val="24"/>
        </w:rPr>
        <w:t xml:space="preserve">, 53, 539-72. </w:t>
      </w:r>
    </w:p>
    <w:p w14:paraId="4524CA75" w14:textId="5EFE584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19.</w:t>
      </w:r>
      <w:r w:rsidRPr="00293AFF">
        <w:rPr>
          <w:rFonts w:ascii="Times New Roman" w:hAnsi="Times New Roman" w:cs="Times New Roman"/>
          <w:sz w:val="24"/>
          <w:szCs w:val="24"/>
        </w:rPr>
        <w:tab/>
        <w:t xml:space="preserve">Reiss P.T., Goldsmith J., Shang H.L., Ogden R.T. Methods for scalar-on-function regression. </w:t>
      </w:r>
      <w:r w:rsidRPr="00293AFF">
        <w:rPr>
          <w:rFonts w:ascii="Times New Roman" w:hAnsi="Times New Roman" w:cs="Times New Roman"/>
          <w:i/>
          <w:sz w:val="24"/>
          <w:szCs w:val="24"/>
        </w:rPr>
        <w:t>Int Stat 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2017</w:t>
      </w:r>
      <w:r w:rsidRPr="00293AFF">
        <w:rPr>
          <w:rFonts w:ascii="Times New Roman" w:hAnsi="Times New Roman" w:cs="Times New Roman"/>
          <w:sz w:val="24"/>
          <w:szCs w:val="24"/>
        </w:rPr>
        <w:t xml:space="preserve">, 85, 228-49. </w:t>
      </w:r>
      <w:hyperlink r:id="rId27" w:history="1">
        <w:r w:rsidRPr="00293AFF">
          <w:rPr>
            <w:rStyle w:val="Hyperlink"/>
            <w:rFonts w:ascii="Times New Roman" w:hAnsi="Times New Roman" w:cs="Times New Roman"/>
            <w:sz w:val="24"/>
            <w:szCs w:val="24"/>
          </w:rPr>
          <w:t>https://doi.org/10.1111/insr.12163</w:t>
        </w:r>
      </w:hyperlink>
    </w:p>
    <w:p w14:paraId="5E06F61F" w14:textId="2A4E363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20.</w:t>
      </w:r>
      <w:r w:rsidRPr="00293AFF">
        <w:rPr>
          <w:rFonts w:ascii="Times New Roman" w:hAnsi="Times New Roman" w:cs="Times New Roman"/>
          <w:sz w:val="24"/>
          <w:szCs w:val="24"/>
        </w:rPr>
        <w:tab/>
        <w:t xml:space="preserve">Goldsmith J., Bobb J., Crainiceanu C.M., Caffo B., Reich D. Penalized Functional Regression. </w:t>
      </w:r>
      <w:r w:rsidRPr="00293AFF">
        <w:rPr>
          <w:rFonts w:ascii="Times New Roman" w:hAnsi="Times New Roman" w:cs="Times New Roman"/>
          <w:i/>
          <w:sz w:val="24"/>
          <w:szCs w:val="24"/>
        </w:rPr>
        <w:t>J Comput Graph Stat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20, 830-51. </w:t>
      </w:r>
      <w:hyperlink r:id="rId28" w:history="1">
        <w:r w:rsidRPr="00293AFF">
          <w:rPr>
            <w:rStyle w:val="Hyperlink"/>
            <w:rFonts w:ascii="Times New Roman" w:hAnsi="Times New Roman" w:cs="Times New Roman"/>
            <w:sz w:val="24"/>
            <w:szCs w:val="24"/>
          </w:rPr>
          <w:t>https://doi.org/10.1198/jcgs.2010.10007</w:t>
        </w:r>
      </w:hyperlink>
    </w:p>
    <w:p w14:paraId="500F6C07"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21.</w:t>
      </w:r>
      <w:r w:rsidRPr="00293AFF">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293AFF">
        <w:rPr>
          <w:rFonts w:ascii="Times New Roman" w:hAnsi="Times New Roman" w:cs="Times New Roman"/>
          <w:i/>
          <w:sz w:val="24"/>
          <w:szCs w:val="24"/>
        </w:rPr>
        <w:t>Biometrics</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1988</w:t>
      </w:r>
      <w:r w:rsidRPr="00293AFF">
        <w:rPr>
          <w:rFonts w:ascii="Times New Roman" w:hAnsi="Times New Roman" w:cs="Times New Roman"/>
          <w:sz w:val="24"/>
          <w:szCs w:val="24"/>
        </w:rPr>
        <w:t xml:space="preserve">, 44, 837-45. </w:t>
      </w:r>
    </w:p>
    <w:p w14:paraId="5406C58C" w14:textId="7C41B81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22.</w:t>
      </w:r>
      <w:r w:rsidRPr="00293AFF">
        <w:rPr>
          <w:rFonts w:ascii="Times New Roman" w:hAnsi="Times New Roman" w:cs="Times New Roman"/>
          <w:sz w:val="24"/>
          <w:szCs w:val="24"/>
        </w:rPr>
        <w:tab/>
        <w:t xml:space="preserve">Team. R.C. (2020) R: A language and environment for statistical computing., available from: </w:t>
      </w:r>
      <w:hyperlink r:id="rId29" w:history="1">
        <w:r w:rsidRPr="00293AFF">
          <w:rPr>
            <w:rStyle w:val="Hyperlink"/>
            <w:rFonts w:ascii="Times New Roman" w:hAnsi="Times New Roman" w:cs="Times New Roman"/>
            <w:sz w:val="24"/>
            <w:szCs w:val="24"/>
          </w:rPr>
          <w:t>https://www.R-project.org/</w:t>
        </w:r>
      </w:hyperlink>
      <w:r w:rsidRPr="00293AFF">
        <w:rPr>
          <w:rFonts w:ascii="Times New Roman" w:hAnsi="Times New Roman" w:cs="Times New Roman"/>
          <w:sz w:val="24"/>
          <w:szCs w:val="24"/>
        </w:rPr>
        <w:t xml:space="preserve"> (accessed on: </w:t>
      </w:r>
    </w:p>
    <w:p w14:paraId="15FC4A7F" w14:textId="7DA96D6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23.</w:t>
      </w:r>
      <w:r w:rsidRPr="00293AFF">
        <w:rPr>
          <w:rFonts w:ascii="Times New Roman" w:hAnsi="Times New Roman" w:cs="Times New Roman"/>
          <w:sz w:val="24"/>
          <w:szCs w:val="24"/>
        </w:rPr>
        <w:tab/>
        <w:t xml:space="preserve">Wood S.N. Fast stable restricted maximum likelihood and marginal likelihood estimation of semiparametric generalized linear models. </w:t>
      </w:r>
      <w:r w:rsidRPr="00293AFF">
        <w:rPr>
          <w:rFonts w:ascii="Times New Roman" w:hAnsi="Times New Roman" w:cs="Times New Roman"/>
          <w:i/>
          <w:sz w:val="24"/>
          <w:szCs w:val="24"/>
        </w:rPr>
        <w:t xml:space="preserve">Journal of the Royal Statistical Society: Series B </w:t>
      </w:r>
      <w:r w:rsidRPr="00293AFF">
        <w:rPr>
          <w:rFonts w:ascii="Times New Roman" w:hAnsi="Times New Roman" w:cs="Times New Roman"/>
          <w:i/>
          <w:sz w:val="24"/>
          <w:szCs w:val="24"/>
        </w:rPr>
        <w:lastRenderedPageBreak/>
        <w:t>(Statistical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73, 3-36. </w:t>
      </w:r>
      <w:hyperlink r:id="rId30" w:history="1">
        <w:r w:rsidRPr="00293AFF">
          <w:rPr>
            <w:rStyle w:val="Hyperlink"/>
            <w:rFonts w:ascii="Times New Roman" w:hAnsi="Times New Roman" w:cs="Times New Roman"/>
            <w:sz w:val="24"/>
            <w:szCs w:val="24"/>
          </w:rPr>
          <w:t>https://doi.org/</w:t>
        </w:r>
      </w:hyperlink>
      <w:r w:rsidRPr="00293AFF">
        <w:rPr>
          <w:rFonts w:ascii="Times New Roman" w:hAnsi="Times New Roman" w:cs="Times New Roman"/>
          <w:sz w:val="24"/>
          <w:szCs w:val="24"/>
        </w:rPr>
        <w:t xml:space="preserve"> </w:t>
      </w:r>
      <w:hyperlink r:id="rId31" w:history="1">
        <w:r w:rsidRPr="00293AFF">
          <w:rPr>
            <w:rStyle w:val="Hyperlink"/>
            <w:rFonts w:ascii="Times New Roman" w:hAnsi="Times New Roman" w:cs="Times New Roman"/>
            <w:sz w:val="24"/>
            <w:szCs w:val="24"/>
          </w:rPr>
          <w:t>https://doi.org/10.1111/j.1467-9868.2010.00749.x</w:t>
        </w:r>
      </w:hyperlink>
    </w:p>
    <w:p w14:paraId="695BA83A"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24.</w:t>
      </w:r>
      <w:r w:rsidRPr="00293AFF">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A86E2A5" w14:textId="3988FD7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25.</w:t>
      </w:r>
      <w:r w:rsidRPr="00293AFF">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293AFF">
        <w:rPr>
          <w:rFonts w:ascii="Times New Roman" w:hAnsi="Times New Roman" w:cs="Times New Roman"/>
          <w:i/>
          <w:sz w:val="24"/>
          <w:szCs w:val="24"/>
        </w:rPr>
        <w:t>Stat Med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2018</w:t>
      </w:r>
      <w:r w:rsidRPr="00293AFF">
        <w:rPr>
          <w:rFonts w:ascii="Times New Roman" w:hAnsi="Times New Roman" w:cs="Times New Roman"/>
          <w:sz w:val="24"/>
          <w:szCs w:val="24"/>
        </w:rPr>
        <w:t xml:space="preserve">, 37, 1376-88. </w:t>
      </w:r>
      <w:hyperlink r:id="rId32" w:history="1">
        <w:r w:rsidRPr="00293AFF">
          <w:rPr>
            <w:rStyle w:val="Hyperlink"/>
            <w:rFonts w:ascii="Times New Roman" w:hAnsi="Times New Roman" w:cs="Times New Roman"/>
            <w:sz w:val="24"/>
            <w:szCs w:val="24"/>
          </w:rPr>
          <w:t>https://doi.org/10.1002/sim.7582</w:t>
        </w:r>
      </w:hyperlink>
    </w:p>
    <w:p w14:paraId="0466F06B" w14:textId="0DE1AAD0"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26.</w:t>
      </w:r>
      <w:r w:rsidRPr="00293AFF">
        <w:rPr>
          <w:rFonts w:ascii="Times New Roman" w:hAnsi="Times New Roman" w:cs="Times New Roman"/>
          <w:sz w:val="24"/>
          <w:szCs w:val="24"/>
        </w:rPr>
        <w:tab/>
        <w:t xml:space="preserve">Larson M.D., Behrends M. Portable infrared pupillometry: a review. </w:t>
      </w:r>
      <w:r w:rsidRPr="00293AFF">
        <w:rPr>
          <w:rFonts w:ascii="Times New Roman" w:hAnsi="Times New Roman" w:cs="Times New Roman"/>
          <w:i/>
          <w:sz w:val="24"/>
          <w:szCs w:val="24"/>
        </w:rPr>
        <w:t>Anesth Analg</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2015</w:t>
      </w:r>
      <w:r w:rsidRPr="00293AFF">
        <w:rPr>
          <w:rFonts w:ascii="Times New Roman" w:hAnsi="Times New Roman" w:cs="Times New Roman"/>
          <w:sz w:val="24"/>
          <w:szCs w:val="24"/>
        </w:rPr>
        <w:t xml:space="preserve">, 120, 1242-53. </w:t>
      </w:r>
      <w:hyperlink r:id="rId33" w:history="1">
        <w:r w:rsidRPr="00293AFF">
          <w:rPr>
            <w:rStyle w:val="Hyperlink"/>
            <w:rFonts w:ascii="Times New Roman" w:hAnsi="Times New Roman" w:cs="Times New Roman"/>
            <w:sz w:val="24"/>
            <w:szCs w:val="24"/>
          </w:rPr>
          <w:t>https://doi.org/10.1213/ANE.0000000000000314</w:t>
        </w:r>
      </w:hyperlink>
    </w:p>
    <w:p w14:paraId="3C0D68A9" w14:textId="35CD2CF1" w:rsidR="00293AFF" w:rsidRPr="00293AFF" w:rsidRDefault="00293AFF" w:rsidP="00293AFF">
      <w:pPr>
        <w:pStyle w:val="EndNoteBibliography"/>
        <w:spacing w:line="480" w:lineRule="auto"/>
        <w:rPr>
          <w:rFonts w:ascii="Times New Roman" w:hAnsi="Times New Roman" w:cs="Times New Roman"/>
          <w:sz w:val="24"/>
          <w:szCs w:val="24"/>
        </w:rPr>
      </w:pPr>
      <w:r w:rsidRPr="00293AFF">
        <w:rPr>
          <w:rFonts w:ascii="Times New Roman" w:hAnsi="Times New Roman" w:cs="Times New Roman"/>
          <w:sz w:val="24"/>
          <w:szCs w:val="24"/>
        </w:rPr>
        <w:t>27.</w:t>
      </w:r>
      <w:r w:rsidRPr="00293AFF">
        <w:rPr>
          <w:rFonts w:ascii="Times New Roman" w:hAnsi="Times New Roman" w:cs="Times New Roman"/>
          <w:sz w:val="24"/>
          <w:szCs w:val="24"/>
        </w:rPr>
        <w:tab/>
        <w:t xml:space="preserve">McKay R.E., Larson M.D. Detection of opioid effect with pupillometry. </w:t>
      </w:r>
      <w:r w:rsidRPr="00293AFF">
        <w:rPr>
          <w:rFonts w:ascii="Times New Roman" w:hAnsi="Times New Roman" w:cs="Times New Roman"/>
          <w:i/>
          <w:sz w:val="24"/>
          <w:szCs w:val="24"/>
        </w:rPr>
        <w:t>Auton Neurosci</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235, 102869. </w:t>
      </w:r>
      <w:hyperlink r:id="rId34" w:history="1">
        <w:r w:rsidRPr="00293AFF">
          <w:rPr>
            <w:rStyle w:val="Hyperlink"/>
            <w:rFonts w:ascii="Times New Roman" w:hAnsi="Times New Roman" w:cs="Times New Roman"/>
            <w:sz w:val="24"/>
            <w:szCs w:val="24"/>
          </w:rPr>
          <w:t>https://doi.org/10.1016/j.autneu.2021.102869</w:t>
        </w:r>
      </w:hyperlink>
    </w:p>
    <w:p w14:paraId="3EBF9E29" w14:textId="4D25D474" w:rsidR="001873A3" w:rsidRDefault="00AC729D" w:rsidP="00293AFF">
      <w:pPr>
        <w:spacing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end"/>
      </w:r>
    </w:p>
    <w:p w14:paraId="3F544C45" w14:textId="77777777" w:rsidR="001873A3" w:rsidRDefault="001873A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873A3" w:rsidRPr="00774545" w14:paraId="42FD3456"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95CA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3583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C4C7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873A3" w:rsidRPr="00774545" w14:paraId="0133D9AF"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CDA44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250E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B350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2A41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870B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8BE93"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873A3" w:rsidRPr="00774545" w14:paraId="6899BBDD" w14:textId="77777777" w:rsidTr="00BB00C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BE9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045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869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90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C9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105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873A3" w:rsidRPr="00774545" w14:paraId="547BD854"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05B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38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88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51C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D20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9C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873A3" w:rsidRPr="00774545" w14:paraId="4B85CB1D"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F8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204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2B45"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C9F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32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4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13255183"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ECF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292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89B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768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5B4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F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E912737"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FD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B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10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E7D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8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43A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873A3" w:rsidRPr="00774545" w14:paraId="698B2696"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5DD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F54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604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B2E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E5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62A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873A3" w:rsidRPr="00774545" w14:paraId="3D540A58" w14:textId="77777777" w:rsidTr="00BB00C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42FB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B871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E34D0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F638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6B202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CFD7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7AFD8DA" w14:textId="77777777" w:rsidTr="00BB00C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1DA0D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873A3" w:rsidRPr="00774545" w14:paraId="348F9DF6" w14:textId="77777777" w:rsidTr="00BB00C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1F1C5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04ABA41D" w14:textId="2634780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2CF8501B" w14:textId="32963769" w:rsidR="001873A3" w:rsidRDefault="001873A3">
      <w:pPr>
        <w:spacing w:after="0" w:line="240" w:lineRule="auto"/>
      </w:pPr>
      <w: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2B2BE184" w:rsidR="004F6DA7" w:rsidRDefault="004F6DA7" w:rsidP="00293AFF">
      <w:pPr>
        <w:spacing w:line="480" w:lineRule="auto"/>
      </w:pPr>
    </w:p>
    <w:sectPr w:rsidR="004F6DA7" w:rsidSect="004D287E">
      <w:headerReference w:type="default" r:id="rId3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9-13T10:49:00Z" w:initials="JW">
    <w:p w14:paraId="171B7829" w14:textId="77777777" w:rsidR="00E07177" w:rsidRDefault="00E07177" w:rsidP="008F1E73">
      <w:r>
        <w:rPr>
          <w:rStyle w:val="CommentReference"/>
        </w:rPr>
        <w:annotationRef/>
      </w:r>
      <w:r>
        <w:rPr>
          <w:color w:val="000000"/>
          <w:sz w:val="20"/>
          <w:szCs w:val="20"/>
        </w:rPr>
        <w:t xml:space="preserve">For title- what about Pupil response to light as a potential biomarker of recent cannabis consumption?  Or “A pilot study of pupil response to light as a biomarker of recent cannabis use”?  </w:t>
      </w:r>
    </w:p>
  </w:comment>
  <w:comment w:id="11" w:author="Brooks-Russell, Ashley" w:date="2023-09-12T10:01:00Z" w:initials="BRA">
    <w:p w14:paraId="0EB27D33" w14:textId="4FB861A6" w:rsidR="00665C79" w:rsidRDefault="00665C79" w:rsidP="003944D7">
      <w:pPr>
        <w:pStyle w:val="CommentText"/>
      </w:pPr>
      <w:r>
        <w:rPr>
          <w:rStyle w:val="CommentReference"/>
        </w:rPr>
        <w:annotationRef/>
      </w:r>
      <w:r>
        <w:t>yeah… I think here is where we can soften</w:t>
      </w:r>
    </w:p>
  </w:comment>
  <w:comment w:id="16" w:author="Brooks-Russell, Ashley" w:date="2023-09-12T10:02:00Z" w:initials="BRA">
    <w:p w14:paraId="0815C241" w14:textId="77777777" w:rsidR="00CD42B5" w:rsidRDefault="008D2AFB" w:rsidP="00F32D6C">
      <w:pPr>
        <w:pStyle w:val="CommentText"/>
      </w:pPr>
      <w:r>
        <w:rPr>
          <w:rStyle w:val="CommentReference"/>
        </w:rPr>
        <w:annotationRef/>
      </w:r>
      <w:r w:rsidR="00CD42B5">
        <w:t xml:space="preserve">So, given this improvement isn't significant, is it fair to say it's better?  I think that was a reviewer comment. </w:t>
      </w:r>
    </w:p>
  </w:comment>
  <w:comment w:id="25" w:author="Wrobel, Julia" w:date="2023-09-13T11:48:00Z" w:initials="JW">
    <w:p w14:paraId="2F47AFB3" w14:textId="77777777" w:rsidR="00E3758A" w:rsidRDefault="00E3758A" w:rsidP="00146B47">
      <w:r>
        <w:rPr>
          <w:rStyle w:val="CommentReference"/>
        </w:rPr>
        <w:annotationRef/>
      </w:r>
      <w:r>
        <w:rPr>
          <w:color w:val="000000"/>
          <w:sz w:val="20"/>
          <w:szCs w:val="20"/>
        </w:rPr>
        <w:t>Suni, can you check to make sure that the new journal we are submitting to still has a highlights section?</w:t>
      </w:r>
    </w:p>
  </w:comment>
  <w:comment w:id="30" w:author="Wrobel, Julia" w:date="2023-09-13T11:49:00Z" w:initials="JW">
    <w:p w14:paraId="324B142A" w14:textId="77777777" w:rsidR="00E3758A" w:rsidRDefault="00E3758A" w:rsidP="003A1D32">
      <w:r>
        <w:rPr>
          <w:rStyle w:val="CommentReference"/>
        </w:rPr>
        <w:annotationRef/>
      </w:r>
      <w:r>
        <w:rPr>
          <w:color w:val="000000"/>
          <w:sz w:val="20"/>
          <w:szCs w:val="20"/>
        </w:rPr>
        <w:t>If the new journal doesn’t have a highlights section, please add this bullet point to the abstract under results</w:t>
      </w:r>
    </w:p>
  </w:comment>
  <w:comment w:id="37" w:author="Brooks-Russell, Ashley" w:date="2023-09-12T17:11:00Z" w:initials="BRA">
    <w:p w14:paraId="23A489F7" w14:textId="710D315F" w:rsidR="00CD42B5" w:rsidRDefault="00CD42B5" w:rsidP="0021721A">
      <w:pPr>
        <w:pStyle w:val="CommentText"/>
      </w:pPr>
      <w:r>
        <w:rPr>
          <w:rStyle w:val="CommentReference"/>
        </w:rPr>
        <w:annotationRef/>
      </w:r>
      <w:r>
        <w:t xml:space="preserve">per above, although not significant. Is that okay? I tried to soften </w:t>
      </w:r>
    </w:p>
  </w:comment>
  <w:comment w:id="40" w:author="Brooks-Russell, Ashley" w:date="2023-09-12T09:38:00Z" w:initials="BRA">
    <w:p w14:paraId="34A738A9" w14:textId="52C49736" w:rsidR="00FF717F" w:rsidRDefault="00FF717F">
      <w:pPr>
        <w:pStyle w:val="CommentText"/>
      </w:pPr>
      <w:r>
        <w:rPr>
          <w:rStyle w:val="CommentReference"/>
        </w:rPr>
        <w:annotationRef/>
      </w:r>
      <w:r>
        <w:t xml:space="preserve">could also cite this new paper: </w:t>
      </w:r>
      <w:hyperlink r:id="rId1" w:history="1">
        <w:r w:rsidRPr="00803BA7">
          <w:rPr>
            <w:rStyle w:val="Hyperlink"/>
          </w:rPr>
          <w:t>https://jamanetwork.com/journals/jamanetworkopen/fullarticle/2808961?utm_source=silverchair&amp;utm_medium=email&amp;utm_campaign=article_alert-jamanetworkopen&amp;utm_content=wklyforyou&amp;utm_term=090623&amp;adv=003509050405</w:t>
        </w:r>
      </w:hyperlink>
    </w:p>
    <w:p w14:paraId="0E3580AB" w14:textId="77777777" w:rsidR="00FF717F" w:rsidRDefault="00FF717F">
      <w:pPr>
        <w:pStyle w:val="CommentText"/>
      </w:pPr>
    </w:p>
    <w:p w14:paraId="7A02D399" w14:textId="77777777" w:rsidR="00FF717F" w:rsidRDefault="00FF717F" w:rsidP="00803BA7">
      <w:pPr>
        <w:pStyle w:val="CommentText"/>
      </w:pPr>
      <w:r>
        <w:t>I know a reviewer took issue with this beginning, so doesn't hurt to strengthen</w:t>
      </w:r>
    </w:p>
  </w:comment>
  <w:comment w:id="53" w:author="Brooks-Russell, Ashley" w:date="2023-09-12T10:12:00Z" w:initials="BRA">
    <w:p w14:paraId="128F4ED9" w14:textId="77777777" w:rsidR="00D22C5A" w:rsidRDefault="00D22C5A" w:rsidP="009F64C6">
      <w:pPr>
        <w:pStyle w:val="CommentText"/>
      </w:pPr>
      <w:r>
        <w:rPr>
          <w:rStyle w:val="CommentReference"/>
        </w:rPr>
        <w:annotationRef/>
      </w:r>
      <w:r>
        <w:t xml:space="preserve">Maybe add a sentence about each of these studies? </w:t>
      </w:r>
    </w:p>
  </w:comment>
  <w:comment w:id="57" w:author="Wrobel, Julia" w:date="2023-09-13T11:54:00Z" w:initials="JW">
    <w:p w14:paraId="1F1B1FC0" w14:textId="77777777" w:rsidR="00E3758A" w:rsidRDefault="00E3758A" w:rsidP="00E13049">
      <w:r>
        <w:rPr>
          <w:rStyle w:val="CommentReference"/>
        </w:rPr>
        <w:annotationRef/>
      </w:r>
      <w:r>
        <w:rPr>
          <w:color w:val="000000"/>
          <w:sz w:val="20"/>
          <w:szCs w:val="20"/>
        </w:rPr>
        <w:t>I agree</w:t>
      </w:r>
    </w:p>
  </w:comment>
  <w:comment w:id="63" w:author="Brooks-Russell, Ashley" w:date="2023-09-12T10:24:00Z" w:initials="BRA">
    <w:p w14:paraId="4205EF68" w14:textId="3FAC2B11" w:rsidR="006B7D2F" w:rsidRDefault="006B7D2F" w:rsidP="00F82CF3">
      <w:pPr>
        <w:pStyle w:val="CommentText"/>
      </w:pPr>
      <w:r>
        <w:rPr>
          <w:rStyle w:val="CommentReference"/>
        </w:rPr>
        <w:annotationRef/>
      </w:r>
      <w:r>
        <w:t>move this part earlier</w:t>
      </w:r>
    </w:p>
  </w:comment>
  <w:comment w:id="66" w:author="Brooks-Russell, Ashley" w:date="2023-09-12T10:17:00Z" w:initials="BRA">
    <w:p w14:paraId="13E901C5" w14:textId="30E796E4" w:rsidR="009D1B32" w:rsidRDefault="009D1B32" w:rsidP="00D13262">
      <w:pPr>
        <w:pStyle w:val="CommentText"/>
      </w:pPr>
      <w:r>
        <w:rPr>
          <w:rStyle w:val="CommentReference"/>
        </w:rPr>
        <w:annotationRef/>
      </w:r>
      <w:r>
        <w:t>Maybe we could say a little more here. I don't see the figure at the end, but maybe something like… at the start of the test, the pupil size is stable under dark conditions. Then a bright light is shined, causing the pupil to constrict. Then, as the pupil adjusts to the light, it dilates. As in Steinhart, it is possible to utilize points from this trajectory. However, ignoring the full trajectory...</w:t>
      </w:r>
    </w:p>
  </w:comment>
  <w:comment w:id="80" w:author="Brooks-Russell, Ashley" w:date="2023-09-12T09:52:00Z" w:initials="BRA">
    <w:p w14:paraId="1DF119E5" w14:textId="45F34835" w:rsidR="009D1C30" w:rsidRDefault="009D1C30" w:rsidP="00CB11A0">
      <w:pPr>
        <w:pStyle w:val="CommentText"/>
      </w:pPr>
      <w:r>
        <w:rPr>
          <w:rStyle w:val="CommentReference"/>
        </w:rPr>
        <w:annotationRef/>
      </w:r>
      <w:r>
        <w:t xml:space="preserve">I added more here. I think reviewers will end up asking for it anyway. as a review, I can relate that it can annoying to be told to go look at another paper for study details ☺️ </w:t>
      </w:r>
    </w:p>
  </w:comment>
  <w:comment w:id="116" w:author="Brooks-Russell, Ashley" w:date="2023-09-12T09:55:00Z" w:initials="BRA">
    <w:p w14:paraId="42DBA29A" w14:textId="77777777" w:rsidR="009D1C30" w:rsidRDefault="009D1C30" w:rsidP="00F6066C">
      <w:pPr>
        <w:pStyle w:val="CommentText"/>
      </w:pPr>
      <w:r>
        <w:rPr>
          <w:rStyle w:val="CommentReference"/>
        </w:rPr>
        <w:annotationRef/>
      </w:r>
      <w:r>
        <w:t>is this correct?</w:t>
      </w:r>
    </w:p>
  </w:comment>
  <w:comment w:id="117" w:author="Wrobel, Julia" w:date="2023-09-13T11:56:00Z" w:initials="JW">
    <w:p w14:paraId="4A0F6CDA" w14:textId="77777777" w:rsidR="00E3758A" w:rsidRDefault="00E3758A" w:rsidP="00B4212E">
      <w:r>
        <w:rPr>
          <w:rStyle w:val="CommentReference"/>
        </w:rPr>
        <w:annotationRef/>
      </w:r>
      <w:r>
        <w:rPr>
          <w:color w:val="000000"/>
          <w:sz w:val="20"/>
          <w:szCs w:val="20"/>
        </w:rPr>
        <w:t>Yes this is right</w:t>
      </w:r>
    </w:p>
  </w:comment>
  <w:comment w:id="125" w:author="Brooks-Russell, Ashley" w:date="2023-09-12T15:55:00Z" w:initials="BRA">
    <w:p w14:paraId="4355B64E" w14:textId="39FD2DC6" w:rsidR="00EE6E82" w:rsidRDefault="00EE6E82" w:rsidP="00F07F5D">
      <w:pPr>
        <w:pStyle w:val="CommentText"/>
      </w:pPr>
      <w:r>
        <w:rPr>
          <w:rStyle w:val="CommentReference"/>
        </w:rPr>
        <w:annotationRef/>
      </w:r>
      <w:r>
        <w:t xml:space="preserve">is it worth having a table? Maybe should be a supplementary table? </w:t>
      </w:r>
    </w:p>
  </w:comment>
  <w:comment w:id="126" w:author="Wrobel, Julia" w:date="2023-09-13T11:56:00Z" w:initials="JW">
    <w:p w14:paraId="164680FD" w14:textId="77777777" w:rsidR="00E3758A" w:rsidRDefault="00E3758A" w:rsidP="0043748A">
      <w:r>
        <w:rPr>
          <w:rStyle w:val="CommentReference"/>
        </w:rPr>
        <w:annotationRef/>
      </w:r>
      <w:r>
        <w:rPr>
          <w:color w:val="000000"/>
          <w:sz w:val="20"/>
          <w:szCs w:val="20"/>
        </w:rPr>
        <w:t xml:space="preserve"> I think this is fine as a supplementary table instead of a main manuscript table</w:t>
      </w:r>
    </w:p>
  </w:comment>
  <w:comment w:id="129" w:author="Brooks-Russell, Ashley" w:date="2023-09-12T10:29:00Z" w:initials="BRA">
    <w:p w14:paraId="35AB1E94" w14:textId="12F3B39E" w:rsidR="004D2D3E" w:rsidRDefault="004D2D3E" w:rsidP="000804E8">
      <w:pPr>
        <w:pStyle w:val="CommentText"/>
      </w:pPr>
      <w:r>
        <w:rPr>
          <w:rStyle w:val="CommentReference"/>
        </w:rPr>
        <w:annotationRef/>
      </w:r>
      <w:r>
        <w:t xml:space="preserve">At first I was thinking this is now repetitive of above (in the background) but I think this is not because you introduced the variable names and AOC. </w:t>
      </w:r>
    </w:p>
  </w:comment>
  <w:comment w:id="141" w:author="Brooks-Russell, Ashley" w:date="2023-09-12T17:10:00Z" w:initials="BRA">
    <w:p w14:paraId="42D8ADB5" w14:textId="77777777" w:rsidR="00C85F24" w:rsidRDefault="00C85F24" w:rsidP="008D788E">
      <w:pPr>
        <w:pStyle w:val="CommentText"/>
      </w:pPr>
      <w:r>
        <w:rPr>
          <w:rStyle w:val="CommentReference"/>
        </w:rPr>
        <w:annotationRef/>
      </w:r>
      <w:r>
        <w:t xml:space="preserve">if you want, could also cite this: </w:t>
      </w:r>
      <w:hyperlink r:id="rId2" w:history="1">
        <w:r w:rsidRPr="008D788E">
          <w:rPr>
            <w:rStyle w:val="Hyperlink"/>
          </w:rPr>
          <w:t>https://www.ncbi.nlm.nih.gov/pmc/articles/PMC10361801/</w:t>
        </w:r>
      </w:hyperlink>
      <w:r>
        <w:t xml:space="preserve"> as another paper from the study. But not essential</w:t>
      </w:r>
    </w:p>
  </w:comment>
  <w:comment w:id="162" w:author="Brooks-Russell, Ashley" w:date="2023-09-12T17:19:00Z" w:initials="BRA">
    <w:p w14:paraId="1C9C14B3" w14:textId="77777777" w:rsidR="008C1AF9" w:rsidRDefault="008C1AF9" w:rsidP="00856465">
      <w:pPr>
        <w:pStyle w:val="CommentText"/>
      </w:pPr>
      <w:r>
        <w:rPr>
          <w:rStyle w:val="CommentReference"/>
        </w:rPr>
        <w:annotationRef/>
      </w:r>
      <w:r>
        <w:t>re arranging your words in a way that feels softer to me. i.e., not leading with the word "forensic"</w:t>
      </w:r>
    </w:p>
  </w:comment>
  <w:comment w:id="180" w:author="Brooks-Russell, Ashley" w:date="2023-09-12T17:22:00Z" w:initials="BRA">
    <w:p w14:paraId="6958BD73" w14:textId="77777777" w:rsidR="00FB07E7" w:rsidRDefault="00FB07E7" w:rsidP="00A35B2F">
      <w:pPr>
        <w:pStyle w:val="CommentText"/>
      </w:pPr>
      <w:r>
        <w:rPr>
          <w:rStyle w:val="CommentReference"/>
        </w:rPr>
        <w:annotationRef/>
      </w:r>
      <w:r>
        <w:t>but the p-.6….?</w:t>
      </w:r>
    </w:p>
  </w:comment>
  <w:comment w:id="181" w:author="Wrobel, Julia" w:date="2023-09-13T11:59:00Z" w:initials="JW">
    <w:p w14:paraId="326F33DE" w14:textId="77777777" w:rsidR="00544C02" w:rsidRDefault="00544C02" w:rsidP="00656760">
      <w:r>
        <w:rPr>
          <w:rStyle w:val="CommentReference"/>
        </w:rPr>
        <w:annotationRef/>
      </w:r>
      <w:r>
        <w:rPr>
          <w:color w:val="000000"/>
          <w:sz w:val="20"/>
          <w:szCs w:val="20"/>
        </w:rPr>
        <w:t>It’s still valid to say the predictive ability is higher if there is a higher point estimate, but we should hedge and say it’s not significant. In the next analysis we should do cross validation to assess predictive accuracy</w:t>
      </w:r>
    </w:p>
  </w:comment>
  <w:comment w:id="182" w:author="Brooks-Russell, Ashley" w:date="2023-09-12T17:24:00Z" w:initials="BRA">
    <w:p w14:paraId="1C8870DA" w14:textId="48C905DD" w:rsidR="00914C73" w:rsidRDefault="00914C73" w:rsidP="000A2A29">
      <w:pPr>
        <w:pStyle w:val="CommentText"/>
      </w:pPr>
      <w:r>
        <w:rPr>
          <w:rStyle w:val="CommentReference"/>
        </w:rPr>
        <w:annotationRef/>
      </w:r>
      <w:r>
        <w:t>cut this? I think a reviewer took issue with this sentence</w:t>
      </w:r>
    </w:p>
  </w:comment>
  <w:comment w:id="183" w:author="Brooks-Russell, Ashley" w:date="2023-09-12T17:25:00Z" w:initials="BRA">
    <w:p w14:paraId="1C4CC6E0" w14:textId="77777777" w:rsidR="00914C73" w:rsidRDefault="00914C73">
      <w:pPr>
        <w:pStyle w:val="CommentText"/>
      </w:pPr>
      <w:r>
        <w:rPr>
          <w:rStyle w:val="CommentReference"/>
        </w:rPr>
        <w:annotationRef/>
      </w:r>
      <w:r>
        <w:t xml:space="preserve">Or maybe something a little softer? Would this be better? </w:t>
      </w:r>
    </w:p>
    <w:p w14:paraId="48763A59" w14:textId="77777777" w:rsidR="00914C73" w:rsidRDefault="00914C73">
      <w:pPr>
        <w:pStyle w:val="CommentText"/>
      </w:pPr>
    </w:p>
    <w:p w14:paraId="64435729" w14:textId="77777777" w:rsidR="00914C73" w:rsidRDefault="00914C73" w:rsidP="00F9695A">
      <w:pPr>
        <w:pStyle w:val="CommentText"/>
      </w:pPr>
      <w:r>
        <w:t xml:space="preserve">"Despite these limitations, the results are promising for future research  on pupillary changes associated with recent cannabis use. </w:t>
      </w:r>
    </w:p>
  </w:comment>
  <w:comment w:id="184" w:author="Brooks-Russell, Ashley" w:date="2023-09-12T17:26:00Z" w:initials="BRA">
    <w:p w14:paraId="75741566" w14:textId="77777777" w:rsidR="00117D32" w:rsidRDefault="00117D32" w:rsidP="005561EE">
      <w:pPr>
        <w:pStyle w:val="CommentText"/>
      </w:pPr>
      <w:r>
        <w:rPr>
          <w:rStyle w:val="CommentReference"/>
        </w:rPr>
        <w:annotationRef/>
      </w:r>
      <w:r>
        <w:t>but actually, your next paragraph does the job just fine</w:t>
      </w:r>
    </w:p>
  </w:comment>
  <w:comment w:id="185" w:author="Wrobel, Julia" w:date="2023-09-13T12:00:00Z" w:initials="JW">
    <w:p w14:paraId="5FC3F368" w14:textId="77777777" w:rsidR="00544C02" w:rsidRDefault="00544C02" w:rsidP="00817DD9">
      <w:r>
        <w:rPr>
          <w:rStyle w:val="CommentReference"/>
        </w:rPr>
        <w:annotationRef/>
      </w:r>
      <w:r>
        <w:rPr>
          <w:color w:val="000000"/>
          <w:sz w:val="20"/>
          <w:szCs w:val="20"/>
        </w:rPr>
        <w:t>Yeah I think including Ashley’s softer version of the sentence would be best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B7829" w15:done="0"/>
  <w15:commentEx w15:paraId="0EB27D33" w15:done="0"/>
  <w15:commentEx w15:paraId="0815C241" w15:done="0"/>
  <w15:commentEx w15:paraId="2F47AFB3" w15:done="0"/>
  <w15:commentEx w15:paraId="324B142A" w15:done="0"/>
  <w15:commentEx w15:paraId="23A489F7" w15:done="0"/>
  <w15:commentEx w15:paraId="7A02D399" w15:done="0"/>
  <w15:commentEx w15:paraId="128F4ED9" w15:done="0"/>
  <w15:commentEx w15:paraId="1F1B1FC0" w15:done="0"/>
  <w15:commentEx w15:paraId="4205EF68" w15:done="0"/>
  <w15:commentEx w15:paraId="13E901C5" w15:done="0"/>
  <w15:commentEx w15:paraId="1DF119E5" w15:done="0"/>
  <w15:commentEx w15:paraId="42DBA29A" w15:done="0"/>
  <w15:commentEx w15:paraId="4A0F6CDA" w15:paraIdParent="42DBA29A" w15:done="0"/>
  <w15:commentEx w15:paraId="4355B64E" w15:done="0"/>
  <w15:commentEx w15:paraId="164680FD" w15:paraIdParent="4355B64E" w15:done="0"/>
  <w15:commentEx w15:paraId="35AB1E94" w15:done="0"/>
  <w15:commentEx w15:paraId="42D8ADB5" w15:done="0"/>
  <w15:commentEx w15:paraId="1C9C14B3" w15:done="0"/>
  <w15:commentEx w15:paraId="6958BD73" w15:done="0"/>
  <w15:commentEx w15:paraId="326F33DE" w15:paraIdParent="6958BD73" w15:done="0"/>
  <w15:commentEx w15:paraId="1C8870DA" w15:done="0"/>
  <w15:commentEx w15:paraId="64435729" w15:paraIdParent="1C8870DA" w15:done="0"/>
  <w15:commentEx w15:paraId="75741566" w15:paraIdParent="1C8870DA" w15:done="0"/>
  <w15:commentEx w15:paraId="5FC3F368" w15:paraIdParent="1C887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F9CDBDB" w16cex:dateUtc="2023-09-13T14:49:00Z"/>
  <w16cex:commentExtensible w16cex:durableId="3CEA9F71" w16cex:dateUtc="2023-09-12T16:01:00Z"/>
  <w16cex:commentExtensible w16cex:durableId="0BC95C85" w16cex:dateUtc="2023-09-12T16:02:00Z"/>
  <w16cex:commentExtensible w16cex:durableId="57B6B284" w16cex:dateUtc="2023-09-13T15:48:00Z"/>
  <w16cex:commentExtensible w16cex:durableId="703DDFCD" w16cex:dateUtc="2023-09-13T15:49:00Z"/>
  <w16cex:commentExtensible w16cex:durableId="30793076" w16cex:dateUtc="2023-09-12T23:11:00Z"/>
  <w16cex:commentExtensible w16cex:durableId="03405C98" w16cex:dateUtc="2023-09-12T15:38:00Z"/>
  <w16cex:commentExtensible w16cex:durableId="167B579A" w16cex:dateUtc="2023-09-12T16:12:00Z"/>
  <w16cex:commentExtensible w16cex:durableId="2F9D5F93" w16cex:dateUtc="2023-09-13T15:54:00Z"/>
  <w16cex:commentExtensible w16cex:durableId="4E44AE65" w16cex:dateUtc="2023-09-12T16:24:00Z"/>
  <w16cex:commentExtensible w16cex:durableId="027EFB54" w16cex:dateUtc="2023-09-12T16:17:00Z"/>
  <w16cex:commentExtensible w16cex:durableId="1238450E" w16cex:dateUtc="2023-09-12T15:52:00Z"/>
  <w16cex:commentExtensible w16cex:durableId="099CE47A" w16cex:dateUtc="2023-09-12T15:55:00Z"/>
  <w16cex:commentExtensible w16cex:durableId="3E995E1A" w16cex:dateUtc="2023-09-13T15:56:00Z"/>
  <w16cex:commentExtensible w16cex:durableId="15851278" w16cex:dateUtc="2023-09-12T21:55:00Z"/>
  <w16cex:commentExtensible w16cex:durableId="4E5629A6" w16cex:dateUtc="2023-09-13T15:56:00Z"/>
  <w16cex:commentExtensible w16cex:durableId="46355759" w16cex:dateUtc="2023-09-12T16:29:00Z"/>
  <w16cex:commentExtensible w16cex:durableId="128B065E" w16cex:dateUtc="2023-09-12T23:10:00Z"/>
  <w16cex:commentExtensible w16cex:durableId="47F2A797" w16cex:dateUtc="2023-09-12T23:19:00Z"/>
  <w16cex:commentExtensible w16cex:durableId="1307AE77" w16cex:dateUtc="2023-09-12T23:22:00Z"/>
  <w16cex:commentExtensible w16cex:durableId="682076DE" w16cex:dateUtc="2023-09-13T15:59:00Z"/>
  <w16cex:commentExtensible w16cex:durableId="5317D21B" w16cex:dateUtc="2023-09-12T23:24:00Z"/>
  <w16cex:commentExtensible w16cex:durableId="06EEC47C" w16cex:dateUtc="2023-09-12T23:25:00Z"/>
  <w16cex:commentExtensible w16cex:durableId="6F528AF8" w16cex:dateUtc="2023-09-12T23:26:00Z"/>
  <w16cex:commentExtensible w16cex:durableId="6C2CF218" w16cex:dateUtc="2023-09-13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B7829" w16cid:durableId="5F9CDBDB"/>
  <w16cid:commentId w16cid:paraId="0EB27D33" w16cid:durableId="3CEA9F71"/>
  <w16cid:commentId w16cid:paraId="0815C241" w16cid:durableId="0BC95C85"/>
  <w16cid:commentId w16cid:paraId="2F47AFB3" w16cid:durableId="57B6B284"/>
  <w16cid:commentId w16cid:paraId="324B142A" w16cid:durableId="703DDFCD"/>
  <w16cid:commentId w16cid:paraId="23A489F7" w16cid:durableId="30793076"/>
  <w16cid:commentId w16cid:paraId="7A02D399" w16cid:durableId="03405C98"/>
  <w16cid:commentId w16cid:paraId="128F4ED9" w16cid:durableId="167B579A"/>
  <w16cid:commentId w16cid:paraId="1F1B1FC0" w16cid:durableId="2F9D5F93"/>
  <w16cid:commentId w16cid:paraId="4205EF68" w16cid:durableId="4E44AE65"/>
  <w16cid:commentId w16cid:paraId="13E901C5" w16cid:durableId="027EFB54"/>
  <w16cid:commentId w16cid:paraId="1DF119E5" w16cid:durableId="1238450E"/>
  <w16cid:commentId w16cid:paraId="42DBA29A" w16cid:durableId="099CE47A"/>
  <w16cid:commentId w16cid:paraId="4A0F6CDA" w16cid:durableId="3E995E1A"/>
  <w16cid:commentId w16cid:paraId="4355B64E" w16cid:durableId="15851278"/>
  <w16cid:commentId w16cid:paraId="164680FD" w16cid:durableId="4E5629A6"/>
  <w16cid:commentId w16cid:paraId="35AB1E94" w16cid:durableId="46355759"/>
  <w16cid:commentId w16cid:paraId="42D8ADB5" w16cid:durableId="128B065E"/>
  <w16cid:commentId w16cid:paraId="1C9C14B3" w16cid:durableId="47F2A797"/>
  <w16cid:commentId w16cid:paraId="6958BD73" w16cid:durableId="1307AE77"/>
  <w16cid:commentId w16cid:paraId="326F33DE" w16cid:durableId="682076DE"/>
  <w16cid:commentId w16cid:paraId="1C8870DA" w16cid:durableId="5317D21B"/>
  <w16cid:commentId w16cid:paraId="64435729" w16cid:durableId="06EEC47C"/>
  <w16cid:commentId w16cid:paraId="75741566" w16cid:durableId="6F528AF8"/>
  <w16cid:commentId w16cid:paraId="5FC3F368" w16cid:durableId="6C2CF2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1865" w14:textId="77777777" w:rsidR="00D754AF" w:rsidRDefault="00D754AF">
      <w:pPr>
        <w:spacing w:after="0" w:line="240" w:lineRule="auto"/>
      </w:pPr>
      <w:r>
        <w:separator/>
      </w:r>
    </w:p>
  </w:endnote>
  <w:endnote w:type="continuationSeparator" w:id="0">
    <w:p w14:paraId="32FBA259" w14:textId="77777777" w:rsidR="00D754AF" w:rsidRDefault="00D7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6805" w14:textId="77777777" w:rsidR="00D754AF" w:rsidRDefault="00D754AF">
      <w:pPr>
        <w:spacing w:after="0" w:line="240" w:lineRule="auto"/>
      </w:pPr>
      <w:r>
        <w:separator/>
      </w:r>
    </w:p>
  </w:footnote>
  <w:footnote w:type="continuationSeparator" w:id="0">
    <w:p w14:paraId="266B0C30" w14:textId="77777777" w:rsidR="00D754AF" w:rsidRDefault="00D75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048D9C9F" w:rsidR="004D287E" w:rsidRDefault="00E86C2F">
    <w:pPr>
      <w:pStyle w:val="Header"/>
    </w:pPr>
    <w:ins w:id="186" w:author="Brooks-Russell, Ashley" w:date="2023-09-12T09:59:00Z">
      <w:r>
        <w:rPr>
          <w:rFonts w:ascii="Times New Roman" w:hAnsi="Times New Roman" w:cs="Times New Roman"/>
          <w:sz w:val="24"/>
          <w:szCs w:val="24"/>
        </w:rPr>
        <w:t xml:space="preserve">The potential for </w:t>
      </w:r>
    </w:ins>
    <w:ins w:id="187" w:author="Brooks-Russell, Ashley" w:date="2023-09-12T09:56:00Z">
      <w:r w:rsidR="0070501D">
        <w:rPr>
          <w:rFonts w:ascii="Times New Roman" w:hAnsi="Times New Roman" w:cs="Times New Roman"/>
          <w:sz w:val="24"/>
          <w:szCs w:val="24"/>
        </w:rPr>
        <w:t>pupil light response to detect recent cannabis use</w:t>
      </w:r>
    </w:ins>
    <w:ins w:id="188" w:author="Brooks-Russell, Ashley" w:date="2023-09-12T09:59:00Z">
      <w:r>
        <w:rPr>
          <w:rFonts w:ascii="Times New Roman" w:hAnsi="Times New Roman" w:cs="Times New Roman"/>
          <w:sz w:val="24"/>
          <w:szCs w:val="24"/>
        </w:rPr>
        <w:t xml:space="preserve"> using </w:t>
      </w:r>
      <w:r w:rsidR="009A7E56">
        <w:rPr>
          <w:rFonts w:ascii="Times New Roman" w:hAnsi="Times New Roman" w:cs="Times New Roman"/>
          <w:sz w:val="24"/>
          <w:szCs w:val="24"/>
        </w:rPr>
        <w:t>realistic cannabis use</w:t>
      </w:r>
    </w:ins>
    <w:ins w:id="189" w:author="Brooks-Russell, Ashley" w:date="2023-09-12T09:56:00Z">
      <w:r w:rsidR="0070501D">
        <w:rPr>
          <w:rFonts w:ascii="Times New Roman" w:hAnsi="Times New Roman" w:cs="Times New Roman"/>
          <w:sz w:val="24"/>
          <w:szCs w:val="24"/>
        </w:rPr>
        <w:t xml:space="preserve"> </w:t>
      </w:r>
    </w:ins>
    <w:ins w:id="190" w:author="Brooks-Russell, Ashley" w:date="2023-09-12T10:00:00Z">
      <w:r w:rsidR="009A7E56">
        <w:rPr>
          <w:rFonts w:ascii="Times New Roman" w:hAnsi="Times New Roman" w:cs="Times New Roman"/>
          <w:sz w:val="24"/>
          <w:szCs w:val="24"/>
        </w:rPr>
        <w:t xml:space="preserve">[is this better? I’m the worst at titles!] </w:t>
      </w:r>
    </w:ins>
    <w:r w:rsidR="004D287E">
      <w:rPr>
        <w:rFonts w:ascii="Times New Roman" w:hAnsi="Times New Roman" w:cs="Times New Roman"/>
        <w:sz w:val="24"/>
        <w:szCs w:val="24"/>
      </w:rPr>
      <w:t xml:space="preserve">Detecting changes in pupil response to light associated with cannabis </w:t>
    </w:r>
    <w:proofErr w:type="gramStart"/>
    <w:r w:rsidR="004D287E">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35E"/>
    <w:multiLevelType w:val="multilevel"/>
    <w:tmpl w:val="0D4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528"/>
    <w:multiLevelType w:val="multilevel"/>
    <w:tmpl w:val="62A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2"/>
  </w:num>
  <w:num w:numId="2" w16cid:durableId="993027994">
    <w:abstractNumId w:val="3"/>
  </w:num>
  <w:num w:numId="3" w16cid:durableId="900865921">
    <w:abstractNumId w:val="6"/>
  </w:num>
  <w:num w:numId="4" w16cid:durableId="1934774532">
    <w:abstractNumId w:val="7"/>
  </w:num>
  <w:num w:numId="5" w16cid:durableId="198713030">
    <w:abstractNumId w:val="0"/>
  </w:num>
  <w:num w:numId="6" w16cid:durableId="460462771">
    <w:abstractNumId w:val="8"/>
  </w:num>
  <w:num w:numId="7" w16cid:durableId="1078477089">
    <w:abstractNumId w:val="5"/>
  </w:num>
  <w:num w:numId="8" w16cid:durableId="1115638263">
    <w:abstractNumId w:val="1"/>
  </w:num>
  <w:num w:numId="9" w16cid:durableId="1427580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9F5"/>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17D32"/>
    <w:rsid w:val="00124BC8"/>
    <w:rsid w:val="00130FB9"/>
    <w:rsid w:val="00134C30"/>
    <w:rsid w:val="00142221"/>
    <w:rsid w:val="001446D0"/>
    <w:rsid w:val="00145FAE"/>
    <w:rsid w:val="001463B5"/>
    <w:rsid w:val="00154B36"/>
    <w:rsid w:val="00170D1F"/>
    <w:rsid w:val="00171BBF"/>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1E728F"/>
    <w:rsid w:val="00212565"/>
    <w:rsid w:val="00220E8D"/>
    <w:rsid w:val="00235DBA"/>
    <w:rsid w:val="002433B9"/>
    <w:rsid w:val="002576F0"/>
    <w:rsid w:val="002601C2"/>
    <w:rsid w:val="00266935"/>
    <w:rsid w:val="00266CFF"/>
    <w:rsid w:val="00270781"/>
    <w:rsid w:val="00272A14"/>
    <w:rsid w:val="00275BDB"/>
    <w:rsid w:val="00280EC4"/>
    <w:rsid w:val="00293AFF"/>
    <w:rsid w:val="00293E2B"/>
    <w:rsid w:val="002947BF"/>
    <w:rsid w:val="002A3771"/>
    <w:rsid w:val="002B6787"/>
    <w:rsid w:val="002D25E0"/>
    <w:rsid w:val="002F1437"/>
    <w:rsid w:val="002F5FA5"/>
    <w:rsid w:val="00307450"/>
    <w:rsid w:val="003121B1"/>
    <w:rsid w:val="003324CE"/>
    <w:rsid w:val="003331AA"/>
    <w:rsid w:val="00342D25"/>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C7526"/>
    <w:rsid w:val="003D007B"/>
    <w:rsid w:val="003D1991"/>
    <w:rsid w:val="003D5EDF"/>
    <w:rsid w:val="003E0DBD"/>
    <w:rsid w:val="003E2B90"/>
    <w:rsid w:val="003E5F0A"/>
    <w:rsid w:val="003F268F"/>
    <w:rsid w:val="003F2F80"/>
    <w:rsid w:val="003F47E5"/>
    <w:rsid w:val="00407458"/>
    <w:rsid w:val="00413A3D"/>
    <w:rsid w:val="00414234"/>
    <w:rsid w:val="00431121"/>
    <w:rsid w:val="0043173A"/>
    <w:rsid w:val="00435258"/>
    <w:rsid w:val="00447B75"/>
    <w:rsid w:val="00453BBA"/>
    <w:rsid w:val="0045504F"/>
    <w:rsid w:val="00457293"/>
    <w:rsid w:val="0046502B"/>
    <w:rsid w:val="00466195"/>
    <w:rsid w:val="004815EA"/>
    <w:rsid w:val="004905F6"/>
    <w:rsid w:val="00493023"/>
    <w:rsid w:val="004949FC"/>
    <w:rsid w:val="004A3E03"/>
    <w:rsid w:val="004A506E"/>
    <w:rsid w:val="004B1AD6"/>
    <w:rsid w:val="004C214C"/>
    <w:rsid w:val="004C2CAF"/>
    <w:rsid w:val="004C3BB0"/>
    <w:rsid w:val="004D192C"/>
    <w:rsid w:val="004D287E"/>
    <w:rsid w:val="004D2D3E"/>
    <w:rsid w:val="004D7BC2"/>
    <w:rsid w:val="004E779B"/>
    <w:rsid w:val="004F016B"/>
    <w:rsid w:val="004F57B0"/>
    <w:rsid w:val="004F6DA7"/>
    <w:rsid w:val="00502E5D"/>
    <w:rsid w:val="0050749E"/>
    <w:rsid w:val="00510F15"/>
    <w:rsid w:val="00513A79"/>
    <w:rsid w:val="005203B6"/>
    <w:rsid w:val="00533A3B"/>
    <w:rsid w:val="0053542D"/>
    <w:rsid w:val="00541E79"/>
    <w:rsid w:val="00544A94"/>
    <w:rsid w:val="00544C02"/>
    <w:rsid w:val="005453C5"/>
    <w:rsid w:val="00553DC0"/>
    <w:rsid w:val="005665CC"/>
    <w:rsid w:val="00572E5D"/>
    <w:rsid w:val="00573A5E"/>
    <w:rsid w:val="005761C8"/>
    <w:rsid w:val="00580992"/>
    <w:rsid w:val="0058131E"/>
    <w:rsid w:val="00592E4D"/>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1B4E"/>
    <w:rsid w:val="00612E1D"/>
    <w:rsid w:val="00621D20"/>
    <w:rsid w:val="006272E4"/>
    <w:rsid w:val="00630BE7"/>
    <w:rsid w:val="00640922"/>
    <w:rsid w:val="0064145E"/>
    <w:rsid w:val="00645F61"/>
    <w:rsid w:val="00653269"/>
    <w:rsid w:val="00654653"/>
    <w:rsid w:val="00655D61"/>
    <w:rsid w:val="00665C79"/>
    <w:rsid w:val="006718EF"/>
    <w:rsid w:val="006726C3"/>
    <w:rsid w:val="00676473"/>
    <w:rsid w:val="00682F20"/>
    <w:rsid w:val="006A01D5"/>
    <w:rsid w:val="006A71BA"/>
    <w:rsid w:val="006A7725"/>
    <w:rsid w:val="006B15E2"/>
    <w:rsid w:val="006B20DF"/>
    <w:rsid w:val="006B776B"/>
    <w:rsid w:val="006B7D2F"/>
    <w:rsid w:val="006D7FDC"/>
    <w:rsid w:val="006E1AAE"/>
    <w:rsid w:val="006E2151"/>
    <w:rsid w:val="006E2D48"/>
    <w:rsid w:val="006E3B26"/>
    <w:rsid w:val="006E779B"/>
    <w:rsid w:val="006F429C"/>
    <w:rsid w:val="006F72DE"/>
    <w:rsid w:val="0070501D"/>
    <w:rsid w:val="0071117D"/>
    <w:rsid w:val="007122E2"/>
    <w:rsid w:val="00713F40"/>
    <w:rsid w:val="00716083"/>
    <w:rsid w:val="00722C19"/>
    <w:rsid w:val="00725957"/>
    <w:rsid w:val="007333F2"/>
    <w:rsid w:val="00741A17"/>
    <w:rsid w:val="00741FD4"/>
    <w:rsid w:val="007429B5"/>
    <w:rsid w:val="00752B84"/>
    <w:rsid w:val="00753C76"/>
    <w:rsid w:val="007638C8"/>
    <w:rsid w:val="007753D9"/>
    <w:rsid w:val="0077653A"/>
    <w:rsid w:val="00776585"/>
    <w:rsid w:val="0079221D"/>
    <w:rsid w:val="007A1E81"/>
    <w:rsid w:val="007B24CF"/>
    <w:rsid w:val="007B5F34"/>
    <w:rsid w:val="007C7CCA"/>
    <w:rsid w:val="007D3F40"/>
    <w:rsid w:val="007D66A9"/>
    <w:rsid w:val="007E0DCB"/>
    <w:rsid w:val="007E1508"/>
    <w:rsid w:val="007F2746"/>
    <w:rsid w:val="007F35AD"/>
    <w:rsid w:val="00803CCC"/>
    <w:rsid w:val="0081214E"/>
    <w:rsid w:val="00813D55"/>
    <w:rsid w:val="008350AB"/>
    <w:rsid w:val="0084190D"/>
    <w:rsid w:val="00845A75"/>
    <w:rsid w:val="00854756"/>
    <w:rsid w:val="0086330E"/>
    <w:rsid w:val="0088266B"/>
    <w:rsid w:val="00891030"/>
    <w:rsid w:val="00891135"/>
    <w:rsid w:val="00895676"/>
    <w:rsid w:val="008A2C55"/>
    <w:rsid w:val="008B46EC"/>
    <w:rsid w:val="008B4C4E"/>
    <w:rsid w:val="008C1AF9"/>
    <w:rsid w:val="008D25E4"/>
    <w:rsid w:val="008D2AFB"/>
    <w:rsid w:val="008D4B53"/>
    <w:rsid w:val="008D7DB8"/>
    <w:rsid w:val="008E2051"/>
    <w:rsid w:val="008E699A"/>
    <w:rsid w:val="008F5E2E"/>
    <w:rsid w:val="008F6414"/>
    <w:rsid w:val="008F7510"/>
    <w:rsid w:val="008F7BE5"/>
    <w:rsid w:val="00900E49"/>
    <w:rsid w:val="00904042"/>
    <w:rsid w:val="0090516D"/>
    <w:rsid w:val="00906970"/>
    <w:rsid w:val="00914C73"/>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A7E56"/>
    <w:rsid w:val="009B1352"/>
    <w:rsid w:val="009B13A6"/>
    <w:rsid w:val="009B2FAB"/>
    <w:rsid w:val="009D0A62"/>
    <w:rsid w:val="009D1A3C"/>
    <w:rsid w:val="009D1B32"/>
    <w:rsid w:val="009D1C30"/>
    <w:rsid w:val="009D3D8A"/>
    <w:rsid w:val="009D4932"/>
    <w:rsid w:val="009D4CD8"/>
    <w:rsid w:val="009D6177"/>
    <w:rsid w:val="009D6C57"/>
    <w:rsid w:val="009E0D1E"/>
    <w:rsid w:val="009E289D"/>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1BCE"/>
    <w:rsid w:val="00B33F4F"/>
    <w:rsid w:val="00B4437F"/>
    <w:rsid w:val="00B44F4C"/>
    <w:rsid w:val="00B50533"/>
    <w:rsid w:val="00B56768"/>
    <w:rsid w:val="00B61AB2"/>
    <w:rsid w:val="00B67E1E"/>
    <w:rsid w:val="00B8328C"/>
    <w:rsid w:val="00B8709F"/>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85F24"/>
    <w:rsid w:val="00C87C6F"/>
    <w:rsid w:val="00C91B0D"/>
    <w:rsid w:val="00C9294E"/>
    <w:rsid w:val="00C96C66"/>
    <w:rsid w:val="00C97CD2"/>
    <w:rsid w:val="00CA3390"/>
    <w:rsid w:val="00CA41F4"/>
    <w:rsid w:val="00CA7A98"/>
    <w:rsid w:val="00CC24B6"/>
    <w:rsid w:val="00CC5551"/>
    <w:rsid w:val="00CD026F"/>
    <w:rsid w:val="00CD42B5"/>
    <w:rsid w:val="00CE378B"/>
    <w:rsid w:val="00CF0126"/>
    <w:rsid w:val="00CF0C87"/>
    <w:rsid w:val="00D03456"/>
    <w:rsid w:val="00D07C1E"/>
    <w:rsid w:val="00D15CD7"/>
    <w:rsid w:val="00D17C16"/>
    <w:rsid w:val="00D17FA6"/>
    <w:rsid w:val="00D22C5A"/>
    <w:rsid w:val="00D23C14"/>
    <w:rsid w:val="00D3105B"/>
    <w:rsid w:val="00D424D8"/>
    <w:rsid w:val="00D46B80"/>
    <w:rsid w:val="00D572C3"/>
    <w:rsid w:val="00D64660"/>
    <w:rsid w:val="00D65204"/>
    <w:rsid w:val="00D71901"/>
    <w:rsid w:val="00D754AF"/>
    <w:rsid w:val="00D80544"/>
    <w:rsid w:val="00D84D9C"/>
    <w:rsid w:val="00D94644"/>
    <w:rsid w:val="00DA4BFE"/>
    <w:rsid w:val="00DB21F0"/>
    <w:rsid w:val="00DB342E"/>
    <w:rsid w:val="00DB6C79"/>
    <w:rsid w:val="00DC595F"/>
    <w:rsid w:val="00DD0FAD"/>
    <w:rsid w:val="00DE24E5"/>
    <w:rsid w:val="00DE2F24"/>
    <w:rsid w:val="00DE44B4"/>
    <w:rsid w:val="00DE5935"/>
    <w:rsid w:val="00E00F97"/>
    <w:rsid w:val="00E07177"/>
    <w:rsid w:val="00E11884"/>
    <w:rsid w:val="00E20F05"/>
    <w:rsid w:val="00E27624"/>
    <w:rsid w:val="00E30BDA"/>
    <w:rsid w:val="00E310C0"/>
    <w:rsid w:val="00E31343"/>
    <w:rsid w:val="00E33979"/>
    <w:rsid w:val="00E3758A"/>
    <w:rsid w:val="00E43FD9"/>
    <w:rsid w:val="00E65FA1"/>
    <w:rsid w:val="00E70EA0"/>
    <w:rsid w:val="00E737B6"/>
    <w:rsid w:val="00E85FCC"/>
    <w:rsid w:val="00E86C2F"/>
    <w:rsid w:val="00E900F0"/>
    <w:rsid w:val="00E91B7A"/>
    <w:rsid w:val="00E937FF"/>
    <w:rsid w:val="00E94D0D"/>
    <w:rsid w:val="00EA5477"/>
    <w:rsid w:val="00EA772B"/>
    <w:rsid w:val="00EB385E"/>
    <w:rsid w:val="00EB631F"/>
    <w:rsid w:val="00EB74F7"/>
    <w:rsid w:val="00EC785C"/>
    <w:rsid w:val="00ED2ADC"/>
    <w:rsid w:val="00EE1F4C"/>
    <w:rsid w:val="00EE3CFB"/>
    <w:rsid w:val="00EE6E82"/>
    <w:rsid w:val="00EF1A0C"/>
    <w:rsid w:val="00F02F28"/>
    <w:rsid w:val="00F05A1C"/>
    <w:rsid w:val="00F102B1"/>
    <w:rsid w:val="00F20736"/>
    <w:rsid w:val="00F20802"/>
    <w:rsid w:val="00F210DD"/>
    <w:rsid w:val="00F22376"/>
    <w:rsid w:val="00F22F07"/>
    <w:rsid w:val="00F26F64"/>
    <w:rsid w:val="00F33583"/>
    <w:rsid w:val="00F355A6"/>
    <w:rsid w:val="00F450CF"/>
    <w:rsid w:val="00F51330"/>
    <w:rsid w:val="00F5214C"/>
    <w:rsid w:val="00F53C23"/>
    <w:rsid w:val="00F63F85"/>
    <w:rsid w:val="00F71E5F"/>
    <w:rsid w:val="00F73596"/>
    <w:rsid w:val="00F73DFB"/>
    <w:rsid w:val="00F76B14"/>
    <w:rsid w:val="00F8115B"/>
    <w:rsid w:val="00F93007"/>
    <w:rsid w:val="00FA0203"/>
    <w:rsid w:val="00FA6B99"/>
    <w:rsid w:val="00FB07E7"/>
    <w:rsid w:val="00FB0E2B"/>
    <w:rsid w:val="00FB560F"/>
    <w:rsid w:val="00FC19C7"/>
    <w:rsid w:val="00FC4507"/>
    <w:rsid w:val="00FD2288"/>
    <w:rsid w:val="00FD4ACD"/>
    <w:rsid w:val="00FD55AF"/>
    <w:rsid w:val="00FD5F0E"/>
    <w:rsid w:val="00FE2419"/>
    <w:rsid w:val="00FE3859"/>
    <w:rsid w:val="00FF1455"/>
    <w:rsid w:val="00FF664A"/>
    <w:rsid w:val="00FF71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78704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129637">
              <w:marLeft w:val="0"/>
              <w:marRight w:val="0"/>
              <w:marTop w:val="0"/>
              <w:marBottom w:val="0"/>
              <w:divBdr>
                <w:top w:val="none" w:sz="0" w:space="0" w:color="auto"/>
                <w:left w:val="none" w:sz="0" w:space="0" w:color="auto"/>
                <w:bottom w:val="none" w:sz="0" w:space="0" w:color="auto"/>
                <w:right w:val="none" w:sz="0" w:space="0" w:color="auto"/>
              </w:divBdr>
              <w:divsChild>
                <w:div w:id="1254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10361801/" TargetMode="External"/><Relationship Id="rId1" Type="http://schemas.openxmlformats.org/officeDocument/2006/relationships/hyperlink" Target="https://jamanetwork.com/journals/jamanetworkopen/fullarticle/2808961?utm_source=silverchair&amp;utm_medium=email&amp;utm_campaign=article_alert-jamanetworkopen&amp;utm_content=wklyforyou&amp;utm_term=090623&amp;adv=003509050405"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07/s00213-012-2787-9" TargetMode="External"/><Relationship Id="rId26" Type="http://schemas.openxmlformats.org/officeDocument/2006/relationships/hyperlink" Target="https://doi.org/10.1016/j.aap.2021.106326" TargetMode="External"/><Relationship Id="rId21" Type="http://schemas.openxmlformats.org/officeDocument/2006/relationships/hyperlink" Target="https://doi.org/10.1016/j.forsciint.2021.110902" TargetMode="External"/><Relationship Id="rId34" Type="http://schemas.openxmlformats.org/officeDocument/2006/relationships/hyperlink" Target="https://doi.org/10.1016/j.autneu.2021.102869"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nhtsa.gov/dwi-detection-and-standardized-field-sobriety-test-sfst-resources" TargetMode="External"/><Relationship Id="rId25" Type="http://schemas.openxmlformats.org/officeDocument/2006/relationships/hyperlink" Target="https://doi.org/doi:10.1249/MSS.0000000000000968" TargetMode="External"/><Relationship Id="rId33" Type="http://schemas.openxmlformats.org/officeDocument/2006/relationships/hyperlink" Target="https://doi.org/10.1213/ANE.000000000000031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93/occmed/kqaa175" TargetMode="External"/><Relationship Id="rId20" Type="http://schemas.openxmlformats.org/officeDocument/2006/relationships/hyperlink" Target="https://doi.org/10.1038/s41598-022-11481-5" TargetMode="External"/><Relationship Id="rId29"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6339/23-JDS1103" TargetMode="External"/><Relationship Id="rId32" Type="http://schemas.openxmlformats.org/officeDocument/2006/relationships/hyperlink" Target="https://doi.org/10.1002/sim.7582" TargetMode="External"/><Relationship Id="rId37"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doi.org/10.1080/10826084.2020.1759643" TargetMode="External"/><Relationship Id="rId23" Type="http://schemas.openxmlformats.org/officeDocument/2006/relationships/hyperlink" Target="https://doi.org/10.1016/j.forsciint.2020.110559" TargetMode="External"/><Relationship Id="rId28" Type="http://schemas.openxmlformats.org/officeDocument/2006/relationships/hyperlink" Target="https://doi.org/10.1198/jcgs.2010.10007"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doi.org/10.1080/15389588.2020.1851685" TargetMode="External"/><Relationship Id="rId31" Type="http://schemas.openxmlformats.org/officeDocument/2006/relationships/hyperlink" Target="https://doi.org/10.1111/j.1467-9868.2010.00749.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2105/AJPH.2021.306466" TargetMode="External"/><Relationship Id="rId22" Type="http://schemas.openxmlformats.org/officeDocument/2006/relationships/hyperlink" Target="https://doi.org/10.1016/s1529-1839(04)70037-8" TargetMode="External"/><Relationship Id="rId27" Type="http://schemas.openxmlformats.org/officeDocument/2006/relationships/hyperlink" Target="https://doi.org/10.1111/insr.12163" TargetMode="External"/><Relationship Id="rId30" Type="http://schemas.openxmlformats.org/officeDocument/2006/relationships/hyperlink" Target="https://doi.org/"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EFC0D1720D3142AF3F6791D6C4DB9C" ma:contentTypeVersion="14" ma:contentTypeDescription="Create a new document." ma:contentTypeScope="" ma:versionID="801c28530a21dc3cc203382e72d752e2">
  <xsd:schema xmlns:xsd="http://www.w3.org/2001/XMLSchema" xmlns:xs="http://www.w3.org/2001/XMLSchema" xmlns:p="http://schemas.microsoft.com/office/2006/metadata/properties" xmlns:ns1="http://schemas.microsoft.com/sharepoint/v3" xmlns:ns3="4831036d-bade-427e-bd76-d25037fb6ef6" xmlns:ns4="6ae09a1f-2ca4-4fdc-b98e-7673639ccdfa" targetNamespace="http://schemas.microsoft.com/office/2006/metadata/properties" ma:root="true" ma:fieldsID="00e20acadf82acb95167a1fc4c36d60e" ns1:_="" ns3:_="" ns4:_="">
    <xsd:import namespace="http://schemas.microsoft.com/sharepoint/v3"/>
    <xsd:import namespace="4831036d-bade-427e-bd76-d25037fb6ef6"/>
    <xsd:import namespace="6ae09a1f-2ca4-4fdc-b98e-7673639ccd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LengthInSeconds" minOccurs="0"/>
                <xsd:element ref="ns4:_activity" minOccurs="0"/>
                <xsd:element ref="ns1:_ip_UnifiedCompliancePolicyProperties" minOccurs="0"/>
                <xsd:element ref="ns1:_ip_UnifiedCompliancePolicyUIAc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1036d-bade-427e-bd76-d25037fb6e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09a1f-2ca4-4fdc-b98e-7673639ccd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6ae09a1f-2ca4-4fdc-b98e-7673639ccdf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32F752B-6F88-4400-AD90-11FD3AE3E5D3}">
  <ds:schemaRefs>
    <ds:schemaRef ds:uri="http://schemas.microsoft.com/sharepoint/v3/contenttype/forms"/>
  </ds:schemaRefs>
</ds:datastoreItem>
</file>

<file path=customXml/itemProps2.xml><?xml version="1.0" encoding="utf-8"?>
<ds:datastoreItem xmlns:ds="http://schemas.openxmlformats.org/officeDocument/2006/customXml" ds:itemID="{4A8F23CD-6676-4305-91F1-B5D1CB98A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31036d-bade-427e-bd76-d25037fb6ef6"/>
    <ds:schemaRef ds:uri="6ae09a1f-2ca4-4fdc-b98e-7673639cc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AFABA4-E388-4FB6-BB14-9EF03A6659EC}">
  <ds:schemaRefs>
    <ds:schemaRef ds:uri="http://schemas.microsoft.com/office/2006/metadata/properties"/>
    <ds:schemaRef ds:uri="http://schemas.microsoft.com/office/infopath/2007/PartnerControls"/>
    <ds:schemaRef ds:uri="http://schemas.microsoft.com/sharepoint/v3"/>
    <ds:schemaRef ds:uri="6ae09a1f-2ca4-4fdc-b98e-7673639ccdf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8767</Words>
  <Characters>49978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Wrobel, Julia</cp:lastModifiedBy>
  <cp:revision>5</cp:revision>
  <cp:lastPrinted>2023-03-30T16:55:00Z</cp:lastPrinted>
  <dcterms:created xsi:type="dcterms:W3CDTF">2023-09-13T14:46:00Z</dcterms:created>
  <dcterms:modified xsi:type="dcterms:W3CDTF">2023-09-13T16:00:00Z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0x010100A1EFC0D1720D3142AF3F6791D6C4DB9C</vt:lpwstr>
  </property>
</Properties>
</file>