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30AF" w14:textId="40B0D840" w:rsidR="00B33F4F" w:rsidRDefault="0090516D" w:rsidP="00B33F4F">
      <w:pPr>
        <w:spacing w:line="480" w:lineRule="auto"/>
        <w:rPr>
          <w:rFonts w:ascii="Times New Roman" w:hAnsi="Times New Roman" w:cs="Times New Roman"/>
          <w:sz w:val="24"/>
          <w:szCs w:val="24"/>
        </w:rPr>
      </w:pPr>
      <w:r w:rsidRPr="001873A3">
        <w:rPr>
          <w:rFonts w:ascii="Times New Roman" w:hAnsi="Times New Roman" w:cs="Times New Roman"/>
          <w:b/>
          <w:bCs/>
          <w:sz w:val="24"/>
          <w:szCs w:val="24"/>
        </w:rPr>
        <w:t>Abstract</w:t>
      </w:r>
      <w:r w:rsidR="00B33F4F">
        <w:rPr>
          <w:rFonts w:ascii="Times New Roman" w:hAnsi="Times New Roman" w:cs="Times New Roman"/>
          <w:sz w:val="24"/>
          <w:szCs w:val="24"/>
        </w:rPr>
        <w:t xml:space="preserve">: </w:t>
      </w:r>
    </w:p>
    <w:p w14:paraId="4D9EE2D1" w14:textId="64E0D085" w:rsidR="001C5766" w:rsidRDefault="001C5766" w:rsidP="001C5766">
      <w:pPr>
        <w:spacing w:line="480" w:lineRule="auto"/>
        <w:rPr>
          <w:rFonts w:ascii="Times New Roman" w:hAnsi="Times New Roman" w:cs="Times New Roman"/>
          <w:sz w:val="24"/>
          <w:szCs w:val="24"/>
        </w:rPr>
      </w:pPr>
      <w:bookmarkStart w:id="0" w:name="_Hlk135135021"/>
      <w:r>
        <w:rPr>
          <w:rFonts w:ascii="Times New Roman" w:hAnsi="Times New Roman" w:cs="Times New Roman"/>
          <w:sz w:val="24"/>
          <w:szCs w:val="24"/>
        </w:rPr>
        <w:t xml:space="preserve">Introduction: Given the </w:t>
      </w:r>
      <w:r w:rsidR="00906970">
        <w:rPr>
          <w:rFonts w:ascii="Times New Roman" w:hAnsi="Times New Roman" w:cs="Times New Roman"/>
          <w:sz w:val="24"/>
          <w:szCs w:val="24"/>
        </w:rPr>
        <w:t>roadside safety and occupational injury prevention</w:t>
      </w:r>
      <w:r>
        <w:rPr>
          <w:rFonts w:ascii="Times New Roman" w:hAnsi="Times New Roman" w:cs="Times New Roman"/>
          <w:sz w:val="24"/>
          <w:szCs w:val="24"/>
        </w:rPr>
        <w:t xml:space="preserve"> implications </w:t>
      </w:r>
      <w:r w:rsidR="009A7E56">
        <w:rPr>
          <w:rFonts w:ascii="Times New Roman" w:hAnsi="Times New Roman" w:cs="Times New Roman"/>
          <w:sz w:val="24"/>
          <w:szCs w:val="24"/>
        </w:rPr>
        <w:t>associated with cannabis impairment</w:t>
      </w:r>
      <w:r>
        <w:rPr>
          <w:rFonts w:ascii="Times New Roman" w:hAnsi="Times New Roman" w:cs="Times New Roman"/>
          <w:sz w:val="24"/>
          <w:szCs w:val="24"/>
        </w:rPr>
        <w:t>, t</w:t>
      </w:r>
      <w:r w:rsidRPr="00B15E46">
        <w:rPr>
          <w:rFonts w:ascii="Times New Roman" w:hAnsi="Times New Roman" w:cs="Times New Roman"/>
          <w:sz w:val="24"/>
          <w:szCs w:val="24"/>
        </w:rPr>
        <w:t>here</w:t>
      </w:r>
      <w:r>
        <w:rPr>
          <w:rFonts w:ascii="Times New Roman" w:hAnsi="Times New Roman" w:cs="Times New Roman"/>
          <w:sz w:val="24"/>
          <w:szCs w:val="24"/>
        </w:rPr>
        <w:t xml:space="preserve"> is </w:t>
      </w:r>
      <w:r w:rsidR="00906970">
        <w:rPr>
          <w:rFonts w:ascii="Times New Roman" w:hAnsi="Times New Roman" w:cs="Times New Roman"/>
          <w:sz w:val="24"/>
          <w:szCs w:val="24"/>
        </w:rPr>
        <w:t>a need for</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 P</w:t>
      </w:r>
      <w:r w:rsidRPr="00B15E46">
        <w:rPr>
          <w:rFonts w:ascii="Times New Roman" w:hAnsi="Times New Roman" w:cs="Times New Roman"/>
          <w:sz w:val="24"/>
          <w:szCs w:val="24"/>
        </w:rPr>
        <w:t xml:space="preserve">upillary </w:t>
      </w:r>
      <w:r w:rsidR="009A7E56">
        <w:rPr>
          <w:rFonts w:ascii="Times New Roman" w:hAnsi="Times New Roman" w:cs="Times New Roman"/>
          <w:sz w:val="24"/>
          <w:szCs w:val="24"/>
        </w:rPr>
        <w:t xml:space="preserve">light </w:t>
      </w:r>
      <w:r w:rsidRPr="00B15E46">
        <w:rPr>
          <w:rFonts w:ascii="Times New Roman" w:hAnsi="Times New Roman" w:cs="Times New Roman"/>
          <w:sz w:val="24"/>
          <w:szCs w:val="24"/>
        </w:rPr>
        <w:t xml:space="preserve">response may offer an </w:t>
      </w:r>
      <w:r w:rsidR="00665C79">
        <w:rPr>
          <w:rFonts w:ascii="Times New Roman" w:hAnsi="Times New Roman" w:cs="Times New Roman"/>
          <w:sz w:val="24"/>
          <w:szCs w:val="24"/>
        </w:rPr>
        <w:t>approach</w:t>
      </w:r>
      <w:r w:rsidR="00665C79" w:rsidRPr="00B15E46">
        <w:rPr>
          <w:rFonts w:ascii="Times New Roman" w:hAnsi="Times New Roman" w:cs="Times New Roman"/>
          <w:sz w:val="24"/>
          <w:szCs w:val="24"/>
        </w:rPr>
        <w:t xml:space="preserve"> </w:t>
      </w:r>
      <w:r w:rsidRPr="00B15E46">
        <w:rPr>
          <w:rFonts w:ascii="Times New Roman" w:hAnsi="Times New Roman" w:cs="Times New Roman"/>
          <w:sz w:val="24"/>
          <w:szCs w:val="24"/>
        </w:rPr>
        <w:t>for detection</w:t>
      </w:r>
      <w:r>
        <w:rPr>
          <w:rFonts w:ascii="Times New Roman" w:hAnsi="Times New Roman" w:cs="Times New Roman"/>
          <w:sz w:val="24"/>
          <w:szCs w:val="24"/>
        </w:rPr>
        <w:t xml:space="preserve">. </w:t>
      </w:r>
    </w:p>
    <w:p w14:paraId="63703F2B" w14:textId="6DB0DA62"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Method: 84 participants (mean age: 32, 42% female) with daily, occasional, and no-use cannabis use histories participated in pupillary light response</w:t>
      </w:r>
      <w:r w:rsidR="0079221D">
        <w:rPr>
          <w:rFonts w:ascii="Times New Roman" w:hAnsi="Times New Roman" w:cs="Times New Roman"/>
          <w:sz w:val="24"/>
          <w:szCs w:val="24"/>
        </w:rPr>
        <w:t xml:space="preserve"> tests</w:t>
      </w:r>
      <w:r>
        <w:rPr>
          <w:rFonts w:ascii="Times New Roman" w:hAnsi="Times New Roman" w:cs="Times New Roman"/>
          <w:sz w:val="24"/>
          <w:szCs w:val="24"/>
        </w:rPr>
        <w:t xml:space="preserve"> </w:t>
      </w:r>
      <w:r w:rsidR="00665C79">
        <w:rPr>
          <w:rFonts w:ascii="Times New Roman" w:hAnsi="Times New Roman" w:cs="Times New Roman"/>
          <w:sz w:val="24"/>
          <w:szCs w:val="24"/>
        </w:rPr>
        <w:t xml:space="preserve">before and </w:t>
      </w:r>
      <w:r>
        <w:rPr>
          <w:rFonts w:ascii="Times New Roman" w:hAnsi="Times New Roman" w:cs="Times New Roman"/>
          <w:sz w:val="24"/>
          <w:szCs w:val="24"/>
        </w:rPr>
        <w:t xml:space="preserve">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or relaxing for 15 minutes (no use). </w:t>
      </w:r>
      <w:r w:rsidR="00906970">
        <w:rPr>
          <w:rFonts w:ascii="Times New Roman" w:hAnsi="Times New Roman" w:cs="Times New Roman"/>
          <w:sz w:val="24"/>
          <w:szCs w:val="24"/>
        </w:rPr>
        <w:t>T</w:t>
      </w:r>
      <w:r>
        <w:rPr>
          <w:rFonts w:ascii="Times New Roman" w:hAnsi="Times New Roman" w:cs="Times New Roman"/>
          <w:sz w:val="24"/>
          <w:szCs w:val="24"/>
        </w:rPr>
        <w:t xml:space="preserve">he impact of recent cannabis </w:t>
      </w:r>
      <w:r w:rsidR="00906970">
        <w:rPr>
          <w:rFonts w:ascii="Times New Roman" w:hAnsi="Times New Roman" w:cs="Times New Roman"/>
          <w:sz w:val="24"/>
          <w:szCs w:val="24"/>
        </w:rPr>
        <w:t xml:space="preserve">consumption </w:t>
      </w:r>
      <w:r>
        <w:rPr>
          <w:rFonts w:ascii="Times New Roman" w:hAnsi="Times New Roman" w:cs="Times New Roman"/>
          <w:sz w:val="24"/>
          <w:szCs w:val="24"/>
        </w:rPr>
        <w:t>on trajectories of the pupillary light response</w:t>
      </w:r>
      <w:r w:rsidR="00906970">
        <w:rPr>
          <w:rFonts w:ascii="Times New Roman" w:hAnsi="Times New Roman" w:cs="Times New Roman"/>
          <w:sz w:val="24"/>
          <w:szCs w:val="24"/>
        </w:rPr>
        <w:t xml:space="preserve"> was modeled using functional data analysis</w:t>
      </w:r>
      <w:r w:rsidR="0079221D">
        <w:rPr>
          <w:rFonts w:ascii="Times New Roman" w:hAnsi="Times New Roman" w:cs="Times New Roman"/>
          <w:sz w:val="24"/>
          <w:szCs w:val="24"/>
        </w:rPr>
        <w:t xml:space="preserve"> tools</w:t>
      </w:r>
      <w:r w:rsidR="00906970">
        <w:rPr>
          <w:rFonts w:ascii="Times New Roman" w:hAnsi="Times New Roman" w:cs="Times New Roman"/>
          <w:sz w:val="24"/>
          <w:szCs w:val="24"/>
        </w:rPr>
        <w:t>. L</w:t>
      </w:r>
      <w:r>
        <w:rPr>
          <w:rFonts w:ascii="Times New Roman" w:hAnsi="Times New Roman" w:cs="Times New Roman"/>
          <w:sz w:val="24"/>
          <w:szCs w:val="24"/>
        </w:rPr>
        <w:t>ogistic regression</w:t>
      </w:r>
      <w:r w:rsidR="00906970">
        <w:rPr>
          <w:rFonts w:ascii="Times New Roman" w:hAnsi="Times New Roman" w:cs="Times New Roman"/>
          <w:sz w:val="24"/>
          <w:szCs w:val="24"/>
        </w:rPr>
        <w:t xml:space="preserve"> models for predicting recent cannabis use</w:t>
      </w:r>
      <w:r>
        <w:rPr>
          <w:rFonts w:ascii="Times New Roman" w:hAnsi="Times New Roman" w:cs="Times New Roman"/>
          <w:sz w:val="24"/>
          <w:szCs w:val="24"/>
        </w:rPr>
        <w:t xml:space="preserve"> were compared</w:t>
      </w:r>
      <w:r w:rsidR="00906970">
        <w:rPr>
          <w:rFonts w:ascii="Times New Roman" w:hAnsi="Times New Roman" w:cs="Times New Roman"/>
          <w:sz w:val="24"/>
          <w:szCs w:val="24"/>
        </w:rPr>
        <w:t>,</w:t>
      </w:r>
      <w:r>
        <w:rPr>
          <w:rFonts w:ascii="Times New Roman" w:hAnsi="Times New Roman" w:cs="Times New Roman"/>
          <w:sz w:val="24"/>
          <w:szCs w:val="24"/>
        </w:rPr>
        <w:t xml:space="preserve"> and </w:t>
      </w:r>
      <w:r w:rsidR="00906970">
        <w:rPr>
          <w:rFonts w:ascii="Times New Roman" w:hAnsi="Times New Roman" w:cs="Times New Roman"/>
          <w:sz w:val="24"/>
          <w:szCs w:val="24"/>
        </w:rPr>
        <w:t>average pupil trajectories across cannabis use groups</w:t>
      </w:r>
      <w:r w:rsidR="006726C3">
        <w:rPr>
          <w:rFonts w:ascii="Times New Roman" w:hAnsi="Times New Roman" w:cs="Times New Roman"/>
          <w:sz w:val="24"/>
          <w:szCs w:val="24"/>
        </w:rPr>
        <w:t xml:space="preserve"> and times since light test administration</w:t>
      </w:r>
      <w:r w:rsidR="00906970">
        <w:rPr>
          <w:rFonts w:ascii="Times New Roman" w:hAnsi="Times New Roman" w:cs="Times New Roman"/>
          <w:sz w:val="24"/>
          <w:szCs w:val="24"/>
        </w:rPr>
        <w:t xml:space="preserve"> </w:t>
      </w:r>
      <w:r>
        <w:rPr>
          <w:rFonts w:ascii="Times New Roman" w:hAnsi="Times New Roman" w:cs="Times New Roman"/>
          <w:sz w:val="24"/>
          <w:szCs w:val="24"/>
        </w:rPr>
        <w:t xml:space="preserve">were estimated.  </w:t>
      </w:r>
    </w:p>
    <w:p w14:paraId="64344D41" w14:textId="1B9654CB"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w:t>
      </w:r>
      <w:r w:rsidR="00906970">
        <w:rPr>
          <w:rFonts w:ascii="Times New Roman" w:hAnsi="Times New Roman" w:cs="Times New Roman"/>
          <w:sz w:val="24"/>
          <w:szCs w:val="24"/>
        </w:rPr>
        <w:t>M</w:t>
      </w:r>
      <w:r>
        <w:rPr>
          <w:rFonts w:ascii="Times New Roman" w:hAnsi="Times New Roman" w:cs="Times New Roman"/>
          <w:sz w:val="24"/>
          <w:szCs w:val="24"/>
        </w:rPr>
        <w:t xml:space="preserve">odels revealed </w:t>
      </w:r>
      <w:r w:rsidR="0077653A">
        <w:rPr>
          <w:rFonts w:ascii="Times New Roman" w:hAnsi="Times New Roman" w:cs="Times New Roman"/>
          <w:sz w:val="24"/>
          <w:szCs w:val="24"/>
        </w:rPr>
        <w:t>small</w:t>
      </w:r>
      <w:r w:rsidR="0079221D">
        <w:rPr>
          <w:rFonts w:ascii="Times New Roman" w:hAnsi="Times New Roman" w:cs="Times New Roman"/>
          <w:sz w:val="24"/>
          <w:szCs w:val="24"/>
        </w:rPr>
        <w:t>,</w:t>
      </w:r>
      <w:r w:rsidR="0077653A">
        <w:rPr>
          <w:rFonts w:ascii="Times New Roman" w:hAnsi="Times New Roman" w:cs="Times New Roman"/>
          <w:sz w:val="24"/>
          <w:szCs w:val="24"/>
        </w:rPr>
        <w:t xml:space="preserve"> </w:t>
      </w:r>
      <w:r>
        <w:rPr>
          <w:rFonts w:ascii="Times New Roman" w:hAnsi="Times New Roman" w:cs="Times New Roman"/>
          <w:sz w:val="24"/>
          <w:szCs w:val="24"/>
        </w:rPr>
        <w:t xml:space="preserve">significant differences in pupil response to light after cannabis use </w:t>
      </w:r>
      <w:r w:rsidR="006726C3">
        <w:rPr>
          <w:rFonts w:ascii="Times New Roman" w:hAnsi="Times New Roman" w:cs="Times New Roman"/>
          <w:sz w:val="24"/>
          <w:szCs w:val="24"/>
        </w:rPr>
        <w:t>comparing</w:t>
      </w:r>
      <w:r>
        <w:rPr>
          <w:rFonts w:ascii="Times New Roman" w:hAnsi="Times New Roman" w:cs="Times New Roman"/>
          <w:sz w:val="24"/>
          <w:szCs w:val="24"/>
        </w:rPr>
        <w:t xml:space="preserve"> the occasional use group </w:t>
      </w:r>
      <w:r w:rsidR="006726C3">
        <w:rPr>
          <w:rFonts w:ascii="Times New Roman" w:hAnsi="Times New Roman" w:cs="Times New Roman"/>
          <w:sz w:val="24"/>
          <w:szCs w:val="24"/>
        </w:rPr>
        <w:t>to the</w:t>
      </w:r>
      <w:r>
        <w:rPr>
          <w:rFonts w:ascii="Times New Roman" w:hAnsi="Times New Roman" w:cs="Times New Roman"/>
          <w:sz w:val="24"/>
          <w:szCs w:val="24"/>
        </w:rPr>
        <w:t xml:space="preserve"> no use control group</w:t>
      </w:r>
      <w:r w:rsidR="006726C3">
        <w:rPr>
          <w:rFonts w:ascii="Times New Roman" w:hAnsi="Times New Roman" w:cs="Times New Roman"/>
          <w:sz w:val="24"/>
          <w:szCs w:val="24"/>
        </w:rPr>
        <w:t>,</w:t>
      </w:r>
      <w:r>
        <w:rPr>
          <w:rFonts w:ascii="Times New Roman" w:hAnsi="Times New Roman" w:cs="Times New Roman"/>
          <w:sz w:val="24"/>
          <w:szCs w:val="24"/>
        </w:rPr>
        <w:t xml:space="preserve"> and similar</w:t>
      </w:r>
      <w:r w:rsidR="006726C3">
        <w:rPr>
          <w:rFonts w:ascii="Times New Roman" w:hAnsi="Times New Roman" w:cs="Times New Roman"/>
          <w:sz w:val="24"/>
          <w:szCs w:val="24"/>
        </w:rPr>
        <w:t xml:space="preserve"> statistically significant</w:t>
      </w:r>
      <w:r>
        <w:rPr>
          <w:rFonts w:ascii="Times New Roman" w:hAnsi="Times New Roman" w:cs="Times New Roman"/>
          <w:sz w:val="24"/>
          <w:szCs w:val="24"/>
        </w:rPr>
        <w:t xml:space="preserve"> differences in pupil response patterns </w:t>
      </w:r>
      <w:r w:rsidR="006726C3">
        <w:rPr>
          <w:rFonts w:ascii="Times New Roman" w:hAnsi="Times New Roman" w:cs="Times New Roman"/>
          <w:sz w:val="24"/>
          <w:szCs w:val="24"/>
        </w:rPr>
        <w:t>comparing</w:t>
      </w:r>
      <w:r>
        <w:rPr>
          <w:rFonts w:ascii="Times New Roman" w:hAnsi="Times New Roman" w:cs="Times New Roman"/>
          <w:sz w:val="24"/>
          <w:szCs w:val="24"/>
        </w:rPr>
        <w:t xml:space="preserve"> the daily use group </w:t>
      </w:r>
      <w:r w:rsidR="006726C3">
        <w:rPr>
          <w:rFonts w:ascii="Times New Roman" w:hAnsi="Times New Roman" w:cs="Times New Roman"/>
          <w:sz w:val="24"/>
          <w:szCs w:val="24"/>
        </w:rPr>
        <w:t xml:space="preserve">to the </w:t>
      </w:r>
      <w:r>
        <w:rPr>
          <w:rFonts w:ascii="Times New Roman" w:hAnsi="Times New Roman" w:cs="Times New Roman"/>
          <w:sz w:val="24"/>
          <w:szCs w:val="24"/>
        </w:rPr>
        <w:t xml:space="preserve">no use </w:t>
      </w:r>
      <w:r w:rsidR="00C87C6F">
        <w:rPr>
          <w:rFonts w:ascii="Times New Roman" w:hAnsi="Times New Roman" w:cs="Times New Roman"/>
          <w:sz w:val="24"/>
          <w:szCs w:val="24"/>
        </w:rPr>
        <w:t>comparison group</w:t>
      </w:r>
      <w:r>
        <w:rPr>
          <w:rFonts w:ascii="Times New Roman" w:hAnsi="Times New Roman" w:cs="Times New Roman"/>
          <w:sz w:val="24"/>
          <w:szCs w:val="24"/>
        </w:rPr>
        <w:t xml:space="preserve">. </w:t>
      </w:r>
      <w:r w:rsidR="00E07177">
        <w:rPr>
          <w:rFonts w:ascii="Times New Roman" w:hAnsi="Times New Roman" w:cs="Times New Roman"/>
          <w:sz w:val="24"/>
          <w:szCs w:val="24"/>
        </w:rPr>
        <w:t>T</w:t>
      </w:r>
      <w:r>
        <w:rPr>
          <w:rFonts w:ascii="Times New Roman" w:hAnsi="Times New Roman" w:cs="Times New Roman"/>
          <w:sz w:val="24"/>
          <w:szCs w:val="24"/>
        </w:rPr>
        <w:t xml:space="preserve">rajectories of </w:t>
      </w:r>
      <w:r w:rsidR="0077653A">
        <w:rPr>
          <w:rFonts w:ascii="Times New Roman" w:hAnsi="Times New Roman" w:cs="Times New Roman"/>
          <w:sz w:val="24"/>
          <w:szCs w:val="24"/>
        </w:rPr>
        <w:t>pupillary</w:t>
      </w:r>
      <w:r w:rsidR="00C53DBC">
        <w:rPr>
          <w:rFonts w:ascii="Times New Roman" w:hAnsi="Times New Roman" w:cs="Times New Roman"/>
          <w:sz w:val="24"/>
          <w:szCs w:val="24"/>
        </w:rPr>
        <w:t xml:space="preserve"> light</w:t>
      </w:r>
      <w:r w:rsidR="0077653A">
        <w:rPr>
          <w:rFonts w:ascii="Times New Roman" w:hAnsi="Times New Roman" w:cs="Times New Roman"/>
          <w:sz w:val="24"/>
          <w:szCs w:val="24"/>
        </w:rPr>
        <w:t xml:space="preserve"> response</w:t>
      </w:r>
      <w:r w:rsidR="00E07177">
        <w:rPr>
          <w:rFonts w:ascii="Times New Roman" w:hAnsi="Times New Roman" w:cs="Times New Roman"/>
          <w:sz w:val="24"/>
          <w:szCs w:val="24"/>
        </w:rPr>
        <w:t xml:space="preserve"> estimated using functional data analysis</w:t>
      </w:r>
      <w:r w:rsidR="0077653A">
        <w:rPr>
          <w:rFonts w:ascii="Times New Roman" w:hAnsi="Times New Roman" w:cs="Times New Roman"/>
          <w:sz w:val="24"/>
          <w:szCs w:val="24"/>
        </w:rPr>
        <w:t xml:space="preserve"> found that acute cannabis smoking was associated with less initial and sustained</w:t>
      </w:r>
      <w:r w:rsidR="008D2AFB">
        <w:rPr>
          <w:rFonts w:ascii="Times New Roman" w:hAnsi="Times New Roman" w:cs="Times New Roman"/>
          <w:sz w:val="24"/>
          <w:szCs w:val="24"/>
        </w:rPr>
        <w:t xml:space="preserve"> pupil</w:t>
      </w:r>
      <w:r w:rsidR="0077653A">
        <w:rPr>
          <w:rFonts w:ascii="Times New Roman" w:hAnsi="Times New Roman" w:cs="Times New Roman"/>
          <w:sz w:val="24"/>
          <w:szCs w:val="24"/>
        </w:rPr>
        <w:t xml:space="preserve"> </w:t>
      </w:r>
      <w:r w:rsidR="00382677">
        <w:rPr>
          <w:rFonts w:ascii="Times New Roman" w:hAnsi="Times New Roman" w:cs="Times New Roman"/>
          <w:sz w:val="24"/>
          <w:szCs w:val="24"/>
        </w:rPr>
        <w:t xml:space="preserve">constriction compared to </w:t>
      </w:r>
      <w:r w:rsidR="008D2AFB">
        <w:rPr>
          <w:rFonts w:ascii="Times New Roman" w:hAnsi="Times New Roman" w:cs="Times New Roman"/>
          <w:sz w:val="24"/>
          <w:szCs w:val="24"/>
        </w:rPr>
        <w:t>no cannabis smoking</w:t>
      </w:r>
      <w:r w:rsidR="00382677">
        <w:rPr>
          <w:rFonts w:ascii="Times New Roman" w:hAnsi="Times New Roman" w:cs="Times New Roman"/>
          <w:sz w:val="24"/>
          <w:szCs w:val="24"/>
        </w:rPr>
        <w:t>.</w:t>
      </w:r>
    </w:p>
    <w:p w14:paraId="4584A163" w14:textId="01A1E0E9" w:rsidR="001C5766" w:rsidRDefault="0090516D" w:rsidP="001C5766">
      <w:pPr>
        <w:spacing w:line="480" w:lineRule="auto"/>
        <w:rPr>
          <w:rFonts w:ascii="Times New Roman" w:hAnsi="Times New Roman" w:cs="Times New Roman"/>
          <w:sz w:val="24"/>
          <w:szCs w:val="24"/>
        </w:rPr>
      </w:pPr>
      <w:r>
        <w:rPr>
          <w:rFonts w:ascii="Times New Roman" w:hAnsi="Times New Roman" w:cs="Times New Roman"/>
          <w:sz w:val="24"/>
          <w:szCs w:val="24"/>
        </w:rPr>
        <w:t>Discussion</w:t>
      </w:r>
      <w:r w:rsidR="001C5766">
        <w:rPr>
          <w:rFonts w:ascii="Times New Roman" w:hAnsi="Times New Roman" w:cs="Times New Roman"/>
          <w:sz w:val="24"/>
          <w:szCs w:val="24"/>
        </w:rPr>
        <w:t>: These analyses show the promise of pairing pupil</w:t>
      </w:r>
      <w:r w:rsidR="00EA772B">
        <w:rPr>
          <w:rFonts w:ascii="Times New Roman" w:hAnsi="Times New Roman" w:cs="Times New Roman"/>
          <w:sz w:val="24"/>
          <w:szCs w:val="24"/>
        </w:rPr>
        <w:t>lary</w:t>
      </w:r>
      <w:r w:rsidR="001C5766">
        <w:rPr>
          <w:rFonts w:ascii="Times New Roman" w:hAnsi="Times New Roman" w:cs="Times New Roman"/>
          <w:sz w:val="24"/>
          <w:szCs w:val="24"/>
        </w:rPr>
        <w:t xml:space="preserve"> light response and functional data analysis methods to assess recent cannabis use.</w:t>
      </w:r>
    </w:p>
    <w:bookmarkEnd w:id="0"/>
    <w:p w14:paraId="6B1BFF0D" w14:textId="1B8D9434" w:rsidR="001C5766" w:rsidRDefault="00FA6B99" w:rsidP="00AC729D">
      <w:pPr>
        <w:spacing w:line="480" w:lineRule="auto"/>
        <w:rPr>
          <w:rFonts w:ascii="Times New Roman" w:hAnsi="Times New Roman" w:cs="Times New Roman"/>
          <w:sz w:val="24"/>
          <w:szCs w:val="24"/>
        </w:rPr>
      </w:pPr>
      <w:r w:rsidRPr="00FA6B99">
        <w:rPr>
          <w:rFonts w:ascii="Times New Roman" w:hAnsi="Times New Roman" w:cs="Times New Roman"/>
          <w:b/>
          <w:bCs/>
          <w:sz w:val="24"/>
          <w:szCs w:val="24"/>
        </w:rPr>
        <w:t>KEYWORDS</w:t>
      </w:r>
      <w:r w:rsidR="001C5766">
        <w:rPr>
          <w:rFonts w:ascii="Times New Roman" w:hAnsi="Times New Roman" w:cs="Times New Roman"/>
          <w:sz w:val="24"/>
          <w:szCs w:val="24"/>
        </w:rPr>
        <w:t xml:space="preserve">: pupillary light reflex, </w:t>
      </w:r>
      <w:r w:rsidR="007F35AD">
        <w:rPr>
          <w:rFonts w:ascii="Times New Roman" w:hAnsi="Times New Roman" w:cs="Times New Roman"/>
          <w:sz w:val="24"/>
          <w:szCs w:val="24"/>
        </w:rPr>
        <w:t xml:space="preserve">pupillometry, </w:t>
      </w:r>
      <w:r w:rsidR="006726C3">
        <w:rPr>
          <w:rFonts w:ascii="Times New Roman" w:hAnsi="Times New Roman" w:cs="Times New Roman"/>
          <w:sz w:val="24"/>
          <w:szCs w:val="24"/>
        </w:rPr>
        <w:t xml:space="preserve">cannabis, functional data analysis, </w:t>
      </w:r>
      <w:r w:rsidR="00BB33EB">
        <w:rPr>
          <w:rFonts w:ascii="Times New Roman" w:hAnsi="Times New Roman" w:cs="Times New Roman"/>
          <w:sz w:val="24"/>
          <w:szCs w:val="24"/>
        </w:rPr>
        <w:t>substance use detection</w:t>
      </w:r>
    </w:p>
    <w:p w14:paraId="20CEDD3D" w14:textId="10B26A35" w:rsidR="00D03456" w:rsidRDefault="00C22576" w:rsidP="005B0D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FUNDING: </w:t>
      </w:r>
      <w:r w:rsidRPr="00F57661">
        <w:rPr>
          <w:rFonts w:ascii="Times New Roman" w:hAnsi="Times New Roman" w:cs="Times New Roman"/>
          <w:sz w:val="24"/>
          <w:szCs w:val="24"/>
        </w:rPr>
        <w:t>This work was supported by the Colorado Department of Public Health and Environment and the National Institutes of Health (R01DA049800).</w:t>
      </w:r>
      <w:r w:rsidR="00D03456">
        <w:rPr>
          <w:rFonts w:ascii="Times New Roman" w:hAnsi="Times New Roman" w:cs="Times New Roman"/>
          <w:b/>
          <w:bCs/>
          <w:sz w:val="24"/>
          <w:szCs w:val="24"/>
        </w:rPr>
        <w:br w:type="page"/>
      </w:r>
    </w:p>
    <w:p w14:paraId="33237F90" w14:textId="49F5B73D" w:rsidR="00AC729D" w:rsidRPr="00C22576" w:rsidRDefault="00FA6B99" w:rsidP="00C22576">
      <w:pPr>
        <w:pStyle w:val="ListParagraph"/>
        <w:numPr>
          <w:ilvl w:val="1"/>
          <w:numId w:val="9"/>
        </w:numPr>
        <w:spacing w:line="480" w:lineRule="auto"/>
        <w:ind w:left="360"/>
        <w:rPr>
          <w:rFonts w:ascii="Times New Roman" w:hAnsi="Times New Roman" w:cs="Times New Roman"/>
          <w:sz w:val="24"/>
          <w:szCs w:val="24"/>
        </w:rPr>
      </w:pPr>
      <w:r w:rsidRPr="00C22576">
        <w:rPr>
          <w:rFonts w:ascii="Times New Roman" w:hAnsi="Times New Roman" w:cs="Times New Roman"/>
          <w:b/>
          <w:bCs/>
          <w:sz w:val="24"/>
          <w:szCs w:val="24"/>
        </w:rPr>
        <w:lastRenderedPageBreak/>
        <w:t>INTRODUCTION</w:t>
      </w:r>
      <w:r w:rsidR="00AC729D" w:rsidRPr="00C22576">
        <w:rPr>
          <w:rFonts w:ascii="Times New Roman" w:hAnsi="Times New Roman" w:cs="Times New Roman"/>
          <w:sz w:val="24"/>
          <w:szCs w:val="24"/>
        </w:rPr>
        <w:t>:</w:t>
      </w:r>
    </w:p>
    <w:p w14:paraId="73E17DE4" w14:textId="363136D8"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w:t>
      </w:r>
      <w:r w:rsidR="00F26F64">
        <w:rPr>
          <w:rFonts w:ascii="Times New Roman" w:hAnsi="Times New Roman" w:cs="Times New Roman"/>
          <w:sz w:val="24"/>
          <w:szCs w:val="24"/>
        </w:rPr>
        <w:t>,</w:t>
      </w:r>
      <w:r w:rsidRPr="00B11D1C">
        <w:rPr>
          <w:rFonts w:ascii="Times New Roman" w:hAnsi="Times New Roman" w:cs="Times New Roman"/>
          <w:sz w:val="24"/>
          <w:szCs w:val="24"/>
        </w:rPr>
        <w:t xml:space="preserve"> and adults aged 18-25</w:t>
      </w:r>
      <w:r w:rsidR="00F26F64">
        <w:rPr>
          <w:rFonts w:ascii="Times New Roman" w:hAnsi="Times New Roman" w:cs="Times New Roman"/>
          <w:sz w:val="24"/>
          <w:szCs w:val="24"/>
        </w:rPr>
        <w:t>,</w:t>
      </w:r>
      <w:r w:rsidRPr="00B11D1C">
        <w:rPr>
          <w:rFonts w:ascii="Times New Roman" w:hAnsi="Times New Roman" w:cs="Times New Roman"/>
          <w:sz w:val="24"/>
          <w:szCs w:val="24"/>
        </w:rPr>
        <w:t xml:space="preserve">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BF6E43">
        <w:rPr>
          <w:rFonts w:ascii="Times New Roman" w:hAnsi="Times New Roman" w:cs="Times New Roman"/>
          <w:sz w:val="24"/>
          <w:szCs w:val="24"/>
        </w:rPr>
        <w:t xml:space="preserve"> </w:t>
      </w:r>
      <w:r w:rsidR="00BF6E43">
        <w:rPr>
          <w:rFonts w:ascii="Times New Roman" w:hAnsi="Times New Roman" w:cs="Times New Roman"/>
          <w:sz w:val="24"/>
          <w:szCs w:val="24"/>
        </w:rPr>
        <w:fldChar w:fldCharType="begin"/>
      </w:r>
      <w:r w:rsidR="00016729">
        <w:rPr>
          <w:rFonts w:ascii="Times New Roman" w:hAnsi="Times New Roman" w:cs="Times New Roman"/>
          <w:sz w:val="24"/>
          <w:szCs w:val="24"/>
        </w:rPr>
        <w:instrText xml:space="preserve"> ADDIN ZOTERO_ITEM CSL_CITATION {"citationID":"tWEfkikL","properties":{"formattedCitation":"({\\i{}Key Substance Use and Mental Health Indicators in the United States: Results from the 2017 National Survey on Drug Use and Health}, 2017)","plainCitation":"(Key Substance Use and Mental Health Indicators in the United States: Results from the 2017 National Survey on Drug Use and Health, 2017)","noteIndex":0},"citationItems":[{"id":603,"uris":["http://zotero.org/users/12529869/items/WMMLGJ2D"],"itemData":{"id":603,"type":"report","abstract":"This report summarizes key findings from the 2017 National Survey on Drug Use and Health (NSDUH) for national indicators of substance use and mental health among people aged 12 years old or older in the civilian, noninstitutionalized population of the United States. Results are provided for the overall category of individuals aged 12 or older and by age subgroups. The NSDUH questionnaire underwent a partial redesign in 2015 to improve the quality of the NSDUH data and to address the changing needs of policymakers and researchers. For measures that started a new baseline in 2015 due to this partial redesign, estimates are discussed only for 2017. Trends are provided for some of the estimates that were unaffected by the 2015 partial redesign.","event-place":"Rockville, MD","language":"en","number":"HHS Publication No. SMA 18-5068, NSDUH Series H-53","publisher-place":"Rockville, MD","source":"Zotero","title":"Key Substance Use and Mental Health Indicators in the United States: Results from the 2017 National Survey on Drug Use and Health","URL":"https://www. samhsa.gov/data/","contributor":[{"family":"Center for Behavior health Statiscs and Quality, Substance Abuse and Mental Health Services Administration","given":""}],"accessed":{"date-parts":[["2023",4,4]]},"issued":{"date-parts":[["2017"]]}}}],"schema":"https://github.com/citation-style-language/schema/raw/master/csl-citation.json"} </w:instrText>
      </w:r>
      <w:r w:rsidR="00BF6E43">
        <w:rPr>
          <w:rFonts w:ascii="Times New Roman" w:hAnsi="Times New Roman" w:cs="Times New Roman"/>
          <w:sz w:val="24"/>
          <w:szCs w:val="24"/>
        </w:rPr>
        <w:fldChar w:fldCharType="separate"/>
      </w:r>
      <w:r w:rsidR="00246437" w:rsidRPr="00246437">
        <w:rPr>
          <w:rFonts w:ascii="Times New Roman" w:hAnsi="Times New Roman" w:cs="Times New Roman"/>
          <w:sz w:val="24"/>
          <w:szCs w:val="24"/>
        </w:rPr>
        <w:t>(</w:t>
      </w:r>
      <w:r w:rsidR="00246437" w:rsidRPr="00246437">
        <w:rPr>
          <w:rFonts w:ascii="Times New Roman" w:hAnsi="Times New Roman" w:cs="Times New Roman"/>
          <w:i/>
          <w:iCs/>
          <w:sz w:val="24"/>
          <w:szCs w:val="24"/>
        </w:rPr>
        <w:t>Key Substance Use and Mental Health Indicators in the United States: Results from the 2017 National Survey on Drug Use and Health</w:t>
      </w:r>
      <w:r w:rsidR="00246437" w:rsidRPr="00246437">
        <w:rPr>
          <w:rFonts w:ascii="Times New Roman" w:hAnsi="Times New Roman" w:cs="Times New Roman"/>
          <w:sz w:val="24"/>
          <w:szCs w:val="24"/>
        </w:rPr>
        <w:t>, 2017)</w:t>
      </w:r>
      <w:r w:rsidR="00BF6E43">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2018 </w:t>
      </w:r>
      <w:r w:rsidR="00BF6E43">
        <w:rPr>
          <w:rFonts w:ascii="Times New Roman" w:hAnsi="Times New Roman" w:cs="Times New Roman"/>
          <w:sz w:val="24"/>
          <w:szCs w:val="24"/>
        </w:rPr>
        <w:fldChar w:fldCharType="begin"/>
      </w:r>
      <w:r w:rsidR="00D4358F">
        <w:rPr>
          <w:rFonts w:ascii="Times New Roman" w:hAnsi="Times New Roman" w:cs="Times New Roman"/>
          <w:sz w:val="24"/>
          <w:szCs w:val="24"/>
        </w:rPr>
        <w:instrText xml:space="preserve"> ADDIN ZOTERO_ITEM CSL_CITATION {"citationID":"w98iyUjK","properties":{"formattedCitation":"(Lira et al., 2021; Myran et al., 2023)","plainCitation":"(Lira et al., 2021; Myran et al., 2023)","noteIndex":0},"citationItems":[{"id":592,"uris":["http://zotero.org/users/12529869/items/4KMIJ3S4"],"itemData":{"id":592,"type":"article-journal","abstract":"Objectives. To assess cannabis and alcohol involvement among motor vehicle crash (MVC) fatalities in the United States.\nMethods. In this repeated cross-sectional analysis, we used data from the Fatality Analysis Reporting System from 2000 to 2018. Fatalities were cannabis-involved if an involved driver tested positive for a cannabinoid and alcohol-involved based on the highest blood alcohol concentration (BAC) of an involved driver. Multinomial mixed-effects logistic regression models assessed cannabis as a risk factor for alcohol by BAC level.\nResults. While trends in fatalities involving alcohol have remained stable, the percentage of fatalities involving cannabis and cannabis and alcohol increased from 9.0% in 2000 to 21.5% in 2018, and 4.8% in 2000 to 10.3% in 2018, respectively. In adjusted analyses, fatalities involving cannabis had 1.56 (95% conﬁdence interval [CI] 5 1.48, 1.65), 1.62 (95% CI 5 1.52, 1.72), and 1.46 (95% CI 5 1.42, 1.50) times the odds of involving BACs of 0.01% to 0.049%, 0.05% to 0.079%, and 0.08% or higher, respectively.\nConclusions. The percentage of fatalities involving cannabis and coinvolving cannabis and alcohol doubled from 2000 to 2018, and cannabis was associated with alcohol coinvolvement. Further research is warranted to understand cannabis- and alcohol-involved MVC fatalities. (Am J Public Health. 2021;111(11):1976–1985.","container-title":"American Journal of Public Health","DOI":"10.2105/AJPH.2021.306466","ISSN":"0090-0036, 1541-0048","issue":"11","journalAbbreviation":"Am J Public Health","language":"en","page":"1976-1985","source":"DOI.org (Crossref)","title":"Trends in Cannabis Involvement and Risk of Alcohol Involvement in Motor Vehicle Crash Fatalities in the United States, 2000‒2018","URL":"https://ajph.aphapublications.org/doi/full/10.2105/AJPH.2021.306466","volume":"111","author":[{"family":"Lira","given":"Marlene C."},{"family":"Heeren","given":"Timothy C."},{"family":"Buczek","given":"Magdalena"},{"family":"Blanchette","given":"Jason G."},{"family":"Smart","given":"Rosanna"},{"family":"Pacula","given":"Rosalie Liccardo"},{"family":"Naimi","given":"Timothy S."}],"accessed":{"date-parts":[["2023",7,1]]},"issued":{"date-parts":[["2021",11]]}}},{"id":636,"uris":["http://zotero.org/users/12529869/items/3SSQJCM6"],"itemData":{"id":636,"type":"article-journal","abstract":"OBJECTIVE To examine changes in the number and characteristics of cannabis-involved traffic injury emergency department (ED) visits from before to after legalization and subsequent commercialization (ie, increased retail store and product availability) of cannabis in Ontario, Canada. DESIGN, SETTING, AND PARTICIPANTS This repeated cross-sectional study examined changes in cannabis- and alcohol-involved traffic injury ED visits in Ontario, Canada, during 3 time periods: prelegalization (January 2010-September 2018), legalization with product and retail store restrictions (October 2018-February 2020), and commercialization with new products and expanded number of stores, which coincided with the COVID-19 pandemic (March 2020-December 2021). All individuals aged 16 years and older eligible for Ontario’s Universal Health Coverage were included. Season- and time-adjusted quasi-Poisson models were used to generate rate ratios with 95% CIs. Data were analyzed from March to April 2023. MAIN OUTCOMES AND MEASURES Quarterly counts of cannabis-involved ED visits for traffic injury.\nRESULTS There were 947 604 traffic injury ED visits, of which 426 (0.04%) had documented cannabis involvement and 7564 (0.8%) had documented alcohol involvement. Of the 418 individuals with documented cannabis involvement, 330 (78.9%) were male, 109 (25.6%) were aged 16 to 21 years (mean [SD] age at visit, 30.6 [12.0] years), and 113 (27.0%) had an ED visit or hospitalization for substance use in the 2 years before their traffic injury ED visit. Annual rates of cannabis-involved traffic injury ED visits increased 475.3% over the study period (0.18 visits per 1000 total motor vehicle collisions in 2010 to 1.01 in 2021). Over the same period, alcohol-involved traffic injury ED visits increased by 9.4% (8.03 in 2010 to 8.79 per 1000 traffic injury ED visits in 2021). Legalization with restrictions was associated with a 94% increase in the quarterly rate of cannabis involvement in traffic injury ED visits relative to prelegalization (adjusted rate ratio [aRR], 1.94; 95% CI, 1.37-2.75). Commercialization/COVID-19 was associated with a greater increase of 223% in rates (aRR, 3.23; 95% CI, 2.42-4.33). After adjusting for time trends before legalization, only commercialization/ COVID-19 was associated with increased rates. Male sex (adjusted odds ratio [aOR], 3.38; 95% CI, 2.66-4.29), living in the lowest-income neighborhood (aOR, 1.92; 95% CI, 1.39-2.67), being aged 19 to 21 years (aOR, 4.67; 95% CI, 3.27-6.67), and having a prior cannabis-related ED visit (aOR, 8.03; 95% CI, 5.85-11.02) were all positively associated with cannabis involvement during a traffic injury ED visit.\nCONCLUSIONS AND RELEVANCE This cross-sectional study found large increases in cannabis involvement in ED visits for traffic injury over time, which may have accelerated following","container-title":"JAMA Network Open","DOI":"10.1001/jamanetworkopen.2023.31551","ISSN":"2574-3805","issue":"9","journalAbbreviation":"JAMA Netw Open","language":"en","page":"e2331551","source":"DOI.org (Crossref)","title":"Cannabis-Involved Traffic Injury Emergency Department Visits After Cannabis Legalization and Commercialization","URL":"https://jamanetwork.com/journals/jamanetworkopen/fullarticle/2808961","volume":"6","author":[{"family":"Myran","given":"Daniel T."},{"family":"Gaudreault","given":"Adrienne"},{"family":"Pugliese","given":"Michael"},{"family":"Manuel","given":"Douglas G."},{"family":"Tanuseputro","given":"Peter"}],"accessed":{"date-parts":[["2023",9,25]]},"issued":{"date-parts":[["2023",9,6]]}}}],"schema":"https://github.com/citation-style-language/schema/raw/master/csl-citation.json"} </w:instrText>
      </w:r>
      <w:r w:rsidR="00BF6E43">
        <w:rPr>
          <w:rFonts w:ascii="Times New Roman" w:hAnsi="Times New Roman" w:cs="Times New Roman"/>
          <w:sz w:val="24"/>
          <w:szCs w:val="24"/>
        </w:rPr>
        <w:fldChar w:fldCharType="separate"/>
      </w:r>
      <w:r w:rsidR="00246437" w:rsidRPr="00246437">
        <w:rPr>
          <w:rFonts w:ascii="Times New Roman" w:hAnsi="Times New Roman" w:cs="Times New Roman"/>
          <w:sz w:val="24"/>
        </w:rPr>
        <w:t>(Lira et al., 2021; Myran et al., 2023)</w:t>
      </w:r>
      <w:r w:rsidR="00BF6E43">
        <w:rPr>
          <w:rFonts w:ascii="Times New Roman" w:hAnsi="Times New Roman" w:cs="Times New Roman"/>
          <w:sz w:val="24"/>
          <w:szCs w:val="24"/>
        </w:rPr>
        <w:fldChar w:fldCharType="end"/>
      </w:r>
      <w:r w:rsidR="00904042">
        <w:rPr>
          <w:rFonts w:ascii="Times New Roman" w:hAnsi="Times New Roman" w:cs="Times New Roman"/>
          <w:sz w:val="24"/>
          <w:szCs w:val="24"/>
        </w:rPr>
        <w:t xml:space="preserve">. </w:t>
      </w:r>
      <w:r w:rsidR="00F26F64">
        <w:rPr>
          <w:rFonts w:ascii="Times New Roman" w:hAnsi="Times New Roman" w:cs="Times New Roman"/>
          <w:sz w:val="24"/>
          <w:szCs w:val="24"/>
        </w:rPr>
        <w:t>Although the</w:t>
      </w:r>
      <w:r w:rsidR="006A01D5">
        <w:rPr>
          <w:rFonts w:ascii="Times New Roman" w:hAnsi="Times New Roman" w:cs="Times New Roman"/>
          <w:sz w:val="24"/>
          <w:szCs w:val="24"/>
        </w:rPr>
        <w:t xml:space="preserve">re is mixed evidence </w:t>
      </w:r>
      <w:r>
        <w:rPr>
          <w:rFonts w:ascii="Times New Roman" w:hAnsi="Times New Roman" w:cs="Times New Roman"/>
          <w:sz w:val="24"/>
          <w:szCs w:val="24"/>
        </w:rPr>
        <w:t xml:space="preserve">with regard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342D25">
        <w:rPr>
          <w:rFonts w:ascii="Times New Roman" w:hAnsi="Times New Roman" w:cs="Times New Roman"/>
          <w:sz w:val="24"/>
          <w:szCs w:val="24"/>
        </w:rPr>
        <w:t>,</w:t>
      </w:r>
      <w:r w:rsidR="00904042">
        <w:rPr>
          <w:rFonts w:ascii="Times New Roman" w:hAnsi="Times New Roman" w:cs="Times New Roman"/>
          <w:sz w:val="24"/>
          <w:szCs w:val="24"/>
        </w:rPr>
        <w:t xml:space="preserve"> </w:t>
      </w:r>
      <w:r w:rsidR="00342D25">
        <w:rPr>
          <w:rFonts w:ascii="Times New Roman" w:hAnsi="Times New Roman" w:cs="Times New Roman"/>
          <w:sz w:val="24"/>
          <w:szCs w:val="24"/>
        </w:rPr>
        <w:t xml:space="preserve">with temporality of exposure being a major limitation of the extant literature </w:t>
      </w:r>
      <w:r w:rsidR="00BF6E43">
        <w:rPr>
          <w:rFonts w:ascii="Times New Roman" w:hAnsi="Times New Roman" w:cs="Times New Roman"/>
          <w:sz w:val="24"/>
          <w:szCs w:val="24"/>
        </w:rPr>
        <w:fldChar w:fldCharType="begin"/>
      </w:r>
      <w:r w:rsidR="00BF6E43">
        <w:rPr>
          <w:rFonts w:ascii="Times New Roman" w:hAnsi="Times New Roman" w:cs="Times New Roman"/>
          <w:sz w:val="24"/>
          <w:szCs w:val="24"/>
        </w:rPr>
        <w:instrText xml:space="preserve"> ADDIN ZOTERO_ITEM CSL_CITATION {"citationID":"4U1SmYLh","properties":{"formattedCitation":"(Biasutti et al., 2020; Zhang et al., 2020)","plainCitation":"(Biasutti et al., 2020; Zhang et al., 2020)","noteIndex":0},"citationItems":[{"id":616,"uris":["http://zotero.org/users/12529869/items/C9GNVIHU"],"itemData":{"id":616,"type":"article-journal","abstract":"Aim: A range of nations, including countries of the European Union, Australia, and the Americas have recently implemented or proposed reforms to how they control cannabis use, thereby departing from traditional approaches of criminal prohibition that have dominated throughout most of the twentieth century. Given these policy developments and the widespread global use of cannabis, it is critically important to understand the possible risks associated with cannabis use in relation to major societal harms. Methods: This systematic review investigates the potential link between cannabis use and occupational injury. Consequently, it appraises all available current literature from five databases, following Cochrane and PRISMA guidelines. Results: Seven of the 16 reviewed studies show evidence supporting a positive association between cannabis use and occupational injury. One study shows evidence supporting a negative association and the remaining eight studies show no evidence of a significant relation. None of the studies assessed cannabis-related impairment. Only three of the reviewed studies show clear evidence that cannabis use preceded the occupational-injury event. Conclusion: The current body of evidence does not provide sufficient evidence to support the position that cannabis users are at increased risk of occupational injury. Further, the study quality assessment suggests significant biases in the extant literature are present due to potential confounding variables, selection of participants, and measurement of exposures and outcomes. Future high-quality evidence will be needed to elucidate the relation between cannabis use and occupational injury.","container-title":"Substance Use &amp; Misuse","DOI":"10.1080/10826084.2020.1759643","ISSN":"1082-6084, 1532-2491","issue":"11","journalAbbreviation":"Substance Use &amp; Misuse","language":"en","page":"1733-1745","source":"DOI.org (Crossref)","title":"Systematic Review of Cannabis Use and Risk of Occupational Injury","URL":"https://www.tandfonline.com/doi/full/10.1080/10826084.2020.1759643","volume":"55","author":[{"family":"Biasutti","given":"Wade R."},{"family":"Leffers","given":"Kurt S. H."},{"family":"Callaghan","given":"Russell C."}],"accessed":{"date-parts":[["2023",7,1]]},"issued":{"date-parts":[["2020",8,3]]}}},{"id":614,"uris":["http://zotero.org/users/12529869/items/DWMLJGE6"],"itemData":{"id":614,"type":"article-journal","abstract":"Background Although the association of cannabis use with automobile accidents has been well-studied, the impact of cannabis on workplace safety and injuries is less clear. Aims The purpose of this study was to examine the relationship between work-related injury and cannabis use in the past year.\nMethods We performed a cross-sectional analysis of the Canadian Community Health Survey (2013–16) of working individuals. We used multiple logistic regression modelling to calculate the odds of experiencing a work-related injury (defined as non-repetitive strain injury) among workers who reported using cannabis more than once during the prior 12 months as compared to non-users. We repeated the analysis among participants working in high injury risk occupational groups only.\nResults Among the 136 536 working participants, 2577 (2%) had a work-related injury in the last 12 months. Of these 2577 who had a work-related injury, 4% also reported being a cannabis user in the same period. We found no association between past-year cannabis use and work-related injury (odds ratio for work injury among users 0.81, 95% confidence interval 0.66–0.99). The association was unchanged in the subgroup analysis limited to high injury risk occupational groups.\nConclusions We found no evidence that cannabis users experienced higher rates of work-related injuries. While awaiting prospective studies, occupational medicine practitioners should take a risk-based approach to drafting workplace cannabis policies.","container-title":"Occupational Medicine","DOI":"10.1093/occmed/kqaa175","ISSN":"0962-7480, 1471-8405","issue":"8","language":"en","page":"570-577","source":"DOI.org (Crossref)","title":"Cannabis use and work-related injuries: a cross-sectional analysis","title-short":"Cannabis use and work-related injuries","URL":"https://academic.oup.com/occmed/article/70/8/570/5941608","volume":"70","author":[{"family":"Zhang","given":"J C"},{"family":"Carnide","given":"N"},{"family":"Holness","given":"L"},{"family":"Cram","given":"P"}],"accessed":{"date-parts":[["2023",7,1]]},"issued":{"date-parts":[["2020",12,12]]}}}],"schema":"https://github.com/citation-style-language/schema/raw/master/csl-citation.json"} </w:instrText>
      </w:r>
      <w:r w:rsidR="00BF6E43">
        <w:rPr>
          <w:rFonts w:ascii="Times New Roman" w:hAnsi="Times New Roman" w:cs="Times New Roman"/>
          <w:sz w:val="24"/>
          <w:szCs w:val="24"/>
        </w:rPr>
        <w:fldChar w:fldCharType="separate"/>
      </w:r>
      <w:r w:rsidR="00246437" w:rsidRPr="00246437">
        <w:rPr>
          <w:rFonts w:ascii="Times New Roman" w:hAnsi="Times New Roman" w:cs="Times New Roman"/>
          <w:sz w:val="24"/>
        </w:rPr>
        <w:t>(Biasutti et al., 2020; Zhang et al., 2020)</w:t>
      </w:r>
      <w:r w:rsidR="00BF6E4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42D25">
        <w:rPr>
          <w:rFonts w:ascii="Times New Roman" w:hAnsi="Times New Roman" w:cs="Times New Roman"/>
          <w:sz w:val="24"/>
          <w:szCs w:val="24"/>
        </w:rPr>
        <w:t xml:space="preserve"> cannabis consumption at or before work is of concern to employers, especially for employees involved in safety sensitive tasks</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w:t>
      </w:r>
      <w:r w:rsidR="00342D25">
        <w:rPr>
          <w:rFonts w:ascii="Times New Roman" w:hAnsi="Times New Roman" w:cs="Times New Roman"/>
          <w:sz w:val="24"/>
          <w:szCs w:val="24"/>
        </w:rPr>
        <w:t xml:space="preserve">such as </w:t>
      </w:r>
      <w:r w:rsidR="00D94644">
        <w:rPr>
          <w:rFonts w:ascii="Times New Roman" w:hAnsi="Times New Roman" w:cs="Times New Roman"/>
          <w:sz w:val="24"/>
          <w:szCs w:val="24"/>
        </w:rPr>
        <w:t xml:space="preserve">in the context of investigation of motor vehicle crashes and occupational </w:t>
      </w:r>
      <w:r w:rsidR="004C3BB0">
        <w:rPr>
          <w:rFonts w:ascii="Times New Roman" w:hAnsi="Times New Roman" w:cs="Times New Roman"/>
          <w:sz w:val="24"/>
          <w:szCs w:val="24"/>
        </w:rPr>
        <w:t>incidents</w:t>
      </w:r>
      <w:r w:rsidR="00D94644">
        <w:rPr>
          <w:rFonts w:ascii="Times New Roman" w:hAnsi="Times New Roman" w:cs="Times New Roman"/>
          <w:sz w:val="24"/>
          <w:szCs w:val="24"/>
        </w:rPr>
        <w:t>.</w:t>
      </w:r>
    </w:p>
    <w:p w14:paraId="2CA79814" w14:textId="0857834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307450">
        <w:rPr>
          <w:rFonts w:ascii="Times New Roman" w:hAnsi="Times New Roman" w:cs="Times New Roman"/>
          <w:sz w:val="24"/>
          <w:szCs w:val="24"/>
        </w:rPr>
        <w:t xml:space="preserve">Current methods </w:t>
      </w:r>
      <w:r w:rsidR="003F47E5">
        <w:rPr>
          <w:rFonts w:ascii="Times New Roman" w:hAnsi="Times New Roman" w:cs="Times New Roman"/>
          <w:sz w:val="24"/>
          <w:szCs w:val="24"/>
        </w:rPr>
        <w:t>used t</w:t>
      </w:r>
      <w:r w:rsidR="00192CB3">
        <w:rPr>
          <w:rFonts w:ascii="Times New Roman" w:hAnsi="Times New Roman" w:cs="Times New Roman"/>
          <w:sz w:val="24"/>
          <w:szCs w:val="24"/>
        </w:rPr>
        <w:t xml:space="preserve">o </w:t>
      </w:r>
      <w:r w:rsidR="00676473">
        <w:rPr>
          <w:rFonts w:ascii="Times New Roman" w:hAnsi="Times New Roman" w:cs="Times New Roman"/>
          <w:sz w:val="24"/>
          <w:szCs w:val="24"/>
        </w:rPr>
        <w:t>enforce existing regulations on drug impaired driving</w:t>
      </w:r>
      <w:r w:rsidR="00DB6C79">
        <w:rPr>
          <w:rFonts w:ascii="Times New Roman" w:hAnsi="Times New Roman" w:cs="Times New Roman"/>
          <w:sz w:val="24"/>
          <w:szCs w:val="24"/>
        </w:rPr>
        <w:t xml:space="preserve"> </w:t>
      </w:r>
      <w:r w:rsidR="009D0A62">
        <w:rPr>
          <w:rFonts w:ascii="Times New Roman" w:hAnsi="Times New Roman" w:cs="Times New Roman"/>
          <w:sz w:val="24"/>
          <w:szCs w:val="24"/>
        </w:rPr>
        <w:t xml:space="preserve">have </w:t>
      </w:r>
      <w:r w:rsidR="00DB6C79">
        <w:rPr>
          <w:rFonts w:ascii="Times New Roman" w:hAnsi="Times New Roman" w:cs="Times New Roman"/>
          <w:sz w:val="24"/>
          <w:szCs w:val="24"/>
        </w:rPr>
        <w:t>multiple</w:t>
      </w:r>
      <w:r w:rsidR="009D0A62">
        <w:rPr>
          <w:rFonts w:ascii="Times New Roman" w:hAnsi="Times New Roman" w:cs="Times New Roman"/>
          <w:sz w:val="24"/>
          <w:szCs w:val="24"/>
        </w:rPr>
        <w:t xml:space="preserve"> limitations</w:t>
      </w:r>
      <w:r w:rsidR="00E85FCC">
        <w:rPr>
          <w:rFonts w:ascii="Times New Roman" w:hAnsi="Times New Roman" w:cs="Times New Roman"/>
          <w:sz w:val="24"/>
          <w:szCs w:val="24"/>
        </w:rPr>
        <w:t xml:space="preserve"> for </w:t>
      </w:r>
      <w:r w:rsidR="0046502B">
        <w:rPr>
          <w:rFonts w:ascii="Times New Roman" w:hAnsi="Times New Roman" w:cs="Times New Roman"/>
          <w:sz w:val="24"/>
          <w:szCs w:val="24"/>
        </w:rPr>
        <w:t>assessing recent cannabis use and impairment</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D4358F">
        <w:rPr>
          <w:rFonts w:ascii="Times New Roman" w:hAnsi="Times New Roman" w:cs="Times New Roman"/>
          <w:sz w:val="24"/>
          <w:szCs w:val="24"/>
        </w:rPr>
        <w:t xml:space="preserve"> </w:t>
      </w:r>
      <w:r w:rsidR="00B50D04">
        <w:rPr>
          <w:rFonts w:ascii="Times New Roman" w:hAnsi="Times New Roman" w:cs="Times New Roman"/>
          <w:sz w:val="24"/>
          <w:szCs w:val="24"/>
        </w:rPr>
        <w:fldChar w:fldCharType="begin"/>
      </w:r>
      <w:r w:rsidR="00C66076">
        <w:rPr>
          <w:rFonts w:ascii="Times New Roman" w:hAnsi="Times New Roman" w:cs="Times New Roman"/>
          <w:sz w:val="24"/>
          <w:szCs w:val="24"/>
        </w:rPr>
        <w:instrText xml:space="preserve"> ADDIN ZOTERO_ITEM CSL_CITATION {"citationID":"bxd2yHh0","properties":{"formattedCitation":"({\\i{}Drug Evaluation and Classification (Preliminary School): Participant Manual}, 2015)","plainCitation":"(Drug Evaluation and Classification (Preliminary School): Participant Manual, 2015)","noteIndex":0},"citationItems":[{"id":637,"uris":["http://zotero.org/users/12529869/items/NJ7QBSAM"],"itemData":{"id":637,"type":"report","language":"English","publisher":"National Highway Traffic Safety Administration","title":"Drug Evaluation and Classification (Preliminary School): Participant Manual","URL":"https://www.nhtsa.gov/sites/nhtsa.gov/files/documents/sfst_pm_full_manual.pdf","accessed":{"date-parts":[["2023",4,4]]},"issued":{"date-parts":[["2015",10]]}}}],"schema":"https://github.com/citation-style-language/schema/raw/master/csl-citation.json"}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szCs w:val="24"/>
        </w:rPr>
        <w:t>(</w:t>
      </w:r>
      <w:r w:rsidR="00246437" w:rsidRPr="00246437">
        <w:rPr>
          <w:rFonts w:ascii="Times New Roman" w:hAnsi="Times New Roman" w:cs="Times New Roman"/>
          <w:i/>
          <w:iCs/>
          <w:sz w:val="24"/>
          <w:szCs w:val="24"/>
        </w:rPr>
        <w:t>Drug Evaluation and Classification (Preliminary School): Participant Manual</w:t>
      </w:r>
      <w:r w:rsidR="00246437" w:rsidRPr="00246437">
        <w:rPr>
          <w:rFonts w:ascii="Times New Roman" w:hAnsi="Times New Roman" w:cs="Times New Roman"/>
          <w:sz w:val="24"/>
          <w:szCs w:val="24"/>
        </w:rPr>
        <w:t>, 2015)</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4C3BB0">
        <w:rPr>
          <w:rFonts w:ascii="Times New Roman" w:hAnsi="Times New Roman" w:cs="Times New Roman"/>
          <w:sz w:val="24"/>
          <w:szCs w:val="24"/>
        </w:rPr>
        <w:t xml:space="preserve">recent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{"citationID":"aVMLyACR","properties":{"formattedCitation":"(Downey et al., 2012)","plainCitation":"(Downey et al., 2012)","noteIndex":0},"citationItems":[{"id":621,"uris":["http://zotero.org/users/12529869/items/QC42RLJ9"],"itemData":{"id":621,"type":"article-journal","abstract":"Rationale Cannabis and alcohol are the most popular drugs amongst recreational users and most prevalent in injured and deceased drivers. The Standardized Field Sobriety Tests (SFST) are commonly used to establish impairment due to drugs and alcohol, but limited empirical evidence exists concerning the combined effects of these drugs on SFST performance.","container-title":"Psychopharmacology","DOI":"10.1007/s00213-012-2787-9","ISSN":"0033-3158, 1432-2072","issue":"4","journalAbbreviation":"Psychopharmacology","language":"en","page":"581-589","source":"DOI.org (Crossref)","title":"Detecting impairment associated with cannabis with and without alcohol on the Standardized Field Sobriety Tests","URL":"http://link.springer.com/10.1007/s00213-012-2787-9","volume":"224","author":[{"family":"Downey","given":"Luke A."},{"family":"King","given":"Rebecca"},{"family":"Papafotiou","given":"Katherine"},{"family":"Swann","given":"Phillip"},{"family":"Ogden","given":"Edward"},{"family":"Boorman","given":"Martin"},{"family":"Stough","given":"Con"}],"accessed":{"date-parts":[["2023",7,1]]},"issued":{"date-parts":[["2012",12]]}}}],"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rPr>
        <w:t>(Downey et al., 2012)</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In addition, many </w:t>
      </w:r>
      <w:r w:rsidR="00A46F77">
        <w:rPr>
          <w:rFonts w:ascii="Times New Roman" w:hAnsi="Times New Roman" w:cs="Times New Roman"/>
          <w:sz w:val="24"/>
          <w:szCs w:val="24"/>
        </w:rPr>
        <w:t>assessment</w:t>
      </w:r>
      <w:r>
        <w:rPr>
          <w:rFonts w:ascii="Times New Roman" w:hAnsi="Times New Roman" w:cs="Times New Roman"/>
          <w:sz w:val="24"/>
          <w:szCs w:val="24"/>
        </w:rPr>
        <w:t xml:space="preserve"> tests have shown a reduction in effectiveness when administered </w:t>
      </w:r>
      <w:r w:rsidR="004C3BB0">
        <w:rPr>
          <w:rFonts w:ascii="Times New Roman" w:hAnsi="Times New Roman" w:cs="Times New Roman"/>
          <w:sz w:val="24"/>
          <w:szCs w:val="24"/>
        </w:rPr>
        <w:t>to</w:t>
      </w:r>
      <w:r>
        <w:rPr>
          <w:rFonts w:ascii="Times New Roman" w:hAnsi="Times New Roman" w:cs="Times New Roman"/>
          <w:sz w:val="24"/>
          <w:szCs w:val="24"/>
        </w:rPr>
        <w:t xml:space="preserve"> 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s for frequent users</w:t>
      </w:r>
      <w:r w:rsidR="00533A3B">
        <w:rPr>
          <w:rFonts w:ascii="Times New Roman" w:hAnsi="Times New Roman" w:cs="Times New Roman"/>
          <w:sz w:val="24"/>
          <w:szCs w:val="24"/>
        </w:rPr>
        <w:t xml:space="preserve"> </w:t>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{"citationID":"a8hDUzl0","properties":{"formattedCitation":"(Arkell et al., 2021; Wurz and DeGregorio, 2022)","plainCitation":"(Arkell et al., 2021; Wurz and DeGregorio, 2022)","noteIndex":0},"citationItems":[{"id":615,"uris":["http://zotero.org/users/12529869/items/QR6DTFXN"],"itemData":{"id":615,"type":"article-journal","abstract":"Objective: Many jurisdictions use per se limits to define cannabis-impaired driving. Previous studies, however, suggest that THC concentrations in biological matrices do not reliably reflect cannabis dose and are poorly correlated with magnitude of driving impairment. Here, we first review a range of concerns associated with per se limits for THC. We then use data from a recent clinical trial to test the validity of a range of extant blood and oral fluid THC per se limits in predicting driving impairment during a simulated driving task.\nMethods: Simulated driving performance was assessed in 14 infrequent cannabis users at two timepoints (30 min and 3.5 h) under three different conditions, namely controlled vaporization of 125 mg (i) THC-dominant (11% THC; &lt;1% CBD), (ii) THC/CBD equivalent (11% THC; 11% CBD), and (iii) placebo (&lt;1% THC &amp; CBD) cannabis. Plasma and oral fluid samples were collected before each driving assessment. We examined whether per se limits of 1.4 and 7 ng/mL THC in plasma (meant to approximate 1 and 5 ng/mL whole blood) and 2 and 5 ng/mL THC in oral fluid reliably predicted impairment (defined as an increase in standard deviation of lateral position (SDLP) of &gt;2 cm relative to placebo).\nResults: For all participants, plasma and oral fluid THC concentrations were over the per se limits used 30 min after vaporizing THC-dominant or THC/CBD equivalent cannabis. However, 46% of participants failed to meet SDLP criteria for driving impairment. At 3.5 h post-vaporization, 57% of participants showed impairment, despite having low concentrations of THC in both blood (median ¼ 1.0 ng/mL) and oral fluid (median ¼ 1.0 ng/mL). We highlight two individual cases illustrating how (i) impairment can be minimal in the presence of a positive THC result, and (ii) impairment can be profound in the presence of a negative THC result.\nConclusions: There appears to be a poor and inconsistent relationship between magnitude of impairment and THC concentrations in biological samples, meaning that per se limits cannot reliably discriminate between impaired from unimpaired drivers. There is a pressing need to develop improved methods of detecting cannabis intoxication and impairment.","container-title":"Traffic Injury Prevention","DOI":"10.1080/15389588.2020.1851685","ISSN":"1538-9588, 1538-957X","issue":"2","journalAbbreviation":"Traffic Injury Prevention","language":"en","page":"102-107","source":"DOI.org (Crossref)","title":"The failings of &lt;i&gt;per se&lt;/i&gt; limits to detect cannabis-induced driving impairment: Results from a simulated driving study","title-short":"The failings of &lt;i&gt;per se&lt;/i&gt; limits to detect cannabis-induced driving impairment","URL":"https://www.tandfonline.com/doi/full/10.1080/15389588.2020.1851685","volume":"22","author":[{"family":"Arkell","given":"Thomas R."},{"family":"Spindle","given":"Tory R."},{"family":"Kevin","given":"Richard C."},{"family":"Vandrey","given":"Ryan"},{"family":"McGregor","given":"Iain S."}],"accessed":{"date-parts":[["2023",7,1]]},"issued":{"date-parts":[["2021",2,17]]}}},{"id":590,"uris":["http://zotero.org/users/12529869/items/4589ERZ3"],"itemData":{"id":590,"type":"article-journal","abstract":"Abstract\n            \n              Previous investigators have found no clear relationship between specific blood concentrations of ∆\n              9\n              -tetrahydrocannabinol (∆\n              9\n              -THC) and impairment, and thus no scientific justification for use of legal “per se” ∆\n              9\n              -THC blood concentration limits. Analyzing blood from 30 subjects showed ∆\n              9\n              -THC concentrations that exceeded 5 ng/mL in 16 of the 30 subjects following a 12-h period of abstinence in the absence of any impairment. In blood and exhaled breath samples collected from a group of 34 subjects at baseline prior to smoking, increasing breath ∆\n              9\n              -THC levels were correlated with increasing blood levels (\n              P\n               &lt; 0.0001) in the absence of impairment, suggesting that single measurements of ∆\n              9\n              -THC in breath, as in blood, are not related to impairment. When post-smoking duration of impairment was compared to baseline ∆\n              9\n              -THC blood concentrations, subjects with the highest baseline ∆\n              9\n              -THC levels tended to have the shortest duration of impairment. It was further shown that subjects with the shortest duration of impairment also had the lowest incidence of horizontal gaze nystagmus at 3 h post-smoking compared to subjects with the longest duration of impairment (\n              P\n               &lt; 0.05). Finally, analysis of breath samples from a group of 44 subjects revealed the presence of transient cannabinoids such as cannabigerol, cannabichromene, and ∆\n              9\n              -tetrahydrocannabivarin during the peak impairment window, suggesting that these compounds may be key indicators of recent cannabis use through inhalation. In conclusion, these results provide further evidence that single measurements of ∆\n              9\n              -THC in blood, and now in exhaled breath, do not correlate with impairment following inhalation, and that other cannabinoids may be key indicators of recent cannabis inhalation.","container-title":"Scientific Reports","DOI":"10.1038/s41598-022-11481-5","ISSN":"2045-2322","issue":"1","journalAbbreviation":"Sci Rep","language":"en","page":"8323","source":"DOI.org (Crossref)","title":"Indeterminacy of cannabis impairment and ∆9-tetrahydrocannabinol (∆9-THC) levels in blood and breath","URL":"https://www.nature.com/articles/s41598-022-11481-5","volume":"12","author":[{"family":"Wurz","given":"Gregory T."},{"family":"DeGregorio","given":"Michael W."}],"accessed":{"date-parts":[["2023",7,1]]},"issued":{"date-parts":[["2022",5,18]]}}}],"schema":"https://github.com/citation-style-language/schema/raw/master/csl-citation.json"}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rPr>
        <w:t>(Arkell et al., 2021; Wurz and DeGregorio, 2022)</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w:t>
      </w:r>
      <w:r w:rsidR="00676473">
        <w:rPr>
          <w:rFonts w:ascii="Times New Roman" w:hAnsi="Times New Roman" w:cs="Times New Roman"/>
          <w:sz w:val="24"/>
          <w:szCs w:val="24"/>
        </w:rPr>
        <w:lastRenderedPageBreak/>
        <w:t xml:space="preserve">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sidRPr="000058B5">
        <w:rPr>
          <w:rFonts w:ascii="Times New Roman" w:hAnsi="Times New Roman" w:cs="Times New Roman"/>
          <w:sz w:val="24"/>
          <w:szCs w:val="24"/>
        </w:rPr>
        <w:t xml:space="preserve">Specific to cannabis, the </w:t>
      </w:r>
      <w:r w:rsidR="00676473" w:rsidRPr="000058B5">
        <w:rPr>
          <w:rFonts w:ascii="Times New Roman" w:hAnsi="Times New Roman" w:cs="Times New Roman"/>
          <w:sz w:val="24"/>
          <w:szCs w:val="24"/>
        </w:rPr>
        <w:t xml:space="preserve">parallel would be the blood level of </w:t>
      </w:r>
      <w:r w:rsidR="007B5F34" w:rsidRPr="000058B5">
        <w:rPr>
          <w:rFonts w:ascii="Times New Roman" w:hAnsi="Times New Roman" w:cs="Times New Roman"/>
          <w:sz w:val="24"/>
          <w:szCs w:val="24"/>
        </w:rPr>
        <w:t>delta-9-</w:t>
      </w:r>
      <w:r w:rsidRPr="000058B5">
        <w:rPr>
          <w:rFonts w:ascii="Times New Roman" w:hAnsi="Times New Roman" w:cs="Times New Roman"/>
          <w:sz w:val="24"/>
          <w:szCs w:val="24"/>
        </w:rPr>
        <w:t xml:space="preserve">THC; however predictive models have better performance in participants abstaining for several days compared to those who exhibit more frequent or daily use </w:t>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{"citationID":"ApazYOsG","properties":{"formattedCitation":"(Burt et al., 2021)","plainCitation":"(Burt et al., 2021)","noteIndex":0},"citationItems":[{"id":618,"uris":["http://zotero.org/users/12529869/items/IGPDW8NX"],"itemData":{"id":618,"type":"article-journal","abstract":"Past research on cannabis has been limited in scope to THC potencies lower than legally available and efforts to integrate the effects into models of driving performance have not been attempted to date. The purpose of this systematic review is to understand the implications for modeling driving performance and describe future research needs. The risk of motor vehicle crashes increases 2-fold after smoking marijuana. Driving during acute cannabis intoxication impairs concentration, reaction time, along with a variety of other ne­ cessary driving-related skills. Changes to legislation in North America and abroad have led to an increase in cannabis’ popularity. This has given rise to more potent strains, with higher THC concentrations than ever before. There is also rising usage of novel ingestion methods other than smoking, such as oral cannabis products (e.g., brownies, infused drinks, candies), vaping, and topicals. The PRISMA guidelines were fol­ lowed to perform a systematic search of the PubMed database for peer-reviewed literature. Search terms were combined with keywords for driving performance: driving, performance, impairment. Grey literature was also reviewed, including congressional reports, committee reports, and roadside surveys. There is a large discrepancy between the types of cannabis products sold and what is researched. Almost all studies that used inhalation as the mode of ingestion with cannabis that is around 6% THC. This pales in comparison to the more potent strains being sold today which can exceed 20%. Which is to say nothing of extracts, which can contain 60% or more THC. Experimental protocol is another gap in research that needs to be filled. Methodologies that involve naturalistic (real world) driving environments, smoked rather than va­ porized cannabis, and non-lab certified products introduce uncontrollable variables. When considering the available literature and the implications of modeling the impacts of cannabis on driving performance, two critical areas emerge that require additional research: The first is the role of cannabis potency. Second is the route of administration. Does the lower peak THC level result in smaller impacts on performance? How long does potential impairment last along the longer time-course associated with different pharmacokinetic profiles. It is critical for modeling efforts to understand the answers to these questions, accurately model the effects on driver performance, and by extension understand the risk to the public.","container-title":"Forensic Science International","DOI":"10.1016/j.forsciint.2021.110902","ISSN":"03790738","journalAbbreviation":"Forensic Science International","language":"en","page":"110902","source":"DOI.org (Crossref)","title":"Mechanisms of cannabis impairment: Implications for modeling driving performance","title-short":"Mechanisms of cannabis impairment","URL":"https://linkinghub.elsevier.com/retrieve/pii/S037907382100222X","volume":"328","author":[{"family":"Burt","given":"Thomas S."},{"family":"Brown","given":"Timothy L."},{"family":"Milavetz","given":"Gary"},{"family":"McGehee","given":"Daniel V."}],"accessed":{"date-parts":[["2023",7,1]]},"issued":{"date-parts":[["2021",11]]}}}],"schema":"https://github.com/citation-style-language/schema/raw/master/csl-citation.json"}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rPr>
        <w:t>(Burt et al., 2021)</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sidR="00B50D04">
        <w:rPr>
          <w:rFonts w:ascii="Times New Roman" w:hAnsi="Times New Roman" w:cs="Times New Roman"/>
          <w:sz w:val="24"/>
          <w:szCs w:val="24"/>
        </w:rPr>
        <w:fldChar w:fldCharType="begin"/>
      </w:r>
      <w:r w:rsidR="00B50D04">
        <w:rPr>
          <w:rFonts w:ascii="Times New Roman" w:hAnsi="Times New Roman" w:cs="Times New Roman"/>
          <w:sz w:val="24"/>
          <w:szCs w:val="24"/>
        </w:rPr>
        <w:instrText xml:space="preserve"> ADDIN ZOTERO_ITEM CSL_CITATION {"citationID":"SXOvv2LS","properties":{"formattedCitation":"(Burt et al., 2021)","plainCitation":"(Burt et al., 2021)","noteIndex":0},"citationItems":[{"id":618,"uris":["http://zotero.org/users/12529869/items/IGPDW8NX"],"itemData":{"id":618,"type":"article-journal","abstract":"Past research on cannabis has been limited in scope to THC potencies lower than legally available and efforts to integrate the effects into models of driving performance have not been attempted to date. The purpose of this systematic review is to understand the implications for modeling driving performance and describe future research needs. The risk of motor vehicle crashes increases 2-fold after smoking marijuana. Driving during acute cannabis intoxication impairs concentration, reaction time, along with a variety of other ne­ cessary driving-related skills. Changes to legislation in North America and abroad have led to an increase in cannabis’ popularity. This has given rise to more potent strains, with higher THC concentrations than ever before. There is also rising usage of novel ingestion methods other than smoking, such as oral cannabis products (e.g., brownies, infused drinks, candies), vaping, and topicals. The PRISMA guidelines were fol­ lowed to perform a systematic search of the PubMed database for peer-reviewed literature. Search terms were combined with keywords for driving performance: driving, performance, impairment. Grey literature was also reviewed, including congressional reports, committee reports, and roadside surveys. There is a large discrepancy between the types of cannabis products sold and what is researched. Almost all studies that used inhalation as the mode of ingestion with cannabis that is around 6% THC. This pales in comparison to the more potent strains being sold today which can exceed 20%. Which is to say nothing of extracts, which can contain 60% or more THC. Experimental protocol is another gap in research that needs to be filled. Methodologies that involve naturalistic (real world) driving environments, smoked rather than va­ porized cannabis, and non-lab certified products introduce uncontrollable variables. When considering the available literature and the implications of modeling the impacts of cannabis on driving performance, two critical areas emerge that require additional research: The first is the role of cannabis potency. Second is the route of administration. Does the lower peak THC level result in smaller impacts on performance? How long does potential impairment last along the longer time-course associated with different pharmacokinetic profiles. It is critical for modeling efforts to understand the answers to these questions, accurately model the effects on driver performance, and by extension understand the risk to the public.","container-title":"Forensic Science International","DOI":"10.1016/j.forsciint.2021.110902","ISSN":"03790738","journalAbbreviation":"Forensic Science International","language":"en","page":"110902","source":"DOI.org (Crossref)","title":"Mechanisms of cannabis impairment: Implications for modeling driving performance","title-short":"Mechanisms of cannabis impairment","URL":"https://linkinghub.elsevier.com/retrieve/pii/S037907382100222X","volume":"328","author":[{"family":"Burt","given":"Thomas S."},{"family":"Brown","given":"Timothy L."},{"family":"Milavetz","given":"Gary"},{"family":"McGehee","given":"Daniel V."}],"accessed":{"date-parts":[["2023",7,1]]},"issued":{"date-parts":[["2021",11]]}}}],"schema":"https://github.com/citation-style-language/schema/raw/master/csl-citation.json"}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rPr>
        <w:t>(Burt et al., 2021)</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225AA8AB"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B50D04">
        <w:rPr>
          <w:rFonts w:ascii="Times New Roman" w:hAnsi="Times New Roman" w:cs="Times New Roman"/>
          <w:sz w:val="24"/>
          <w:szCs w:val="24"/>
        </w:rPr>
        <w:fldChar w:fldCharType="begin"/>
      </w:r>
      <w:r w:rsidR="00C66076">
        <w:rPr>
          <w:rFonts w:ascii="Times New Roman" w:hAnsi="Times New Roman" w:cs="Times New Roman"/>
          <w:sz w:val="24"/>
          <w:szCs w:val="24"/>
        </w:rPr>
        <w:instrText xml:space="preserve"> ADDIN ZOTERO_ITEM CSL_CITATION {"citationID":"4ZoZsYqd","properties":{"formattedCitation":"({\\i{}Drug Evaluation and Classification (Preliminary School): Participant Manual}, 2015; Richman et al., 2004)","plainCitation":"(Drug Evaluation and Classification (Preliminary School): Participant Manual, 2015; Richman et al., 2004)","noteIndex":0},"citationItems":[{"id":637,"uris":["http://zotero.org/users/12529869/items/NJ7QBSAM"],"itemData":{"id":637,"type":"report","language":"English","publisher":"National Highway Traffic Safety Administration","title":"Drug Evaluation and Classification (Preliminary School): Participant Manual","URL":"https://www.nhtsa.gov/sites/nhtsa.gov/files/documents/sfst_pm_full_manual.pdf","accessed":{"date-parts":[["2023",4,4]]},"issued":{"date-parts":[["2015",10]]}}},{"id":605,"uris":["http://zotero.org/users/12529869/items/LERNTBY8"],"itemData":{"id":605,"type":"article-journal","abstract":"Background:The Drug Evaluationand Classification (DEC)program was developed to detect, arrest, and convict drivers impaired by drugs other than alcohol. The DEC program is a training programdesigned to prepare police officers and other qualified personsto serve as Drug Recognition Experts (DREs).\nPurpose:The purposesof this study were: ( I )to determine normative values and ranges for pupillary responses using the specific DEC program protocols for pupil testing in nonimpaired persons, and (2)to appraise the suitability of the 3.0- mm to 6.5-mm pupil range as a potential sign of impairment under three conditions.\nMethods:Trained DRE officers measuredpupil sizes using standardized DEC protocols. Pupil measurements were taken under three light levels: room light, near-total darkness, and direct light. The subjects were 250 volunteers, with an average age of 29.2 years (i6.1). All subjects were healthy, nonimpaired, and free of visual, and/or neurological problems.\nResults: For each pupil measured (N=500), the mean (SD)for each of the three test conditions were: room light 3.86 (0.93) mm; near-total darkness 6.41(1.55) mm; and direct light 3.35 (0.72) mm.\nConclusions: This study determined normative values and potential ranges for pupillary responses using the specific DEC program protocols for pupil testing in non-impaired persons. When the presently approved DEC program pupil size range (3.0 to 6.5 mm) is compared with the results of this study, i t appears that the DEC range for pupil size might be too sensitive. However, when determining impairment related to drug(s),the DRE reviews the results of all tests and draws a conclusion based on the totality of the evidence, not only on a variation in the pupil size.","container-title":"Optometry - Journal of the American Optometric Association","DOI":"10.1016/S1529-1839(04)70037-8","ISSN":"15291839","issue":"3","journalAbbreviation":"Optometry - Journal of the American Optometric Association","language":"en","page":"175-182","source":"DOI.org (Crossref)","title":"An evaluation of pupil size standards used by police officers for detecting drug impairment","URL":"https://linkinghub.elsevier.com/retrieve/pii/S1529183904700378","volume":"75","author":[{"family":"Richman","given":"Jack E."},{"family":"Golden McAndrew","given":"Kathleen"},{"family":"Decker","given":"Donald"},{"family":"Mullaney","given":"Stephen C."}],"accessed":{"date-parts":[["2023",7,1]]},"issued":{"date-parts":[["2004",3]]}}}],"schema":"https://github.com/citation-style-language/schema/raw/master/csl-citation.json"}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szCs w:val="24"/>
        </w:rPr>
        <w:t>(</w:t>
      </w:r>
      <w:r w:rsidR="00246437" w:rsidRPr="00246437">
        <w:rPr>
          <w:rFonts w:ascii="Times New Roman" w:hAnsi="Times New Roman" w:cs="Times New Roman"/>
          <w:i/>
          <w:iCs/>
          <w:sz w:val="24"/>
          <w:szCs w:val="24"/>
        </w:rPr>
        <w:t>Drug Evaluation and Classification (Preliminary School): Participant Manual</w:t>
      </w:r>
      <w:r w:rsidR="00246437" w:rsidRPr="00246437">
        <w:rPr>
          <w:rFonts w:ascii="Times New Roman" w:hAnsi="Times New Roman" w:cs="Times New Roman"/>
          <w:sz w:val="24"/>
          <w:szCs w:val="24"/>
        </w:rPr>
        <w:t>, 2015; Richman et al., 2004)</w:t>
      </w:r>
      <w:r w:rsidR="00B50D04">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similar to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 xml:space="preserve">Studies </w:t>
      </w:r>
      <w:r w:rsidR="00246437">
        <w:rPr>
          <w:rFonts w:ascii="Times New Roman" w:hAnsi="Times New Roman" w:cs="Times New Roman"/>
          <w:sz w:val="24"/>
          <w:szCs w:val="24"/>
        </w:rPr>
        <w:t>assessing</w:t>
      </w:r>
      <w:r w:rsidR="002D3A5B">
        <w:rPr>
          <w:rFonts w:ascii="Times New Roman" w:hAnsi="Times New Roman" w:cs="Times New Roman"/>
          <w:sz w:val="24"/>
          <w:szCs w:val="24"/>
        </w:rPr>
        <w:t xml:space="preserve"> pupil size</w:t>
      </w:r>
      <w:r w:rsidR="006718EF">
        <w:rPr>
          <w:rFonts w:ascii="Times New Roman" w:hAnsi="Times New Roman" w:cs="Times New Roman"/>
          <w:sz w:val="24"/>
          <w:szCs w:val="24"/>
        </w:rPr>
        <w:t xml:space="preserve"> in cannabis users have yielded inconsistent results</w:t>
      </w:r>
      <w:r w:rsidR="00AC729D">
        <w:rPr>
          <w:rFonts w:ascii="Times New Roman" w:hAnsi="Times New Roman" w:cs="Times New Roman"/>
          <w:sz w:val="24"/>
          <w:szCs w:val="24"/>
        </w:rPr>
        <w:t xml:space="preserve"> </w:t>
      </w:r>
      <w:r w:rsidR="00B50D04">
        <w:rPr>
          <w:rFonts w:ascii="Times New Roman" w:hAnsi="Times New Roman" w:cs="Times New Roman"/>
          <w:sz w:val="24"/>
          <w:szCs w:val="24"/>
        </w:rPr>
        <w:fldChar w:fldCharType="begin"/>
      </w:r>
      <w:r w:rsidR="00C82382">
        <w:rPr>
          <w:rFonts w:ascii="Times New Roman" w:hAnsi="Times New Roman" w:cs="Times New Roman"/>
          <w:sz w:val="24"/>
          <w:szCs w:val="24"/>
        </w:rPr>
        <w:instrText xml:space="preserve"> ADDIN ZOTERO_ITEM CSL_CITATION {"citationID":"SF2F6TdP","properties":{"formattedCitation":"(Brown et al., 1977; Campobasso et al., 2020; Fant, 1998; Merzouki et al., 2008; Ortiz-Peregrina et al., 2020; Shahidi Zandi et al., 2021; Stark et al., 2003)","plainCitation":"(Brown et al., 1977; Campobasso et al., 2020; Fant, 1998; Merzouki et al., 2008; Ortiz-Peregrina et al., 2020; Shahidi Zandi et al., 2021; Stark et al., 2003)","noteIndex":0},"citationItems":[{"id":645,"uris":["http://zotero.org/users/12529869/items/T9VPNAAZ"],"itemData":{"id":645,"type":"article-journal","container-title":"American Journal of Ophthalmology","DOI":"https://doi.org/10.1016/0002-9394(77)90732-2","issue":"3","page":"350-354","title":"Pupil size after use of marijuana and alcohol","volume":"83","author":[{"family":"Brown","given":"Brian"},{"family":"Adams","given":"Anthony J."},{"family":"Haegerstrom-Portnoy","given":"Gunilla"},{"family":"Jones","given":"Reese T."},{"family":"Flom","given":"Merton C"}],"issued":{"date-parts":[["1977"]]}}},{"id":619,"uris":["http://zotero.org/users/12529869/items/TLLGSNQP"],"itemData":{"id":619,"type":"article-journal","container-title":"Forensic Science International","DOI":"10.1016/j.forsciint.2020.110559","ISSN":"03790738","journalAbbreviation":"Forensic Science International","language":"en","page":"110559","source":"DOI.org (Crossref)","title":"Pupillary effects in habitual cannabis consumers quantified with pupillography","URL":"https://linkinghub.elsevier.com/retrieve/pii/S0379073820304217","volume":"317","author":[{"family":"Campobasso","given":"Carlo P."},{"family":"De Micco","given":"Francesco"},{"family":"Corbi","given":"Graziamaria"},{"family":"Keller","given":"Thomas"},{"family":"Hartung","given":"Benno"},{"family":"Daldrup","given":"Thomas"},{"family":"Monticelli","given":"Fabio"}],"accessed":{"date-parts":[["2023",7,1]]},"issued":{"date-parts":[["2020",12]]}}},{"id":588,"uris":["http://zotero.org/users/12529869/items/B8VND2FK"],"itemData":{"id":588,"type":"article-journal","container-title":"Pharmacology Biochemistry and Behavior","DOI":"10.1016/S0091-3057(97)00386-9","ISSN":"00913057","issue":"4","language":"en","page":"777-784","source":"DOI.org (Crossref)","title":"Acute and Residual Effects of Marijuana in Humans","URL":"https://linkinghub.elsevier.com/retrieve/pii/S0091305797003869","volume":"60","author":[{"family":"Fant","given":"R"}],"accessed":{"date-parts":[["2023",7,1]]},"issued":{"date-parts":[["1998",8]]}}},{"id":599,"uris":["http://zotero.org/users/12529869/items/I8KLHS9G"],"itemData":{"id":599,"type":"article-journal","abstract":"Although the measurement of eye pupil variations is a common method in the only few cannabis eﬀect research, there are no studies on short term eﬀects of kif (Moroccan traditional preparation of cannabis) on eye pupil. The aim of the present paper is to present results about eﬀect of a smoked kif preparation (Cannabis sativa L.) on pupil diameter variations after 30 mn.","container-title":"Journal of Forensic and Legal Medicine","language":"en","source":"Zotero","title":"Assessing changes in pupillary size in Riﬁan smokers of kif (Cannabis sativa L.) q","author":[{"family":"Merzouki","given":"A"},{"family":"Mesa","given":"J Molero"},{"family":"Louktibi","given":"A"},{"family":"Kadiri","given":"M"},{"family":"Urbano","given":"G V"}],"issued":{"date-parts":[["2008"]]}}},{"id":604,"uris":["http://zotero.org/users/12529869/items/UGV8VQH5"],"itemData":{"id":604,"type":"article-journal","abstract":"Cannabis is the most widely used illegal drug in the world. Limited information about the eﬀects of cannabis on visual function is available, and more detail about the possible impact of visual eﬀects on car driving is required. This study investigated the eﬀects of smoking cannabis on vision and driving performance, and whether these eﬀects are correlated. Twenty drivers and occasional users were included (mean (SE) age, 23.3 (1.0) years; ﬁve women). Vision and simulated driving performance were evaluated in a baseline session and after smoking cannabis. Under the inﬂuence of cannabis, certain visual functions such as visual acuity (p &lt; 0.001), contrast sensitivity (p = 0.004) and stereoacuity (far, p &lt; 0.001; near, p = 0.013) worsened. In addition, there was an overall deterioration of driving performance, with the task of keeping the vehicle in the lane proving more diﬃcult (p &lt; 0.05). A correlation analysis showed signiﬁcant associations between driving performance and visual function. Thus, the strongest correlations were found between the distance driven onto the shoulder and stereoacuity, for near (ρ = 0.504; p = 0.001) and far distances (ρ = 0.408; p = 0.011). This study provides the ﬁrst evidence to show that the visual eﬀects of cannabis could impact driving performance, compromising driving safety. The results indicate that information and awareness campaigns are essential for reducing the incidence of driving under the inﬂuence of cannabis.","container-title":"International Journal of Environmental Research and Public Health","DOI":"10.3390/ijerph17239033","ISSN":"1660-4601","issue":"23","journalAbbreviation":"IJERPH","language":"en","page":"9033","source":"DOI.org (Crossref)","title":"Effects of Smoking Cannabis on Visual Function and Driving Performance. A Driving-Simulator Based Study","URL":"https://www.mdpi.com/1660-4601/17/23/9033","volume":"17","author":[{"family":"Ortiz-Peregrina","given":"Sonia"},{"family":"Ortiz","given":"Carolina"},{"family":"Castro-Torres","given":"José J."},{"family":"Jiménez","given":"José R."},{"family":"Anera","given":"Rosario G."}],"accessed":{"date-parts":[["2023",7,1]]},"issued":{"date-parts":[["2020",12,3]]}}},{"id":606,"uris":["http://zotero.org/users/12529869/items/FRVH2HZW"],"itemData":{"id":606,"type":"article-journal","abstract":"Background: Cannabis is one of the drugs most often found in drivers involved in serious motor vehicle collisions. Validity and reliability of roadside cannabis detection strategies are questioned. This pilot study aimed to investigate the relationship between eye characteristics and cannabis effects in simulated driving to inform potential development of an alternative detection strategy. Materials and Methods: Multimodal data, including blood samples, eye-tracking recordings, and driving performance data, were acquired from 10 participants during a prolonged single-session driving simulator experiment. The study session included a baseline driving trial before cannabis exposure and seven trials at various times over *5 h after exposure. The multidimensional eye-tracking recording from each driving trial for each participant was segmented into nonoverlapping epochs (time windows); 34 features were extracted from each epoch. Blood D-9-tetrahydrocannabinol (THC) concentration, standard deviation of lateral position (SDLP), and mean vehicle speed were target variables. The cross-correlation between the temporal proﬁle of each eye-tracking feature and target variable was assessed and a nonlinear regression analysis evaluated temporal trend of features following cannabis exposure.\nResults: Mean pupil diameter (r = 0.81–0.86) and gaze pitch angle standard deviation (r = 0.79–0.87) were signiﬁcantly correlated with blood THC concentration ( p &lt; 0.01) for all epoch lengths. For driving performance variables, saccade-related features were among those showing the most signiﬁcant correlation (r = 0.61–0.83, p &lt; 0.05). Epoch length signiﬁcantly affected correlations between eye-tracking features and speed ( p &lt; 0.05), but not SDLP or blood THC concentration ( p &gt; 0.1). Temporal trend analysis of eye-tracking features after cannabis also showed a significant increasing trend ( p &lt; 0.01) in saccade-related features, including velocity, scanpath, and duration, as the inﬂuence of cannabis decreased by time. A decreasing trend was observed for ﬁxation percentage and mean pupil diameter. Due to the lack of placebo control in this study, these results are considered preliminary.\nConclusion: Speciﬁc eye characteristics could potentially be used as nonintrusive markers of THC presence and driving-related effects of cannabis. clinicaltrials.gov (NCT03813602).","container-title":"Cannabis and Cannabinoid Research","DOI":"10.1089/can.2020.0141","ISSN":"2578-5125, 2378-8763","issue":"6","journalAbbreviation":"Cannabis and Cannabinoid Research","language":"en","page":"537-547","source":"DOI.org (Crossref)","title":"Preliminary Eye-Tracking Data as a Nonintrusive Marker for Blood Δ-9-Tetrahydrocannabinol Concentration and Drugged Driving","URL":"https://www.liebertpub.com/doi/10.1089/can.2020.0141","volume":"6","author":[{"family":"Shahidi Zandi","given":"Ali"},{"family":"Comeau","given":"Felix J.E."},{"family":"Mann","given":"Robert E."},{"family":"Di Ciano","given":"Patricia"},{"family":"Arslan","given":"Eliyas P."},{"family":"Murphy","given":"Thomas"},{"family":"Le Foll","given":"Bernard"},{"family":"Wickens","given":"Christine M."}],"accessed":{"date-parts":[["2023",7,1]]},"issued":{"date-parts":[["2021",12,1]]}}},{"id":608,"uris":["http://zotero.org/users/12529869/items/GGSCUGI5"],"itemData":{"id":608,"type":"article-journal","container-title":"Journal of Clinical Forensic Medicine","DOI":"10.1016/S1353-1131(02)00162-1","ISSN":"13531131","issue":"1","journalAbbreviation":"Journal of Clinical Forensic Medicine","language":"en","page":"9-11","source":"DOI.org (Crossref)","title":"Use of a pupillometer to assess change in pupillary size post-cannabis","URL":"https://linkinghub.elsevier.com/retrieve/pii/S1353113102001621","volume":"10","author":[{"family":"Stark","given":"M.M"},{"family":"Englehart","given":"K"},{"family":"Sexton","given":"B.F"},{"family":"Tunbridge","given":"R"},{"family":"Jackson","given":"P"}],"accessed":{"date-parts":[["2023",7,1]]},"issued":{"date-parts":[["2003",3]]}}}],"schema":"https://github.com/citation-style-language/schema/raw/master/csl-citation.json"} </w:instrText>
      </w:r>
      <w:r w:rsidR="00B50D04">
        <w:rPr>
          <w:rFonts w:ascii="Times New Roman" w:hAnsi="Times New Roman" w:cs="Times New Roman"/>
          <w:sz w:val="24"/>
          <w:szCs w:val="24"/>
        </w:rPr>
        <w:fldChar w:fldCharType="separate"/>
      </w:r>
      <w:r w:rsidR="00246437" w:rsidRPr="00246437">
        <w:rPr>
          <w:rFonts w:ascii="Times New Roman" w:hAnsi="Times New Roman" w:cs="Times New Roman"/>
          <w:sz w:val="24"/>
        </w:rPr>
        <w:t>(Brown et al., 1977; Campobasso et al., 2020; Fant, 1998; Merzouki et al., 2008; Ortiz-Peregrina et al., 2020; Shahidi Zandi et al., 2021; Stark et al., 2003)</w:t>
      </w:r>
      <w:r w:rsidR="00B50D04">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w:t>
      </w:r>
      <w:r w:rsidR="00556B00">
        <w:rPr>
          <w:rFonts w:ascii="Times New Roman" w:hAnsi="Times New Roman" w:cs="Times New Roman"/>
          <w:sz w:val="24"/>
          <w:szCs w:val="24"/>
        </w:rPr>
        <w:t>Studies examining pupillary light response using</w:t>
      </w:r>
      <w:r w:rsidR="00C82382">
        <w:rPr>
          <w:rFonts w:ascii="Times New Roman" w:hAnsi="Times New Roman" w:cs="Times New Roman"/>
          <w:sz w:val="24"/>
          <w:szCs w:val="24"/>
        </w:rPr>
        <w:t xml:space="preserve"> device recorded</w:t>
      </w:r>
      <w:r w:rsidR="00246437">
        <w:rPr>
          <w:rFonts w:ascii="Times New Roman" w:hAnsi="Times New Roman" w:cs="Times New Roman"/>
          <w:sz w:val="24"/>
          <w:szCs w:val="24"/>
        </w:rPr>
        <w:t>,</w:t>
      </w:r>
      <w:r w:rsidR="00556B00">
        <w:rPr>
          <w:rFonts w:ascii="Times New Roman" w:hAnsi="Times New Roman" w:cs="Times New Roman"/>
          <w:sz w:val="24"/>
          <w:szCs w:val="24"/>
        </w:rPr>
        <w:t xml:space="preserve"> light-induced</w:t>
      </w:r>
      <w:r w:rsidR="00246437">
        <w:rPr>
          <w:rFonts w:ascii="Times New Roman" w:hAnsi="Times New Roman" w:cs="Times New Roman"/>
          <w:sz w:val="24"/>
          <w:szCs w:val="24"/>
        </w:rPr>
        <w:t>,</w:t>
      </w:r>
      <w:r w:rsidR="00556B00">
        <w:rPr>
          <w:rFonts w:ascii="Times New Roman" w:hAnsi="Times New Roman" w:cs="Times New Roman"/>
          <w:sz w:val="24"/>
          <w:szCs w:val="24"/>
        </w:rPr>
        <w:t xml:space="preserve"> pupil constriction have shown reduction in pupil diameter </w:t>
      </w:r>
      <w:r w:rsidR="00C82382">
        <w:rPr>
          <w:rFonts w:ascii="Times New Roman" w:hAnsi="Times New Roman" w:cs="Times New Roman"/>
          <w:sz w:val="24"/>
          <w:szCs w:val="24"/>
        </w:rPr>
        <w:t xml:space="preserve">after cannabis use </w:t>
      </w:r>
      <w:r w:rsidR="00C82382">
        <w:rPr>
          <w:rFonts w:ascii="Times New Roman" w:hAnsi="Times New Roman" w:cs="Times New Roman"/>
          <w:sz w:val="24"/>
          <w:szCs w:val="24"/>
        </w:rPr>
        <w:fldChar w:fldCharType="begin"/>
      </w:r>
      <w:r w:rsidR="00C82382">
        <w:rPr>
          <w:rFonts w:ascii="Times New Roman" w:hAnsi="Times New Roman" w:cs="Times New Roman"/>
          <w:sz w:val="24"/>
          <w:szCs w:val="24"/>
        </w:rPr>
        <w:instrText xml:space="preserve"> ADDIN ZOTERO_ITEM CSL_CITATION {"citationID":"qR9kXwTm","properties":{"formattedCitation":"(Campobasso et al., 2020; Fant, 1998)","plainCitation":"(Campobasso et al., 2020; Fant, 1998)","noteIndex":0},"citationItems":[{"id":619,"uris":["http://zotero.org/users/12529869/items/TLLGSNQP"],"itemData":{"id":619,"type":"article-journal","container-title":"Forensic Science International","DOI":"10.1016/j.forsciint.2020.110559","ISSN":"03790738","journalAbbreviation":"Forensic Science International","language":"en","page":"110559","source":"DOI.org (Crossref)","title":"Pupillary effects in habitual cannabis consumers quantified with pupillography","URL":"https://linkinghub.elsevier.com/retrieve/pii/S0379073820304217","volume":"317","author":[{"family":"Campobasso","given":"Carlo P."},{"family":"De Micco","given":"Francesco"},{"family":"Corbi","given":"Graziamaria"},{"family":"Keller","given":"Thomas"},{"family":"Hartung","given":"Benno"},{"family":"Daldrup","given":"Thomas"},{"family":"Monticelli","given":"Fabio"}],"accessed":{"date-parts":[["2023",7,1]]},"issued":{"date-parts":[["2020",12]]}}},{"id":588,"uris":["http://zotero.org/users/12529869/items/B8VND2FK"],"itemData":{"id":588,"type":"article-journal","container-title":"Pharmacology Biochemistry and Behavior","DOI":"10.1016/S0091-3057(97)00386-9","ISSN":"00913057","issue":"4","language":"en","page":"777-784","source":"DOI.org (Crossref)","title":"Acute and Residual Effects of Marijuana in Humans","URL":"https://linkinghub.elsevier.com/retrieve/pii/S0091305797003869","volume":"60","author":[{"family":"Fant","given":"R"}],"accessed":{"date-parts":[["2023",7,1]]},"issued":{"date-parts":[["1998",8]]}}}],"schema":"https://github.com/citation-style-language/schema/raw/master/csl-citation.json"} </w:instrText>
      </w:r>
      <w:r w:rsidR="00C82382">
        <w:rPr>
          <w:rFonts w:ascii="Times New Roman" w:hAnsi="Times New Roman" w:cs="Times New Roman"/>
          <w:sz w:val="24"/>
          <w:szCs w:val="24"/>
        </w:rPr>
        <w:fldChar w:fldCharType="separate"/>
      </w:r>
      <w:r w:rsidR="00246437" w:rsidRPr="00246437">
        <w:rPr>
          <w:rFonts w:ascii="Times New Roman" w:hAnsi="Times New Roman" w:cs="Times New Roman"/>
          <w:sz w:val="24"/>
        </w:rPr>
        <w:t>(Campobasso et al., 2020; Fant, 1998)</w:t>
      </w:r>
      <w:r w:rsidR="00C82382">
        <w:rPr>
          <w:rFonts w:ascii="Times New Roman" w:hAnsi="Times New Roman" w:cs="Times New Roman"/>
          <w:sz w:val="24"/>
          <w:szCs w:val="24"/>
        </w:rPr>
        <w:fldChar w:fldCharType="end"/>
      </w:r>
      <w:r w:rsidR="00C82382">
        <w:rPr>
          <w:rFonts w:ascii="Times New Roman" w:hAnsi="Times New Roman" w:cs="Times New Roman"/>
          <w:sz w:val="24"/>
          <w:szCs w:val="24"/>
        </w:rPr>
        <w:t>.</w:t>
      </w:r>
      <w:r w:rsidR="00556B00">
        <w:rPr>
          <w:rFonts w:ascii="Times New Roman" w:hAnsi="Times New Roman" w:cs="Times New Roman"/>
          <w:sz w:val="24"/>
          <w:szCs w:val="24"/>
        </w:rPr>
        <w:t xml:space="preserve"> </w:t>
      </w:r>
      <w:r w:rsidR="00C82382">
        <w:rPr>
          <w:rFonts w:ascii="Times New Roman" w:hAnsi="Times New Roman" w:cs="Times New Roman"/>
          <w:sz w:val="24"/>
          <w:szCs w:val="24"/>
        </w:rPr>
        <w:t xml:space="preserve">Moreover, detailed assessment of the entire pupillary light response trajectory following acute </w:t>
      </w:r>
      <w:r w:rsidR="00C82382">
        <w:rPr>
          <w:rFonts w:ascii="Times New Roman" w:hAnsi="Times New Roman" w:cs="Times New Roman"/>
          <w:sz w:val="24"/>
          <w:szCs w:val="24"/>
        </w:rPr>
        <w:lastRenderedPageBreak/>
        <w:t xml:space="preserve">cannabis consumption is lacking.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w:t>
      </w:r>
      <w:r w:rsidR="003C65BD">
        <w:rPr>
          <w:rFonts w:ascii="Times New Roman" w:hAnsi="Times New Roman" w:cs="Times New Roman"/>
          <w:sz w:val="24"/>
          <w:szCs w:val="24"/>
        </w:rPr>
        <w:t xml:space="preserve">chronic frequent </w:t>
      </w:r>
      <w:r w:rsidR="00E30BDA">
        <w:rPr>
          <w:rFonts w:ascii="Times New Roman" w:hAnsi="Times New Roman" w:cs="Times New Roman"/>
          <w:sz w:val="24"/>
          <w:szCs w:val="24"/>
        </w:rPr>
        <w:t>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 xml:space="preserve"> </w:t>
      </w:r>
      <w:r w:rsidR="00A31B77">
        <w:rPr>
          <w:rFonts w:ascii="Times New Roman" w:hAnsi="Times New Roman" w:cs="Times New Roman"/>
          <w:sz w:val="24"/>
          <w:szCs w:val="24"/>
        </w:rPr>
        <w:t xml:space="preserve">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 xml:space="preserve">cannabis use in the workplace and other </w:t>
      </w:r>
      <w:r w:rsidR="00F76B14">
        <w:rPr>
          <w:rFonts w:ascii="Times New Roman" w:hAnsi="Times New Roman" w:cs="Times New Roman"/>
          <w:sz w:val="24"/>
          <w:szCs w:val="24"/>
        </w:rPr>
        <w:t xml:space="preserve">safety sensitive </w:t>
      </w:r>
      <w:r w:rsidR="00101F45">
        <w:rPr>
          <w:rFonts w:ascii="Times New Roman" w:hAnsi="Times New Roman" w:cs="Times New Roman"/>
          <w:sz w:val="24"/>
          <w:szCs w:val="24"/>
        </w:rPr>
        <w:t>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454401C" w14:textId="5AB2D5A7" w:rsidR="006B7D2F" w:rsidRDefault="00935575" w:rsidP="009355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5A0D5444" w14:textId="6A543C00"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sidR="00B50D04">
        <w:rPr>
          <w:rFonts w:ascii="Times New Roman" w:hAnsi="Times New Roman" w:cs="Times New Roman"/>
          <w:color w:val="000000"/>
          <w:sz w:val="24"/>
          <w:szCs w:val="24"/>
        </w:rPr>
        <w:fldChar w:fldCharType="begin"/>
      </w:r>
      <w:r w:rsidR="002762E3">
        <w:rPr>
          <w:rFonts w:ascii="Times New Roman" w:hAnsi="Times New Roman" w:cs="Times New Roman"/>
          <w:color w:val="000000"/>
          <w:sz w:val="24"/>
          <w:szCs w:val="24"/>
        </w:rPr>
        <w:instrText xml:space="preserve"> ADDIN ZOTERO_ITEM CSL_CITATION {"citationID":"PeYRU9GK","properties":{"formattedCitation":"(Steinhart et al., 2023)","plainCitation":"(Steinhart et al., 2023)","noteIndex":0},"citationItems":[{"id":611,"uris":["http://zotero.org/users/12529869/items/MAZK898Q"],"itemData":{"id":611,"type":"article-journal","abstract":"Due to long-standing federal restrictions on cannabis-related research, the implications of cannabis legalization on traffic and occupational safety are understudied. Accordingly, there is a need for objective and validated measures of acute cannabis impairment that may be applied in public safety and occupational settings. Pupillary response to light may offer an avenue for detection that outperforms typical sobriety tests and THC concentrations. We developed a video processing and analysis pipeline that extracts pupil sizes during a light stimulus test administered with goggles utilizing infrared videography. The analysis compared pupil size trajectories in response to a light for those with occasional, daily, and no cannabis use before and after smoking. Pupils were segmented using a combination of image pre-processing techniques and segmentation algorithms which were validated using manually segmented data and found to achieve 99% precision and 94% F-score. Features extracted from the pupil size trajectories captured pupil constriction and rebound dilation and were analyzed using generalized estimating equations. We find that acute cannabis use results in less pupil constriction and slower pupil rebound dilation in the light stimulus test.","container-title":"Journal of Data Science","language":"en","source":"Zotero","title":"A Video Segmentation Pipeline for Assessing changes in Pupil Response to Light After Cannabis Consumption","author":[{"family":"Steinhart","given":"B"},{"family":"Brooks-Russell","given":"A"},{"family":"Kosnett","given":"M"},{"family":"Subramanian","given":"P"},{"family":"Wrobel","given":"J"}],"issued":{"date-parts":[["2023",1]]}}}],"schema":"https://github.com/citation-style-language/schema/raw/master/csl-citation.json"} </w:instrText>
      </w:r>
      <w:r w:rsidR="00B50D04">
        <w:rPr>
          <w:rFonts w:ascii="Times New Roman" w:hAnsi="Times New Roman" w:cs="Times New Roman"/>
          <w:color w:val="000000"/>
          <w:sz w:val="24"/>
          <w:szCs w:val="24"/>
        </w:rPr>
        <w:fldChar w:fldCharType="separate"/>
      </w:r>
      <w:r w:rsidR="00246437" w:rsidRPr="00246437">
        <w:rPr>
          <w:rFonts w:ascii="Times New Roman" w:hAnsi="Times New Roman" w:cs="Times New Roman"/>
          <w:sz w:val="24"/>
        </w:rPr>
        <w:t>(Steinhart et al., 2023)</w:t>
      </w:r>
      <w:r w:rsidR="00B50D04">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sidR="00F76B14">
        <w:rPr>
          <w:rFonts w:ascii="Times New Roman" w:hAnsi="Times New Roman" w:cs="Times New Roman"/>
          <w:color w:val="000000"/>
          <w:sz w:val="24"/>
          <w:szCs w:val="24"/>
        </w:rPr>
        <w:t>was</w:t>
      </w:r>
      <w:r w:rsidR="00F76B14"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w:t>
      </w:r>
      <w:r w:rsidR="00F76B14">
        <w:rPr>
          <w:rFonts w:ascii="Times New Roman" w:hAnsi="Times New Roman" w:cs="Times New Roman"/>
          <w:color w:val="000000"/>
          <w:sz w:val="24"/>
          <w:szCs w:val="24"/>
        </w:rPr>
        <w:t>.</w:t>
      </w:r>
      <w:r w:rsidR="00101F45">
        <w:rPr>
          <w:rFonts w:ascii="Times New Roman" w:hAnsi="Times New Roman" w:cs="Times New Roman"/>
          <w:color w:val="000000"/>
          <w:sz w:val="24"/>
          <w:szCs w:val="24"/>
        </w:rPr>
        <w:t xml:space="preserve">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to better discriminate </w:t>
      </w:r>
      <w:r w:rsidR="009D1B32">
        <w:rPr>
          <w:rFonts w:ascii="Times New Roman" w:hAnsi="Times New Roman" w:cs="Times New Roman"/>
          <w:color w:val="000000"/>
          <w:sz w:val="24"/>
          <w:szCs w:val="24"/>
        </w:rPr>
        <w:t xml:space="preserve">between recent cannabis use and no cannabis use, </w:t>
      </w:r>
      <w:r w:rsidR="003B4782">
        <w:rPr>
          <w:rFonts w:ascii="Times New Roman" w:hAnsi="Times New Roman" w:cs="Times New Roman"/>
          <w:color w:val="000000"/>
          <w:sz w:val="24"/>
          <w:szCs w:val="24"/>
        </w:rPr>
        <w:t>regardless of</w:t>
      </w:r>
      <w:r w:rsidR="009D1B32"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use </w:t>
      </w:r>
      <w:r w:rsidR="009D1B32">
        <w:rPr>
          <w:rFonts w:ascii="Times New Roman" w:hAnsi="Times New Roman" w:cs="Times New Roman"/>
          <w:color w:val="000000"/>
          <w:sz w:val="24"/>
          <w:szCs w:val="24"/>
        </w:rPr>
        <w:t>history (daily versus occasional)</w:t>
      </w:r>
      <w:r w:rsidRPr="00105272">
        <w:rPr>
          <w:rFonts w:ascii="Times New Roman" w:hAnsi="Times New Roman" w:cs="Times New Roman"/>
          <w:color w:val="000000"/>
          <w:sz w:val="24"/>
          <w:szCs w:val="24"/>
        </w:rPr>
        <w:t>.</w:t>
      </w:r>
      <w:r w:rsidR="0043173A">
        <w:rPr>
          <w:rFonts w:ascii="Times New Roman" w:hAnsi="Times New Roman" w:cs="Times New Roman"/>
          <w:color w:val="000000"/>
          <w:sz w:val="24"/>
          <w:szCs w:val="24"/>
        </w:rPr>
        <w:t xml:space="preserve"> </w:t>
      </w:r>
      <w:r w:rsidR="00171BBF">
        <w:rPr>
          <w:rFonts w:ascii="Times New Roman" w:hAnsi="Times New Roman" w:cs="Times New Roman"/>
          <w:color w:val="000000"/>
          <w:sz w:val="24"/>
          <w:szCs w:val="24"/>
        </w:rPr>
        <w:t>Additionally, s</w:t>
      </w:r>
      <w:r w:rsidR="009D6C57">
        <w:rPr>
          <w:rFonts w:ascii="Times New Roman" w:hAnsi="Times New Roman" w:cs="Times New Roman"/>
          <w:color w:val="000000"/>
          <w:sz w:val="24"/>
          <w:szCs w:val="24"/>
        </w:rPr>
        <w:t>ignificant</w:t>
      </w:r>
      <w:r w:rsidR="00D17FA6">
        <w:rPr>
          <w:rFonts w:ascii="Times New Roman" w:hAnsi="Times New Roman" w:cs="Times New Roman"/>
          <w:color w:val="000000"/>
          <w:sz w:val="24"/>
          <w:szCs w:val="24"/>
        </w:rPr>
        <w:t xml:space="preserve"> differences in the </w:t>
      </w:r>
      <w:r w:rsidR="009D6C57">
        <w:rPr>
          <w:rFonts w:ascii="Times New Roman" w:hAnsi="Times New Roman" w:cs="Times New Roman"/>
          <w:color w:val="000000"/>
          <w:sz w:val="24"/>
          <w:szCs w:val="24"/>
        </w:rPr>
        <w:t>extent and pattern of pupillary</w:t>
      </w:r>
      <w:r w:rsidR="00D17FA6">
        <w:rPr>
          <w:rFonts w:ascii="Times New Roman" w:hAnsi="Times New Roman" w:cs="Times New Roman"/>
          <w:color w:val="000000"/>
          <w:sz w:val="24"/>
          <w:szCs w:val="24"/>
        </w:rPr>
        <w:t xml:space="preserve"> constriction were</w:t>
      </w:r>
      <w:r w:rsidR="009D6C57">
        <w:rPr>
          <w:rFonts w:ascii="Times New Roman" w:hAnsi="Times New Roman" w:cs="Times New Roman"/>
          <w:color w:val="000000"/>
          <w:sz w:val="24"/>
          <w:szCs w:val="24"/>
        </w:rPr>
        <w:t xml:space="preserve"> only</w:t>
      </w:r>
      <w:r w:rsidR="00D17FA6">
        <w:rPr>
          <w:rFonts w:ascii="Times New Roman" w:hAnsi="Times New Roman" w:cs="Times New Roman"/>
          <w:color w:val="000000"/>
          <w:sz w:val="24"/>
          <w:szCs w:val="24"/>
        </w:rPr>
        <w:t xml:space="preserve"> found after adjusting for pre-smoking values, which undermines the utility in field applications</w:t>
      </w:r>
      <w:r w:rsidR="009D6C57">
        <w:rPr>
          <w:rFonts w:ascii="Times New Roman" w:hAnsi="Times New Roman" w:cs="Times New Roman"/>
          <w:color w:val="000000"/>
          <w:sz w:val="24"/>
          <w:szCs w:val="24"/>
        </w:rPr>
        <w:t xml:space="preserve"> where baseline measurements may be unavailable.</w:t>
      </w:r>
    </w:p>
    <w:p w14:paraId="4C669AD4" w14:textId="5C5F09FC"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sidR="002762E3">
        <w:rPr>
          <w:rFonts w:ascii="Times New Roman" w:hAnsi="Times New Roman" w:cs="Times New Roman"/>
          <w:color w:val="000000"/>
          <w:sz w:val="24"/>
          <w:szCs w:val="24"/>
        </w:rPr>
        <w:fldChar w:fldCharType="begin"/>
      </w:r>
      <w:r w:rsidR="002762E3">
        <w:rPr>
          <w:rFonts w:ascii="Times New Roman" w:hAnsi="Times New Roman" w:cs="Times New Roman"/>
          <w:color w:val="000000"/>
          <w:sz w:val="24"/>
          <w:szCs w:val="24"/>
        </w:rPr>
        <w:instrText xml:space="preserve"> ADDIN ZOTERO_ITEM CSL_CITATION {"citationID":"IUFEYhgA","properties":{"formattedCitation":"(Steinhart et al., 2023)","plainCitation":"(Steinhart et al., 2023)","noteIndex":0},"citationItems":[{"id":611,"uris":["http://zotero.org/users/12529869/items/MAZK898Q"],"itemData":{"id":611,"type":"article-journal","abstract":"Due to long-standing federal restrictions on cannabis-related research, the implications of cannabis legalization on traffic and occupational safety are understudied. Accordingly, there is a need for objective and validated measures of acute cannabis impairment that may be applied in public safety and occupational settings. Pupillary response to light may offer an avenue for detection that outperforms typical sobriety tests and THC concentrations. We developed a video processing and analysis pipeline that extracts pupil sizes during a light stimulus test administered with goggles utilizing infrared videography. The analysis compared pupil size trajectories in response to a light for those with occasional, daily, and no cannabis use before and after smoking. Pupils were segmented using a combination of image pre-processing techniques and segmentation algorithms which were validated using manually segmented data and found to achieve 99% precision and 94% F-score. Features extracted from the pupil size trajectories captured pupil constriction and rebound dilation and were analyzed using generalized estimating equations. We find that acute cannabis use results in less pupil constriction and slower pupil rebound dilation in the light stimulus test.","container-title":"Journal of Data Science","language":"en","source":"Zotero","title":"A Video Segmentation Pipeline for Assessing changes in Pupil Response to Light After Cannabis Consumption","author":[{"family":"Steinhart","given":"B"},{"family":"Brooks-Russell","given":"A"},{"family":"Kosnett","given":"M"},{"family":"Subramanian","given":"P"},{"family":"Wrobel","given":"J"}],"issued":{"date-parts":[["2023",1]]}}}],"schema":"https://github.com/citation-style-language/schema/raw/master/csl-citation.json"} </w:instrText>
      </w:r>
      <w:r w:rsidR="002762E3">
        <w:rPr>
          <w:rFonts w:ascii="Times New Roman" w:hAnsi="Times New Roman" w:cs="Times New Roman"/>
          <w:color w:val="000000"/>
          <w:sz w:val="24"/>
          <w:szCs w:val="24"/>
        </w:rPr>
        <w:fldChar w:fldCharType="separate"/>
      </w:r>
      <w:r w:rsidR="00246437" w:rsidRPr="00246437">
        <w:rPr>
          <w:rFonts w:ascii="Times New Roman" w:hAnsi="Times New Roman" w:cs="Times New Roman"/>
          <w:sz w:val="24"/>
        </w:rPr>
        <w:t>(Steinhart et al., 2023)</w:t>
      </w:r>
      <w:r w:rsidR="002762E3">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 xml:space="preserve">as </w:t>
      </w:r>
      <w:r w:rsidR="00101F45">
        <w:rPr>
          <w:rFonts w:ascii="Times New Roman" w:hAnsi="Times New Roman" w:cs="Times New Roman"/>
          <w:sz w:val="24"/>
          <w:szCs w:val="24"/>
        </w:rPr>
        <w:lastRenderedPageBreak/>
        <w:t>predictors of</w:t>
      </w:r>
      <w:r>
        <w:rPr>
          <w:rFonts w:ascii="Times New Roman" w:hAnsi="Times New Roman" w:cs="Times New Roman"/>
          <w:sz w:val="24"/>
          <w:szCs w:val="24"/>
        </w:rPr>
        <w:t xml:space="preserve">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0C09F5">
        <w:rPr>
          <w:rFonts w:ascii="Times New Roman" w:hAnsi="Times New Roman" w:cs="Times New Roman"/>
          <w:sz w:val="24"/>
          <w:szCs w:val="24"/>
        </w:rPr>
        <w:t>information</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functional data analysis (FDA). The main conceptual underpinning of FDA is to model the whole pupil</w:t>
      </w:r>
      <w:r w:rsidR="00B61AB2">
        <w:rPr>
          <w:rFonts w:ascii="Times New Roman" w:hAnsi="Times New Roman" w:cs="Times New Roman"/>
          <w:sz w:val="24"/>
          <w:szCs w:val="24"/>
        </w:rPr>
        <w:t>lary</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2762E3">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{"citationID":"6kOPNQOd","properties":{"formattedCitation":"(Goldsmith et al., 2011; Ramsay and Silverman, 2005)","plainCitation":"(Goldsmith et al., 2011; Ramsay and Silverman, 2005)","noteIndex":0},"citationItems":[{"id":626,"uris":["http://zotero.org/users/12529869/items/32H5GJY4"],"itemData":{"id":626,"type":"article-journal","abstract":"We develop fast fitting methods for generalized functional linear models. The functional predictor is projected onto a large number of smooth eigenvectors and the coefficient function is estimated using penalized spline regression; confidence intervals based on the mixed model framework are obtained. Our method can be applied to many functional data designs including functions measured with and without error, sparsely or densely sampled. The methods also extend to the case of multiple functional predictors or functional predictors with a natural multilevel structure. The approach can be implemented using standard mixed effects software and is computationally fast. The methodology is motivated by a study of white-matter demyelination via diffusion tensor imaging (DTI). The aim of this study is to analyze differences between various cerebral whitematter tract property measurements of multiple sclerosis (MS) patients and controls. While the statistical developments proposed here were motivated by the DTI study, the methodology is designed and presented in generality and is applicable to many other areas of scientific research. An online appendix provides R implementations of all simulations.","container-title":"Journal of Computational and Graphical Statistics","DOI":"10.1198/jcgs.2010.10007","ISSN":"1061-8600, 1537-2715","issue":"4","journalAbbreviation":"Journal of Computational and Graphical Statistics","language":"en","page":"830-851","source":"DOI.org (Crossref)","title":"Penalized Functional Regression","URL":"http://www.tandfonline.com/doi/abs/10.1198/jcgs.2010.10007","volume":"20","author":[{"family":"Goldsmith","given":"Jeff"},{"family":"Bobb","given":"Jennifer"},{"family":"Crainiceanu","given":"Ciprian M."},{"family":"Caffo","given":"Brian"},{"family":"Reich","given":"Daniel"}],"accessed":{"date-parts":[["2023",7,1]]},"issued":{"date-parts":[["2011",1]]}}},{"id":638,"uris":["http://zotero.org/users/12529869/items/LENDT52X"],"itemData":{"id":638,"type":"book","collection-title":"Springer Series in Statistics","edition":"2nd","event-place":"New York, New York, USA","ISBN":"0-387-94956-9","language":"English","publisher":"Springer","publisher-place":"New York, New York, USA","title":"Functional Data Analysis","author":[{"family":"Ramsay","given":"J. O."},{"family":"Silverman","given":"B.W."}],"issued":{"date-parts":[["2005"]]}}}],"schema":"https://github.com/citation-style-language/schema/raw/master/csl-citation.json"} </w:instrText>
      </w:r>
      <w:r w:rsidR="002762E3">
        <w:rPr>
          <w:rFonts w:ascii="Times New Roman" w:hAnsi="Times New Roman" w:cs="Times New Roman"/>
          <w:sz w:val="24"/>
          <w:szCs w:val="24"/>
        </w:rPr>
        <w:fldChar w:fldCharType="separate"/>
      </w:r>
      <w:r w:rsidR="00246437" w:rsidRPr="00246437">
        <w:rPr>
          <w:rFonts w:ascii="Times New Roman" w:hAnsi="Times New Roman" w:cs="Times New Roman"/>
          <w:sz w:val="24"/>
        </w:rPr>
        <w:t>(Goldsmith et al., 2011; Ramsay and Silverman, 2005)</w:t>
      </w:r>
      <w:r w:rsidR="002762E3">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We first use the full pupil</w:t>
      </w:r>
      <w:r w:rsidR="000C09F5">
        <w:rPr>
          <w:rFonts w:ascii="Times New Roman" w:hAnsi="Times New Roman" w:cs="Times New Roman"/>
          <w:sz w:val="24"/>
          <w:szCs w:val="24"/>
        </w:rPr>
        <w:t xml:space="preserve"> light</w:t>
      </w:r>
      <w:r>
        <w:rPr>
          <w:rFonts w:ascii="Times New Roman" w:hAnsi="Times New Roman" w:cs="Times New Roman"/>
          <w:sz w:val="24"/>
          <w:szCs w:val="24"/>
        </w:rPr>
        <w:t xml:space="preserve">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w:t>
      </w:r>
      <w:r w:rsidR="000C09F5">
        <w:rPr>
          <w:rFonts w:ascii="Times New Roman" w:hAnsi="Times New Roman" w:cs="Times New Roman"/>
          <w:sz w:val="24"/>
          <w:szCs w:val="24"/>
        </w:rPr>
        <w:t xml:space="preserve">a history of </w:t>
      </w:r>
      <w:r>
        <w:rPr>
          <w:rFonts w:ascii="Times New Roman" w:hAnsi="Times New Roman" w:cs="Times New Roman"/>
          <w:sz w:val="24"/>
          <w:szCs w:val="24"/>
        </w:rPr>
        <w:t>no</w:t>
      </w:r>
      <w:r w:rsidR="000C09F5">
        <w:rPr>
          <w:rFonts w:ascii="Times New Roman" w:hAnsi="Times New Roman" w:cs="Times New Roman"/>
          <w:sz w:val="24"/>
          <w:szCs w:val="24"/>
        </w:rPr>
        <w:t xml:space="preserve"> recent</w:t>
      </w:r>
      <w:r>
        <w:rPr>
          <w:rFonts w:ascii="Times New Roman" w:hAnsi="Times New Roman" w:cs="Times New Roman"/>
          <w:sz w:val="24"/>
          <w:szCs w:val="24"/>
        </w:rPr>
        <w:t xml:space="preserve">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r w:rsidR="00B61AB2">
        <w:rPr>
          <w:rFonts w:ascii="Times New Roman" w:hAnsi="Times New Roman" w:cs="Times New Roman"/>
          <w:sz w:val="24"/>
          <w:szCs w:val="24"/>
        </w:rPr>
        <w:t>over time</w:t>
      </w:r>
      <w:r w:rsidR="000C09F5">
        <w:rPr>
          <w:rFonts w:ascii="Times New Roman" w:hAnsi="Times New Roman" w:cs="Times New Roman"/>
          <w:sz w:val="24"/>
          <w:szCs w:val="24"/>
        </w:rPr>
        <w:t xml:space="preserve"> as a preliminary exploration of its utility</w:t>
      </w:r>
      <w:r>
        <w:rPr>
          <w:rFonts w:ascii="Times New Roman" w:hAnsi="Times New Roman" w:cs="Times New Roman"/>
          <w:sz w:val="24"/>
          <w:szCs w:val="24"/>
        </w:rPr>
        <w:t>.</w:t>
      </w:r>
    </w:p>
    <w:p w14:paraId="6D47CFA6" w14:textId="10F63BBA" w:rsidR="00C9294E" w:rsidRPr="00C22576" w:rsidRDefault="00AC729D" w:rsidP="00C22576">
      <w:pPr>
        <w:pStyle w:val="ListParagraph"/>
        <w:numPr>
          <w:ilvl w:val="1"/>
          <w:numId w:val="9"/>
        </w:numPr>
        <w:spacing w:line="480" w:lineRule="auto"/>
        <w:ind w:left="360"/>
        <w:rPr>
          <w:rFonts w:ascii="Times New Roman" w:hAnsi="Times New Roman" w:cs="Times New Roman"/>
          <w:sz w:val="24"/>
          <w:szCs w:val="24"/>
        </w:rPr>
      </w:pPr>
      <w:r w:rsidRPr="00C22576">
        <w:rPr>
          <w:rFonts w:ascii="Times New Roman" w:hAnsi="Times New Roman" w:cs="Times New Roman"/>
          <w:b/>
          <w:bCs/>
          <w:sz w:val="24"/>
          <w:szCs w:val="24"/>
        </w:rPr>
        <w:t>METHODS</w:t>
      </w:r>
      <w:r w:rsidRPr="00C22576">
        <w:rPr>
          <w:rFonts w:ascii="Times New Roman" w:hAnsi="Times New Roman" w:cs="Times New Roman"/>
          <w:sz w:val="24"/>
          <w:szCs w:val="24"/>
        </w:rPr>
        <w:t xml:space="preserve">: </w:t>
      </w:r>
    </w:p>
    <w:p w14:paraId="174EA6F6" w14:textId="6C4B8629" w:rsidR="00AC729D" w:rsidRDefault="00402260" w:rsidP="00AC729D">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2.1 </w:t>
      </w:r>
      <w:r w:rsidR="00AC729D" w:rsidRPr="000D193E">
        <w:rPr>
          <w:rFonts w:ascii="Times New Roman" w:hAnsi="Times New Roman" w:cs="Times New Roman"/>
          <w:i/>
          <w:iCs/>
          <w:sz w:val="24"/>
          <w:szCs w:val="24"/>
        </w:rPr>
        <w:t xml:space="preserve">Sample </w:t>
      </w:r>
      <w:r w:rsidR="00AC729D">
        <w:rPr>
          <w:rFonts w:ascii="Times New Roman" w:hAnsi="Times New Roman" w:cs="Times New Roman"/>
          <w:i/>
          <w:iCs/>
          <w:sz w:val="24"/>
          <w:szCs w:val="24"/>
        </w:rPr>
        <w:t>Information</w:t>
      </w:r>
      <w:r w:rsidR="00AC729D" w:rsidRPr="000D193E">
        <w:rPr>
          <w:rFonts w:ascii="Times New Roman" w:hAnsi="Times New Roman" w:cs="Times New Roman"/>
          <w:i/>
          <w:iCs/>
          <w:sz w:val="24"/>
          <w:szCs w:val="24"/>
        </w:rPr>
        <w:t>:</w:t>
      </w:r>
      <w:r w:rsidR="00AC729D">
        <w:rPr>
          <w:rFonts w:ascii="Times New Roman" w:hAnsi="Times New Roman" w:cs="Times New Roman"/>
          <w:sz w:val="24"/>
          <w:szCs w:val="24"/>
        </w:rPr>
        <w:t xml:space="preserve"> </w:t>
      </w:r>
    </w:p>
    <w:p w14:paraId="3E7F87F3" w14:textId="416CD419" w:rsidR="00FF717F" w:rsidRPr="00F102B1"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w:t>
      </w:r>
      <w:r w:rsidR="00FF717F">
        <w:rPr>
          <w:rFonts w:ascii="Times New Roman" w:hAnsi="Times New Roman" w:cs="Times New Roman"/>
          <w:sz w:val="24"/>
          <w:szCs w:val="24"/>
        </w:rPr>
        <w:t xml:space="preserve"> larger</w:t>
      </w:r>
      <w:r>
        <w:rPr>
          <w:rFonts w:ascii="Times New Roman" w:hAnsi="Times New Roman" w:cs="Times New Roman"/>
          <w:sz w:val="24"/>
          <w:szCs w:val="24"/>
        </w:rPr>
        <w:t xml:space="preserve"> study examining effects of acute cannabis consumption among participants with occasional and daily cannabis use histories</w:t>
      </w:r>
      <w:r w:rsidR="00FF717F">
        <w:rPr>
          <w:rFonts w:ascii="Times New Roman" w:hAnsi="Times New Roman" w:cs="Times New Roman"/>
          <w:sz w:val="24"/>
          <w:szCs w:val="24"/>
        </w:rPr>
        <w:t>, to understand differences due to tolerance</w:t>
      </w:r>
      <w:r>
        <w:rPr>
          <w:rFonts w:ascii="Times New Roman" w:hAnsi="Times New Roman" w:cs="Times New Roman"/>
          <w:sz w:val="24"/>
          <w:szCs w:val="24"/>
        </w:rPr>
        <w:t xml:space="preserve">. </w:t>
      </w:r>
      <w:r w:rsidR="00F102B1">
        <w:rPr>
          <w:rFonts w:ascii="Times New Roman" w:hAnsi="Times New Roman" w:cs="Times New Roman"/>
          <w:sz w:val="24"/>
          <w:szCs w:val="24"/>
        </w:rPr>
        <w:t>Healthy adults were recruited using local ads, flyers, and email lists in the Denver area. Key eligibility criteria included</w:t>
      </w:r>
      <w:r w:rsidR="00F102B1" w:rsidRPr="00F102B1">
        <w:rPr>
          <w:rFonts w:ascii="Times New Roman" w:hAnsi="Times New Roman" w:cs="Times New Roman"/>
          <w:sz w:val="24"/>
          <w:szCs w:val="24"/>
        </w:rPr>
        <w:t xml:space="preserve"> </w:t>
      </w:r>
      <w:r w:rsidR="00F102B1">
        <w:rPr>
          <w:rFonts w:ascii="Times New Roman" w:hAnsi="Times New Roman" w:cs="Times New Roman"/>
          <w:sz w:val="24"/>
          <w:szCs w:val="24"/>
        </w:rPr>
        <w:t xml:space="preserve">ages 25 to 45 years old and willingness to use smoke cannabis and participate in study assessments. Key exclusion criteria include history of drug or alcohol dependence, currently pregnant, and body mass index above 35. Participants were recruited into one of three groups according to their history of cannabis use. </w:t>
      </w:r>
      <w:r>
        <w:rPr>
          <w:rFonts w:ascii="Times New Roman" w:hAnsi="Times New Roman" w:cs="Times New Roman"/>
          <w:sz w:val="24"/>
          <w:szCs w:val="24"/>
        </w:rPr>
        <w:t xml:space="preserve">Daily cannabis consumption was defined as smoking or vaping a cannabis flower product at least one time per </w:t>
      </w:r>
      <w:r>
        <w:rPr>
          <w:rFonts w:ascii="Times New Roman" w:hAnsi="Times New Roman" w:cs="Times New Roman"/>
          <w:sz w:val="24"/>
          <w:szCs w:val="24"/>
        </w:rPr>
        <w:lastRenderedPageBreak/>
        <w:t>day, every day of the week for 30 days prior to enrollment</w:t>
      </w:r>
      <w:r w:rsidR="00F102B1">
        <w:rPr>
          <w:rFonts w:ascii="Times New Roman" w:hAnsi="Times New Roman" w:cs="Times New Roman"/>
          <w:sz w:val="24"/>
          <w:szCs w:val="24"/>
        </w:rPr>
        <w:t>. Occasional</w:t>
      </w:r>
      <w:r>
        <w:rPr>
          <w:rFonts w:ascii="Times New Roman" w:hAnsi="Times New Roman" w:cs="Times New Roman"/>
          <w:sz w:val="24"/>
          <w:szCs w:val="24"/>
        </w:rPr>
        <w:t xml:space="preserve">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w:t>
      </w:r>
      <w:r w:rsidR="00826536">
        <w:rPr>
          <w:rFonts w:ascii="Times New Roman" w:hAnsi="Times New Roman" w:cs="Times New Roman"/>
          <w:sz w:val="24"/>
          <w:szCs w:val="24"/>
        </w:rPr>
        <w:t>.</w:t>
      </w:r>
      <w:r w:rsidR="00F102B1">
        <w:rPr>
          <w:rFonts w:ascii="Times New Roman" w:hAnsi="Times New Roman" w:cs="Times New Roman"/>
          <w:sz w:val="24"/>
          <w:szCs w:val="24"/>
        </w:rPr>
        <w:t xml:space="preserve"> N</w:t>
      </w:r>
      <w:r>
        <w:rPr>
          <w:rFonts w:ascii="Times New Roman" w:hAnsi="Times New Roman" w:cs="Times New Roman"/>
          <w:sz w:val="24"/>
          <w:szCs w:val="24"/>
        </w:rPr>
        <w:t>o cannabis consumption was defined as not having used cann</w:t>
      </w:r>
      <w:r w:rsidRPr="00F102B1">
        <w:rPr>
          <w:rFonts w:ascii="Times New Roman" w:hAnsi="Times New Roman" w:cs="Times New Roman"/>
          <w:sz w:val="24"/>
          <w:szCs w:val="24"/>
        </w:rPr>
        <w:t xml:space="preserve">abis in the month prior to enrollment. </w:t>
      </w:r>
    </w:p>
    <w:p w14:paraId="48993E2E" w14:textId="0E308477" w:rsidR="00F102B1" w:rsidRPr="00F102B1" w:rsidRDefault="00F102B1" w:rsidP="00AC729D">
      <w:pPr>
        <w:spacing w:line="480" w:lineRule="auto"/>
        <w:ind w:firstLine="720"/>
        <w:rPr>
          <w:rFonts w:ascii="Times New Roman" w:hAnsi="Times New Roman" w:cs="Times New Roman"/>
          <w:sz w:val="24"/>
          <w:szCs w:val="24"/>
        </w:rPr>
      </w:pPr>
      <w:r w:rsidRPr="00F102B1">
        <w:rPr>
          <w:rFonts w:ascii="Times New Roman" w:hAnsi="Times New Roman" w:cs="Times New Roman"/>
          <w:sz w:val="24"/>
          <w:szCs w:val="24"/>
        </w:rPr>
        <w:t>Participants were instructed not to smoke cannabis for at least 8 hour</w:t>
      </w:r>
      <w:r w:rsidR="004708C6">
        <w:rPr>
          <w:rFonts w:ascii="Times New Roman" w:hAnsi="Times New Roman" w:cs="Times New Roman"/>
          <w:sz w:val="24"/>
          <w:szCs w:val="24"/>
        </w:rPr>
        <w:t>s</w:t>
      </w:r>
      <w:r w:rsidRPr="00F102B1">
        <w:rPr>
          <w:rFonts w:ascii="Times New Roman" w:hAnsi="Times New Roman" w:cs="Times New Roman"/>
          <w:sz w:val="24"/>
          <w:szCs w:val="24"/>
        </w:rPr>
        <w:t>, and not to use edible cannabis for at least 12 hour</w:t>
      </w:r>
      <w:r w:rsidR="00D2082D">
        <w:rPr>
          <w:rFonts w:ascii="Times New Roman" w:hAnsi="Times New Roman" w:cs="Times New Roman"/>
          <w:sz w:val="24"/>
          <w:szCs w:val="24"/>
        </w:rPr>
        <w:t>s</w:t>
      </w:r>
      <w:r w:rsidRPr="00F102B1">
        <w:rPr>
          <w:rFonts w:ascii="Times New Roman" w:hAnsi="Times New Roman" w:cs="Times New Roman"/>
          <w:sz w:val="24"/>
          <w:szCs w:val="24"/>
        </w:rPr>
        <w:t xml:space="preserve">, before their data collection visit. This was verified by review of a history of the participant’s cannabis use taken on the day of the visit. Each participant completed an alcohol breath test (Lifeloc FC10™) to screen for acute alcohol use, provided a urine sample to test for illicit drug use or use of prescription drugs not prescribed (30 mL Alere brand 13-panel iCup®). </w:t>
      </w:r>
    </w:p>
    <w:p w14:paraId="3F67ED14" w14:textId="7E15D4C0" w:rsidR="00AC729D" w:rsidRDefault="00F102B1" w:rsidP="009D1C30">
      <w:pPr>
        <w:spacing w:line="480" w:lineRule="auto"/>
        <w:ind w:firstLine="720"/>
        <w:rPr>
          <w:rFonts w:ascii="Times New Roman" w:hAnsi="Times New Roman" w:cs="Times New Roman"/>
          <w:sz w:val="24"/>
          <w:szCs w:val="24"/>
        </w:rPr>
      </w:pPr>
      <w:r w:rsidRPr="00F102B1">
        <w:rPr>
          <w:rFonts w:ascii="Times New Roman" w:hAnsi="Times New Roman" w:cs="Times New Roman"/>
          <w:sz w:val="24"/>
          <w:szCs w:val="24"/>
        </w:rPr>
        <w:t>The study utilized a within-subjects design comparing their pupillary light response before and after cannabis use</w:t>
      </w:r>
      <w:r w:rsidR="00826536">
        <w:rPr>
          <w:rFonts w:ascii="Times New Roman" w:hAnsi="Times New Roman" w:cs="Times New Roman"/>
          <w:sz w:val="24"/>
          <w:szCs w:val="24"/>
        </w:rPr>
        <w:t>; however, only pupil light response trajectories after cannabis use are used in the analysis</w:t>
      </w:r>
      <w:r w:rsidRPr="00F102B1">
        <w:rPr>
          <w:rFonts w:ascii="Times New Roman" w:hAnsi="Times New Roman" w:cs="Times New Roman"/>
          <w:sz w:val="24"/>
          <w:szCs w:val="24"/>
        </w:rPr>
        <w:t>. The cannabis use was observation</w:t>
      </w:r>
      <w:r w:rsidR="00826536">
        <w:rPr>
          <w:rFonts w:ascii="Times New Roman" w:hAnsi="Times New Roman" w:cs="Times New Roman"/>
          <w:sz w:val="24"/>
          <w:szCs w:val="24"/>
        </w:rPr>
        <w:t>al</w:t>
      </w:r>
      <w:r w:rsidRPr="00F102B1">
        <w:rPr>
          <w:rFonts w:ascii="Times New Roman" w:hAnsi="Times New Roman" w:cs="Times New Roman"/>
          <w:sz w:val="24"/>
          <w:szCs w:val="24"/>
        </w:rPr>
        <w:t xml:space="preserve"> in nature in that participants brought their own product, purchased from</w:t>
      </w:r>
      <w:r>
        <w:rPr>
          <w:rFonts w:ascii="Times New Roman" w:hAnsi="Times New Roman" w:cs="Times New Roman"/>
          <w:sz w:val="24"/>
          <w:szCs w:val="24"/>
        </w:rPr>
        <w:t xml:space="preserve"> </w:t>
      </w:r>
      <w:r w:rsidRPr="00F102B1">
        <w:rPr>
          <w:rFonts w:ascii="Times New Roman" w:hAnsi="Times New Roman" w:cs="Times New Roman"/>
          <w:sz w:val="24"/>
          <w:szCs w:val="24"/>
        </w:rPr>
        <w:t xml:space="preserve">a state-license retail dispensary.  </w:t>
      </w:r>
      <w:r w:rsidR="00AC729D">
        <w:rPr>
          <w:rFonts w:ascii="Times New Roman" w:hAnsi="Times New Roman" w:cs="Times New Roman"/>
          <w:sz w:val="24"/>
          <w:szCs w:val="24"/>
        </w:rPr>
        <w:t xml:space="preserve">Participants in the daily and occasional use groups were observed to </w:t>
      </w:r>
      <w:r w:rsidR="00C22B44">
        <w:rPr>
          <w:rFonts w:ascii="Times New Roman" w:hAnsi="Times New Roman" w:cs="Times New Roman"/>
          <w:sz w:val="24"/>
          <w:szCs w:val="24"/>
        </w:rPr>
        <w:t xml:space="preserve">smoke or vape </w:t>
      </w:r>
      <w:r w:rsidR="00AC729D">
        <w:rPr>
          <w:rFonts w:ascii="Times New Roman" w:hAnsi="Times New Roman" w:cs="Times New Roman"/>
          <w:sz w:val="24"/>
          <w:szCs w:val="24"/>
        </w:rPr>
        <w:t xml:space="preserve">cannabis flower during a 15-minute interval and were instructed to smoke </w:t>
      </w:r>
      <w:r w:rsidR="00AC729D"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00AC729D" w:rsidRPr="00541E79">
        <w:rPr>
          <w:rFonts w:ascii="Times New Roman" w:hAnsi="Times New Roman" w:cs="Times New Roman"/>
          <w:i/>
          <w:iCs/>
          <w:sz w:val="24"/>
          <w:szCs w:val="24"/>
        </w:rPr>
        <w:t>libitum</w:t>
      </w:r>
      <w:r w:rsidR="00AC729D">
        <w:rPr>
          <w:rFonts w:ascii="Times New Roman" w:hAnsi="Times New Roman" w:cs="Times New Roman"/>
          <w:sz w:val="24"/>
          <w:szCs w:val="24"/>
        </w:rPr>
        <w:t xml:space="preserve"> “the amount you commonly use for the effect you most commonly desire</w:t>
      </w:r>
      <w:r w:rsidR="00F22376">
        <w:rPr>
          <w:rFonts w:ascii="Times New Roman" w:hAnsi="Times New Roman" w:cs="Times New Roman"/>
          <w:sz w:val="24"/>
          <w:szCs w:val="24"/>
        </w:rPr>
        <w:t>.</w:t>
      </w:r>
      <w:r w:rsidR="00AC729D">
        <w:rPr>
          <w:rFonts w:ascii="Times New Roman" w:hAnsi="Times New Roman" w:cs="Times New Roman"/>
          <w:sz w:val="24"/>
          <w:szCs w:val="24"/>
        </w:rPr>
        <w:t>”</w:t>
      </w:r>
      <w:r w:rsidR="00C22B44">
        <w:rPr>
          <w:rFonts w:ascii="Times New Roman" w:hAnsi="Times New Roman" w:cs="Times New Roman"/>
          <w:sz w:val="24"/>
          <w:szCs w:val="24"/>
        </w:rPr>
        <w:t xml:space="preserve"> P</w:t>
      </w:r>
      <w:r w:rsidR="00AC729D">
        <w:rPr>
          <w:rFonts w:ascii="Times New Roman" w:hAnsi="Times New Roman" w:cs="Times New Roman"/>
          <w:sz w:val="24"/>
          <w:szCs w:val="24"/>
        </w:rPr>
        <w:t xml:space="preserve">articipants </w:t>
      </w:r>
      <w:r w:rsidR="00AC729D" w:rsidRPr="0068300B">
        <w:rPr>
          <w:rFonts w:ascii="Times New Roman" w:hAnsi="Times New Roman" w:cs="Times New Roman"/>
          <w:sz w:val="24"/>
          <w:szCs w:val="24"/>
        </w:rPr>
        <w:t>in the no use group were invited to relax for the equivalent amount of time</w:t>
      </w:r>
      <w:r w:rsidR="00AC729D">
        <w:rPr>
          <w:rFonts w:ascii="Times New Roman" w:hAnsi="Times New Roman" w:cs="Times New Roman"/>
          <w:sz w:val="24"/>
          <w:szCs w:val="24"/>
        </w:rPr>
        <w:t xml:space="preserve">. </w:t>
      </w:r>
      <w:r w:rsidR="009D1C30" w:rsidRPr="009D1C30">
        <w:rPr>
          <w:rFonts w:ascii="Times New Roman" w:hAnsi="Times New Roman" w:cs="Times New Roman"/>
          <w:sz w:val="24"/>
          <w:szCs w:val="24"/>
        </w:rPr>
        <w:t xml:space="preserve">Written informed consent was obtained and the study was approved by the Colorado Multiple Institutional Review Board. </w:t>
      </w:r>
      <w:r w:rsidR="00AC729D">
        <w:rPr>
          <w:rFonts w:ascii="Times New Roman" w:hAnsi="Times New Roman" w:cs="Times New Roman"/>
          <w:sz w:val="24"/>
          <w:szCs w:val="24"/>
        </w:rPr>
        <w:t xml:space="preserve">More details on participant enrollment and screening criteria are </w:t>
      </w:r>
      <w:r w:rsidR="00713F40">
        <w:rPr>
          <w:rFonts w:ascii="Times New Roman" w:hAnsi="Times New Roman" w:cs="Times New Roman"/>
          <w:sz w:val="24"/>
          <w:szCs w:val="24"/>
        </w:rPr>
        <w:t>previously published</w:t>
      </w:r>
      <w:r w:rsidR="00AC729D">
        <w:rPr>
          <w:rFonts w:ascii="Times New Roman" w:hAnsi="Times New Roman" w:cs="Times New Roman"/>
          <w:sz w:val="24"/>
          <w:szCs w:val="24"/>
        </w:rPr>
        <w:t xml:space="preserve">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{"citationID":"RJ7J5OCt","properties":{"formattedCitation":"(Brooks-Russell et al., 2021)","plainCitation":"(Brooks-Russell et al., 2021)","noteIndex":0},"citationItems":[{"id":617,"uris":["http://zotero.org/users/12529869/items/LSQBGBMT"],"itemData":{"id":617,"type":"article-journal","abstract":"Objective: Daily cannabis users develop tolerance to some drug effects, but the extent to which this diminishes driving impairment is uncertain. This study compared the impact of acute cannabis use on driving performance in occasional and daily cannabis users using a driving simulator.\nMethods: We used a within-subjects design to observe driving performance in adults age 25 to 45 years with different cannabis use histories. Eighty-five participants (43 males, 42 females) were included in the final analysis: 24 occasional users (1 to 2 times per week), 31 daily users and 30 non-users. A car-based driving simulator (MiniSim™, National Advanced Driving Simulator) was used to obtain two measures of driving per­ formance, standard deviation of lateral placement (SDLP) and speed relative to posted speed limit, in simulated urban driving scenarios at baseline and 30 min after a 15 min ad libitum cannabis smoking period. Participants smoked self-supplied cannabis flower product (15% to 30% tetrahydrocannabinol (THC). Blood samples were collected before and after smoking (30 min after the start of smoking). Non-users performed the same driving scenarios before and after an equivalent rest interval. Changes in driving performance were analyzed by repeated measures general linear models.\nResults: Mean whole blood THC cannabinoids concentrations post smoking were use THC = 6.4 ± 5.6 ng/ml, THC-COOH = 10.9 ± 8.79 ng/mL for occasional users and THC = 36.4 ± 37.4 ng/mL, THC-COOH = 98.1 ± 90.6 ng/mL for daily users. On a scale of 0 to 100, the mean post-use score of subjective high was similar in occasional users and daily users (52.4 and 47.2, respectively). In covariate-adjusted analysis, occasional users had a sig­ nificant increase in SDLP in the straight road segment from pre to post compared to non-users; non-users decreased by a mean of 1.1 cm (25.5 cm to 24.4 cm) while occasional users increased by a mean of 1.9 cm (21.7 cm to 23.6 cm; p = 0.02). Daily users also increased adjusted SDLP in straight road segments from baseline to post-use (23.2 cm to 25.0 cm), but the change relative to non-users was not statistically significant (p = 0.08). The standardized mean difference in unadjusted SDLP from baseline to post-use in the straight road segments comparing occasional users to non-users was 0.64 (95% CI 0.09 – 1.19), a statistically significant moderate increase. When occasional users were contrasted with daily users, the baseline to post changes in SDLP were not statistically significant. Daily users exhibited a mean decrease in baseline to post-use adjusted speed in straight road segments of 1.16 mph; a significant change compared to slight speed increases in the non-users and oc­ casional users (p = 0.02 and p = 0.01, respectively).\nConclusion: We observed a decrement in driving performance assessed by SDLP after acute cannabis smoking that was statistically significant only in the occasional users in comparison to the nonusers. Direct contrasts between the occasional users and daily users in SDLP were not statistically significant. Daily users drove slower after cannabis use as compared to the occasional use group and non-users. The study results do not conclusively","container-title":"Accident Analysis &amp; Prevention","DOI":"10.1016/j.aap.2021.106326","ISSN":"00014575","journalAbbreviation":"Accident Analysis &amp; Prevention","language":"en","page":"106326","source":"DOI.org (Crossref)","title":"Simulated driving performance among daily and occasional cannabis users","URL":"https://linkinghub.elsevier.com/retrieve/pii/S0001457521003572","volume":"160","author":[{"family":"Brooks-Russell","given":"Ashley"},{"family":"Brown","given":"Tim"},{"family":"Friedman","given":"Kyle"},{"family":"Wrobel","given":"Julia"},{"family":"Schwarz","given":"John"},{"family":"Dooley","given":"Gregory"},{"family":"Ryall","given":"Karen A."},{"family":"Steinhart","given":"Benjamin"},{"family":"Amioka","given":"Elise"},{"family":"Milavetz","given":"Gary"},{"family":"Sam Wang","given":"George"},{"family":"Kosnett","given":"Michael J."}],"accessed":{"date-parts":[["2023",7,1]]},"issued":{"date-parts":[["2021",9]]}}}],"schema":"https://github.com/citation-style-language/schema/raw/master/csl-citation.json"} </w:instrText>
      </w:r>
      <w:r w:rsidR="004708C6">
        <w:rPr>
          <w:rFonts w:ascii="Times New Roman" w:hAnsi="Times New Roman" w:cs="Times New Roman"/>
          <w:sz w:val="24"/>
          <w:szCs w:val="24"/>
        </w:rPr>
        <w:fldChar w:fldCharType="separate"/>
      </w:r>
      <w:r w:rsidR="00246437" w:rsidRPr="00246437">
        <w:rPr>
          <w:rFonts w:ascii="Times New Roman" w:hAnsi="Times New Roman" w:cs="Times New Roman"/>
          <w:sz w:val="24"/>
        </w:rPr>
        <w:t>(Brooks-Russell et al., 2021)</w:t>
      </w:r>
      <w:r w:rsidR="004708C6">
        <w:rPr>
          <w:rFonts w:ascii="Times New Roman" w:hAnsi="Times New Roman" w:cs="Times New Roman"/>
          <w:sz w:val="24"/>
          <w:szCs w:val="24"/>
        </w:rPr>
        <w:fldChar w:fldCharType="end"/>
      </w:r>
      <w:r w:rsidR="00AC729D">
        <w:rPr>
          <w:rFonts w:ascii="Times New Roman" w:hAnsi="Times New Roman" w:cs="Times New Roman"/>
          <w:sz w:val="24"/>
          <w:szCs w:val="24"/>
        </w:rPr>
        <w:t>.</w:t>
      </w:r>
    </w:p>
    <w:p w14:paraId="314DEBF8" w14:textId="776BD526" w:rsidR="00044C6B" w:rsidRDefault="009D1C30" w:rsidP="000C0F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response was collected from </w:t>
      </w:r>
      <w:r w:rsidR="00D2082D">
        <w:rPr>
          <w:rFonts w:ascii="Times New Roman" w:hAnsi="Times New Roman" w:cs="Times New Roman"/>
          <w:sz w:val="24"/>
          <w:szCs w:val="24"/>
        </w:rPr>
        <w:t>10</w:t>
      </w:r>
      <w:r w:rsidR="007D0F14">
        <w:rPr>
          <w:rFonts w:ascii="Times New Roman" w:hAnsi="Times New Roman" w:cs="Times New Roman"/>
          <w:sz w:val="24"/>
          <w:szCs w:val="24"/>
        </w:rPr>
        <w:t>1</w:t>
      </w:r>
      <w:r w:rsidR="00D2082D">
        <w:rPr>
          <w:rFonts w:ascii="Times New Roman" w:hAnsi="Times New Roman" w:cs="Times New Roman"/>
          <w:sz w:val="24"/>
          <w:szCs w:val="24"/>
        </w:rPr>
        <w:t xml:space="preserve"> </w:t>
      </w:r>
      <w:r>
        <w:rPr>
          <w:rFonts w:ascii="Times New Roman" w:hAnsi="Times New Roman" w:cs="Times New Roman"/>
          <w:sz w:val="24"/>
          <w:szCs w:val="24"/>
        </w:rPr>
        <w:t xml:space="preserve">participants. Upon inspection of the data, blinded to use group and/or time point of assessment, </w:t>
      </w:r>
      <w:r w:rsidR="00D2082D">
        <w:rPr>
          <w:rFonts w:ascii="Times New Roman" w:hAnsi="Times New Roman" w:cs="Times New Roman"/>
          <w:sz w:val="24"/>
          <w:szCs w:val="24"/>
        </w:rPr>
        <w:t xml:space="preserve">18 </w:t>
      </w:r>
      <w:r>
        <w:rPr>
          <w:rFonts w:ascii="Times New Roman" w:hAnsi="Times New Roman" w:cs="Times New Roman"/>
          <w:sz w:val="24"/>
          <w:szCs w:val="24"/>
        </w:rPr>
        <w:t xml:space="preserve">were determined to have unusable data and were dropped from further analysis, resulting in a sample of 84 participants. </w:t>
      </w:r>
      <w:r w:rsidR="00AC729D">
        <w:rPr>
          <w:rFonts w:ascii="Times New Roman" w:hAnsi="Times New Roman" w:cs="Times New Roman"/>
          <w:sz w:val="24"/>
          <w:szCs w:val="24"/>
        </w:rPr>
        <w:t xml:space="preserve"> </w:t>
      </w:r>
      <w:r w:rsidR="004815EA">
        <w:rPr>
          <w:rFonts w:ascii="Times New Roman" w:hAnsi="Times New Roman" w:cs="Times New Roman"/>
          <w:sz w:val="24"/>
          <w:szCs w:val="24"/>
        </w:rPr>
        <w:t xml:space="preserve">Of the </w:t>
      </w:r>
      <w:r w:rsidR="00AC729D">
        <w:rPr>
          <w:rFonts w:ascii="Times New Roman" w:hAnsi="Times New Roman" w:cs="Times New Roman"/>
          <w:sz w:val="24"/>
          <w:szCs w:val="24"/>
        </w:rPr>
        <w:t xml:space="preserve">84 </w:t>
      </w:r>
      <w:r w:rsidR="00AC729D">
        <w:rPr>
          <w:rFonts w:ascii="Times New Roman" w:hAnsi="Times New Roman" w:cs="Times New Roman"/>
          <w:sz w:val="24"/>
          <w:szCs w:val="24"/>
        </w:rPr>
        <w:lastRenderedPageBreak/>
        <w:t xml:space="preserve">participants used in this analysis, 29 </w:t>
      </w:r>
      <w:r w:rsidR="00EE6E82">
        <w:rPr>
          <w:rFonts w:ascii="Times New Roman" w:hAnsi="Times New Roman" w:cs="Times New Roman"/>
          <w:sz w:val="24"/>
          <w:szCs w:val="24"/>
        </w:rPr>
        <w:t xml:space="preserve">were </w:t>
      </w:r>
      <w:r w:rsidR="00AC729D">
        <w:rPr>
          <w:rFonts w:ascii="Times New Roman" w:hAnsi="Times New Roman" w:cs="Times New Roman"/>
          <w:sz w:val="24"/>
          <w:szCs w:val="24"/>
        </w:rPr>
        <w:t>in the no-use group, and 30 and 25 participants in the occasional and daily use groups, respectively. Participants ranged in age from 25.1 to 45.3 years with an average of 32 years (sd = 5.02);</w:t>
      </w:r>
      <w:r w:rsidR="00CA3390">
        <w:rPr>
          <w:rFonts w:ascii="Times New Roman" w:hAnsi="Times New Roman" w:cs="Times New Roman"/>
          <w:sz w:val="24"/>
          <w:szCs w:val="24"/>
        </w:rPr>
        <w:t xml:space="preserve"> had</w:t>
      </w:r>
      <w:r w:rsidR="00AC729D">
        <w:rPr>
          <w:rFonts w:ascii="Times New Roman" w:hAnsi="Times New Roman" w:cs="Times New Roman"/>
          <w:sz w:val="24"/>
          <w:szCs w:val="24"/>
        </w:rPr>
        <w:t xml:space="preserve"> an average BMI of 25.4 kg/m</w:t>
      </w:r>
      <w:r w:rsidR="00AC729D" w:rsidRPr="00FA2DA0">
        <w:rPr>
          <w:rFonts w:ascii="Times New Roman" w:hAnsi="Times New Roman" w:cs="Times New Roman"/>
          <w:sz w:val="24"/>
          <w:szCs w:val="24"/>
          <w:vertAlign w:val="superscript"/>
        </w:rPr>
        <w:t>2</w:t>
      </w:r>
      <w:r w:rsidR="00AC729D">
        <w:rPr>
          <w:rFonts w:ascii="Times New Roman" w:hAnsi="Times New Roman" w:cs="Times New Roman"/>
          <w:sz w:val="24"/>
          <w:szCs w:val="24"/>
        </w:rPr>
        <w:t xml:space="preserve"> (sd = 4.41); and </w:t>
      </w:r>
      <w:r w:rsidR="00CA3390">
        <w:rPr>
          <w:rFonts w:ascii="Times New Roman" w:hAnsi="Times New Roman" w:cs="Times New Roman"/>
          <w:sz w:val="24"/>
          <w:szCs w:val="24"/>
        </w:rPr>
        <w:t xml:space="preserve">were </w:t>
      </w:r>
      <w:r w:rsidR="00AC729D">
        <w:rPr>
          <w:rFonts w:ascii="Times New Roman" w:hAnsi="Times New Roman" w:cs="Times New Roman"/>
          <w:sz w:val="24"/>
          <w:szCs w:val="24"/>
        </w:rPr>
        <w:t xml:space="preserve">approximately 58% male (N = 49); see </w:t>
      </w:r>
      <w:r w:rsidR="009D113F">
        <w:rPr>
          <w:rFonts w:ascii="Times New Roman" w:hAnsi="Times New Roman" w:cs="Times New Roman"/>
          <w:sz w:val="24"/>
          <w:szCs w:val="24"/>
        </w:rPr>
        <w:t xml:space="preserve">supplementary </w:t>
      </w:r>
      <w:r w:rsidR="00AC729D">
        <w:rPr>
          <w:rFonts w:ascii="Times New Roman" w:hAnsi="Times New Roman" w:cs="Times New Roman"/>
          <w:sz w:val="24"/>
          <w:szCs w:val="24"/>
        </w:rPr>
        <w:t xml:space="preserve">Table 1. </w:t>
      </w:r>
      <w:r w:rsidR="00AF5549">
        <w:rPr>
          <w:rFonts w:ascii="Times New Roman" w:hAnsi="Times New Roman" w:cs="Times New Roman"/>
          <w:sz w:val="24"/>
          <w:szCs w:val="24"/>
        </w:rPr>
        <w:t xml:space="preserve">THC levels were </w:t>
      </w:r>
      <w:r w:rsidR="00AB1A05">
        <w:rPr>
          <w:rFonts w:ascii="Times New Roman" w:hAnsi="Times New Roman" w:cs="Times New Roman"/>
          <w:sz w:val="24"/>
          <w:szCs w:val="24"/>
        </w:rPr>
        <w:t>measured in</w:t>
      </w:r>
      <w:r w:rsidR="00AF5549">
        <w:rPr>
          <w:rFonts w:ascii="Times New Roman" w:hAnsi="Times New Roman" w:cs="Times New Roman"/>
          <w:sz w:val="24"/>
          <w:szCs w:val="24"/>
        </w:rPr>
        <w:t xml:space="preserve"> whole blood collected 30 minutes after the inception of </w:t>
      </w:r>
      <w:r w:rsidR="00AB1A05">
        <w:rPr>
          <w:rFonts w:ascii="Times New Roman" w:hAnsi="Times New Roman" w:cs="Times New Roman"/>
          <w:sz w:val="24"/>
          <w:szCs w:val="24"/>
        </w:rPr>
        <w:t>the</w:t>
      </w:r>
      <w:r w:rsidR="00AF5549">
        <w:rPr>
          <w:rFonts w:ascii="Times New Roman" w:hAnsi="Times New Roman" w:cs="Times New Roman"/>
          <w:sz w:val="24"/>
          <w:szCs w:val="24"/>
        </w:rPr>
        <w:t xml:space="preserve">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sidR="00AC729D">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sidR="00AC729D">
        <w:rPr>
          <w:rFonts w:ascii="Times New Roman" w:hAnsi="Times New Roman" w:cs="Times New Roman"/>
          <w:sz w:val="24"/>
          <w:szCs w:val="24"/>
        </w:rPr>
        <w:t>and the pupil</w:t>
      </w:r>
      <w:r w:rsidR="00AF5549">
        <w:rPr>
          <w:rFonts w:ascii="Times New Roman" w:hAnsi="Times New Roman" w:cs="Times New Roman"/>
          <w:sz w:val="24"/>
          <w:szCs w:val="24"/>
        </w:rPr>
        <w:t>lary</w:t>
      </w:r>
      <w:r w:rsidR="00AC729D">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sidR="00AC729D">
        <w:rPr>
          <w:rFonts w:ascii="Times New Roman" w:hAnsi="Times New Roman" w:cs="Times New Roman"/>
          <w:sz w:val="24"/>
          <w:szCs w:val="24"/>
        </w:rPr>
        <w:t>of 62</w:t>
      </w:r>
      <w:r w:rsidR="009B1352">
        <w:rPr>
          <w:rFonts w:ascii="Times New Roman" w:hAnsi="Times New Roman" w:cs="Times New Roman"/>
          <w:sz w:val="24"/>
          <w:szCs w:val="24"/>
        </w:rPr>
        <w:t>.2</w:t>
      </w:r>
      <w:r w:rsidR="00AC729D">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w:t>
      </w:r>
      <w:r w:rsidR="006F72DE">
        <w:rPr>
          <w:rFonts w:ascii="Times New Roman" w:hAnsi="Times New Roman" w:cs="Times New Roman"/>
          <w:sz w:val="24"/>
          <w:szCs w:val="24"/>
        </w:rPr>
        <w:t xml:space="preserve"> previously</w:t>
      </w:r>
      <w:r w:rsidR="00AF5549">
        <w:rPr>
          <w:rFonts w:ascii="Times New Roman" w:hAnsi="Times New Roman" w:cs="Times New Roman"/>
          <w:sz w:val="24"/>
          <w:szCs w:val="24"/>
        </w:rPr>
        <w:t xml:space="preserve"> described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{"citationID":"xm5n6khr","properties":{"formattedCitation":"(Brooks-Russell et al., 2021)","plainCitation":"(Brooks-Russell et al., 2021)","noteIndex":0},"citationItems":[{"id":617,"uris":["http://zotero.org/users/12529869/items/LSQBGBMT"],"itemData":{"id":617,"type":"article-journal","abstract":"Objective: Daily cannabis users develop tolerance to some drug effects, but the extent to which this diminishes driving impairment is uncertain. This study compared the impact of acute cannabis use on driving performance in occasional and daily cannabis users using a driving simulator.\nMethods: We used a within-subjects design to observe driving performance in adults age 25 to 45 years with different cannabis use histories. Eighty-five participants (43 males, 42 females) were included in the final analysis: 24 occasional users (1 to 2 times per week), 31 daily users and 30 non-users. A car-based driving simulator (MiniSim™, National Advanced Driving Simulator) was used to obtain two measures of driving per­ formance, standard deviation of lateral placement (SDLP) and speed relative to posted speed limit, in simulated urban driving scenarios at baseline and 30 min after a 15 min ad libitum cannabis smoking period. Participants smoked self-supplied cannabis flower product (15% to 30% tetrahydrocannabinol (THC). Blood samples were collected before and after smoking (30 min after the start of smoking). Non-users performed the same driving scenarios before and after an equivalent rest interval. Changes in driving performance were analyzed by repeated measures general linear models.\nResults: Mean whole blood THC cannabinoids concentrations post smoking were use THC = 6.4 ± 5.6 ng/ml, THC-COOH = 10.9 ± 8.79 ng/mL for occasional users and THC = 36.4 ± 37.4 ng/mL, THC-COOH = 98.1 ± 90.6 ng/mL for daily users. On a scale of 0 to 100, the mean post-use score of subjective high was similar in occasional users and daily users (52.4 and 47.2, respectively). In covariate-adjusted analysis, occasional users had a sig­ nificant increase in SDLP in the straight road segment from pre to post compared to non-users; non-users decreased by a mean of 1.1 cm (25.5 cm to 24.4 cm) while occasional users increased by a mean of 1.9 cm (21.7 cm to 23.6 cm; p = 0.02). Daily users also increased adjusted SDLP in straight road segments from baseline to post-use (23.2 cm to 25.0 cm), but the change relative to non-users was not statistically significant (p = 0.08). The standardized mean difference in unadjusted SDLP from baseline to post-use in the straight road segments comparing occasional users to non-users was 0.64 (95% CI 0.09 – 1.19), a statistically significant moderate increase. When occasional users were contrasted with daily users, the baseline to post changes in SDLP were not statistically significant. Daily users exhibited a mean decrease in baseline to post-use adjusted speed in straight road segments of 1.16 mph; a significant change compared to slight speed increases in the non-users and oc­ casional users (p = 0.02 and p = 0.01, respectively).\nConclusion: We observed a decrement in driving performance assessed by SDLP after acute cannabis smoking that was statistically significant only in the occasional users in comparison to the nonusers. Direct contrasts between the occasional users and daily users in SDLP were not statistically significant. Daily users drove slower after cannabis use as compared to the occasional use group and non-users. The study results do not conclusively","container-title":"Accident Analysis &amp; Prevention","DOI":"10.1016/j.aap.2021.106326","ISSN":"00014575","journalAbbreviation":"Accident Analysis &amp; Prevention","language":"en","page":"106326","source":"DOI.org (Crossref)","title":"Simulated driving performance among daily and occasional cannabis users","URL":"https://linkinghub.elsevier.com/retrieve/pii/S0001457521003572","volume":"160","author":[{"family":"Brooks-Russell","given":"Ashley"},{"family":"Brown","given":"Tim"},{"family":"Friedman","given":"Kyle"},{"family":"Wrobel","given":"Julia"},{"family":"Schwarz","given":"John"},{"family":"Dooley","given":"Gregory"},{"family":"Ryall","given":"Karen A."},{"family":"Steinhart","given":"Benjamin"},{"family":"Amioka","given":"Elise"},{"family":"Milavetz","given":"Gary"},{"family":"Sam Wang","given":"George"},{"family":"Kosnett","given":"Michael J."}],"accessed":{"date-parts":[["2023",7,1]]},"issued":{"date-parts":[["2021",9]]}}}],"schema":"https://github.com/citation-style-language/schema/raw/master/csl-citation.json"} </w:instrText>
      </w:r>
      <w:r w:rsidR="004708C6">
        <w:rPr>
          <w:rFonts w:ascii="Times New Roman" w:hAnsi="Times New Roman" w:cs="Times New Roman"/>
          <w:sz w:val="24"/>
          <w:szCs w:val="24"/>
        </w:rPr>
        <w:fldChar w:fldCharType="separate"/>
      </w:r>
      <w:r w:rsidR="00246437" w:rsidRPr="00246437">
        <w:rPr>
          <w:rFonts w:ascii="Times New Roman" w:hAnsi="Times New Roman" w:cs="Times New Roman"/>
          <w:sz w:val="24"/>
        </w:rPr>
        <w:t>(Brooks-Russell et al., 2021)</w:t>
      </w:r>
      <w:r w:rsidR="004708C6">
        <w:rPr>
          <w:rFonts w:ascii="Times New Roman" w:hAnsi="Times New Roman" w:cs="Times New Roman"/>
          <w:sz w:val="24"/>
          <w:szCs w:val="24"/>
        </w:rPr>
        <w:fldChar w:fldCharType="end"/>
      </w:r>
      <w:r w:rsidR="00AF5549">
        <w:rPr>
          <w:rFonts w:ascii="Times New Roman" w:hAnsi="Times New Roman" w:cs="Times New Roman"/>
          <w:sz w:val="24"/>
          <w:szCs w:val="24"/>
        </w:rPr>
        <w:t>.</w:t>
      </w:r>
    </w:p>
    <w:p w14:paraId="1D27E856" w14:textId="1E20EF1B" w:rsidR="00C9294E" w:rsidRDefault="00402260" w:rsidP="00C9294E">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2.2 </w:t>
      </w:r>
      <w:r w:rsidR="00C9294E" w:rsidRPr="000658C4">
        <w:rPr>
          <w:rFonts w:ascii="Times New Roman" w:hAnsi="Times New Roman" w:cs="Times New Roman"/>
          <w:i/>
          <w:iCs/>
          <w:sz w:val="24"/>
          <w:szCs w:val="24"/>
        </w:rPr>
        <w:t>Pupil Response to Light Assessment</w:t>
      </w:r>
      <w:r w:rsidR="00C9294E">
        <w:rPr>
          <w:rFonts w:ascii="Times New Roman" w:hAnsi="Times New Roman" w:cs="Times New Roman"/>
          <w:sz w:val="24"/>
          <w:szCs w:val="24"/>
        </w:rPr>
        <w:t xml:space="preserve">: </w:t>
      </w:r>
    </w:p>
    <w:p w14:paraId="3A9A7BBA" w14:textId="34B2FC1C"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FIGURE_1</w:t>
      </w:r>
    </w:p>
    <w:p w14:paraId="1EA71168" w14:textId="5DAE9291"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r w:rsidR="000B03FA">
        <w:rPr>
          <w:rFonts w:ascii="Times New Roman" w:hAnsi="Times New Roman" w:cs="Times New Roman"/>
          <w:sz w:val="24"/>
          <w:szCs w:val="24"/>
        </w:rPr>
        <w:t>SafetyScreen</w:t>
      </w:r>
      <w:r w:rsidR="000B03FA" w:rsidRPr="003E344B">
        <w:rPr>
          <w:rFonts w:ascii="Times New Roman" w:hAnsi="Times New Roman" w:cs="Times New Roman"/>
          <w:sz w:val="24"/>
          <w:szCs w:val="24"/>
          <w:vertAlign w:val="superscript"/>
        </w:rPr>
        <w:t>TM</w:t>
      </w:r>
      <w:r w:rsidR="000B03FA">
        <w:rPr>
          <w:rFonts w:ascii="Times New Roman" w:hAnsi="Times New Roman" w:cs="Times New Roman"/>
          <w:sz w:val="24"/>
          <w:szCs w:val="24"/>
          <w:vertAlign w:val="superscript"/>
        </w:rPr>
        <w:t xml:space="preserve"> </w:t>
      </w:r>
      <w:r w:rsidR="000B03FA" w:rsidRPr="00D2529C">
        <w:rPr>
          <w:rFonts w:ascii="Times New Roman" w:hAnsi="Times New Roman" w:cs="Times New Roman"/>
          <w:sz w:val="24"/>
          <w:szCs w:val="24"/>
        </w:rPr>
        <w:t>infrared</w:t>
      </w:r>
      <w:r>
        <w:rPr>
          <w:rFonts w:ascii="Times New Roman" w:hAnsi="Times New Roman" w:cs="Times New Roman"/>
          <w:sz w:val="24"/>
          <w:szCs w:val="24"/>
        </w:rPr>
        <w:t xml:space="preserve"> video goggles developed by Ocular Data Systems, </w:t>
      </w:r>
      <w:r w:rsidR="00C46D1B">
        <w:rPr>
          <w:rFonts w:ascii="Times New Roman" w:hAnsi="Times New Roman" w:cs="Times New Roman"/>
          <w:sz w:val="24"/>
          <w:szCs w:val="24"/>
        </w:rPr>
        <w:t>Inc (Pasadena, CA)</w:t>
      </w:r>
      <w:r>
        <w:rPr>
          <w:rFonts w:ascii="Times New Roman" w:hAnsi="Times New Roman" w:cs="Times New Roman"/>
          <w:sz w:val="24"/>
          <w:szCs w:val="24"/>
        </w:rPr>
        <w:t>. Trajectories of pupil size during the light response test, like that shown in Figure 1, were extracted from the videos using the video segmentation pipeline described in Steinhart et al</w:t>
      </w:r>
      <w:r w:rsidR="000658C4">
        <w:rPr>
          <w:rFonts w:ascii="Times New Roman" w:hAnsi="Times New Roman" w:cs="Times New Roman"/>
          <w:sz w:val="24"/>
          <w:szCs w:val="24"/>
        </w:rPr>
        <w:t xml:space="preserve">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{"citationID":"BDWm8Tdh","properties":{"formattedCitation":"(Steinhart et al., 2023)","plainCitation":"(Steinhart et al., 2023)","noteIndex":0},"citationItems":[{"id":611,"uris":["http://zotero.org/users/12529869/items/MAZK898Q"],"itemData":{"id":611,"type":"article-journal","abstract":"Due to long-standing federal restrictions on cannabis-related research, the implications of cannabis legalization on traffic and occupational safety are understudied. Accordingly, there is a need for objective and validated measures of acute cannabis impairment that may be applied in public safety and occupational settings. Pupillary response to light may offer an avenue for detection that outperforms typical sobriety tests and THC concentrations. We developed a video processing and analysis pipeline that extracts pupil sizes during a light stimulus test administered with goggles utilizing infrared videography. The analysis compared pupil size trajectories in response to a light for those with occasional, daily, and no cannabis use before and after smoking. Pupils were segmented using a combination of image pre-processing techniques and segmentation algorithms which were validated using manually segmented data and found to achieve 99% precision and 94% F-score. Features extracted from the pupil size trajectories captured pupil constriction and rebound dilation and were analyzed using generalized estimating equations. We find that acute cannabis use results in less pupil constriction and slower pupil rebound dilation in the light stimulus test.","container-title":"Journal of Data Science","language":"en","source":"Zotero","title":"A Video Segmentation Pipeline for Assessing changes in Pupil Response to Light After Cannabis Consumption","author":[{"family":"Steinhart","given":"B"},{"family":"Brooks-Russell","given":"A"},{"family":"Kosnett","given":"M"},{"family":"Subramanian","given":"P"},{"family":"Wrobel","given":"J"}],"issued":{"date-parts":[["2023",1]]}}}],"schema":"https://github.com/citation-style-language/schema/raw/master/csl-citation.json"} </w:instrText>
      </w:r>
      <w:r w:rsidR="004708C6">
        <w:rPr>
          <w:rFonts w:ascii="Times New Roman" w:hAnsi="Times New Roman" w:cs="Times New Roman"/>
          <w:sz w:val="24"/>
          <w:szCs w:val="24"/>
        </w:rPr>
        <w:fldChar w:fldCharType="separate"/>
      </w:r>
      <w:r w:rsidR="00246437" w:rsidRPr="00246437">
        <w:rPr>
          <w:rFonts w:ascii="Times New Roman" w:hAnsi="Times New Roman" w:cs="Times New Roman"/>
          <w:sz w:val="24"/>
        </w:rPr>
        <w:t>(Steinhart et al., 2023)</w:t>
      </w:r>
      <w:r w:rsidR="004708C6">
        <w:rPr>
          <w:rFonts w:ascii="Times New Roman" w:hAnsi="Times New Roman" w:cs="Times New Roman"/>
          <w:sz w:val="24"/>
          <w:szCs w:val="24"/>
        </w:rPr>
        <w:fldChar w:fldCharType="end"/>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5A5D7DD1" w:rsidR="00AC729D" w:rsidRDefault="00402260"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2.3 </w:t>
      </w:r>
      <w:r w:rsidR="00AC729D" w:rsidRPr="00C13772">
        <w:rPr>
          <w:rFonts w:ascii="Times New Roman" w:hAnsi="Times New Roman" w:cs="Times New Roman"/>
          <w:i/>
          <w:iCs/>
          <w:sz w:val="24"/>
          <w:szCs w:val="24"/>
        </w:rPr>
        <w:t>Functional Data Analysis</w:t>
      </w:r>
    </w:p>
    <w:p w14:paraId="62E18B45" w14:textId="5A0C45A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w:t>
      </w:r>
      <w:r w:rsidRPr="00C13772">
        <w:rPr>
          <w:rFonts w:ascii="Times New Roman" w:hAnsi="Times New Roman" w:cs="Times New Roman"/>
          <w:sz w:val="24"/>
          <w:szCs w:val="24"/>
        </w:rPr>
        <w:lastRenderedPageBreak/>
        <w:t>features</w:t>
      </w:r>
      <w:r w:rsidR="00EB74F7">
        <w:rPr>
          <w:rFonts w:ascii="Times New Roman" w:hAnsi="Times New Roman" w:cs="Times New Roman"/>
          <w:sz w:val="24"/>
          <w:szCs w:val="24"/>
        </w:rPr>
        <w:t xml:space="preserve"> </w:t>
      </w:r>
      <w:r w:rsidR="00016729">
        <w:rPr>
          <w:rFonts w:ascii="Times New Roman" w:hAnsi="Times New Roman" w:cs="Times New Roman"/>
          <w:sz w:val="24"/>
          <w:szCs w:val="24"/>
        </w:rPr>
        <w:fldChar w:fldCharType="begin"/>
      </w:r>
      <w:r w:rsidR="00016729">
        <w:rPr>
          <w:rFonts w:ascii="Times New Roman" w:hAnsi="Times New Roman" w:cs="Times New Roman"/>
          <w:sz w:val="24"/>
          <w:szCs w:val="24"/>
        </w:rPr>
        <w:instrText xml:space="preserve"> ADDIN ZOTERO_ITEM CSL_CITATION {"citationID":"Ogw7z7nO","properties":{"formattedCitation":"(Ramsay and Silverman, 2005)","plainCitation":"(Ramsay and Silverman, 2005)","noteIndex":0},"citationItems":[{"id":638,"uris":["http://zotero.org/users/12529869/items/LENDT52X"],"itemData":{"id":638,"type":"book","collection-title":"Springer Series in Statistics","edition":"2nd","event-place":"New York, New York, USA","ISBN":"0-387-94956-9","language":"English","publisher":"Springer","publisher-place":"New York, New York, USA","title":"Functional Data Analysis","author":[{"family":"Ramsay","given":"J. O."},{"family":"Silverman","given":"B.W."}],"issued":{"date-parts":[["2005"]]}}}],"schema":"https://github.com/citation-style-language/schema/raw/master/csl-citation.json"} </w:instrText>
      </w:r>
      <w:r w:rsidR="00016729">
        <w:rPr>
          <w:rFonts w:ascii="Times New Roman" w:hAnsi="Times New Roman" w:cs="Times New Roman"/>
          <w:sz w:val="24"/>
          <w:szCs w:val="24"/>
        </w:rPr>
        <w:fldChar w:fldCharType="separate"/>
      </w:r>
      <w:r w:rsidR="00246437" w:rsidRPr="00246437">
        <w:rPr>
          <w:rFonts w:ascii="Times New Roman" w:hAnsi="Times New Roman" w:cs="Times New Roman"/>
          <w:sz w:val="24"/>
        </w:rPr>
        <w:t>(Ramsay and Silverman, 2005)</w:t>
      </w:r>
      <w:r w:rsidR="00016729">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(e.g.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102B71" w:rsidRPr="00FD5F0E">
        <w:rPr>
          <w:rFonts w:ascii="Times New Roman" w:hAnsi="Times New Roman" w:cs="Times New Roman"/>
          <w:sz w:val="24"/>
          <w:szCs w:val="24"/>
        </w:rPr>
        <w:t>I</w:t>
      </w:r>
      <w:r w:rsidR="00E11884" w:rsidRPr="00FD5F0E">
        <w:rPr>
          <w:rFonts w:ascii="Times New Roman" w:hAnsi="Times New Roman" w:cs="Times New Roman"/>
          <w:sz w:val="24"/>
          <w:szCs w:val="24"/>
        </w:rPr>
        <w:t xml:space="preserve">n the current context, FDA methods allow for estimating and quantifying differences in </w:t>
      </w:r>
      <w:r w:rsidR="00102B71" w:rsidRPr="00FD5F0E">
        <w:rPr>
          <w:rFonts w:ascii="Times New Roman" w:hAnsi="Times New Roman" w:cs="Times New Roman"/>
          <w:sz w:val="24"/>
          <w:szCs w:val="24"/>
        </w:rPr>
        <w:t xml:space="preserve">how </w:t>
      </w:r>
      <w:r w:rsidR="00E11884" w:rsidRPr="00FD5F0E">
        <w:rPr>
          <w:rFonts w:ascii="Times New Roman" w:hAnsi="Times New Roman" w:cs="Times New Roman"/>
          <w:sz w:val="24"/>
          <w:szCs w:val="24"/>
        </w:rPr>
        <w:t>patterns of pupil</w:t>
      </w:r>
      <w:r w:rsidR="000658C4" w:rsidRPr="00FD5F0E">
        <w:rPr>
          <w:rFonts w:ascii="Times New Roman" w:hAnsi="Times New Roman" w:cs="Times New Roman"/>
          <w:sz w:val="24"/>
          <w:szCs w:val="24"/>
        </w:rPr>
        <w:t>lary</w:t>
      </w:r>
      <w:r w:rsidR="00E11884" w:rsidRPr="00FD5F0E">
        <w:rPr>
          <w:rFonts w:ascii="Times New Roman" w:hAnsi="Times New Roman" w:cs="Times New Roman"/>
          <w:sz w:val="24"/>
          <w:szCs w:val="24"/>
        </w:rPr>
        <w:t xml:space="preserve"> light response vary over time by cannabis </w:t>
      </w:r>
      <w:r w:rsidR="000658C4" w:rsidRPr="00FD5F0E">
        <w:rPr>
          <w:rFonts w:ascii="Times New Roman" w:hAnsi="Times New Roman" w:cs="Times New Roman"/>
          <w:sz w:val="24"/>
          <w:szCs w:val="24"/>
        </w:rPr>
        <w:t xml:space="preserve">use </w:t>
      </w:r>
      <w:r w:rsidR="00E11884" w:rsidRPr="00FD5F0E">
        <w:rPr>
          <w:rFonts w:ascii="Times New Roman" w:hAnsi="Times New Roman" w:cs="Times New Roman"/>
          <w:sz w:val="24"/>
          <w:szCs w:val="24"/>
        </w:rPr>
        <w:t>history</w:t>
      </w:r>
      <w:r w:rsidR="00E11884">
        <w:rPr>
          <w:rFonts w:ascii="Times New Roman" w:hAnsi="Times New Roman" w:cs="Times New Roman"/>
          <w:sz w:val="24"/>
          <w:szCs w:val="24"/>
        </w:rPr>
        <w:t xml:space="preserve">.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r>
        <w:rPr>
          <w:rFonts w:ascii="Times New Roman" w:hAnsi="Times New Roman" w:cs="Times New Roman"/>
          <w:i/>
          <w:iCs/>
          <w:sz w:val="24"/>
          <w:szCs w:val="24"/>
        </w:rPr>
        <w:t>i</w:t>
      </w:r>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r w:rsidR="00AF5549">
        <w:rPr>
          <w:rFonts w:ascii="Times New Roman" w:hAnsi="Times New Roman" w:cs="Times New Roman"/>
          <w:sz w:val="24"/>
          <w:szCs w:val="24"/>
        </w:rPr>
        <w:t xml:space="preserve">whether or not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223D390E" w:rsidR="00AC729D" w:rsidRPr="00304F4A" w:rsidRDefault="00402260"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2.</w:t>
      </w:r>
      <w:r w:rsidR="00EF0F12">
        <w:rPr>
          <w:rFonts w:ascii="Times New Roman" w:hAnsi="Times New Roman" w:cs="Times New Roman"/>
          <w:i/>
          <w:iCs/>
          <w:sz w:val="24"/>
          <w:szCs w:val="24"/>
        </w:rPr>
        <w:t>3.1</w:t>
      </w:r>
      <w:r>
        <w:rPr>
          <w:rFonts w:ascii="Times New Roman" w:hAnsi="Times New Roman" w:cs="Times New Roman"/>
          <w:i/>
          <w:iCs/>
          <w:sz w:val="24"/>
          <w:szCs w:val="24"/>
        </w:rPr>
        <w:t xml:space="preserve"> </w:t>
      </w:r>
      <w:r w:rsidR="00AC729D">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34E0F4AD"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w:t>
      </w:r>
      <w:r>
        <w:rPr>
          <w:rFonts w:ascii="Times New Roman" w:hAnsi="Times New Roman" w:cs="Times New Roman"/>
          <w:sz w:val="24"/>
          <w:szCs w:val="24"/>
        </w:rPr>
        <w:lastRenderedPageBreak/>
        <w:t xml:space="preserve">and occasional use patterns) and those who did not (designated “no use”). Functional logistic regression </w:t>
      </w:r>
      <w:r w:rsidR="00016729">
        <w:rPr>
          <w:rFonts w:ascii="Times New Roman" w:hAnsi="Times New Roman" w:cs="Times New Roman"/>
          <w:sz w:val="24"/>
          <w:szCs w:val="24"/>
        </w:rPr>
        <w:fldChar w:fldCharType="begin"/>
      </w:r>
      <w:r w:rsidR="00FD0A2A">
        <w:rPr>
          <w:rFonts w:ascii="Times New Roman" w:hAnsi="Times New Roman" w:cs="Times New Roman"/>
          <w:sz w:val="24"/>
          <w:szCs w:val="24"/>
        </w:rPr>
        <w:instrText xml:space="preserve"> ADDIN ZOTERO_ITEM CSL_CITATION {"citationID":"xPVQ4i8p","properties":{"formattedCitation":"(Goldsmith et al., 2011; Ramsay and Dalzell, 1991; Reiss et al., 2017)","plainCitation":"(Goldsmith et al., 2011; Ramsay and Dalzell, 1991; Reiss et al., 2017)","noteIndex":0},"citationItems":[{"id":626,"uris":["http://zotero.org/users/12529869/items/32H5GJY4"],"itemData":{"id":626,"type":"article-journal","abstract":"We develop fast fitting methods for generalized functional linear models. The functional predictor is projected onto a large number of smooth eigenvectors and the coefficient function is estimated using penalized spline regression; confidence intervals based on the mixed model framework are obtained. Our method can be applied to many functional data designs including functions measured with and without error, sparsely or densely sampled. The methods also extend to the case of multiple functional predictors or functional predictors with a natural multilevel structure. The approach can be implemented using standard mixed effects software and is computationally fast. The methodology is motivated by a study of white-matter demyelination via diffusion tensor imaging (DTI). The aim of this study is to analyze differences between various cerebral whitematter tract property measurements of multiple sclerosis (MS) patients and controls. While the statistical developments proposed here were motivated by the DTI study, the methodology is designed and presented in generality and is applicable to many other areas of scientific research. An online appendix provides R implementations of all simulations.","container-title":"Journal of Computational and Graphical Statistics","DOI":"10.1198/jcgs.2010.10007","ISSN":"1061-8600, 1537-2715","issue":"4","journalAbbreviation":"Journal of Computational and Graphical Statistics","language":"en","page":"830-851","source":"DOI.org (Crossref)","title":"Penalized Functional Regression","URL":"http://www.tandfonline.com/doi/abs/10.1198/jcgs.2010.10007","volume":"20","author":[{"family":"Goldsmith","given":"Jeff"},{"family":"Bobb","given":"Jennifer"},{"family":"Crainiceanu","given":"Ciprian M."},{"family":"Caffo","given":"Brian"},{"family":"Reich","given":"Daniel"}],"accessed":{"date-parts":[["2023",7,1]]},"issued":{"date-parts":[["2011",1]]}}},{"id":623,"uris":["http://zotero.org/users/12529869/items/B6INQDU9"],"itemData":{"id":623,"type":"article-journal","abstract":"Multivariate data analysis permits the study of observations which are finite sets of numbers, but modern data collection situations can involve data, or the processes giving rise to them, which are functions. Functional data analysis involves infinite dimensional processes and/or data. The paper shows how the theory of L-splines can support generalizations of linear modelling and principal components analysis to samples drawn from random functions. Spline smoothing rests on a partition of a function space into two orthogonal subspaces, one of which contains the obvious or structural components of variation among a set of observed functions, and the other of which contains residual components. This partitioning is achieved through the use of a linear differential operator, and we show how the theory of polynomial splines can be applied more generally with an arbitrary operator and associated boundary constraints. These data analysis tools are illustrated by a study of variation in temperature-precipitation patterns among some Canadian weather-stations.","container-title":"Journal of the Royal Statistical Society: Series B (Methodological)","DOI":"10.1111/j.2517-6161.1991.tb01844.x","ISSN":"00359246","issue":"3","journalAbbreviation":"Journal of the Royal Statistical Society: Series B (Methodological)","language":"en","page":"539-561","source":"DOI.org (Crossref)","title":"Some Tools for Functional Data Analysis","URL":"https://onlinelibrary.wiley.com/doi/10.1111/j.2517-6161.1991.tb01844.x","volume":"53","author":[{"family":"Ramsay","given":"J. O."},{"family":"Dalzell","given":"C. J."}],"accessed":{"date-parts":[["2023",7,1]]},"issued":{"date-parts":[["1991",7]]}}},{"id":639,"uris":["http://zotero.org/users/12529869/items/RFY94BY2"],"itemData":{"id":639,"type":"article-journal","abstract":"Recent years have seen an explosion of activity in the field of functional data analysis (FDA), in which curves, spectra, images and so on are considered as basic functional data units. A central problem in FDA is how to fit regression models with scalar responses and functional data points as predictors. We review some of the main approaches to this problem, categorising the basic model types as linear, non-linear and non-parametric. We discuss publicly available software packages and illustrate some of the procedures by application to a functional magnetic resonance imaging data set.","container-title":"International Statistical Review","DOI":"doi:10.1111/insr.12163","issue":"2","page":"228-249","title":"Methods for scalar-on-function regression.","volume":"85","author":[{"family":"Reiss","given":"Philip","suffix":"T"},{"family":"Goldsmith","given":"Jeff"},{"family":"Shang","given":"Han Lin"},{"family":"Ogden","given":"R. Todd"}],"issued":{"date-parts":[["2017"]]}}}],"schema":"https://github.com/citation-style-language/schema/raw/master/csl-citation.json"} </w:instrText>
      </w:r>
      <w:r w:rsidR="00016729">
        <w:rPr>
          <w:rFonts w:ascii="Times New Roman" w:hAnsi="Times New Roman" w:cs="Times New Roman"/>
          <w:sz w:val="24"/>
          <w:szCs w:val="24"/>
        </w:rPr>
        <w:fldChar w:fldCharType="separate"/>
      </w:r>
      <w:r w:rsidR="00246437" w:rsidRPr="00246437">
        <w:rPr>
          <w:rFonts w:ascii="Times New Roman" w:hAnsi="Times New Roman" w:cs="Times New Roman"/>
          <w:sz w:val="24"/>
        </w:rPr>
        <w:t>(Goldsmith et al., 2011; Ramsay and Dalzell, 1991; Reiss et al., 2017)</w:t>
      </w:r>
      <w:r w:rsidR="00016729">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(e.g.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This model is analogous to logistic regression and is given by</w:t>
      </w:r>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5A3DBC05"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w:t>
      </w:r>
      <w:r w:rsidR="00AC729D" w:rsidRPr="00F63F85">
        <w:rPr>
          <w:rFonts w:ascii="Times New Roman" w:eastAsiaTheme="minorEastAsia" w:hAnsi="Times New Roman" w:cs="Times New Roman"/>
          <w:sz w:val="24"/>
          <w:szCs w:val="24"/>
        </w:rPr>
        <w:t>1% increase</w:t>
      </w:r>
      <w:r w:rsidR="00AC729D">
        <w:rPr>
          <w:rFonts w:ascii="Times New Roman" w:eastAsiaTheme="minorEastAsia" w:hAnsi="Times New Roman" w:cs="Times New Roman"/>
          <w:sz w:val="24"/>
          <w:szCs w:val="24"/>
        </w:rPr>
        <w:t xml:space="preserve"> in pupil diameter; however, unlike traditional logistic regression, this log</w:t>
      </w:r>
      <w:r w:rsidR="00055B13">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2827D8BE"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w:t>
      </w:r>
      <w:r w:rsidR="00EE1F4C">
        <w:rPr>
          <w:rFonts w:ascii="Times New Roman" w:hAnsi="Times New Roman" w:cs="Times New Roman"/>
          <w:sz w:val="24"/>
          <w:szCs w:val="24"/>
        </w:rPr>
        <w:t>the area under the curve of the relative pupil diameter after the point of minimal constriction (shaded in blue in Figure 1)</w:t>
      </w:r>
      <w:r>
        <w:rPr>
          <w:rFonts w:ascii="Times New Roman" w:hAnsi="Times New Roman" w:cs="Times New Roman"/>
          <w:sz w:val="24"/>
          <w:szCs w:val="24"/>
        </w:rPr>
        <w:t xml:space="preserve">; and (c) the slope of the rebound </w:t>
      </w:r>
      <w:r w:rsidR="00102B71">
        <w:rPr>
          <w:rFonts w:ascii="Times New Roman" w:hAnsi="Times New Roman" w:cs="Times New Roman"/>
          <w:sz w:val="24"/>
          <w:szCs w:val="24"/>
        </w:rPr>
        <w:t xml:space="preserve">from </w:t>
      </w:r>
      <w:r>
        <w:rPr>
          <w:rFonts w:ascii="Times New Roman" w:hAnsi="Times New Roman" w:cs="Times New Roman"/>
          <w:sz w:val="24"/>
          <w:szCs w:val="24"/>
        </w:rPr>
        <w:t>the point of minimal constriction</w:t>
      </w:r>
      <w:r w:rsidR="00102B71">
        <w:rPr>
          <w:rFonts w:ascii="Times New Roman" w:hAnsi="Times New Roman" w:cs="Times New Roman"/>
          <w:sz w:val="24"/>
          <w:szCs w:val="24"/>
        </w:rPr>
        <w:t xml:space="preserve"> to the end of the test</w:t>
      </w:r>
      <w:r w:rsidR="00B56768">
        <w:rPr>
          <w:rFonts w:ascii="Times New Roman" w:hAnsi="Times New Roman" w:cs="Times New Roman"/>
          <w:sz w:val="24"/>
          <w:szCs w:val="24"/>
        </w:rPr>
        <w:t xml:space="preserve"> as calculated in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{"citationID":"IsgEpwYp","properties":{"formattedCitation":"(Steinhart et al., 2023)","plainCitation":"(Steinhart et al., 2023)","noteIndex":0},"citationItems":[{"id":611,"uris":["http://zotero.org/users/12529869/items/MAZK898Q"],"itemData":{"id":611,"type":"article-journal","abstract":"Due to long-standing federal restrictions on cannabis-related research, the implications of cannabis legalization on traffic and occupational safety are understudied. Accordingly, there is a need for objective and validated measures of acute cannabis impairment that may be applied in public safety and occupational settings. Pupillary response to light may offer an avenue for detection that outperforms typical sobriety tests and THC concentrations. We developed a video processing and analysis pipeline that extracts pupil sizes during a light stimulus test administered with goggles utilizing infrared videography. The analysis compared pupil size trajectories in response to a light for those with occasional, daily, and no cannabis use before and after smoking. Pupils were segmented using a combination of image pre-processing techniques and segmentation algorithms which were validated using manually segmented data and found to achieve 99% precision and 94% F-score. Features extracted from the pupil size trajectories captured pupil constriction and rebound dilation and were analyzed using generalized estimating equations. We find that acute cannabis use results in less pupil constriction and slower pupil rebound dilation in the light stimulus test.","container-title":"Journal of Data Science","language":"en","source":"Zotero","title":"A Video Segmentation Pipeline for Assessing changes in Pupil Response to Light After Cannabis Consumption","author":[{"family":"Steinhart","given":"B"},{"family":"Brooks-Russell","given":"A"},{"family":"Kosnett","given":"M"},{"family":"Subramanian","given":"P"},{"family":"Wrobel","given":"J"}],"issued":{"date-parts":[["2023",1]]}}}],"schema":"https://github.com/citation-style-language/schema/raw/master/csl-citation.json"} </w:instrText>
      </w:r>
      <w:r w:rsidR="004708C6">
        <w:rPr>
          <w:rFonts w:ascii="Times New Roman" w:hAnsi="Times New Roman" w:cs="Times New Roman"/>
          <w:sz w:val="24"/>
          <w:szCs w:val="24"/>
        </w:rPr>
        <w:fldChar w:fldCharType="separate"/>
      </w:r>
      <w:r w:rsidR="00246437" w:rsidRPr="00246437">
        <w:rPr>
          <w:rFonts w:ascii="Times New Roman" w:hAnsi="Times New Roman" w:cs="Times New Roman"/>
          <w:sz w:val="24"/>
        </w:rPr>
        <w:t>(Steinhart et al., 2023)</w:t>
      </w:r>
      <w:r w:rsidR="004708C6">
        <w:rPr>
          <w:rFonts w:ascii="Times New Roman" w:hAnsi="Times New Roman" w:cs="Times New Roman"/>
          <w:sz w:val="24"/>
          <w:szCs w:val="24"/>
        </w:rPr>
        <w:fldChar w:fldCharType="end"/>
      </w:r>
      <w:r>
        <w:rPr>
          <w:rFonts w:ascii="Times New Roman" w:hAnsi="Times New Roman" w:cs="Times New Roman"/>
          <w:sz w:val="24"/>
          <w:szCs w:val="24"/>
        </w:rPr>
        <w:t>.</w:t>
      </w:r>
      <w:r w:rsidR="000C0FBA">
        <w:rPr>
          <w:rFonts w:ascii="Times New Roman" w:hAnsi="Times New Roman" w:cs="Times New Roman"/>
          <w:sz w:val="24"/>
          <w:szCs w:val="24"/>
        </w:rPr>
        <w:t xml:space="preserve"> For rebound dilation, a larger magnitude of area under the curve corresponds to less rebound </w:t>
      </w:r>
      <w:r w:rsidR="000C0FBA">
        <w:rPr>
          <w:rFonts w:ascii="Times New Roman" w:hAnsi="Times New Roman" w:cs="Times New Roman"/>
          <w:sz w:val="24"/>
          <w:szCs w:val="24"/>
        </w:rPr>
        <w:lastRenderedPageBreak/>
        <w:t>dilation.</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w:t>
      </w:r>
      <w:r w:rsidR="009B2FAB">
        <w:rPr>
          <w:rFonts w:ascii="Times New Roman" w:hAnsi="Times New Roman" w:cs="Times New Roman"/>
          <w:sz w:val="24"/>
          <w:szCs w:val="24"/>
        </w:rPr>
        <w:t xml:space="preserve"> </w:t>
      </w:r>
      <w:r w:rsidR="00AE70F3">
        <w:rPr>
          <w:rFonts w:ascii="Times New Roman" w:hAnsi="Times New Roman" w:cs="Times New Roman"/>
          <w:sz w:val="24"/>
          <w:szCs w:val="24"/>
        </w:rPr>
        <w:t xml:space="preserve">a </w:t>
      </w:r>
      <w:r w:rsidR="006A7725">
        <w:rPr>
          <w:rFonts w:ascii="Times New Roman" w:hAnsi="Times New Roman" w:cs="Times New Roman"/>
          <w:sz w:val="24"/>
          <w:szCs w:val="24"/>
        </w:rPr>
        <w:t xml:space="preserve">Mann-Whitney U-statistic </w:t>
      </w:r>
      <w:r w:rsidR="004708C6">
        <w:rPr>
          <w:rFonts w:ascii="Times New Roman" w:hAnsi="Times New Roman" w:cs="Times New Roman"/>
          <w:sz w:val="24"/>
          <w:szCs w:val="24"/>
        </w:rPr>
        <w:fldChar w:fldCharType="begin"/>
      </w:r>
      <w:r w:rsidR="004708C6">
        <w:rPr>
          <w:rFonts w:ascii="Times New Roman" w:hAnsi="Times New Roman" w:cs="Times New Roman"/>
          <w:sz w:val="24"/>
          <w:szCs w:val="24"/>
        </w:rPr>
        <w:instrText xml:space="preserve"> ADDIN ZOTERO_ITEM CSL_CITATION {"citationID":"u0TyLp92","properties":{"formattedCitation":"(DeLong et al., 1988)","plainCitation":"(DeLong et al., 1988)","noteIndex":0},"citationItems":[{"id":620,"uris":["http://zotero.org/users/12529869/items/RBNCTTUE"],"itemData":{"id":620,"type":"article-journal","abstract":"Methods of evaluating and comparing the performance of diagnostic tests are of increasing importance as new tests are developed and marketed. When a test is based on an observed variable that lies on a continuous or graded scale, an assessment of the overall value of the test can be made through the use of a receiver operating characteristic (ROC) curve. The curve is constructed by varying the cutpoint used to determine which values of the observed variable will be considered abnormal and then plotting the resulting sensitivities against the corresponding false positive rates. When two or more empirical curves are constructed based on tests performed on the same individuals, statistical analysis on differences between curves must take into account the correlated nature of the data. This paper presents a nonparametric approach to the analysis of areas under correlated ROC curves, by using the theory on generalized U-statistics to generate an estimated covariance matrix.","container-title":"Biometrics","DOI":"10.2307/2531595","ISSN":"0006341X","issue":"3","journalAbbreviation":"Biometrics","language":"en","page":"837","source":"DOI.org (Crossref)","title":"Comparing the Areas under Two or More Correlated Receiver Operating Characteristic Curves: A Nonparametric Approach","title-short":"Comparing the Areas under Two or More Correlated Receiver Operating Characteristic Curves","URL":"https://www.jstor.org/stable/2531595?origin=crossref","volume":"44","author":[{"family":"DeLong","given":"Elizabeth R."},{"family":"DeLong","given":"David M."},{"family":"Clarke-Pearson","given":"Daniel L."}],"accessed":{"date-parts":[["2023",7,1]]},"issued":{"date-parts":[["1988",9]]}}}],"schema":"https://github.com/citation-style-language/schema/raw/master/csl-citation.json"} </w:instrText>
      </w:r>
      <w:r w:rsidR="004708C6">
        <w:rPr>
          <w:rFonts w:ascii="Times New Roman" w:hAnsi="Times New Roman" w:cs="Times New Roman"/>
          <w:sz w:val="24"/>
          <w:szCs w:val="24"/>
        </w:rPr>
        <w:fldChar w:fldCharType="separate"/>
      </w:r>
      <w:r w:rsidR="00246437" w:rsidRPr="00246437">
        <w:rPr>
          <w:rFonts w:ascii="Times New Roman" w:hAnsi="Times New Roman" w:cs="Times New Roman"/>
          <w:sz w:val="24"/>
        </w:rPr>
        <w:t>(DeLong et al., 1988)</w:t>
      </w:r>
      <w:r w:rsidR="004708C6">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1C4478FF" w:rsidR="00AC729D" w:rsidRPr="001C442A" w:rsidRDefault="00EF0F12"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2.3.2 </w:t>
      </w:r>
      <w:r w:rsidR="00AC729D">
        <w:rPr>
          <w:rFonts w:ascii="Times New Roman" w:hAnsi="Times New Roman" w:cs="Times New Roman"/>
          <w:i/>
          <w:iCs/>
          <w:sz w:val="24"/>
          <w:szCs w:val="24"/>
        </w:rPr>
        <w:t>Modeling</w:t>
      </w:r>
      <w:r w:rsidR="00AC729D" w:rsidRPr="00105272">
        <w:rPr>
          <w:rFonts w:ascii="Times New Roman" w:hAnsi="Times New Roman" w:cs="Times New Roman"/>
          <w:i/>
          <w:iCs/>
          <w:sz w:val="24"/>
          <w:szCs w:val="24"/>
        </w:rPr>
        <w:t xml:space="preserve"> patterns in pupil response trajectories across cannabis use group</w:t>
      </w:r>
      <w:r w:rsidR="00AC729D">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(FoSR)</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FoSR</w:t>
      </w:r>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(e.g.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FoSR model is</w:t>
      </w:r>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r w:rsidRPr="00FC19C7">
        <w:rPr>
          <w:rFonts w:ascii="Times New Roman" w:hAnsi="Times New Roman" w:cs="Times New Roman"/>
          <w:i/>
          <w:iCs/>
          <w:sz w:val="24"/>
          <w:szCs w:val="24"/>
        </w:rPr>
        <w:t>I(use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w:t>
      </w:r>
      <w:r w:rsidR="00447B75">
        <w:rPr>
          <w:rFonts w:ascii="Times New Roman" w:eastAsiaTheme="minorEastAsia" w:hAnsi="Times New Roman" w:cs="Times New Roman"/>
          <w:sz w:val="24"/>
          <w:szCs w:val="24"/>
        </w:rPr>
        <w:lastRenderedPageBreak/>
        <w:t xml:space="preserve">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response</w:t>
      </w:r>
    </w:p>
    <w:p w14:paraId="185F3C8D" w14:textId="293DEB04"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FoSR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w:t>
      </w:r>
      <w:r w:rsidR="00396CC4">
        <w:rPr>
          <w:rStyle w:val="cf01"/>
          <w:rFonts w:ascii="Times New Roman" w:hAnsi="Times New Roman" w:cs="Times New Roman"/>
          <w:sz w:val="24"/>
          <w:szCs w:val="24"/>
        </w:rPr>
        <w:t xml:space="preserve"> over time</w:t>
      </w:r>
      <w:r w:rsidRPr="00A939FB">
        <w:rPr>
          <w:rStyle w:val="cf01"/>
          <w:rFonts w:ascii="Times New Roman" w:hAnsi="Times New Roman" w:cs="Times New Roman"/>
          <w:sz w:val="24"/>
          <w:szCs w:val="24"/>
        </w:rPr>
        <w:t xml:space="preserve"> as cannabis effects </w:t>
      </w:r>
      <w:r w:rsidR="00396CC4">
        <w:rPr>
          <w:rStyle w:val="cf01"/>
          <w:rFonts w:ascii="Times New Roman" w:hAnsi="Times New Roman" w:cs="Times New Roman"/>
          <w:sz w:val="24"/>
          <w:szCs w:val="24"/>
        </w:rPr>
        <w:t>potentially become less pronounced</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is given by</w:t>
      </w:r>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FoSR</w:t>
      </w:r>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1BF47E9B" w:rsidR="00AC729D" w:rsidRPr="001C442A" w:rsidRDefault="00EF0F12"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2.4 </w:t>
      </w:r>
      <w:r w:rsidR="00AC729D" w:rsidRPr="001C442A">
        <w:rPr>
          <w:rFonts w:ascii="Times New Roman" w:hAnsi="Times New Roman" w:cs="Times New Roman"/>
          <w:i/>
          <w:iCs/>
          <w:sz w:val="24"/>
          <w:szCs w:val="24"/>
        </w:rPr>
        <w:t>Analysis Software</w:t>
      </w:r>
    </w:p>
    <w:p w14:paraId="744DBA60" w14:textId="7A98C468"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sidR="00FD0A2A">
        <w:rPr>
          <w:rFonts w:ascii="Times New Roman" w:hAnsi="Times New Roman" w:cs="Times New Roman"/>
          <w:sz w:val="24"/>
          <w:szCs w:val="24"/>
        </w:rPr>
        <w:fldChar w:fldCharType="begin"/>
      </w:r>
      <w:r w:rsidR="00FD0A2A">
        <w:rPr>
          <w:rFonts w:ascii="Times New Roman" w:hAnsi="Times New Roman" w:cs="Times New Roman"/>
          <w:sz w:val="24"/>
          <w:szCs w:val="24"/>
        </w:rPr>
        <w:instrText xml:space="preserve"> ADDIN ZOTERO_ITEM CSL_CITATION {"citationID":"pPYiDrNk","properties":{"formattedCitation":"(R Core Team, 2023)","plainCitation":"(R Core Team, 2023)","noteIndex":0},"citationItems":[{"id":640,"uris":["http://zotero.org/users/12529869/items/M2XNRIXA"],"itemData":{"id":640,"type":"software","event-place":"Vienna,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00FD0A2A">
        <w:rPr>
          <w:rFonts w:ascii="Times New Roman" w:hAnsi="Times New Roman" w:cs="Times New Roman"/>
          <w:sz w:val="24"/>
          <w:szCs w:val="24"/>
        </w:rPr>
        <w:fldChar w:fldCharType="separate"/>
      </w:r>
      <w:r w:rsidR="00246437" w:rsidRPr="00246437">
        <w:rPr>
          <w:rFonts w:ascii="Times New Roman" w:hAnsi="Times New Roman" w:cs="Times New Roman"/>
          <w:sz w:val="24"/>
        </w:rPr>
        <w:t>(R Core Team, 2023)</w:t>
      </w:r>
      <w:r w:rsidR="00FD0A2A">
        <w:rPr>
          <w:rFonts w:ascii="Times New Roman" w:hAnsi="Times New Roman" w:cs="Times New Roman"/>
          <w:sz w:val="24"/>
          <w:szCs w:val="24"/>
        </w:rPr>
        <w:fldChar w:fldCharType="end"/>
      </w:r>
      <w:r>
        <w:rPr>
          <w:rFonts w:ascii="Times New Roman" w:hAnsi="Times New Roman" w:cs="Times New Roman"/>
          <w:sz w:val="24"/>
          <w:szCs w:val="24"/>
        </w:rPr>
        <w:t>. The R packages mgcv</w:t>
      </w:r>
      <w:r w:rsidR="006B20DF">
        <w:rPr>
          <w:rFonts w:ascii="Times New Roman" w:hAnsi="Times New Roman" w:cs="Times New Roman"/>
          <w:sz w:val="24"/>
          <w:szCs w:val="24"/>
        </w:rPr>
        <w:t xml:space="preserve"> </w:t>
      </w:r>
      <w:r w:rsidR="00FD0A2A">
        <w:rPr>
          <w:rFonts w:ascii="Times New Roman" w:hAnsi="Times New Roman" w:cs="Times New Roman"/>
          <w:sz w:val="24"/>
          <w:szCs w:val="24"/>
        </w:rPr>
        <w:fldChar w:fldCharType="begin"/>
      </w:r>
      <w:r w:rsidR="009D6EF7">
        <w:rPr>
          <w:rFonts w:ascii="Times New Roman" w:hAnsi="Times New Roman" w:cs="Times New Roman"/>
          <w:sz w:val="24"/>
          <w:szCs w:val="24"/>
        </w:rPr>
        <w:instrText xml:space="preserve"> ADDIN ZOTERO_ITEM CSL_CITATION {"citationID":"tmQes43h","properties":{"formattedCitation":"(Wood, 2017, 2011, 2004)","plainCitation":"(Wood, 2017, 2011, 2004)","noteIndex":0},"citationItems":[{"id":641,"uris":["http://zotero.org/users/12529869/items/SI26DH5I"],"itemData":{"id":641,"type":"book","edition":"2nd","publisher":"Chapman and Hall/CRC","title":"Generalized Additive Models: An Introduction with R.","author":[{"family":"Wood","given":"Simon N."}],"issued":{"date-parts":[["2017"]]}}},{"id":624,"uris":["http://zotero.org/users/12529869/items/7ZDNAK78"],"itemData":{"id":624,"type":"article-journal","abstract":"Recent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deﬁned functions of the smoothing parameters, they have much more reliable convergence properties. The paper develops the ﬁrst such method for REML or ML estimation of smoothing parameters. A Laplace approximation is used to obtain an approximate REML or ML for any GLM, which is suitable for efﬁcient direct optimization. This REML or ML criterion requires that Newton–Raphson iteration, rather than Fisher scoring, be used for GLM ﬁtting, and a computationally stable approach to this is proposed. The REML or ML criterion itself is optimized by a Newton method, with the derivatives required obtained by a mixture of implicit differentiation and direct methods. The method will cope with numerical rank deﬁciency in the ﬁtted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selection.","container-title":"Journal of the Royal Statistical Society Series B: Statistical Methodology","DOI":"10.1111/j.1467-9868.2010.00749.x","ISSN":"1369-7412, 1467-9868","issue":"1","language":"en","page":"3-36","source":"DOI.org (Crossref)","title":"Fast Stable Restricted Maximum Likelihood and Marginal Likelihood Estimation of Semiparametric Generalized Linear Models","URL":"https://academic.oup.com/jrsssb/article/73/1/3/7034726","volume":"73","author":[{"family":"Wood","given":"Simon N."}],"accessed":{"date-parts":[["2023",7,1]]},"issued":{"date-parts":[["2011",1,1]]}}},{"id":642,"uris":["http://zotero.org/users/12529869/items/6JKKL7SD"],"itemData":{"id":642,"type":"article-journal","container-title":"Journal of the American Statistical Association","page":"673-686","title":"Stable and efficient multiple smoothing parameter estimation for generalized additive models.","volume":"99","author":[{"family":"Wood","given":"Simon N."}],"issued":{"date-parts":[["2004"]]}}}],"schema":"https://github.com/citation-style-language/schema/raw/master/csl-citation.json"} </w:instrText>
      </w:r>
      <w:r w:rsidR="00FD0A2A">
        <w:rPr>
          <w:rFonts w:ascii="Times New Roman" w:hAnsi="Times New Roman" w:cs="Times New Roman"/>
          <w:sz w:val="24"/>
          <w:szCs w:val="24"/>
        </w:rPr>
        <w:fldChar w:fldCharType="separate"/>
      </w:r>
      <w:r w:rsidR="00246437" w:rsidRPr="00246437">
        <w:rPr>
          <w:rFonts w:ascii="Times New Roman" w:hAnsi="Times New Roman" w:cs="Times New Roman"/>
          <w:sz w:val="24"/>
        </w:rPr>
        <w:t>(Wood, 2017, 2011, 2004)</w:t>
      </w:r>
      <w:r w:rsidR="00FD0A2A">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sidR="009D6EF7">
        <w:rPr>
          <w:rFonts w:ascii="Times New Roman" w:hAnsi="Times New Roman" w:cs="Times New Roman"/>
          <w:sz w:val="24"/>
          <w:szCs w:val="24"/>
        </w:rPr>
        <w:fldChar w:fldCharType="begin"/>
      </w:r>
      <w:r w:rsidR="009D6EF7">
        <w:rPr>
          <w:rFonts w:ascii="Times New Roman" w:hAnsi="Times New Roman" w:cs="Times New Roman"/>
          <w:sz w:val="24"/>
          <w:szCs w:val="24"/>
        </w:rPr>
        <w:instrText xml:space="preserve"> ADDIN ZOTERO_ITEM CSL_CITATION {"citationID":"urxpw6em","properties":{"formattedCitation":"(Goldsmith, Jeff et al., n.d.)","plainCitation":"(Goldsmith, Jeff et al., n.d.)","noteIndex":0},"citationItems":[{"id":643,"uris":["http://zotero.org/users/12529869/items/IGNID3KS"],"itemData":{"id":643,"type":"article-journal","title":"refund: Regression with Functional Data","author":[{"family":"Goldsmith, Jeff","given":""},{"family":"Scheipl","given":"Fabian"},{"family":"Huang","given":"Lei"},{"family":"Wrobel","given":"Julia"},{"family":"Di","given":"Chongzhi"},{"family":"Gellar","given":"Jonathan"},{"family":"Harezlak","given":"Jaroslaw"},{"family":"McLean","given":"Mathew W"},{"family":"Swihart","given":"Bruce"},{"family":"Xiao","given":"Luo"},{"family":"Crainiceanu","given":"Ciprian"},{"family":"Reiss","given":"Philip T"}]}}],"schema":"https://github.com/citation-style-language/schema/raw/master/csl-citation.json"} </w:instrText>
      </w:r>
      <w:r w:rsidR="009D6EF7">
        <w:rPr>
          <w:rFonts w:ascii="Times New Roman" w:hAnsi="Times New Roman" w:cs="Times New Roman"/>
          <w:sz w:val="24"/>
          <w:szCs w:val="24"/>
        </w:rPr>
        <w:fldChar w:fldCharType="separate"/>
      </w:r>
      <w:r w:rsidR="00246437" w:rsidRPr="00246437">
        <w:rPr>
          <w:rFonts w:ascii="Times New Roman" w:hAnsi="Times New Roman" w:cs="Times New Roman"/>
          <w:sz w:val="24"/>
        </w:rPr>
        <w:t>(Goldsmith, Jeff et al., n.d.)</w:t>
      </w:r>
      <w:r w:rsidR="009D6EF7">
        <w:rPr>
          <w:rFonts w:ascii="Times New Roman" w:hAnsi="Times New Roman" w:cs="Times New Roman"/>
          <w:sz w:val="24"/>
          <w:szCs w:val="24"/>
        </w:rPr>
        <w:fldChar w:fldCharType="end"/>
      </w:r>
      <w:r>
        <w:rPr>
          <w:rFonts w:ascii="Times New Roman" w:hAnsi="Times New Roman" w:cs="Times New Roman"/>
          <w:sz w:val="24"/>
          <w:szCs w:val="24"/>
        </w:rPr>
        <w:t>were used to implement functional data models.</w:t>
      </w:r>
      <w:r w:rsidR="00B20C99">
        <w:rPr>
          <w:rFonts w:ascii="Times New Roman" w:hAnsi="Times New Roman" w:cs="Times New Roman"/>
          <w:sz w:val="24"/>
          <w:szCs w:val="24"/>
        </w:rPr>
        <w:t xml:space="preserve"> Estimation of the FoSR regression model follows the general algorithm presented by</w:t>
      </w:r>
      <w:r w:rsidR="001D0B06">
        <w:rPr>
          <w:rFonts w:ascii="Times New Roman" w:hAnsi="Times New Roman" w:cs="Times New Roman"/>
          <w:sz w:val="24"/>
          <w:szCs w:val="24"/>
        </w:rPr>
        <w:t xml:space="preserve"> </w:t>
      </w:r>
      <w:r w:rsidR="009D6EF7">
        <w:rPr>
          <w:rFonts w:ascii="Times New Roman" w:hAnsi="Times New Roman" w:cs="Times New Roman"/>
          <w:sz w:val="24"/>
          <w:szCs w:val="24"/>
        </w:rPr>
        <w:fldChar w:fldCharType="begin"/>
      </w:r>
      <w:r w:rsidR="009D6EF7">
        <w:rPr>
          <w:rFonts w:ascii="Times New Roman" w:hAnsi="Times New Roman" w:cs="Times New Roman"/>
          <w:sz w:val="24"/>
          <w:szCs w:val="24"/>
        </w:rPr>
        <w:instrText xml:space="preserve"> ADDIN ZOTERO_ITEM CSL_CITATION {"citationID":"MxafZYxW","properties":{"formattedCitation":"(Leroux et al., 2018)","plainCitation":"(Leroux et al., 2018)","noteIndex":0},"citationItems":[{"id":622,"uris":["http://zotero.org/users/12529869/items/MPVNLMME"],"itemData":{"id":622,"type":"article-journal","container-title":"Statistics in Medicine","DOI":"10.1002/sim.7582","ISSN":"02776715","issue":"8","journalAbbreviation":"Statistics in Medicine","language":"en","page":"1376-1388","source":"DOI.org (Crossref)","title":"Dynamic prediction in functional concurrent regression with an application to child growth","URL":"https://onlinelibrary.wiley.com/doi/10.1002/sim.7582","volume":"37","author":[{"family":"Leroux","given":"Andrew"},{"family":"Xiao","given":"Luo"},{"family":"Crainiceanu","given":"Ciprian"},{"family":"Checkley","given":"William"}],"accessed":{"date-parts":[["2023",7,1]]},"issued":{"date-parts":[["2018",4,15]]}}}],"schema":"https://github.com/citation-style-language/schema/raw/master/csl-citation.json"} </w:instrText>
      </w:r>
      <w:r w:rsidR="009D6EF7">
        <w:rPr>
          <w:rFonts w:ascii="Times New Roman" w:hAnsi="Times New Roman" w:cs="Times New Roman"/>
          <w:sz w:val="24"/>
          <w:szCs w:val="24"/>
        </w:rPr>
        <w:fldChar w:fldCharType="separate"/>
      </w:r>
      <w:r w:rsidR="00246437" w:rsidRPr="00246437">
        <w:rPr>
          <w:rFonts w:ascii="Times New Roman" w:hAnsi="Times New Roman" w:cs="Times New Roman"/>
          <w:sz w:val="24"/>
        </w:rPr>
        <w:t>(Leroux et al., 2018)</w:t>
      </w:r>
      <w:r w:rsidR="009D6E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p>
    <w:p w14:paraId="64F3E80A" w14:textId="45DAE269" w:rsidR="00AC729D" w:rsidRPr="00C22576" w:rsidRDefault="00AC729D" w:rsidP="00C22576">
      <w:pPr>
        <w:pStyle w:val="ListParagraph"/>
        <w:numPr>
          <w:ilvl w:val="1"/>
          <w:numId w:val="9"/>
        </w:numPr>
        <w:spacing w:line="480" w:lineRule="auto"/>
        <w:ind w:left="360"/>
        <w:rPr>
          <w:rFonts w:ascii="Times New Roman" w:hAnsi="Times New Roman" w:cs="Times New Roman"/>
          <w:sz w:val="24"/>
          <w:szCs w:val="24"/>
        </w:rPr>
      </w:pPr>
      <w:r w:rsidRPr="00C22576">
        <w:rPr>
          <w:rFonts w:ascii="Times New Roman" w:hAnsi="Times New Roman" w:cs="Times New Roman"/>
          <w:b/>
          <w:bCs/>
          <w:sz w:val="24"/>
          <w:szCs w:val="24"/>
        </w:rPr>
        <w:lastRenderedPageBreak/>
        <w:t>RESULTS</w:t>
      </w:r>
      <w:r w:rsidRPr="00C22576">
        <w:rPr>
          <w:rFonts w:ascii="Times New Roman" w:hAnsi="Times New Roman" w:cs="Times New Roman"/>
          <w:sz w:val="24"/>
          <w:szCs w:val="24"/>
        </w:rPr>
        <w:t>:</w:t>
      </w:r>
    </w:p>
    <w:p w14:paraId="2C065758" w14:textId="15002C67" w:rsidR="009D1C30" w:rsidRPr="00961B6D" w:rsidRDefault="00EF0F12"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3.1 </w:t>
      </w:r>
      <w:r w:rsidR="009D1C30" w:rsidRPr="00961B6D">
        <w:rPr>
          <w:rFonts w:ascii="Times New Roman" w:hAnsi="Times New Roman" w:cs="Times New Roman"/>
          <w:i/>
          <w:iCs/>
          <w:sz w:val="24"/>
          <w:szCs w:val="24"/>
        </w:rPr>
        <w:t>Sample</w:t>
      </w:r>
    </w:p>
    <w:p w14:paraId="3E7721D3" w14:textId="22670A7C" w:rsidR="00413A3D" w:rsidRDefault="009D1C30" w:rsidP="00AC729D">
      <w:pPr>
        <w:spacing w:line="480" w:lineRule="auto"/>
        <w:rPr>
          <w:rFonts w:ascii="Times New Roman" w:hAnsi="Times New Roman" w:cs="Times New Roman"/>
          <w:sz w:val="24"/>
          <w:szCs w:val="24"/>
        </w:rPr>
      </w:pPr>
      <w:r>
        <w:rPr>
          <w:rFonts w:ascii="Times New Roman" w:hAnsi="Times New Roman" w:cs="Times New Roman"/>
          <w:sz w:val="24"/>
          <w:szCs w:val="24"/>
        </w:rPr>
        <w:t>84 participants used in this analysis, there were 29 participants in the no-use group, and 30 and 25 participants in the occasional and daily use groups, respectively. Participants ranged in age from 25.1 to 45.3 years with an average of 32 years (sd = 5.02); had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 4.41); and were approximately 58% male (N = 49); see Table 1. THC levels were measured in whole blood collected 30 minutes after the inception of the 15-minute </w:t>
      </w:r>
      <w:r w:rsidRPr="00272A14">
        <w:rPr>
          <w:rFonts w:ascii="Times New Roman" w:hAnsi="Times New Roman" w:cs="Times New Roman"/>
          <w:i/>
          <w:iCs/>
          <w:sz w:val="24"/>
          <w:szCs w:val="24"/>
        </w:rPr>
        <w:t>ad-libitum</w:t>
      </w:r>
      <w:r>
        <w:rPr>
          <w:rFonts w:ascii="Times New Roman" w:hAnsi="Times New Roman" w:cs="Times New Roman"/>
          <w:sz w:val="24"/>
          <w:szCs w:val="24"/>
        </w:rPr>
        <w:t xml:space="preserve"> smoking interval. Time between cannabis smoking and the pupillary light response test varied from 53 – 84 minutes with a mean of 62.2 minutes (see Figure 4A). This time interval </w:t>
      </w:r>
      <w:r w:rsidR="00413A3D">
        <w:rPr>
          <w:rFonts w:ascii="Times New Roman" w:hAnsi="Times New Roman" w:cs="Times New Roman"/>
          <w:sz w:val="24"/>
          <w:szCs w:val="24"/>
        </w:rPr>
        <w:t xml:space="preserve">was caused by normal variability in </w:t>
      </w:r>
      <w:r>
        <w:rPr>
          <w:rFonts w:ascii="Times New Roman" w:hAnsi="Times New Roman" w:cs="Times New Roman"/>
          <w:sz w:val="24"/>
          <w:szCs w:val="24"/>
        </w:rPr>
        <w:t>the time to complete other assessments</w:t>
      </w:r>
      <w:r w:rsidR="00413A3D">
        <w:rPr>
          <w:rFonts w:ascii="Times New Roman" w:hAnsi="Times New Roman" w:cs="Times New Roman"/>
          <w:sz w:val="24"/>
          <w:szCs w:val="24"/>
        </w:rPr>
        <w:t xml:space="preserve"> in the study or to take breaks between assessments, as described in other results from the larger study</w:t>
      </w:r>
      <w:r>
        <w:rPr>
          <w:rFonts w:ascii="Times New Roman" w:hAnsi="Times New Roman" w:cs="Times New Roman"/>
          <w:sz w:val="24"/>
          <w:szCs w:val="24"/>
        </w:rPr>
        <w:t xml:space="preserve"> </w:t>
      </w:r>
      <w:r w:rsidR="004708C6">
        <w:rPr>
          <w:rFonts w:ascii="Times New Roman" w:hAnsi="Times New Roman" w:cs="Times New Roman"/>
          <w:sz w:val="24"/>
          <w:szCs w:val="24"/>
        </w:rPr>
        <w:fldChar w:fldCharType="begin"/>
      </w:r>
      <w:r w:rsidR="007D0F14">
        <w:rPr>
          <w:rFonts w:ascii="Times New Roman" w:hAnsi="Times New Roman" w:cs="Times New Roman"/>
          <w:sz w:val="24"/>
          <w:szCs w:val="24"/>
        </w:rPr>
        <w:instrText xml:space="preserve"> ADDIN ZOTERO_ITEM CSL_CITATION {"citationID":"N3qkWtyj","properties":{"formattedCitation":"(Brooks-Russell et al., 2021; Smith et al., 2023)","plainCitation":"(Brooks-Russell et al., 2021; Smith et al., 2023)","noteIndex":0},"citationItems":[{"id":617,"uris":["http://zotero.org/users/12529869/items/LSQBGBMT"],"itemData":{"id":617,"type":"article-journal","abstract":"Objective: Daily cannabis users develop tolerance to some drug effects, but the extent to which this diminishes driving impairment is uncertain. This study compared the impact of acute cannabis use on driving performance in occasional and daily cannabis users using a driving simulator.\nMethods: We used a within-subjects design to observe driving performance in adults age 25 to 45 years with different cannabis use histories. Eighty-five participants (43 males, 42 females) were included in the final analysis: 24 occasional users (1 to 2 times per week), 31 daily users and 30 non-users. A car-based driving simulator (MiniSim™, National Advanced Driving Simulator) was used to obtain two measures of driving per­ formance, standard deviation of lateral placement (SDLP) and speed relative to posted speed limit, in simulated urban driving scenarios at baseline and 30 min after a 15 min ad libitum cannabis smoking period. Participants smoked self-supplied cannabis flower product (15% to 30% tetrahydrocannabinol (THC). Blood samples were collected before and after smoking (30 min after the start of smoking). Non-users performed the same driving scenarios before and after an equivalent rest interval. Changes in driving performance were analyzed by repeated measures general linear models.\nResults: Mean whole blood THC cannabinoids concentrations post smoking were use THC = 6.4 ± 5.6 ng/ml, THC-COOH = 10.9 ± 8.79 ng/mL for occasional users and THC = 36.4 ± 37.4 ng/mL, THC-COOH = 98.1 ± 90.6 ng/mL for daily users. On a scale of 0 to 100, the mean post-use score of subjective high was similar in occasional users and daily users (52.4 and 47.2, respectively). In covariate-adjusted analysis, occasional users had a sig­ nificant increase in SDLP in the straight road segment from pre to post compared to non-users; non-users decreased by a mean of 1.1 cm (25.5 cm to 24.4 cm) while occasional users increased by a mean of 1.9 cm (21.7 cm to 23.6 cm; p = 0.02). Daily users also increased adjusted SDLP in straight road segments from baseline to post-use (23.2 cm to 25.0 cm), but the change relative to non-users was not statistically significant (p = 0.08). The standardized mean difference in unadjusted SDLP from baseline to post-use in the straight road segments comparing occasional users to non-users was 0.64 (95% CI 0.09 – 1.19), a statistically significant moderate increase. When occasional users were contrasted with daily users, the baseline to post changes in SDLP were not statistically significant. Daily users exhibited a mean decrease in baseline to post-use adjusted speed in straight road segments of 1.16 mph; a significant change compared to slight speed increases in the non-users and oc­ casional users (p = 0.02 and p = 0.01, respectively).\nConclusion: We observed a decrement in driving performance assessed by SDLP after acute cannabis smoking that was statistically significant only in the occasional users in comparison to the nonusers. Direct contrasts between the occasional users and daily users in SDLP were not statistically significant. Daily users drove slower after cannabis use as compared to the occasional use group and non-users. The study results do not conclusively","container-title":"Accident Analysis &amp; Prevention","DOI":"10.1016/j.aap.2021.106326","ISSN":"00014575","journalAbbreviation":"Accident Analysis &amp; Prevention","language":"en","page":"106326","source":"DOI.org (Crossref)","title":"Simulated driving performance among daily and occasional cannabis users","URL":"https://linkinghub.elsevier.com/retrieve/pii/S0001457521003572","volume":"160","author":[{"family":"Brooks-Russell","given":"Ashley"},{"family":"Brown","given":"Tim"},{"family":"Friedman","given":"Kyle"},{"family":"Wrobel","given":"Julia"},{"family":"Schwarz","given":"John"},{"family":"Dooley","given":"Gregory"},{"family":"Ryall","given":"Karen A."},{"family":"Steinhart","given":"Benjamin"},{"family":"Amioka","given":"Elise"},{"family":"Milavetz","given":"Gary"},{"family":"Sam Wang","given":"George"},{"family":"Kosnett","given":"Michael J."}],"accessed":{"date-parts":[["2023",7,1]]},"issued":{"date-parts":[["2021",9]]}}},{"id":644,"uris":["http://zotero.org/users/12529869/items/S5ATCZTH"],"itemData":{"id":644,"type":"article-journal","abstract":"Objective\nThis paper evaluated a novel, tablet-based neurocognitive and psychomotor test battery for detecting impairment from acute cannabis smoking using advanced quantitative methods. The study was conducted in a state with legal, recreational cannabis use and included participants who use cannabis occasionally or daily, and a no use comparison group.\n\nMethods\nParticipants completed a tablet-based test assessing reaction time, decision making, working memory and spatial-motor performance. The test was completed before and after participants smoked cannabis (or after a rest period in the case of controls). An Exploratory Factor Analysis approach was implemented to reduce dimensionality and evaluate correlations across the four assessed domains. Linear regression models were utilized to quantify associations between factor scores and cannabis use groups (daily vs. occasional vs. no use).\n\nResults\nSeven factors were identified explaining 56.7% of the variance among the 18 measures. Regression models of the change in factors after cannabis smoking indicated those who use cannabis daily demonstrated poorer performance on a latent factor termed Displaced and Delayed (standardized coefficient 0.567, 95% CI: 0.178, 0.955; P = 0.005) compared to those with no use. Those who use cannabis occasionally exhibited a decline in performance on a latent factor termed Recall and Reaction (standardized coefficient 0.714, 95% CI: 0.092, 1.336; P = 0.025) compared to no use.\n\nConclusions\nThis analysis demonstrates an innovative, quantitative approach to study how cannabis consumption affects neurocognitive and psychomotor performance. Results demonstrated that acute cannabis use is associated with changes in neurocognitive and psychomotor performance, with differences based on the pattern of occasional or daily use.","container-title":"Cannabis","DOI":"10.26828/cannabis/2023/000156","issue":"2","page":"123-132","title":"A Latent Variable Analysis of Psychomotor and Neurocognitive Performance After Acute Cannabis Smoking","volume":"6","author":[{"family":"Smith","given":"Shelby J."},{"family":"Wrobel","given":"Julia"},{"family":"Brooks-Russell","given":"Ashley"},{"family":"Kosnett","given":"Michael J."},{"family":"Sammel","given":"Mary D."}],"issued":{"date-parts":[["2023"]]}}}],"schema":"https://github.com/citation-style-language/schema/raw/master/csl-citation.json"} </w:instrText>
      </w:r>
      <w:r w:rsidR="004708C6">
        <w:rPr>
          <w:rFonts w:ascii="Times New Roman" w:hAnsi="Times New Roman" w:cs="Times New Roman"/>
          <w:sz w:val="24"/>
          <w:szCs w:val="24"/>
        </w:rPr>
        <w:fldChar w:fldCharType="separate"/>
      </w:r>
      <w:r w:rsidR="00246437" w:rsidRPr="00246437">
        <w:rPr>
          <w:rFonts w:ascii="Times New Roman" w:hAnsi="Times New Roman" w:cs="Times New Roman"/>
          <w:sz w:val="24"/>
        </w:rPr>
        <w:t>(Brooks-Russell et al., 2021; Smith et al., 2023)</w:t>
      </w:r>
      <w:r w:rsidR="004708C6">
        <w:rPr>
          <w:rFonts w:ascii="Times New Roman" w:hAnsi="Times New Roman" w:cs="Times New Roman"/>
          <w:sz w:val="24"/>
          <w:szCs w:val="24"/>
        </w:rPr>
        <w:fldChar w:fldCharType="end"/>
      </w:r>
      <w:r>
        <w:rPr>
          <w:rFonts w:ascii="Times New Roman" w:hAnsi="Times New Roman" w:cs="Times New Roman"/>
          <w:sz w:val="24"/>
          <w:szCs w:val="24"/>
        </w:rPr>
        <w:t>.</w:t>
      </w:r>
    </w:p>
    <w:p w14:paraId="17AAB3C9" w14:textId="358900EB" w:rsidR="00AC729D" w:rsidRPr="00304F4A" w:rsidRDefault="00EF0F12"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3.2 </w:t>
      </w:r>
      <w:r w:rsidR="00AC729D">
        <w:rPr>
          <w:rFonts w:ascii="Times New Roman" w:hAnsi="Times New Roman" w:cs="Times New Roman"/>
          <w:i/>
          <w:iCs/>
          <w:sz w:val="24"/>
          <w:szCs w:val="24"/>
        </w:rPr>
        <w:t>Predicting recent cannabis use</w:t>
      </w:r>
    </w:p>
    <w:p w14:paraId="0ABFF047" w14:textId="3A516669"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w:t>
      </w:r>
      <w:r w:rsidR="00AC729D" w:rsidRPr="00CC24B6">
        <w:rPr>
          <w:rFonts w:ascii="Times New Roman" w:hAnsi="Times New Roman" w:cs="Times New Roman"/>
          <w:sz w:val="24"/>
          <w:szCs w:val="24"/>
        </w:rPr>
        <w:t xml:space="preserve">indicates that </w:t>
      </w:r>
      <w:r w:rsidR="00032664" w:rsidRPr="00CC24B6">
        <w:rPr>
          <w:rFonts w:ascii="Times New Roman" w:hAnsi="Times New Roman" w:cs="Times New Roman"/>
          <w:sz w:val="24"/>
          <w:szCs w:val="24"/>
        </w:rPr>
        <w:t>the functional logistic regression model</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can</w:t>
      </w:r>
      <w:r w:rsidR="00AC729D" w:rsidRPr="00CC24B6">
        <w:rPr>
          <w:rFonts w:ascii="Times New Roman" w:hAnsi="Times New Roman" w:cs="Times New Roman"/>
          <w:sz w:val="24"/>
          <w:szCs w:val="24"/>
        </w:rPr>
        <w:t xml:space="preserve"> better </w:t>
      </w:r>
      <w:r w:rsidR="008B46EC" w:rsidRPr="00CC24B6">
        <w:rPr>
          <w:rFonts w:ascii="Times New Roman" w:hAnsi="Times New Roman" w:cs="Times New Roman"/>
          <w:sz w:val="24"/>
          <w:szCs w:val="24"/>
        </w:rPr>
        <w:t>differentiate</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recent</w:t>
      </w:r>
      <w:r w:rsidR="00AC729D" w:rsidRPr="00CC24B6">
        <w:rPr>
          <w:rFonts w:ascii="Times New Roman" w:hAnsi="Times New Roman" w:cs="Times New Roman"/>
          <w:sz w:val="24"/>
          <w:szCs w:val="24"/>
        </w:rPr>
        <w:t xml:space="preserve"> cannabis use </w:t>
      </w:r>
      <w:r w:rsidR="008B46EC" w:rsidRPr="00CC24B6">
        <w:rPr>
          <w:rFonts w:ascii="Times New Roman" w:hAnsi="Times New Roman" w:cs="Times New Roman"/>
          <w:sz w:val="24"/>
          <w:szCs w:val="24"/>
        </w:rPr>
        <w:t>from no use</w:t>
      </w:r>
      <w:r w:rsidR="00134C30">
        <w:rPr>
          <w:rFonts w:ascii="Times New Roman" w:hAnsi="Times New Roman" w:cs="Times New Roman"/>
          <w:sz w:val="24"/>
          <w:szCs w:val="24"/>
        </w:rPr>
        <w:t xml:space="preserve">, although </w:t>
      </w:r>
      <w:r w:rsidR="003B2103">
        <w:rPr>
          <w:rFonts w:ascii="Times New Roman" w:hAnsi="Times New Roman" w:cs="Times New Roman"/>
          <w:sz w:val="24"/>
          <w:szCs w:val="24"/>
        </w:rPr>
        <w:t xml:space="preserve">the difference is </w:t>
      </w:r>
      <w:r w:rsidR="00134C30">
        <w:rPr>
          <w:rFonts w:ascii="Times New Roman" w:hAnsi="Times New Roman" w:cs="Times New Roman"/>
          <w:sz w:val="24"/>
          <w:szCs w:val="24"/>
        </w:rPr>
        <w:t>not statistically significant (p= 0.6)</w:t>
      </w:r>
      <w:r w:rsidR="00CC24B6">
        <w:rPr>
          <w:rFonts w:ascii="Times New Roman" w:hAnsi="Times New Roman" w:cs="Times New Roman"/>
          <w:sz w:val="24"/>
          <w:szCs w:val="24"/>
        </w:rPr>
        <w:t xml:space="preserve"> in this data</w:t>
      </w:r>
      <w:r w:rsidR="003B2103">
        <w:rPr>
          <w:rFonts w:ascii="Times New Roman" w:hAnsi="Times New Roman" w:cs="Times New Roman"/>
          <w:sz w:val="24"/>
          <w:szCs w:val="24"/>
        </w:rPr>
        <w:t xml:space="preserve"> set</w:t>
      </w:r>
      <w:r w:rsidR="00AC729D">
        <w:rPr>
          <w:rFonts w:ascii="Times New Roman" w:hAnsi="Times New Roman" w:cs="Times New Roman"/>
          <w:sz w:val="24"/>
          <w:szCs w:val="24"/>
        </w:rPr>
        <w:t xml:space="preserve">. </w:t>
      </w:r>
    </w:p>
    <w:p w14:paraId="70B8E402" w14:textId="5B77FD1B"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FIGURE_2</w:t>
      </w:r>
    </w:p>
    <w:p w14:paraId="632935A2" w14:textId="3C7113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time period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t>
      </w:r>
      <w:r w:rsidRPr="009650BE">
        <w:rPr>
          <w:rFonts w:ascii="Times New Roman" w:hAnsi="Times New Roman" w:cs="Times New Roman"/>
          <w:sz w:val="24"/>
          <w:szCs w:val="24"/>
        </w:rPr>
        <w:t>with less pupil constriction</w:t>
      </w:r>
      <w:r>
        <w:rPr>
          <w:rFonts w:ascii="Times New Roman" w:hAnsi="Times New Roman" w:cs="Times New Roman"/>
          <w:sz w:val="24"/>
          <w:szCs w:val="24"/>
        </w:rPr>
        <w:t xml:space="preserve">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w:t>
      </w:r>
      <w:r w:rsidRPr="009650BE">
        <w:rPr>
          <w:rFonts w:ascii="Times New Roman" w:hAnsi="Times New Roman" w:cs="Times New Roman"/>
          <w:sz w:val="24"/>
          <w:szCs w:val="24"/>
        </w:rPr>
        <w:t xml:space="preserve">occurs during the period of rebound dilation and shows that </w:t>
      </w:r>
      <w:r w:rsidR="009650BE" w:rsidRPr="009650BE">
        <w:rPr>
          <w:rFonts w:ascii="Times New Roman" w:hAnsi="Times New Roman" w:cs="Times New Roman"/>
          <w:sz w:val="24"/>
          <w:szCs w:val="24"/>
        </w:rPr>
        <w:t xml:space="preserve">individuals with </w:t>
      </w:r>
      <w:r w:rsidR="00116BFD">
        <w:rPr>
          <w:rFonts w:ascii="Times New Roman" w:hAnsi="Times New Roman" w:cs="Times New Roman"/>
          <w:sz w:val="24"/>
          <w:szCs w:val="24"/>
        </w:rPr>
        <w:t>less</w:t>
      </w:r>
      <w:r w:rsidR="00116BFD" w:rsidRPr="009650BE">
        <w:rPr>
          <w:rFonts w:ascii="Times New Roman" w:hAnsi="Times New Roman" w:cs="Times New Roman"/>
          <w:sz w:val="24"/>
          <w:szCs w:val="24"/>
        </w:rPr>
        <w:t xml:space="preserve"> </w:t>
      </w:r>
      <w:r w:rsidR="009650BE" w:rsidRPr="009650BE">
        <w:rPr>
          <w:rFonts w:ascii="Times New Roman" w:hAnsi="Times New Roman" w:cs="Times New Roman"/>
          <w:sz w:val="24"/>
          <w:szCs w:val="24"/>
        </w:rPr>
        <w:t>pupil dilation</w:t>
      </w:r>
      <w:r w:rsidR="00116BFD">
        <w:rPr>
          <w:rFonts w:ascii="Times New Roman" w:hAnsi="Times New Roman" w:cs="Times New Roman"/>
          <w:sz w:val="24"/>
          <w:szCs w:val="24"/>
        </w:rPr>
        <w:t xml:space="preserve"> (closer to the pupil diameter at the start of the test)</w:t>
      </w:r>
      <w:r w:rsidR="009650BE" w:rsidRPr="009650BE">
        <w:rPr>
          <w:rFonts w:ascii="Times New Roman" w:hAnsi="Times New Roman" w:cs="Times New Roman"/>
          <w:sz w:val="24"/>
          <w:szCs w:val="24"/>
        </w:rPr>
        <w:t xml:space="preserve"> have lower odds of being in the cannabis use</w:t>
      </w:r>
      <w:r w:rsidR="009650BE">
        <w:rPr>
          <w:rFonts w:ascii="Times New Roman" w:hAnsi="Times New Roman" w:cs="Times New Roman"/>
          <w:sz w:val="24"/>
          <w:szCs w:val="24"/>
        </w:rPr>
        <w:t xml:space="preserve"> group</w:t>
      </w:r>
      <w:r w:rsidRPr="000D2221">
        <w:rPr>
          <w:rFonts w:ascii="Times New Roman" w:hAnsi="Times New Roman" w:cs="Times New Roman"/>
          <w:sz w:val="24"/>
          <w:szCs w:val="24"/>
        </w:rPr>
        <w:t>.</w:t>
      </w:r>
      <w:r>
        <w:rPr>
          <w:rFonts w:ascii="Times New Roman" w:hAnsi="Times New Roman" w:cs="Times New Roman"/>
          <w:sz w:val="24"/>
          <w:szCs w:val="24"/>
        </w:rPr>
        <w:t xml:space="preserve"> </w:t>
      </w:r>
    </w:p>
    <w:p w14:paraId="3EFB8608" w14:textId="0B090BB8" w:rsidR="00AC729D" w:rsidRPr="00105272" w:rsidRDefault="00EF0F12"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3.3 </w:t>
      </w:r>
      <w:r w:rsidR="00AC729D"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500766D0"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r w:rsidR="00116BFD">
        <w:rPr>
          <w:rFonts w:ascii="Times New Roman" w:hAnsi="Times New Roman" w:cs="Times New Roman"/>
          <w:sz w:val="24"/>
          <w:szCs w:val="24"/>
        </w:rPr>
        <w:t>occasional,</w:t>
      </w:r>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(FoSR)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102B71" w:rsidRPr="009650BE">
        <w:rPr>
          <w:rFonts w:ascii="Times New Roman" w:hAnsi="Times New Roman" w:cs="Times New Roman"/>
          <w:sz w:val="24"/>
          <w:szCs w:val="24"/>
        </w:rPr>
        <w:t>faster</w:t>
      </w:r>
      <w:r w:rsidR="009650BE">
        <w:rPr>
          <w:rFonts w:ascii="Times New Roman" w:hAnsi="Times New Roman" w:cs="Times New Roman"/>
          <w:sz w:val="24"/>
          <w:szCs w:val="24"/>
        </w:rPr>
        <w:t xml:space="preserve"> </w:t>
      </w:r>
      <w:r w:rsidR="0058131E" w:rsidRPr="009650BE">
        <w:rPr>
          <w:rFonts w:ascii="Times New Roman" w:hAnsi="Times New Roman" w:cs="Times New Roman"/>
          <w:sz w:val="24"/>
          <w:szCs w:val="24"/>
        </w:rPr>
        <w:t>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967B90B" w14:textId="580FB8A0" w:rsidR="00D17C16" w:rsidRDefault="009F3068" w:rsidP="009E28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w:t>
      </w:r>
      <w:r w:rsidR="00544A94">
        <w:rPr>
          <w:rFonts w:ascii="Times New Roman" w:hAnsi="Times New Roman" w:cs="Times New Roman"/>
          <w:sz w:val="24"/>
          <w:szCs w:val="24"/>
        </w:rPr>
        <w:lastRenderedPageBreak/>
        <w:t xml:space="preserve">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w:t>
      </w:r>
      <w:r w:rsidR="009E289D">
        <w:rPr>
          <w:rFonts w:ascii="Times New Roman" w:hAnsi="Times New Roman" w:cs="Times New Roman"/>
          <w:sz w:val="24"/>
          <w:szCs w:val="24"/>
        </w:rPr>
        <w:t xml:space="preserve">light </w:t>
      </w:r>
      <w:r w:rsidR="005761C8">
        <w:rPr>
          <w:rFonts w:ascii="Times New Roman" w:hAnsi="Times New Roman" w:cs="Times New Roman"/>
          <w:sz w:val="24"/>
          <w:szCs w:val="24"/>
        </w:rPr>
        <w:t>response trajectory comparing recent cannabis use to no use, regardless of whether a participant had a history of occasional or daily cannabis consumption.</w:t>
      </w:r>
      <w:r w:rsidR="009E289D">
        <w:rPr>
          <w:rFonts w:ascii="Times New Roman" w:hAnsi="Times New Roman" w:cs="Times New Roman"/>
          <w:sz w:val="24"/>
          <w:szCs w:val="24"/>
        </w:rPr>
        <w:t xml:space="preserve"> </w:t>
      </w:r>
      <w:r w:rsidR="00D17C16">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sidR="00D17C16">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 xml:space="preserve">that tolerance effects </w:t>
      </w:r>
      <w:r w:rsidR="006D7FDC">
        <w:rPr>
          <w:rFonts w:ascii="Times New Roman" w:hAnsi="Times New Roman" w:cs="Times New Roman"/>
          <w:sz w:val="24"/>
          <w:szCs w:val="24"/>
        </w:rPr>
        <w:t>associated with</w:t>
      </w:r>
      <w:r w:rsidR="009F03B3">
        <w:rPr>
          <w:rFonts w:ascii="Times New Roman" w:hAnsi="Times New Roman" w:cs="Times New Roman"/>
          <w:sz w:val="24"/>
          <w:szCs w:val="24"/>
        </w:rPr>
        <w:t xml:space="preserve"> daily use </w:t>
      </w:r>
      <w:r w:rsidR="006D7FDC">
        <w:rPr>
          <w:rFonts w:ascii="Times New Roman" w:hAnsi="Times New Roman" w:cs="Times New Roman"/>
          <w:sz w:val="24"/>
          <w:szCs w:val="24"/>
        </w:rPr>
        <w:t xml:space="preserve">did </w:t>
      </w:r>
      <w:r w:rsidR="009F03B3">
        <w:rPr>
          <w:rFonts w:ascii="Times New Roman" w:hAnsi="Times New Roman" w:cs="Times New Roman"/>
          <w:sz w:val="24"/>
          <w:szCs w:val="24"/>
        </w:rPr>
        <w:t>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1388E114" w14:textId="3C98A600"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FIGURE_3</w:t>
      </w:r>
    </w:p>
    <w:p w14:paraId="2DDC71DA" w14:textId="084916D5" w:rsidR="00921B36" w:rsidRDefault="00EF0F12"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3.4 </w:t>
      </w:r>
      <w:r w:rsidR="004D287E">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48504F44" w14:textId="7AB69F29"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w:t>
      </w:r>
      <w:r w:rsidR="00E91B7A">
        <w:rPr>
          <w:rFonts w:ascii="Times New Roman" w:hAnsi="Times New Roman" w:cs="Times New Roman"/>
          <w:sz w:val="24"/>
          <w:szCs w:val="24"/>
        </w:rPr>
        <w:t>in an</w:t>
      </w:r>
      <w:r>
        <w:rPr>
          <w:rFonts w:ascii="Times New Roman" w:hAnsi="Times New Roman" w:cs="Times New Roman"/>
          <w:sz w:val="24"/>
          <w:szCs w:val="24"/>
        </w:rPr>
        <w:t xml:space="preserve"> explor</w:t>
      </w:r>
      <w:r w:rsidR="00E91B7A">
        <w:rPr>
          <w:rFonts w:ascii="Times New Roman" w:hAnsi="Times New Roman" w:cs="Times New Roman"/>
          <w:sz w:val="24"/>
          <w:szCs w:val="24"/>
        </w:rPr>
        <w:t xml:space="preserve">atory analysis of </w:t>
      </w:r>
      <w:r>
        <w:rPr>
          <w:rFonts w:ascii="Times New Roman" w:hAnsi="Times New Roman" w:cs="Times New Roman"/>
          <w:sz w:val="24"/>
          <w:szCs w:val="24"/>
        </w:rPr>
        <w:t>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w:t>
      </w:r>
      <w:r w:rsidR="00725957">
        <w:rPr>
          <w:rFonts w:ascii="Times New Roman" w:eastAsiaTheme="minorEastAsia" w:hAnsi="Times New Roman" w:cs="Times New Roman"/>
          <w:sz w:val="24"/>
          <w:szCs w:val="24"/>
        </w:rPr>
        <w:t xml:space="preserve"> due to normal variability in the timing of study procedures</w:t>
      </w:r>
      <w:r>
        <w:rPr>
          <w:rFonts w:ascii="Times New Roman" w:eastAsiaTheme="minorEastAsia" w:hAnsi="Times New Roman" w:cs="Times New Roman"/>
          <w:sz w:val="24"/>
          <w:szCs w:val="24"/>
        </w:rPr>
        <w:t xml:space="preserve">,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(sd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CF0C87">
        <w:rPr>
          <w:rFonts w:ascii="Times New Roman" w:hAnsi="Times New Roman" w:cs="Times New Roman"/>
          <w:sz w:val="24"/>
          <w:szCs w:val="24"/>
        </w:rPr>
        <w:t>I</w:t>
      </w:r>
      <w:r w:rsidR="00BE4A97">
        <w:rPr>
          <w:rFonts w:ascii="Times New Roman" w:hAnsi="Times New Roman" w:cs="Times New Roman"/>
          <w:sz w:val="24"/>
          <w:szCs w:val="24"/>
        </w:rPr>
        <w:t xml:space="preserve">t appears </w:t>
      </w:r>
      <w:r w:rsidR="00F33583">
        <w:rPr>
          <w:rFonts w:ascii="Times New Roman" w:hAnsi="Times New Roman" w:cs="Times New Roman"/>
          <w:sz w:val="24"/>
          <w:szCs w:val="24"/>
        </w:rPr>
        <w:t xml:space="preserve">that after cannabis </w:t>
      </w:r>
      <w:r w:rsidR="00130FB9">
        <w:rPr>
          <w:rFonts w:ascii="Times New Roman" w:hAnsi="Times New Roman" w:cs="Times New Roman"/>
          <w:sz w:val="24"/>
          <w:szCs w:val="24"/>
        </w:rPr>
        <w:t>use, the</w:t>
      </w:r>
      <w:r w:rsidR="00741A17">
        <w:rPr>
          <w:rFonts w:ascii="Times New Roman" w:hAnsi="Times New Roman" w:cs="Times New Roman"/>
          <w:sz w:val="24"/>
          <w:szCs w:val="24"/>
        </w:rPr>
        <w:t xml:space="preserve"> point </w:t>
      </w:r>
      <w:r w:rsidR="00741A17">
        <w:rPr>
          <w:rFonts w:ascii="Times New Roman" w:hAnsi="Times New Roman" w:cs="Times New Roman"/>
          <w:sz w:val="24"/>
          <w:szCs w:val="24"/>
        </w:rPr>
        <w:lastRenderedPageBreak/>
        <w:t>of minimal constriction</w:t>
      </w:r>
      <w:r w:rsidR="00F33583">
        <w:rPr>
          <w:rFonts w:ascii="Times New Roman" w:hAnsi="Times New Roman" w:cs="Times New Roman"/>
          <w:sz w:val="24"/>
          <w:szCs w:val="24"/>
        </w:rPr>
        <w:t xml:space="preserve">, </w:t>
      </w:r>
      <w:r w:rsidR="00A63DC2">
        <w:rPr>
          <w:rFonts w:ascii="Times New Roman" w:hAnsi="Times New Roman" w:cs="Times New Roman"/>
          <w:sz w:val="24"/>
          <w:szCs w:val="24"/>
        </w:rPr>
        <w:t>and the extent of rebound dilation,</w:t>
      </w:r>
      <w:r w:rsidR="0005295B">
        <w:rPr>
          <w:rFonts w:ascii="Times New Roman" w:hAnsi="Times New Roman" w:cs="Times New Roman"/>
          <w:sz w:val="24"/>
          <w:szCs w:val="24"/>
        </w:rPr>
        <w:t xml:space="preserve"> </w:t>
      </w:r>
      <w:r w:rsidR="00741A17">
        <w:rPr>
          <w:rFonts w:ascii="Times New Roman" w:hAnsi="Times New Roman" w:cs="Times New Roman"/>
          <w:sz w:val="24"/>
          <w:szCs w:val="24"/>
        </w:rPr>
        <w:t xml:space="preserve">approaches that of the no use </w:t>
      </w:r>
      <w:r w:rsidR="00130FB9">
        <w:rPr>
          <w:rFonts w:ascii="Times New Roman" w:hAnsi="Times New Roman" w:cs="Times New Roman"/>
          <w:sz w:val="24"/>
          <w:szCs w:val="24"/>
        </w:rPr>
        <w:t>group as</w:t>
      </w:r>
      <w:r w:rsidR="00BE4A97">
        <w:rPr>
          <w:rFonts w:ascii="Times New Roman" w:hAnsi="Times New Roman" w:cs="Times New Roman"/>
          <w:sz w:val="24"/>
          <w:szCs w:val="24"/>
        </w:rPr>
        <w:t xml:space="preserve"> time since cannabis consumption increases</w:t>
      </w:r>
      <w:r w:rsidR="00741A17">
        <w:rPr>
          <w:rFonts w:ascii="Times New Roman" w:hAnsi="Times New Roman" w:cs="Times New Roman"/>
          <w:sz w:val="24"/>
          <w:szCs w:val="24"/>
        </w:rPr>
        <w:t xml:space="preserve">. </w:t>
      </w:r>
    </w:p>
    <w:p w14:paraId="100FF373" w14:textId="662B0546" w:rsidR="0053542D" w:rsidRDefault="0053542D" w:rsidP="0053542D">
      <w:pPr>
        <w:spacing w:after="0" w:line="480" w:lineRule="auto"/>
        <w:rPr>
          <w:rFonts w:ascii="Times New Roman" w:hAnsi="Times New Roman" w:cs="Times New Roman"/>
          <w:sz w:val="24"/>
          <w:szCs w:val="24"/>
        </w:rPr>
      </w:pPr>
      <w:r>
        <w:rPr>
          <w:rFonts w:ascii="Times New Roman" w:hAnsi="Times New Roman" w:cs="Times New Roman"/>
          <w:sz w:val="24"/>
          <w:szCs w:val="24"/>
        </w:rPr>
        <w:t>FIGURE_4</w:t>
      </w:r>
    </w:p>
    <w:p w14:paraId="639E5A59" w14:textId="0FBC0501" w:rsidR="00AC729D" w:rsidRPr="00C22576" w:rsidRDefault="00AC729D" w:rsidP="00C22576">
      <w:pPr>
        <w:pStyle w:val="ListParagraph"/>
        <w:numPr>
          <w:ilvl w:val="1"/>
          <w:numId w:val="9"/>
        </w:numPr>
        <w:spacing w:line="480" w:lineRule="auto"/>
        <w:ind w:left="360"/>
        <w:rPr>
          <w:rFonts w:ascii="Times New Roman" w:hAnsi="Times New Roman" w:cs="Times New Roman"/>
          <w:sz w:val="24"/>
          <w:szCs w:val="24"/>
        </w:rPr>
      </w:pPr>
      <w:r w:rsidRPr="00C22576">
        <w:rPr>
          <w:rFonts w:ascii="Times New Roman" w:hAnsi="Times New Roman" w:cs="Times New Roman"/>
          <w:b/>
          <w:bCs/>
          <w:sz w:val="24"/>
          <w:szCs w:val="24"/>
        </w:rPr>
        <w:t>DISCUSSION</w:t>
      </w:r>
      <w:r w:rsidRPr="00C22576">
        <w:rPr>
          <w:rFonts w:ascii="Times New Roman" w:hAnsi="Times New Roman" w:cs="Times New Roman"/>
          <w:sz w:val="24"/>
          <w:szCs w:val="24"/>
        </w:rPr>
        <w:t>:</w:t>
      </w:r>
    </w:p>
    <w:p w14:paraId="7DE56103" w14:textId="01DCAF84"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466195">
        <w:rPr>
          <w:rFonts w:ascii="Times New Roman" w:hAnsi="Times New Roman" w:cs="Times New Roman"/>
          <w:sz w:val="24"/>
          <w:szCs w:val="24"/>
        </w:rPr>
        <w:t>There are several potential applications of an objective</w:t>
      </w:r>
      <w:r w:rsidR="008C1AF9">
        <w:rPr>
          <w:rFonts w:ascii="Times New Roman" w:hAnsi="Times New Roman" w:cs="Times New Roman"/>
          <w:sz w:val="24"/>
          <w:szCs w:val="24"/>
        </w:rPr>
        <w:t xml:space="preserve"> and non-invasive</w:t>
      </w:r>
      <w:r w:rsidR="00466195">
        <w:rPr>
          <w:rFonts w:ascii="Times New Roman" w:hAnsi="Times New Roman" w:cs="Times New Roman"/>
          <w:sz w:val="24"/>
          <w:szCs w:val="24"/>
        </w:rPr>
        <w:t xml:space="preserve"> biomarker that could distinguish recent cannabis use</w:t>
      </w:r>
      <w:r w:rsidR="008C1AF9">
        <w:rPr>
          <w:rFonts w:ascii="Times New Roman" w:hAnsi="Times New Roman" w:cs="Times New Roman"/>
          <w:sz w:val="24"/>
          <w:szCs w:val="24"/>
        </w:rPr>
        <w:t xml:space="preserve"> with reasonable accuracy, such as f</w:t>
      </w:r>
      <w:r w:rsidR="00293E2B">
        <w:rPr>
          <w:rFonts w:ascii="Times New Roman" w:hAnsi="Times New Roman" w:cs="Times New Roman"/>
          <w:sz w:val="24"/>
          <w:szCs w:val="24"/>
        </w:rPr>
        <w:t>orensic investigation</w:t>
      </w:r>
      <w:r w:rsidR="008C1AF9">
        <w:rPr>
          <w:rFonts w:ascii="Times New Roman" w:hAnsi="Times New Roman" w:cs="Times New Roman"/>
          <w:sz w:val="24"/>
          <w:szCs w:val="24"/>
        </w:rPr>
        <w:t>s</w:t>
      </w:r>
      <w:r w:rsidR="00961B6D">
        <w:rPr>
          <w:rFonts w:ascii="Times New Roman" w:hAnsi="Times New Roman" w:cs="Times New Roman"/>
          <w:sz w:val="24"/>
          <w:szCs w:val="24"/>
        </w:rPr>
        <w:t xml:space="preserve"> </w:t>
      </w:r>
      <w:r w:rsidR="00293E2B">
        <w:rPr>
          <w:rFonts w:ascii="Times New Roman" w:hAnsi="Times New Roman" w:cs="Times New Roman"/>
          <w:sz w:val="24"/>
          <w:szCs w:val="24"/>
        </w:rPr>
        <w:t xml:space="preserve">in transportation crashes or workplace </w:t>
      </w:r>
      <w:r w:rsidR="00EB385E">
        <w:rPr>
          <w:rFonts w:ascii="Times New Roman" w:hAnsi="Times New Roman" w:cs="Times New Roman"/>
          <w:sz w:val="24"/>
          <w:szCs w:val="24"/>
        </w:rPr>
        <w:t>incidents</w:t>
      </w:r>
      <w:r w:rsidR="00293E2B">
        <w:rPr>
          <w:rFonts w:ascii="Times New Roman" w:hAnsi="Times New Roman" w:cs="Times New Roman"/>
          <w:sz w:val="24"/>
          <w:szCs w:val="24"/>
        </w:rPr>
        <w:t xml:space="preserve">. </w:t>
      </w:r>
      <w:r w:rsidR="008C1AF9">
        <w:rPr>
          <w:rFonts w:ascii="Times New Roman" w:hAnsi="Times New Roman" w:cs="Times New Roman"/>
          <w:sz w:val="24"/>
          <w:szCs w:val="24"/>
        </w:rPr>
        <w:t xml:space="preserve">Our study </w:t>
      </w:r>
      <w:r w:rsidR="0084190D">
        <w:rPr>
          <w:rFonts w:ascii="Times New Roman" w:hAnsi="Times New Roman" w:cs="Times New Roman"/>
          <w:sz w:val="24"/>
          <w:szCs w:val="24"/>
        </w:rPr>
        <w:t>explored the potential fo</w:t>
      </w:r>
      <w:r w:rsidR="004F016B">
        <w:rPr>
          <w:rFonts w:ascii="Times New Roman" w:hAnsi="Times New Roman" w:cs="Times New Roman"/>
          <w:sz w:val="24"/>
          <w:szCs w:val="24"/>
        </w:rPr>
        <w:t xml:space="preserve">r </w:t>
      </w:r>
      <w:r w:rsidR="007122E2">
        <w:rPr>
          <w:rFonts w:ascii="Times New Roman" w:hAnsi="Times New Roman" w:cs="Times New Roman"/>
          <w:sz w:val="24"/>
          <w:szCs w:val="24"/>
        </w:rPr>
        <w:t>trajectories</w:t>
      </w:r>
      <w:r w:rsidR="0084190D">
        <w:rPr>
          <w:rFonts w:ascii="Times New Roman" w:hAnsi="Times New Roman" w:cs="Times New Roman"/>
          <w:sz w:val="24"/>
          <w:szCs w:val="24"/>
        </w:rPr>
        <w:t xml:space="preserve"> </w:t>
      </w:r>
      <w:r w:rsidR="007122E2">
        <w:rPr>
          <w:rFonts w:ascii="Times New Roman" w:hAnsi="Times New Roman" w:cs="Times New Roman"/>
          <w:sz w:val="24"/>
          <w:szCs w:val="24"/>
        </w:rPr>
        <w:t>of pupil size in response to light</w:t>
      </w:r>
      <w:r w:rsidR="0084190D">
        <w:rPr>
          <w:rFonts w:ascii="Times New Roman" w:hAnsi="Times New Roman" w:cs="Times New Roman"/>
          <w:sz w:val="24"/>
          <w:szCs w:val="24"/>
        </w:rPr>
        <w:t>, as measure</w:t>
      </w:r>
      <w:r w:rsidR="007122E2">
        <w:rPr>
          <w:rFonts w:ascii="Times New Roman" w:hAnsi="Times New Roman" w:cs="Times New Roman"/>
          <w:sz w:val="24"/>
          <w:szCs w:val="24"/>
        </w:rPr>
        <w:t>d</w:t>
      </w:r>
      <w:r w:rsidR="0084190D">
        <w:rPr>
          <w:rFonts w:ascii="Times New Roman" w:hAnsi="Times New Roman" w:cs="Times New Roman"/>
          <w:sz w:val="24"/>
          <w:szCs w:val="24"/>
        </w:rPr>
        <w:t xml:space="preserve"> in a standardized way with infrared video goggles, </w:t>
      </w:r>
      <w:r w:rsidR="004F016B">
        <w:rPr>
          <w:rFonts w:ascii="Times New Roman" w:hAnsi="Times New Roman" w:cs="Times New Roman"/>
          <w:sz w:val="24"/>
          <w:szCs w:val="24"/>
        </w:rPr>
        <w:t>to distinguish recent use f</w:t>
      </w:r>
      <w:r w:rsidR="007122E2">
        <w:rPr>
          <w:rFonts w:ascii="Times New Roman" w:hAnsi="Times New Roman" w:cs="Times New Roman"/>
          <w:sz w:val="24"/>
          <w:szCs w:val="24"/>
        </w:rPr>
        <w:t>rom</w:t>
      </w:r>
      <w:r w:rsidR="004F016B">
        <w:rPr>
          <w:rFonts w:ascii="Times New Roman" w:hAnsi="Times New Roman" w:cs="Times New Roman"/>
          <w:sz w:val="24"/>
          <w:szCs w:val="24"/>
        </w:rPr>
        <w:t xml:space="preserve"> no recent us, </w:t>
      </w:r>
      <w:r w:rsidR="007122E2">
        <w:rPr>
          <w:rFonts w:ascii="Times New Roman" w:hAnsi="Times New Roman" w:cs="Times New Roman"/>
          <w:sz w:val="24"/>
          <w:szCs w:val="24"/>
        </w:rPr>
        <w:t xml:space="preserve">among a sample of participants with a range of cannabis use histories.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0555F575"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as indicated by higher AUC</w:t>
      </w:r>
      <w:r w:rsidR="00961B6D">
        <w:rPr>
          <w:rFonts w:ascii="Times New Roman" w:hAnsi="Times New Roman" w:cs="Times New Roman"/>
          <w:sz w:val="24"/>
          <w:szCs w:val="24"/>
        </w:rPr>
        <w:t>, although the difference between the models was not</w:t>
      </w:r>
      <w:r w:rsidR="00935575">
        <w:rPr>
          <w:rFonts w:ascii="Times New Roman" w:hAnsi="Times New Roman" w:cs="Times New Roman"/>
          <w:sz w:val="24"/>
          <w:szCs w:val="24"/>
        </w:rPr>
        <w:t xml:space="preserve"> statistically</w:t>
      </w:r>
      <w:r w:rsidR="00961B6D">
        <w:rPr>
          <w:rFonts w:ascii="Times New Roman" w:hAnsi="Times New Roman" w:cs="Times New Roman"/>
          <w:sz w:val="24"/>
          <w:szCs w:val="24"/>
        </w:rPr>
        <w:t xml:space="preserve"> significant in this pilot study</w:t>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w:t>
      </w:r>
      <w:r w:rsidR="004C214C">
        <w:rPr>
          <w:rFonts w:ascii="Times New Roman" w:hAnsi="Times New Roman" w:cs="Times New Roman"/>
          <w:sz w:val="24"/>
          <w:szCs w:val="24"/>
        </w:rPr>
        <w:lastRenderedPageBreak/>
        <w:t xml:space="preserve">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w:t>
      </w:r>
      <w:r w:rsidR="00FF664A">
        <w:rPr>
          <w:rFonts w:ascii="Times New Roman" w:hAnsi="Times New Roman" w:cs="Times New Roman"/>
          <w:sz w:val="24"/>
          <w:szCs w:val="24"/>
        </w:rPr>
        <w:t xml:space="preserve">pupil </w:t>
      </w:r>
      <w:r w:rsidR="004C214C">
        <w:rPr>
          <w:rFonts w:ascii="Times New Roman" w:hAnsi="Times New Roman" w:cs="Times New Roman"/>
          <w:sz w:val="24"/>
          <w:szCs w:val="24"/>
        </w:rPr>
        <w:t xml:space="preserve">dilation is associated with lower 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0539197D"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w:t>
      </w:r>
      <w:r w:rsidR="00BE4A97" w:rsidRPr="00AA31AD">
        <w:rPr>
          <w:rFonts w:ascii="Times New Roman" w:hAnsi="Times New Roman" w:cs="Times New Roman"/>
          <w:sz w:val="24"/>
          <w:szCs w:val="24"/>
        </w:rPr>
        <w:t>These differences may be due to more dynamic pupil movements in non-user</w:t>
      </w:r>
      <w:r w:rsidR="003121B1" w:rsidRPr="00AA31AD">
        <w:rPr>
          <w:rFonts w:ascii="Times New Roman" w:hAnsi="Times New Roman" w:cs="Times New Roman"/>
          <w:sz w:val="24"/>
          <w:szCs w:val="24"/>
        </w:rPr>
        <w:t>s</w:t>
      </w:r>
      <w:r w:rsidR="00BE4A97" w:rsidRPr="00AA31AD">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w:t>
      </w:r>
      <w:r w:rsidR="0094403E">
        <w:rPr>
          <w:rFonts w:ascii="Times New Roman" w:hAnsi="Times New Roman" w:cs="Times New Roman"/>
          <w:sz w:val="24"/>
          <w:szCs w:val="24"/>
        </w:rPr>
        <w:lastRenderedPageBreak/>
        <w:t xml:space="preserve">however, the slope of rebound dilation appears to remain distinct. </w:t>
      </w:r>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61D2C8FB"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FF664A">
        <w:rPr>
          <w:rFonts w:ascii="Times New Roman" w:hAnsi="Times New Roman" w:cs="Times New Roman"/>
          <w:sz w:val="24"/>
          <w:szCs w:val="24"/>
        </w:rPr>
        <w:t>,</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r w:rsidR="00961B6D">
        <w:rPr>
          <w:rFonts w:ascii="Times New Roman" w:hAnsi="Times New Roman" w:cs="Times New Roman"/>
          <w:sz w:val="24"/>
          <w:szCs w:val="24"/>
        </w:rPr>
        <w:t>non-</w:t>
      </w:r>
      <w:r w:rsidR="00AA31AD">
        <w:rPr>
          <w:rFonts w:ascii="Times New Roman" w:hAnsi="Times New Roman" w:cs="Times New Roman"/>
          <w:sz w:val="24"/>
          <w:szCs w:val="24"/>
        </w:rPr>
        <w:t>standardized</w:t>
      </w:r>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could not be measured in the present study may be an independent predictor of the pupil</w:t>
      </w:r>
      <w:r w:rsidR="00FF664A">
        <w:rPr>
          <w:rFonts w:ascii="Times New Roman" w:hAnsi="Times New Roman" w:cs="Times New Roman"/>
          <w:sz w:val="24"/>
          <w:szCs w:val="24"/>
        </w:rPr>
        <w:t>lary</w:t>
      </w:r>
      <w:r w:rsidR="00293E2B">
        <w:rPr>
          <w:rFonts w:ascii="Times New Roman" w:hAnsi="Times New Roman" w:cs="Times New Roman"/>
          <w:sz w:val="24"/>
          <w:szCs w:val="24"/>
        </w:rPr>
        <w:t xml:space="preserve"> light </w:t>
      </w:r>
      <w:r w:rsidR="00AA31AD">
        <w:rPr>
          <w:rFonts w:ascii="Times New Roman" w:hAnsi="Times New Roman" w:cs="Times New Roman"/>
          <w:sz w:val="24"/>
          <w:szCs w:val="24"/>
        </w:rPr>
        <w:t xml:space="preserve">response </w:t>
      </w:r>
      <w:r w:rsidR="009D6EF7">
        <w:rPr>
          <w:rFonts w:ascii="Times New Roman" w:hAnsi="Times New Roman" w:cs="Times New Roman"/>
          <w:sz w:val="24"/>
          <w:szCs w:val="24"/>
        </w:rPr>
        <w:t xml:space="preserve"> </w:t>
      </w:r>
      <w:r w:rsidR="009D6EF7">
        <w:rPr>
          <w:rFonts w:ascii="Times New Roman" w:hAnsi="Times New Roman" w:cs="Times New Roman"/>
          <w:sz w:val="24"/>
          <w:szCs w:val="24"/>
        </w:rPr>
        <w:fldChar w:fldCharType="begin"/>
      </w:r>
      <w:r w:rsidR="009D6EF7">
        <w:rPr>
          <w:rFonts w:ascii="Times New Roman" w:hAnsi="Times New Roman" w:cs="Times New Roman"/>
          <w:sz w:val="24"/>
          <w:szCs w:val="24"/>
        </w:rPr>
        <w:instrText xml:space="preserve"> ADDIN ZOTERO_ITEM CSL_CITATION {"citationID":"Yqsc6vUJ","properties":{"formattedCitation":"(Larson and Behrends, 2015; McKay and Larson, 2021)","plainCitation":"(Larson and Behrends, 2015; McKay and Larson, 2021)","noteIndex":0},"citationItems":[{"id":591,"uris":["http://zotero.org/users/12529869/items/52BF9G8D"],"itemData":{"id":591,"type":"article-journal","container-title":"Anesthesia &amp; Analgesia","DOI":"10.1213/ANE.0000000000000314","ISSN":"0003-2999","issue":"6","language":"en","page":"1242-1253","source":"DOI.org (Crossref)","title":"Portable Infrared Pupillometry: A Review","title-short":"Portable Infrared Pupillometry","URL":"https://journals.lww.com/00000539-201506000-00014","volume":"120","author":[{"family":"Larson","given":"Merlin D."},{"family":"Behrends","given":"Matthias"}],"accessed":{"date-parts":[["2023",7,1]]},"issued":{"date-parts":[["2015",6]]}}},{"id":596,"uris":["http://zotero.org/users/12529869/items/VKT55CBL"],"itemData":{"id":596,"type":"article-journal","abstract":"Background: Opioids produce pupillary constriction but their impact on pupillary unrest and the dynamic pa­ rameters of the pupillary light reflex have not been characterized. Given the increasing use of portable pupill­ ometers for care of critically ill patients, it is important to distinguish between opioid effects on the pupil versus those that have been reported to arise from traumatic and ischemic brain insults. We undertook this study to determine which pupillary responses are most profoundly and consistently affected by a progressive infusion of remifentanil.\nMethods: We studied the effect of remifentanil on the pupil using two portable infrared pupillometers in 18 volunteers. One pupillometer measured pupillary unrest in ambient light (PUAL) and the other pupillometer measured neurological pupillary index (NPi), constriction velocity (CV), pupil diameter (PD), latency, and % reflex (% reflex) following a transient light flash. Remifentanil was administered at predetermined weightadjusted rates to raise opioid effect site concentration up to a range known to produce respiratory depression and oxyhemoglobin desaturation, based on a previously published pharmacokinetic model.\nResults: PUAL was ablated by remifentanil, declining 94 ± 6% from baseline at the time of maximum drug effect. Other pupillary measurements decreased 50–65% from baseline. NPi was unchanged. At the time of oxyhemo­ globin desaturation, deviations in PD, CV, and % reflex were widely scattered, whereas PUAL consistently approached zero.\nConclusion: PUAL is a highly specific indicator of central opioid effect. As a non-invasive measure, it may provide useful data to clinicians who prescribe opioids.","container-title":"Autonomic Neuroscience","DOI":"10.1016/j.autneu.2021.102869","ISSN":"15660702","journalAbbreviation":"Autonomic Neuroscience","language":"en","page":"102869","source":"DOI.org (Crossref)","title":"Detection of opioid effect with pupillometry","URL":"https://linkinghub.elsevier.com/retrieve/pii/S1566070221000990","volume":"235","author":[{"family":"McKay","given":"Rachel Eshima"},{"family":"Larson","given":"Merlín D."}],"accessed":{"date-parts":[["2023",7,1]]},"issued":{"date-parts":[["2021",11]]}}}],"schema":"https://github.com/citation-style-language/schema/raw/master/csl-citation.json"} </w:instrText>
      </w:r>
      <w:r w:rsidR="009D6EF7">
        <w:rPr>
          <w:rFonts w:ascii="Times New Roman" w:hAnsi="Times New Roman" w:cs="Times New Roman"/>
          <w:sz w:val="24"/>
          <w:szCs w:val="24"/>
        </w:rPr>
        <w:fldChar w:fldCharType="separate"/>
      </w:r>
      <w:r w:rsidR="00246437" w:rsidRPr="00246437">
        <w:rPr>
          <w:rFonts w:ascii="Times New Roman" w:hAnsi="Times New Roman" w:cs="Times New Roman"/>
          <w:sz w:val="24"/>
        </w:rPr>
        <w:t>(Larson and Behrends, 2015; McKay and Larson, 2021)</w:t>
      </w:r>
      <w:r w:rsidR="009D6EF7">
        <w:rPr>
          <w:rFonts w:ascii="Times New Roman" w:hAnsi="Times New Roman" w:cs="Times New Roman"/>
          <w:sz w:val="24"/>
          <w:szCs w:val="24"/>
        </w:rPr>
        <w:fldChar w:fldCharType="end"/>
      </w:r>
      <w:r w:rsidR="00293E2B">
        <w:rPr>
          <w:rFonts w:ascii="Times New Roman" w:hAnsi="Times New Roman" w:cs="Times New Roman"/>
          <w:sz w:val="24"/>
          <w:szCs w:val="24"/>
        </w:rPr>
        <w:t>.</w:t>
      </w:r>
      <w:r w:rsidR="00A17068">
        <w:rPr>
          <w:rFonts w:ascii="Times New Roman" w:hAnsi="Times New Roman" w:cs="Times New Roman"/>
          <w:sz w:val="24"/>
          <w:szCs w:val="24"/>
        </w:rPr>
        <w:t xml:space="preserve">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r w:rsidR="00961B6D" w:rsidRPr="00961B6D">
        <w:rPr>
          <w:rFonts w:ascii="Times New Roman" w:hAnsi="Times New Roman" w:cs="Times New Roman"/>
          <w:sz w:val="24"/>
          <w:szCs w:val="24"/>
        </w:rPr>
        <w:t>Despite these limitations, the results are promising for future research on pupillary changes associated with recent cannabis use</w:t>
      </w:r>
      <w:r w:rsidR="00AC729D">
        <w:rPr>
          <w:rFonts w:ascii="Times New Roman" w:hAnsi="Times New Roman" w:cs="Times New Roman"/>
          <w:sz w:val="24"/>
          <w:szCs w:val="24"/>
        </w:rPr>
        <w:t xml:space="preserve">. </w:t>
      </w:r>
    </w:p>
    <w:p w14:paraId="25E4325C" w14:textId="04B7FE9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aid the </w:t>
      </w:r>
      <w:r w:rsidR="00293E2B">
        <w:rPr>
          <w:rFonts w:ascii="Times New Roman" w:hAnsi="Times New Roman" w:cs="Times New Roman"/>
          <w:sz w:val="24"/>
          <w:szCs w:val="24"/>
        </w:rPr>
        <w:lastRenderedPageBreak/>
        <w:t>objective assessment of recent cannabis use when only post</w:t>
      </w:r>
      <w:r w:rsidR="00FF664A">
        <w:rPr>
          <w:rFonts w:ascii="Times New Roman" w:hAnsi="Times New Roman" w:cs="Times New Roman"/>
          <w:sz w:val="24"/>
          <w:szCs w:val="24"/>
        </w:rPr>
        <w:t xml:space="preserve"> cannabis </w:t>
      </w:r>
      <w:r w:rsidR="00293E2B">
        <w:rPr>
          <w:rFonts w:ascii="Times New Roman" w:hAnsi="Times New Roman" w:cs="Times New Roman"/>
          <w:sz w:val="24"/>
          <w:szCs w:val="24"/>
        </w:rPr>
        <w:t>use measurements can be obtained</w:t>
      </w:r>
      <w:r>
        <w:rPr>
          <w:rFonts w:ascii="Times New Roman" w:hAnsi="Times New Roman" w:cs="Times New Roman"/>
          <w:sz w:val="24"/>
          <w:szCs w:val="24"/>
        </w:rPr>
        <w:t xml:space="preserve">. </w:t>
      </w:r>
    </w:p>
    <w:p w14:paraId="73039DF2" w14:textId="40C55E5E" w:rsidR="007D0F14" w:rsidRDefault="007D0F14" w:rsidP="00BB48E1">
      <w:pPr>
        <w:spacing w:line="480" w:lineRule="auto"/>
        <w:rPr>
          <w:rFonts w:ascii="Times New Roman" w:hAnsi="Times New Roman" w:cs="Times New Roman"/>
          <w:sz w:val="24"/>
          <w:szCs w:val="24"/>
        </w:rPr>
      </w:pPr>
      <w:r w:rsidRPr="0018586A">
        <w:rPr>
          <w:rFonts w:ascii="Times New Roman" w:hAnsi="Times New Roman" w:cs="Times New Roman"/>
          <w:b/>
          <w:bCs/>
          <w:sz w:val="24"/>
          <w:szCs w:val="24"/>
        </w:rPr>
        <w:t>References</w:t>
      </w:r>
      <w:r>
        <w:rPr>
          <w:rFonts w:ascii="Times New Roman" w:hAnsi="Times New Roman" w:cs="Times New Roman"/>
          <w:sz w:val="24"/>
          <w:szCs w:val="24"/>
        </w:rPr>
        <w:t>:</w:t>
      </w:r>
    </w:p>
    <w:p w14:paraId="5E9B8248" w14:textId="77777777" w:rsidR="00246437" w:rsidRPr="00246437" w:rsidRDefault="009D6EF7" w:rsidP="00246437">
      <w:pPr>
        <w:pStyle w:val="Bibliography"/>
        <w:rPr>
          <w:rFonts w:ascii="Times New Roman" w:hAnsi="Times New Roman" w:cs="Times New Roman"/>
          <w:sz w:val="24"/>
        </w:rPr>
      </w:pPr>
      <w:r>
        <w:rPr>
          <w:rFonts w:cs="Times New Roman"/>
        </w:rPr>
        <w:fldChar w:fldCharType="begin"/>
      </w:r>
      <w:r w:rsidR="00246437">
        <w:rPr>
          <w:rFonts w:cs="Times New Roman"/>
        </w:rPr>
        <w:instrText xml:space="preserve"> ADDIN ZOTERO_BIBL {"uncited":[],"omitted":[],"custom":[]} CSL_BIBLIOGRAPHY </w:instrText>
      </w:r>
      <w:r>
        <w:rPr>
          <w:rFonts w:cs="Times New Roman"/>
        </w:rPr>
        <w:fldChar w:fldCharType="separate"/>
      </w:r>
      <w:r w:rsidR="00246437" w:rsidRPr="00246437">
        <w:rPr>
          <w:rFonts w:ascii="Times New Roman" w:hAnsi="Times New Roman" w:cs="Times New Roman"/>
          <w:sz w:val="24"/>
        </w:rPr>
        <w:t xml:space="preserve">Arkell, T.R., Spindle, T.R., Kevin, R.C., Vandrey, R., McGregor, I.S., 2021. The failings of </w:t>
      </w:r>
      <w:r w:rsidR="00246437" w:rsidRPr="00246437">
        <w:rPr>
          <w:rFonts w:ascii="Times New Roman" w:hAnsi="Times New Roman" w:cs="Times New Roman"/>
          <w:i/>
          <w:iCs/>
          <w:sz w:val="24"/>
        </w:rPr>
        <w:t>per se</w:t>
      </w:r>
      <w:r w:rsidR="00246437" w:rsidRPr="00246437">
        <w:rPr>
          <w:rFonts w:ascii="Times New Roman" w:hAnsi="Times New Roman" w:cs="Times New Roman"/>
          <w:sz w:val="24"/>
        </w:rPr>
        <w:t xml:space="preserve"> limits to detect cannabis-induced driving impairment: Results from a simulated driving study. Traffic Injury Prevention 22, 102–107. https://doi.org/10.1080/15389588.2020.1851685</w:t>
      </w:r>
    </w:p>
    <w:p w14:paraId="0EE1FBE5"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Biasutti, W.R., Leffers, K.S.H., Callaghan, R.C., 2020. Systematic Review of Cannabis Use and Risk of Occupational Injury. Substance Use &amp; Misuse 55, 1733–1745. https://doi.org/10.1080/10826084.2020.1759643</w:t>
      </w:r>
    </w:p>
    <w:p w14:paraId="0E893DB6"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Brooks-Russell, A., Brown, T., Friedman, K., Wrobel, J., Schwarz, J., Dooley, G., Ryall, K.A., Steinhart, B., Amioka, E., Milavetz, G., Sam Wang, G., Kosnett, M.J., 2021. Simulated driving performance among daily and occasional cannabis users. Accident Analysis &amp; Prevention 160, 106326. https://doi.org/10.1016/j.aap.2021.106326</w:t>
      </w:r>
    </w:p>
    <w:p w14:paraId="42112777"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Brown, B., Adams, A.J., Haegerstrom-Portnoy, G., Jones, R.T., Flom, M.C., 1977. Pupil size after use of marijuana and alcohol. American Journal of Ophthalmology 83, 350–354. https://doi.org/10.1016/0002-9394(77)90732-2</w:t>
      </w:r>
    </w:p>
    <w:p w14:paraId="2723CA7C"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Burt, T.S., Brown, T.L., Milavetz, G., McGehee, D.V., 2021. Mechanisms of cannabis impairment: Implications for modeling driving performance. Forensic Science International 328, 110902. https://doi.org/10.1016/j.forsciint.2021.110902</w:t>
      </w:r>
    </w:p>
    <w:p w14:paraId="231BD11D"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Campobasso, C.P., De Micco, F., Corbi, G., Keller, T., Hartung, B., Daldrup, T., Monticelli, F., 2020. Pupillary effects in habitual cannabis consumers quantified with pupillography. Forensic Science International 317, 110559. https://doi.org/10.1016/j.forsciint.2020.110559</w:t>
      </w:r>
    </w:p>
    <w:p w14:paraId="7D3205BF"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DeLong, E.R., DeLong, D.M., Clarke-Pearson, D.L., 1988. Comparing the Areas under Two or More Correlated Receiver Operating Characteristic Curves: A Nonparametric Approach. Biometrics 44, 837. https://doi.org/10.2307/2531595</w:t>
      </w:r>
    </w:p>
    <w:p w14:paraId="031363C8"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Downey, L.A., King, R., Papafotiou, K., Swann, P., Ogden, E., Boorman, M., Stough, C., 2012. Detecting impairment associated with cannabis with and without alcohol on the Standardized Field Sobriety Tests. Psychopharmacology 224, 581–589. https://doi.org/10.1007/s00213-012-2787-9</w:t>
      </w:r>
    </w:p>
    <w:p w14:paraId="19E798A5"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Drug Evaluation and Classification (Preliminary School): Participant Manual, 2015. . National Highway Traffic Safety Administration.</w:t>
      </w:r>
    </w:p>
    <w:p w14:paraId="64D7B321"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Fant, R., 1998. Acute and Residual Effects of Marijuana in Humans. Pharmacology Biochemistry and Behavior 60, 777–784. https://doi.org/10.1016/S0091-3057(97)00386-9</w:t>
      </w:r>
    </w:p>
    <w:p w14:paraId="41FFEAE1"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Goldsmith, J., Bobb, J., Crainiceanu, C.M., Caffo, B., Reich, D., 2011. Penalized Functional Regression. Journal of Computational and Graphical Statistics 20, 830–851. https://doi.org/10.1198/jcgs.2010.10007</w:t>
      </w:r>
    </w:p>
    <w:p w14:paraId="11E2972D"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Goldsmith, Jeff, Scheipl, F., Huang, L., Wrobel, J., Di, C., Gellar, J., Harezlak, J., McLean, M.W., Swihart, B., Xiao, L., Crainiceanu, C., Reiss, P.T., n.d. refund: Regression with Functional Data.</w:t>
      </w:r>
    </w:p>
    <w:p w14:paraId="3CCE603B"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lastRenderedPageBreak/>
        <w:t>Key Substance Use and Mental Health Indicators in the United States: Results from the 2017 National Survey on Drug Use and Health (No. HHS Publication No. SMA 18-5068, NSDUH Series H-53), 2017. . Rockville, MD.</w:t>
      </w:r>
    </w:p>
    <w:p w14:paraId="544E8AD4"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Larson, M.D., Behrends, M., 2015. Portable Infrared Pupillometry: A Review. Anesthesia &amp; Analgesia 120, 1242–1253. https://doi.org/10.1213/ANE.0000000000000314</w:t>
      </w:r>
    </w:p>
    <w:p w14:paraId="6430C739"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Leroux, A., Xiao, L., Crainiceanu, C., Checkley, W., 2018. Dynamic prediction in functional concurrent regression with an application to child growth. Statistics in Medicine 37, 1376–1388. https://doi.org/10.1002/sim.7582</w:t>
      </w:r>
    </w:p>
    <w:p w14:paraId="3E57B83D"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Lira, M.C., Heeren, T.C., Buczek, M., Blanchette, J.G., Smart, R., Pacula, R.L., Naimi, T.S., 2021. Trends in Cannabis Involvement and Risk of Alcohol Involvement in Motor Vehicle Crash Fatalities in the United States, 2000‒2018. Am J Public Health 111, 1976–1985. https://doi.org/10.2105/AJPH.2021.306466</w:t>
      </w:r>
    </w:p>
    <w:p w14:paraId="4643D088"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McKay, R.E., Larson, M.D., 2021. Detection of opioid effect with pupillometry. Autonomic Neuroscience 235, 102869. https://doi.org/10.1016/j.autneu.2021.102869</w:t>
      </w:r>
    </w:p>
    <w:p w14:paraId="32A3B91D"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Merzouki, A., Mesa, J.M., Louktibi, A., Kadiri, M., Urbano, G.V., 2008. Assessing changes in pupillary size in Riﬁan smokers of kif (Cannabis sativa L.) q. Journal of Forensic and Legal Medicine.</w:t>
      </w:r>
    </w:p>
    <w:p w14:paraId="4E0160DB"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Myran, D.T., Gaudreault, A., Pugliese, M., Manuel, D.G., Tanuseputro, P., 2023. Cannabis-Involved Traffic Injury Emergency Department Visits After Cannabis Legalization and Commercialization. JAMA Netw Open 6, e2331551. https://doi.org/10.1001/jamanetworkopen.2023.31551</w:t>
      </w:r>
    </w:p>
    <w:p w14:paraId="25ED8ACD"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Ortiz-Peregrina, S., Ortiz, C., Castro-Torres, J.J., Jiménez, J.R., Anera, R.G., 2020. Effects of Smoking Cannabis on Visual Function and Driving Performance. A Driving-Simulator Based Study. IJERPH 17, 9033. https://doi.org/10.3390/ijerph17239033</w:t>
      </w:r>
    </w:p>
    <w:p w14:paraId="24F29AC3"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R Core Team, 2023. R: A language and Environment for Statistical Computing.</w:t>
      </w:r>
    </w:p>
    <w:p w14:paraId="0A27FED7"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Ramsay, J.O., Dalzell, C.J., 1991. Some Tools for Functional Data Analysis. Journal of the Royal Statistical Society: Series B (Methodological) 53, 539–561. https://doi.org/10.1111/j.2517-6161.1991.tb01844.x</w:t>
      </w:r>
    </w:p>
    <w:p w14:paraId="3B6822F9"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Ramsay, J.O., Silverman, B.W., 2005. Functional Data Analysis, 2nd ed, Springer Series in Statistics. Springer, New York, New York, USA.</w:t>
      </w:r>
    </w:p>
    <w:p w14:paraId="25126C05"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Reiss, P., T., Goldsmith, J., Shang, H.L., Ogden, R.T., 2017. Methods for scalar-on-function regression. International Statistical Review 85, 228–249. https://doi.org/doi:10.1111/insr.12163</w:t>
      </w:r>
    </w:p>
    <w:p w14:paraId="4EC6D32F"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Richman, J.E., Golden McAndrew, K., Decker, D., Mullaney, S.C., 2004. An evaluation of pupil size standards used by police officers for detecting drug impairment. Optometry - Journal of the American Optometric Association 75, 175–182. https://doi.org/10.1016/S1529-1839(04)70037-8</w:t>
      </w:r>
    </w:p>
    <w:p w14:paraId="3CA083F9"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Shahidi Zandi, A., Comeau, F.J.E., Mann, R.E., Di Ciano, P., Arslan, E.P., Murphy, T., Le Foll, B., Wickens, C.M., 2021. Preliminary Eye-Tracking Data as a Nonintrusive Marker for Blood Δ-9-Tetrahydrocannabinol Concentration and Drugged Driving. Cannabis and Cannabinoid Research 6, 537–547. https://doi.org/10.1089/can.2020.0141</w:t>
      </w:r>
    </w:p>
    <w:p w14:paraId="74F3AF63"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Smith, S.J., Wrobel, J., Brooks-Russell, A., Kosnett, M.J., Sammel, M.D., 2023. A Latent Variable Analysis of Psychomotor and Neurocognitive Performance After Acute Cannabis Smoking. Cannabis 6, 123–132. https://doi.org/10.26828/cannabis/2023/000156</w:t>
      </w:r>
    </w:p>
    <w:p w14:paraId="439C5131"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lastRenderedPageBreak/>
        <w:t>Stark, M.M., Englehart, K., Sexton, B.F., Tunbridge, R., Jackson, P., 2003. Use of a pupillometer to assess change in pupillary size post-cannabis. Journal of Clinical Forensic Medicine 10, 9–11. https://doi.org/10.1016/S1353-1131(02)00162-1</w:t>
      </w:r>
    </w:p>
    <w:p w14:paraId="5EE391C0"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Steinhart, B., Brooks-Russell, A., Kosnett, M., Subramanian, P., Wrobel, J., 2023. A Video Segmentation Pipeline for Assessing changes in Pupil Response to Light After Cannabis Consumption. Journal of Data Science.</w:t>
      </w:r>
    </w:p>
    <w:p w14:paraId="5B5B617E"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Wood, S.N., 2017. Generalized Additive Models: An Introduction with R., 2nd ed. Chapman and Hall/CRC.</w:t>
      </w:r>
    </w:p>
    <w:p w14:paraId="5BB80A72"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Wood, S.N., 2011. Fast Stable Restricted Maximum Likelihood and Marginal Likelihood Estimation of Semiparametric Generalized Linear Models. Journal of the Royal Statistical Society Series B: Statistical Methodology 73, 3–36. https://doi.org/10.1111/j.1467-9868.2010.00749.x</w:t>
      </w:r>
    </w:p>
    <w:p w14:paraId="3E7591EE"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Wood, S.N., 2004. Stable and efficient multiple smoothing parameter estimation for generalized additive models. Journal of the American Statistical Association 99, 673–686.</w:t>
      </w:r>
    </w:p>
    <w:p w14:paraId="3F6C1B1F"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Wurz, G.T., DeGregorio, M.W., 2022. Indeterminacy of cannabis impairment and ∆9-tetrahydrocannabinol (∆9-THC) levels in blood and breath. Sci Rep 12, 8323. https://doi.org/10.1038/s41598-022-11481-5</w:t>
      </w:r>
    </w:p>
    <w:p w14:paraId="31594EED" w14:textId="77777777" w:rsidR="00246437" w:rsidRPr="00246437" w:rsidRDefault="00246437" w:rsidP="00246437">
      <w:pPr>
        <w:pStyle w:val="Bibliography"/>
        <w:rPr>
          <w:rFonts w:ascii="Times New Roman" w:hAnsi="Times New Roman" w:cs="Times New Roman"/>
          <w:sz w:val="24"/>
        </w:rPr>
      </w:pPr>
      <w:r w:rsidRPr="00246437">
        <w:rPr>
          <w:rFonts w:ascii="Times New Roman" w:hAnsi="Times New Roman" w:cs="Times New Roman"/>
          <w:sz w:val="24"/>
        </w:rPr>
        <w:t>Zhang, J.C., Carnide, N., Holness, L., Cram, P., 2020. Cannabis use and work-related injuries: a cross-sectional analysis. Occupational Medicine 70, 570–577. https://doi.org/10.1093/occmed/kqaa175</w:t>
      </w:r>
    </w:p>
    <w:p w14:paraId="38C0B60D" w14:textId="08089E17" w:rsidR="005B0D92" w:rsidRDefault="009D6EF7" w:rsidP="0018586A">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5B0D92">
        <w:rPr>
          <w:rFonts w:ascii="Times New Roman" w:hAnsi="Times New Roman" w:cs="Times New Roman"/>
          <w:sz w:val="24"/>
          <w:szCs w:val="24"/>
        </w:rPr>
        <w:br w:type="page"/>
      </w:r>
    </w:p>
    <w:p w14:paraId="008B4D08" w14:textId="77777777" w:rsidR="001873A3" w:rsidRDefault="001873A3">
      <w:pPr>
        <w:spacing w:after="0" w:line="240" w:lineRule="auto"/>
        <w:rPr>
          <w:rFonts w:ascii="Times New Roman" w:hAnsi="Times New Roman" w:cs="Times New Roman"/>
          <w:sz w:val="24"/>
          <w:szCs w:val="24"/>
        </w:rPr>
      </w:pP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873A3" w:rsidRPr="00774545" w14:paraId="42FD3456" w14:textId="77777777" w:rsidTr="00BB00C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95CAD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93583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EAC4C70"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873A3" w:rsidRPr="00774545" w14:paraId="0133D9AF" w14:textId="77777777" w:rsidTr="00BB00C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CDA44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250EB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B350A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2A41B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2870B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78BE93"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873A3" w:rsidRPr="00774545" w14:paraId="6899BBDD" w14:textId="77777777" w:rsidTr="00BB00C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2BE9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70458"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E869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D90B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68C9C"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D105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873A3" w:rsidRPr="00774545" w14:paraId="547BD854"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905B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C538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D688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051C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DD20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19C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873A3" w:rsidRPr="00774545" w14:paraId="4B85CB1D"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6F8D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52048"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42B45"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CC9F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DB32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F64A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13255183"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DECF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8292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089B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F7682"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25B4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57F6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7E912737"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BFD2"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F9BB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6108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3E7D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2588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A43A0"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873A3" w:rsidRPr="00774545" w14:paraId="698B2696"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A5DD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FF54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1604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7B2E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70E5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E62A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873A3" w:rsidRPr="00774545" w14:paraId="3D540A58" w14:textId="77777777" w:rsidTr="00BB00C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542FB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Time Interval of pupillary measurements after 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AB8716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0E34D0C"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B0F638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86B202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0BCFD7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77AFD8DA" w14:textId="77777777" w:rsidTr="00BB00C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C1DA0D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873A3" w:rsidRPr="00774545" w14:paraId="348F9DF6" w14:textId="77777777" w:rsidTr="00BB00C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1F1C5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Kruskal-Wallis rank sum test; Pearson's Chi-squared test</w:t>
            </w:r>
          </w:p>
        </w:tc>
      </w:tr>
    </w:tbl>
    <w:p w14:paraId="04ABA41D" w14:textId="0E7D4219" w:rsidR="001873A3" w:rsidRDefault="005B0D92"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SUPPLEMENTARY </w:t>
      </w:r>
      <w:r w:rsidR="001873A3">
        <w:rPr>
          <w:rFonts w:ascii="Times New Roman" w:hAnsi="Times New Roman" w:cs="Times New Roman"/>
          <w:sz w:val="24"/>
          <w:szCs w:val="24"/>
        </w:rPr>
        <w:t>TABLE 1: Participant Characteristics by Cannabis Use Group</w:t>
      </w:r>
    </w:p>
    <w:p w14:paraId="2CF8501B" w14:textId="32963769" w:rsidR="001873A3" w:rsidRDefault="001873A3">
      <w:pPr>
        <w:spacing w:after="0" w:line="240" w:lineRule="auto"/>
      </w:pPr>
      <w:r>
        <w:br w:type="page"/>
      </w:r>
    </w:p>
    <w:p w14:paraId="417BD0C1" w14:textId="7D32D8EE" w:rsidR="001873A3" w:rsidRDefault="001873A3" w:rsidP="001873A3">
      <w:pPr>
        <w:spacing w:line="480" w:lineRule="auto"/>
        <w:rPr>
          <w:rFonts w:ascii="Times New Roman" w:hAnsi="Times New Roman" w:cs="Times New Roman"/>
          <w:sz w:val="24"/>
          <w:szCs w:val="24"/>
        </w:rPr>
      </w:pPr>
      <w:r w:rsidRPr="00D03456">
        <w:rPr>
          <w:rFonts w:ascii="Times New Roman" w:hAnsi="Times New Roman" w:cs="Times New Roman"/>
          <w:b/>
          <w:bCs/>
          <w:sz w:val="24"/>
          <w:szCs w:val="24"/>
        </w:rPr>
        <w:lastRenderedPageBreak/>
        <w:t>Figure Legends:</w:t>
      </w:r>
      <w:r>
        <w:t xml:space="preserve"> </w:t>
      </w:r>
      <w:r>
        <w:br/>
      </w: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sidRPr="00E43FD9">
        <w:rPr>
          <w:rFonts w:ascii="Times New Roman" w:hAnsi="Times New Roman" w:cs="Times New Roman"/>
          <w:i/>
          <w:iCs/>
          <w:sz w:val="24"/>
          <w:szCs w:val="24"/>
        </w:rPr>
        <w:t>point of minimal constriction</w:t>
      </w:r>
      <w:r w:rsidRPr="00E43FD9">
        <w:rPr>
          <w:rFonts w:ascii="Times New Roman" w:hAnsi="Times New Roman" w:cs="Times New Roman"/>
          <w:sz w:val="24"/>
          <w:szCs w:val="24"/>
        </w:rPr>
        <w:t>, then</w:t>
      </w:r>
      <w:r>
        <w:rPr>
          <w:rFonts w:ascii="Times New Roman" w:hAnsi="Times New Roman" w:cs="Times New Roman"/>
          <w:sz w:val="24"/>
          <w:szCs w:val="24"/>
        </w:rPr>
        <w:t xml:space="preserve"> it begins to increase in size back towards its original diameter. The area under zero on the y-axis from the point of minimal constriction to the end of the light response test is a measure of </w:t>
      </w:r>
      <w:r w:rsidRPr="008A2C55">
        <w:rPr>
          <w:rFonts w:ascii="Times New Roman" w:hAnsi="Times New Roman" w:cs="Times New Roman"/>
          <w:i/>
          <w:iCs/>
          <w:sz w:val="24"/>
          <w:szCs w:val="24"/>
        </w:rPr>
        <w:t>rebound dilation</w:t>
      </w:r>
      <w:r>
        <w:rPr>
          <w:rFonts w:ascii="Times New Roman" w:hAnsi="Times New Roman" w:cs="Times New Roman"/>
          <w:sz w:val="24"/>
          <w:szCs w:val="24"/>
        </w:rPr>
        <w:t>. The larger the magnitude of this area (i.e. larger shaded in Figure 1), the less rebound dilation that has occurred.</w:t>
      </w:r>
    </w:p>
    <w:p w14:paraId="068A3251" w14:textId="711342DA"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(LogRegr) models. Higher accuracy in predicting recent cannabis use is indicated by a higher AUC and the ROC curve following the left and top edge of the graph. The blue line is an 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5A886AC3" w14:textId="43D8733B"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all recent cannabis users, occasional and daily, was included to show differences between recent use and no use groups. Panels B - D show the difference in average trajectories between pairs of occasional, </w:t>
      </w:r>
      <w:r>
        <w:rPr>
          <w:rFonts w:ascii="Times New Roman" w:hAnsi="Times New Roman" w:cs="Times New Roman"/>
          <w:sz w:val="24"/>
          <w:szCs w:val="24"/>
        </w:rPr>
        <w:lastRenderedPageBreak/>
        <w:t>daily and no-use of cannabis. Zero on the y-axis corresponds to no difference between the average trajectory of two groups, while the region indicated by the solid red line, where the confidence interval (both dashed lines) is above or below zero on the y-axis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09F435C6" w14:textId="22B1282D"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Pr>
          <w:rFonts w:ascii="Times New Roman" w:hAnsi="Times New Roman" w:cs="Times New Roman"/>
          <w:sz w:val="24"/>
          <w:szCs w:val="24"/>
        </w:rPr>
        <w:t>: Differences in the average pupil light response as the time from cannabis smoking increases from 60 minutes to 70 minutes (lighter color). The purple line shows the average pupil response for the no use group. As time since cannabis consumption increases, the point of minimal constriction approaches that of the no use group while the slope of the rebound appears to remain distinct.</w:t>
      </w:r>
    </w:p>
    <w:p w14:paraId="47D885D2" w14:textId="2B2BE184" w:rsidR="004F6DA7" w:rsidRDefault="004F6DA7" w:rsidP="00293AFF">
      <w:pPr>
        <w:spacing w:line="480" w:lineRule="auto"/>
      </w:pPr>
    </w:p>
    <w:sectPr w:rsidR="004F6DA7" w:rsidSect="004D287E">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A54F3" w14:textId="77777777" w:rsidR="00CD468F" w:rsidRDefault="00CD468F">
      <w:pPr>
        <w:spacing w:after="0" w:line="240" w:lineRule="auto"/>
      </w:pPr>
      <w:r>
        <w:separator/>
      </w:r>
    </w:p>
  </w:endnote>
  <w:endnote w:type="continuationSeparator" w:id="0">
    <w:p w14:paraId="44B6DFBD" w14:textId="77777777" w:rsidR="00CD468F" w:rsidRDefault="00CD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FE1E0" w14:textId="77777777" w:rsidR="00CD468F" w:rsidRDefault="00CD468F">
      <w:pPr>
        <w:spacing w:after="0" w:line="240" w:lineRule="auto"/>
      </w:pPr>
      <w:r>
        <w:separator/>
      </w:r>
    </w:p>
  </w:footnote>
  <w:footnote w:type="continuationSeparator" w:id="0">
    <w:p w14:paraId="09B846C9" w14:textId="77777777" w:rsidR="00CD468F" w:rsidRDefault="00CD4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30C92458" w:rsidR="004D287E" w:rsidRDefault="00A570B3">
    <w:pPr>
      <w:pStyle w:val="Header"/>
    </w:pPr>
    <w:r w:rsidRPr="00D2529C">
      <w:rPr>
        <w:rFonts w:ascii="Times New Roman" w:hAnsi="Times New Roman" w:cs="Times New Roman"/>
        <w:sz w:val="24"/>
        <w:szCs w:val="24"/>
      </w:rPr>
      <w:t xml:space="preserve">A pilot study of pupil response to light as a </w:t>
    </w:r>
    <w:r w:rsidR="005B0D92">
      <w:rPr>
        <w:rFonts w:ascii="Times New Roman" w:hAnsi="Times New Roman" w:cs="Times New Roman"/>
        <w:sz w:val="24"/>
        <w:szCs w:val="24"/>
      </w:rPr>
      <w:t xml:space="preserve">digital </w:t>
    </w:r>
    <w:r w:rsidRPr="00D2529C">
      <w:rPr>
        <w:rFonts w:ascii="Times New Roman" w:hAnsi="Times New Roman" w:cs="Times New Roman"/>
        <w:sz w:val="24"/>
        <w:szCs w:val="24"/>
      </w:rPr>
      <w:t>biomarker of recent cannabis 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9535E"/>
    <w:multiLevelType w:val="multilevel"/>
    <w:tmpl w:val="0D4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35528"/>
    <w:multiLevelType w:val="multilevel"/>
    <w:tmpl w:val="5060F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020EA"/>
    <w:multiLevelType w:val="hybridMultilevel"/>
    <w:tmpl w:val="EB98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2"/>
  </w:num>
  <w:num w:numId="2" w16cid:durableId="993027994">
    <w:abstractNumId w:val="3"/>
  </w:num>
  <w:num w:numId="3" w16cid:durableId="900865921">
    <w:abstractNumId w:val="6"/>
  </w:num>
  <w:num w:numId="4" w16cid:durableId="1934774532">
    <w:abstractNumId w:val="7"/>
  </w:num>
  <w:num w:numId="5" w16cid:durableId="198713030">
    <w:abstractNumId w:val="0"/>
  </w:num>
  <w:num w:numId="6" w16cid:durableId="460462771">
    <w:abstractNumId w:val="8"/>
  </w:num>
  <w:num w:numId="7" w16cid:durableId="1078477089">
    <w:abstractNumId w:val="5"/>
  </w:num>
  <w:num w:numId="8" w16cid:durableId="1115638263">
    <w:abstractNumId w:val="1"/>
  </w:num>
  <w:num w:numId="9" w16cid:durableId="1427580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04873"/>
    <w:rsid w:val="000058B5"/>
    <w:rsid w:val="00010C31"/>
    <w:rsid w:val="00013BC9"/>
    <w:rsid w:val="00014153"/>
    <w:rsid w:val="00015144"/>
    <w:rsid w:val="00016729"/>
    <w:rsid w:val="000224BD"/>
    <w:rsid w:val="00025FDA"/>
    <w:rsid w:val="00031462"/>
    <w:rsid w:val="0003201F"/>
    <w:rsid w:val="00032664"/>
    <w:rsid w:val="00043D21"/>
    <w:rsid w:val="00044C6B"/>
    <w:rsid w:val="0005295B"/>
    <w:rsid w:val="00055B13"/>
    <w:rsid w:val="00057B5C"/>
    <w:rsid w:val="000630C2"/>
    <w:rsid w:val="000658C4"/>
    <w:rsid w:val="000701BD"/>
    <w:rsid w:val="00073608"/>
    <w:rsid w:val="00075751"/>
    <w:rsid w:val="000A505D"/>
    <w:rsid w:val="000A6FEA"/>
    <w:rsid w:val="000A7AC9"/>
    <w:rsid w:val="000B03FA"/>
    <w:rsid w:val="000B4566"/>
    <w:rsid w:val="000C09F5"/>
    <w:rsid w:val="000C0FBA"/>
    <w:rsid w:val="000C2E5F"/>
    <w:rsid w:val="000C42D4"/>
    <w:rsid w:val="000C4C3B"/>
    <w:rsid w:val="000D1E88"/>
    <w:rsid w:val="000D2221"/>
    <w:rsid w:val="000E0720"/>
    <w:rsid w:val="000F170C"/>
    <w:rsid w:val="000F1FB9"/>
    <w:rsid w:val="000F2723"/>
    <w:rsid w:val="000F3995"/>
    <w:rsid w:val="00101F45"/>
    <w:rsid w:val="00102B71"/>
    <w:rsid w:val="0010704B"/>
    <w:rsid w:val="00107DF4"/>
    <w:rsid w:val="00116BFD"/>
    <w:rsid w:val="00117D32"/>
    <w:rsid w:val="00124BC8"/>
    <w:rsid w:val="00130501"/>
    <w:rsid w:val="00130FB9"/>
    <w:rsid w:val="00134C30"/>
    <w:rsid w:val="00142221"/>
    <w:rsid w:val="001446D0"/>
    <w:rsid w:val="00145FAE"/>
    <w:rsid w:val="001463B5"/>
    <w:rsid w:val="00154B36"/>
    <w:rsid w:val="00157511"/>
    <w:rsid w:val="00170D1F"/>
    <w:rsid w:val="00171BBF"/>
    <w:rsid w:val="00182351"/>
    <w:rsid w:val="0018586A"/>
    <w:rsid w:val="001873A3"/>
    <w:rsid w:val="001901BE"/>
    <w:rsid w:val="0019066E"/>
    <w:rsid w:val="00192CB3"/>
    <w:rsid w:val="001A1A22"/>
    <w:rsid w:val="001A1AF0"/>
    <w:rsid w:val="001A2704"/>
    <w:rsid w:val="001B468D"/>
    <w:rsid w:val="001C3F2E"/>
    <w:rsid w:val="001C4182"/>
    <w:rsid w:val="001C5766"/>
    <w:rsid w:val="001D0289"/>
    <w:rsid w:val="001D0B06"/>
    <w:rsid w:val="001D1801"/>
    <w:rsid w:val="001D3176"/>
    <w:rsid w:val="001D7433"/>
    <w:rsid w:val="001E728F"/>
    <w:rsid w:val="00212565"/>
    <w:rsid w:val="00220E8D"/>
    <w:rsid w:val="00235DBA"/>
    <w:rsid w:val="002433B9"/>
    <w:rsid w:val="00246437"/>
    <w:rsid w:val="002576F0"/>
    <w:rsid w:val="002601C2"/>
    <w:rsid w:val="00266935"/>
    <w:rsid w:val="00266CFF"/>
    <w:rsid w:val="00270781"/>
    <w:rsid w:val="00272A14"/>
    <w:rsid w:val="00275BDB"/>
    <w:rsid w:val="002762E3"/>
    <w:rsid w:val="00280EC4"/>
    <w:rsid w:val="00293AFF"/>
    <w:rsid w:val="00293E2B"/>
    <w:rsid w:val="002947BF"/>
    <w:rsid w:val="002A3771"/>
    <w:rsid w:val="002B6787"/>
    <w:rsid w:val="002D25E0"/>
    <w:rsid w:val="002D3A5B"/>
    <w:rsid w:val="002F1437"/>
    <w:rsid w:val="002F551C"/>
    <w:rsid w:val="002F5FA5"/>
    <w:rsid w:val="00307450"/>
    <w:rsid w:val="003121B1"/>
    <w:rsid w:val="003324CE"/>
    <w:rsid w:val="003331AA"/>
    <w:rsid w:val="00342D25"/>
    <w:rsid w:val="00344DEA"/>
    <w:rsid w:val="00350B0C"/>
    <w:rsid w:val="003722D5"/>
    <w:rsid w:val="0037408F"/>
    <w:rsid w:val="00382677"/>
    <w:rsid w:val="0038450B"/>
    <w:rsid w:val="003866E1"/>
    <w:rsid w:val="00396CC4"/>
    <w:rsid w:val="003A4B7B"/>
    <w:rsid w:val="003A77AA"/>
    <w:rsid w:val="003B2103"/>
    <w:rsid w:val="003B3176"/>
    <w:rsid w:val="003B4782"/>
    <w:rsid w:val="003B5994"/>
    <w:rsid w:val="003B61EA"/>
    <w:rsid w:val="003C65BD"/>
    <w:rsid w:val="003C7526"/>
    <w:rsid w:val="003D007B"/>
    <w:rsid w:val="003D1991"/>
    <w:rsid w:val="003D5EDF"/>
    <w:rsid w:val="003E0DBD"/>
    <w:rsid w:val="003E2B90"/>
    <w:rsid w:val="003E5F0A"/>
    <w:rsid w:val="003F268F"/>
    <w:rsid w:val="003F2F80"/>
    <w:rsid w:val="003F47E5"/>
    <w:rsid w:val="00402260"/>
    <w:rsid w:val="00407458"/>
    <w:rsid w:val="00413A3D"/>
    <w:rsid w:val="00414234"/>
    <w:rsid w:val="00431121"/>
    <w:rsid w:val="0043173A"/>
    <w:rsid w:val="00435258"/>
    <w:rsid w:val="00447B75"/>
    <w:rsid w:val="00453BBA"/>
    <w:rsid w:val="0045504F"/>
    <w:rsid w:val="00457293"/>
    <w:rsid w:val="0046502B"/>
    <w:rsid w:val="00466195"/>
    <w:rsid w:val="004708C6"/>
    <w:rsid w:val="004815EA"/>
    <w:rsid w:val="004905F6"/>
    <w:rsid w:val="00493023"/>
    <w:rsid w:val="004949FC"/>
    <w:rsid w:val="004A3E03"/>
    <w:rsid w:val="004A506E"/>
    <w:rsid w:val="004B1AD6"/>
    <w:rsid w:val="004C214C"/>
    <w:rsid w:val="004C2CAF"/>
    <w:rsid w:val="004C3BB0"/>
    <w:rsid w:val="004D192C"/>
    <w:rsid w:val="004D287E"/>
    <w:rsid w:val="004D2D3E"/>
    <w:rsid w:val="004D7BC2"/>
    <w:rsid w:val="004E779B"/>
    <w:rsid w:val="004F016B"/>
    <w:rsid w:val="004F57B0"/>
    <w:rsid w:val="004F6DA7"/>
    <w:rsid w:val="00502E5D"/>
    <w:rsid w:val="0050749E"/>
    <w:rsid w:val="00510F15"/>
    <w:rsid w:val="00513A79"/>
    <w:rsid w:val="005203B6"/>
    <w:rsid w:val="00533A3B"/>
    <w:rsid w:val="0053542D"/>
    <w:rsid w:val="00541E79"/>
    <w:rsid w:val="00544A94"/>
    <w:rsid w:val="00544C02"/>
    <w:rsid w:val="005453C5"/>
    <w:rsid w:val="00553DC0"/>
    <w:rsid w:val="00556B00"/>
    <w:rsid w:val="005665CC"/>
    <w:rsid w:val="00572E5D"/>
    <w:rsid w:val="00573A5E"/>
    <w:rsid w:val="005761C8"/>
    <w:rsid w:val="00580992"/>
    <w:rsid w:val="0058131E"/>
    <w:rsid w:val="00592E4D"/>
    <w:rsid w:val="00593D40"/>
    <w:rsid w:val="00596159"/>
    <w:rsid w:val="00596530"/>
    <w:rsid w:val="005A12DA"/>
    <w:rsid w:val="005A1CA3"/>
    <w:rsid w:val="005B0D92"/>
    <w:rsid w:val="005C48AB"/>
    <w:rsid w:val="005D217E"/>
    <w:rsid w:val="005D4663"/>
    <w:rsid w:val="005E014E"/>
    <w:rsid w:val="005E1A6C"/>
    <w:rsid w:val="005E4E08"/>
    <w:rsid w:val="005E5807"/>
    <w:rsid w:val="0060548C"/>
    <w:rsid w:val="006055DE"/>
    <w:rsid w:val="00611B4E"/>
    <w:rsid w:val="00612E1D"/>
    <w:rsid w:val="0061521E"/>
    <w:rsid w:val="00621D20"/>
    <w:rsid w:val="006272E4"/>
    <w:rsid w:val="00630BE7"/>
    <w:rsid w:val="00640922"/>
    <w:rsid w:val="0064145E"/>
    <w:rsid w:val="00645F61"/>
    <w:rsid w:val="00653269"/>
    <w:rsid w:val="00654653"/>
    <w:rsid w:val="00655D61"/>
    <w:rsid w:val="00665C79"/>
    <w:rsid w:val="006718EF"/>
    <w:rsid w:val="006726C3"/>
    <w:rsid w:val="00676473"/>
    <w:rsid w:val="00682F20"/>
    <w:rsid w:val="006A01D5"/>
    <w:rsid w:val="006A71BA"/>
    <w:rsid w:val="006A7725"/>
    <w:rsid w:val="006B15E2"/>
    <w:rsid w:val="006B20DF"/>
    <w:rsid w:val="006B776B"/>
    <w:rsid w:val="006B7D2F"/>
    <w:rsid w:val="006D7FDC"/>
    <w:rsid w:val="006E1AAE"/>
    <w:rsid w:val="006E2151"/>
    <w:rsid w:val="006E2D48"/>
    <w:rsid w:val="006E3B26"/>
    <w:rsid w:val="006E779B"/>
    <w:rsid w:val="006F429C"/>
    <w:rsid w:val="006F72DE"/>
    <w:rsid w:val="0070501D"/>
    <w:rsid w:val="0071117D"/>
    <w:rsid w:val="007122E2"/>
    <w:rsid w:val="00713F40"/>
    <w:rsid w:val="00716083"/>
    <w:rsid w:val="00722C19"/>
    <w:rsid w:val="0072536D"/>
    <w:rsid w:val="00725957"/>
    <w:rsid w:val="007333F2"/>
    <w:rsid w:val="00741A17"/>
    <w:rsid w:val="00741FD4"/>
    <w:rsid w:val="007429B5"/>
    <w:rsid w:val="00752B84"/>
    <w:rsid w:val="00753C76"/>
    <w:rsid w:val="007638C8"/>
    <w:rsid w:val="007753D9"/>
    <w:rsid w:val="0077653A"/>
    <w:rsid w:val="00776585"/>
    <w:rsid w:val="0079221D"/>
    <w:rsid w:val="007A1E81"/>
    <w:rsid w:val="007B24CF"/>
    <w:rsid w:val="007B5F34"/>
    <w:rsid w:val="007C7CCA"/>
    <w:rsid w:val="007D0F14"/>
    <w:rsid w:val="007D3F40"/>
    <w:rsid w:val="007D66A9"/>
    <w:rsid w:val="007E0DCB"/>
    <w:rsid w:val="007E1508"/>
    <w:rsid w:val="007F2746"/>
    <w:rsid w:val="007F35AD"/>
    <w:rsid w:val="00803CCC"/>
    <w:rsid w:val="0081214E"/>
    <w:rsid w:val="00813D55"/>
    <w:rsid w:val="00826536"/>
    <w:rsid w:val="008350AB"/>
    <w:rsid w:val="0084190D"/>
    <w:rsid w:val="00845A75"/>
    <w:rsid w:val="00854756"/>
    <w:rsid w:val="0086330E"/>
    <w:rsid w:val="0088266B"/>
    <w:rsid w:val="00891030"/>
    <w:rsid w:val="00891135"/>
    <w:rsid w:val="00895676"/>
    <w:rsid w:val="008A2C55"/>
    <w:rsid w:val="008B46EC"/>
    <w:rsid w:val="008B4C4E"/>
    <w:rsid w:val="008C1AF9"/>
    <w:rsid w:val="008D25E4"/>
    <w:rsid w:val="008D2AFB"/>
    <w:rsid w:val="008D4B53"/>
    <w:rsid w:val="008D7DB8"/>
    <w:rsid w:val="008E2051"/>
    <w:rsid w:val="008E699A"/>
    <w:rsid w:val="008F5E2E"/>
    <w:rsid w:val="008F6414"/>
    <w:rsid w:val="008F7510"/>
    <w:rsid w:val="008F7BE5"/>
    <w:rsid w:val="00900E49"/>
    <w:rsid w:val="00904042"/>
    <w:rsid w:val="0090516D"/>
    <w:rsid w:val="00906970"/>
    <w:rsid w:val="00914C73"/>
    <w:rsid w:val="00916966"/>
    <w:rsid w:val="009214DE"/>
    <w:rsid w:val="00921B36"/>
    <w:rsid w:val="00922F6B"/>
    <w:rsid w:val="00931320"/>
    <w:rsid w:val="00932E96"/>
    <w:rsid w:val="00935575"/>
    <w:rsid w:val="009376C6"/>
    <w:rsid w:val="0094403E"/>
    <w:rsid w:val="0094551E"/>
    <w:rsid w:val="00947CED"/>
    <w:rsid w:val="00961B6D"/>
    <w:rsid w:val="009637AD"/>
    <w:rsid w:val="009650BE"/>
    <w:rsid w:val="00985A55"/>
    <w:rsid w:val="009862B9"/>
    <w:rsid w:val="009945CB"/>
    <w:rsid w:val="009A19B0"/>
    <w:rsid w:val="009A7E56"/>
    <w:rsid w:val="009B1352"/>
    <w:rsid w:val="009B13A6"/>
    <w:rsid w:val="009B2FAB"/>
    <w:rsid w:val="009D0A62"/>
    <w:rsid w:val="009D113F"/>
    <w:rsid w:val="009D1A3C"/>
    <w:rsid w:val="009D1B32"/>
    <w:rsid w:val="009D1C30"/>
    <w:rsid w:val="009D3D8A"/>
    <w:rsid w:val="009D4932"/>
    <w:rsid w:val="009D4CD8"/>
    <w:rsid w:val="009D6177"/>
    <w:rsid w:val="009D6C57"/>
    <w:rsid w:val="009D6EF7"/>
    <w:rsid w:val="009E0D1E"/>
    <w:rsid w:val="009E289D"/>
    <w:rsid w:val="009E4DCE"/>
    <w:rsid w:val="009E4E0C"/>
    <w:rsid w:val="009E5E0C"/>
    <w:rsid w:val="009F03B3"/>
    <w:rsid w:val="009F3068"/>
    <w:rsid w:val="00A120CE"/>
    <w:rsid w:val="00A129A1"/>
    <w:rsid w:val="00A17068"/>
    <w:rsid w:val="00A21434"/>
    <w:rsid w:val="00A31B77"/>
    <w:rsid w:val="00A413CD"/>
    <w:rsid w:val="00A42978"/>
    <w:rsid w:val="00A4359C"/>
    <w:rsid w:val="00A43824"/>
    <w:rsid w:val="00A45840"/>
    <w:rsid w:val="00A46F77"/>
    <w:rsid w:val="00A5219A"/>
    <w:rsid w:val="00A570B3"/>
    <w:rsid w:val="00A63DC2"/>
    <w:rsid w:val="00A669C7"/>
    <w:rsid w:val="00A81CF5"/>
    <w:rsid w:val="00A82B43"/>
    <w:rsid w:val="00A939FB"/>
    <w:rsid w:val="00AA0968"/>
    <w:rsid w:val="00AA0CE1"/>
    <w:rsid w:val="00AA0F9E"/>
    <w:rsid w:val="00AA31AD"/>
    <w:rsid w:val="00AB1A05"/>
    <w:rsid w:val="00AB2F61"/>
    <w:rsid w:val="00AB39A9"/>
    <w:rsid w:val="00AC11F6"/>
    <w:rsid w:val="00AC6FEC"/>
    <w:rsid w:val="00AC729D"/>
    <w:rsid w:val="00AD0BE8"/>
    <w:rsid w:val="00AD1166"/>
    <w:rsid w:val="00AE3CF7"/>
    <w:rsid w:val="00AE6AD1"/>
    <w:rsid w:val="00AE70F3"/>
    <w:rsid w:val="00AF5549"/>
    <w:rsid w:val="00B008CB"/>
    <w:rsid w:val="00B02B8F"/>
    <w:rsid w:val="00B02F39"/>
    <w:rsid w:val="00B15E46"/>
    <w:rsid w:val="00B20C99"/>
    <w:rsid w:val="00B25B50"/>
    <w:rsid w:val="00B26EC9"/>
    <w:rsid w:val="00B3149C"/>
    <w:rsid w:val="00B31BCE"/>
    <w:rsid w:val="00B33F4F"/>
    <w:rsid w:val="00B4437F"/>
    <w:rsid w:val="00B44F4C"/>
    <w:rsid w:val="00B50533"/>
    <w:rsid w:val="00B50D04"/>
    <w:rsid w:val="00B56768"/>
    <w:rsid w:val="00B61AB2"/>
    <w:rsid w:val="00B67E1E"/>
    <w:rsid w:val="00B8328C"/>
    <w:rsid w:val="00B8709F"/>
    <w:rsid w:val="00B916B9"/>
    <w:rsid w:val="00B97648"/>
    <w:rsid w:val="00BA1503"/>
    <w:rsid w:val="00BA1596"/>
    <w:rsid w:val="00BB1B81"/>
    <w:rsid w:val="00BB2C73"/>
    <w:rsid w:val="00BB33EB"/>
    <w:rsid w:val="00BB48E1"/>
    <w:rsid w:val="00BB57B8"/>
    <w:rsid w:val="00BC03F3"/>
    <w:rsid w:val="00BC40F8"/>
    <w:rsid w:val="00BD0D18"/>
    <w:rsid w:val="00BD3719"/>
    <w:rsid w:val="00BD7010"/>
    <w:rsid w:val="00BE4A97"/>
    <w:rsid w:val="00BE5FA5"/>
    <w:rsid w:val="00BE6F0F"/>
    <w:rsid w:val="00BF6E43"/>
    <w:rsid w:val="00C0073C"/>
    <w:rsid w:val="00C0097F"/>
    <w:rsid w:val="00C06B59"/>
    <w:rsid w:val="00C22576"/>
    <w:rsid w:val="00C22B44"/>
    <w:rsid w:val="00C37AF6"/>
    <w:rsid w:val="00C46D1B"/>
    <w:rsid w:val="00C52857"/>
    <w:rsid w:val="00C528BD"/>
    <w:rsid w:val="00C53DBC"/>
    <w:rsid w:val="00C61C8A"/>
    <w:rsid w:val="00C65ACD"/>
    <w:rsid w:val="00C66076"/>
    <w:rsid w:val="00C672A0"/>
    <w:rsid w:val="00C73D7F"/>
    <w:rsid w:val="00C749D3"/>
    <w:rsid w:val="00C753A1"/>
    <w:rsid w:val="00C80FFD"/>
    <w:rsid w:val="00C8166E"/>
    <w:rsid w:val="00C82382"/>
    <w:rsid w:val="00C843C0"/>
    <w:rsid w:val="00C855DB"/>
    <w:rsid w:val="00C85F24"/>
    <w:rsid w:val="00C87C6F"/>
    <w:rsid w:val="00C91B0D"/>
    <w:rsid w:val="00C9294E"/>
    <w:rsid w:val="00C96C66"/>
    <w:rsid w:val="00C97CD2"/>
    <w:rsid w:val="00CA3390"/>
    <w:rsid w:val="00CA41F4"/>
    <w:rsid w:val="00CA67D5"/>
    <w:rsid w:val="00CA7A98"/>
    <w:rsid w:val="00CC24B6"/>
    <w:rsid w:val="00CC5551"/>
    <w:rsid w:val="00CD026F"/>
    <w:rsid w:val="00CD42B5"/>
    <w:rsid w:val="00CD468F"/>
    <w:rsid w:val="00CE378B"/>
    <w:rsid w:val="00CF0126"/>
    <w:rsid w:val="00CF0C87"/>
    <w:rsid w:val="00D03456"/>
    <w:rsid w:val="00D07C1E"/>
    <w:rsid w:val="00D15CD7"/>
    <w:rsid w:val="00D17C16"/>
    <w:rsid w:val="00D17FA6"/>
    <w:rsid w:val="00D2082D"/>
    <w:rsid w:val="00D22C5A"/>
    <w:rsid w:val="00D23C14"/>
    <w:rsid w:val="00D2529C"/>
    <w:rsid w:val="00D3105B"/>
    <w:rsid w:val="00D424D8"/>
    <w:rsid w:val="00D4358F"/>
    <w:rsid w:val="00D46B80"/>
    <w:rsid w:val="00D572C3"/>
    <w:rsid w:val="00D64660"/>
    <w:rsid w:val="00D65204"/>
    <w:rsid w:val="00D71901"/>
    <w:rsid w:val="00D754AF"/>
    <w:rsid w:val="00D80544"/>
    <w:rsid w:val="00D84D9C"/>
    <w:rsid w:val="00D94644"/>
    <w:rsid w:val="00DA4BFE"/>
    <w:rsid w:val="00DB21F0"/>
    <w:rsid w:val="00DB342E"/>
    <w:rsid w:val="00DB6C79"/>
    <w:rsid w:val="00DC595F"/>
    <w:rsid w:val="00DD0FAD"/>
    <w:rsid w:val="00DE24E5"/>
    <w:rsid w:val="00DE2F24"/>
    <w:rsid w:val="00DE44B4"/>
    <w:rsid w:val="00DE5935"/>
    <w:rsid w:val="00E00F97"/>
    <w:rsid w:val="00E07177"/>
    <w:rsid w:val="00E11884"/>
    <w:rsid w:val="00E20F05"/>
    <w:rsid w:val="00E27624"/>
    <w:rsid w:val="00E30BDA"/>
    <w:rsid w:val="00E310C0"/>
    <w:rsid w:val="00E31343"/>
    <w:rsid w:val="00E33979"/>
    <w:rsid w:val="00E3758A"/>
    <w:rsid w:val="00E42555"/>
    <w:rsid w:val="00E43FD9"/>
    <w:rsid w:val="00E65FA1"/>
    <w:rsid w:val="00E70EA0"/>
    <w:rsid w:val="00E737B6"/>
    <w:rsid w:val="00E85FCC"/>
    <w:rsid w:val="00E86C2F"/>
    <w:rsid w:val="00E900F0"/>
    <w:rsid w:val="00E91B7A"/>
    <w:rsid w:val="00E937FF"/>
    <w:rsid w:val="00E94D0D"/>
    <w:rsid w:val="00EA5477"/>
    <w:rsid w:val="00EA772B"/>
    <w:rsid w:val="00EB385E"/>
    <w:rsid w:val="00EB631F"/>
    <w:rsid w:val="00EB74F7"/>
    <w:rsid w:val="00EC785C"/>
    <w:rsid w:val="00ED2ADC"/>
    <w:rsid w:val="00EE1F4C"/>
    <w:rsid w:val="00EE3CFB"/>
    <w:rsid w:val="00EE6E82"/>
    <w:rsid w:val="00EF0F12"/>
    <w:rsid w:val="00EF1A0C"/>
    <w:rsid w:val="00F02F28"/>
    <w:rsid w:val="00F05A1C"/>
    <w:rsid w:val="00F102B1"/>
    <w:rsid w:val="00F20736"/>
    <w:rsid w:val="00F20802"/>
    <w:rsid w:val="00F210DD"/>
    <w:rsid w:val="00F22376"/>
    <w:rsid w:val="00F22F07"/>
    <w:rsid w:val="00F26F64"/>
    <w:rsid w:val="00F33583"/>
    <w:rsid w:val="00F355A6"/>
    <w:rsid w:val="00F450CF"/>
    <w:rsid w:val="00F51330"/>
    <w:rsid w:val="00F5214C"/>
    <w:rsid w:val="00F53C23"/>
    <w:rsid w:val="00F63F85"/>
    <w:rsid w:val="00F65EA3"/>
    <w:rsid w:val="00F71E5F"/>
    <w:rsid w:val="00F73596"/>
    <w:rsid w:val="00F73DFB"/>
    <w:rsid w:val="00F76B14"/>
    <w:rsid w:val="00F8115B"/>
    <w:rsid w:val="00F93007"/>
    <w:rsid w:val="00FA0203"/>
    <w:rsid w:val="00FA6B99"/>
    <w:rsid w:val="00FB07E7"/>
    <w:rsid w:val="00FB0E2B"/>
    <w:rsid w:val="00FB560F"/>
    <w:rsid w:val="00FC19C7"/>
    <w:rsid w:val="00FC4507"/>
    <w:rsid w:val="00FD0A2A"/>
    <w:rsid w:val="00FD2288"/>
    <w:rsid w:val="00FD4ACD"/>
    <w:rsid w:val="00FD55AF"/>
    <w:rsid w:val="00FD5F0E"/>
    <w:rsid w:val="00FE2419"/>
    <w:rsid w:val="00FE3859"/>
    <w:rsid w:val="00FE3D1B"/>
    <w:rsid w:val="00FF1455"/>
    <w:rsid w:val="00FF664A"/>
    <w:rsid w:val="00FF717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 w:type="paragraph" w:styleId="Bibliography">
    <w:name w:val="Bibliography"/>
    <w:basedOn w:val="Normal"/>
    <w:next w:val="Normal"/>
    <w:uiPriority w:val="37"/>
    <w:unhideWhenUsed/>
    <w:rsid w:val="009D6EF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238674">
      <w:bodyDiv w:val="1"/>
      <w:marLeft w:val="0"/>
      <w:marRight w:val="0"/>
      <w:marTop w:val="0"/>
      <w:marBottom w:val="0"/>
      <w:divBdr>
        <w:top w:val="none" w:sz="0" w:space="0" w:color="auto"/>
        <w:left w:val="none" w:sz="0" w:space="0" w:color="auto"/>
        <w:bottom w:val="none" w:sz="0" w:space="0" w:color="auto"/>
        <w:right w:val="none" w:sz="0" w:space="0" w:color="auto"/>
      </w:divBdr>
      <w:divsChild>
        <w:div w:id="787042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8129637">
              <w:marLeft w:val="0"/>
              <w:marRight w:val="0"/>
              <w:marTop w:val="0"/>
              <w:marBottom w:val="0"/>
              <w:divBdr>
                <w:top w:val="none" w:sz="0" w:space="0" w:color="auto"/>
                <w:left w:val="none" w:sz="0" w:space="0" w:color="auto"/>
                <w:bottom w:val="none" w:sz="0" w:space="0" w:color="auto"/>
                <w:right w:val="none" w:sz="0" w:space="0" w:color="auto"/>
              </w:divBdr>
              <w:divsChild>
                <w:div w:id="12549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9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EFC0D1720D3142AF3F6791D6C4DB9C" ma:contentTypeVersion="14" ma:contentTypeDescription="Create a new document." ma:contentTypeScope="" ma:versionID="801c28530a21dc3cc203382e72d752e2">
  <xsd:schema xmlns:xsd="http://www.w3.org/2001/XMLSchema" xmlns:xs="http://www.w3.org/2001/XMLSchema" xmlns:p="http://schemas.microsoft.com/office/2006/metadata/properties" xmlns:ns1="http://schemas.microsoft.com/sharepoint/v3" xmlns:ns3="4831036d-bade-427e-bd76-d25037fb6ef6" xmlns:ns4="6ae09a1f-2ca4-4fdc-b98e-7673639ccdfa" targetNamespace="http://schemas.microsoft.com/office/2006/metadata/properties" ma:root="true" ma:fieldsID="00e20acadf82acb95167a1fc4c36d60e" ns1:_="" ns3:_="" ns4:_="">
    <xsd:import namespace="http://schemas.microsoft.com/sharepoint/v3"/>
    <xsd:import namespace="4831036d-bade-427e-bd76-d25037fb6ef6"/>
    <xsd:import namespace="6ae09a1f-2ca4-4fdc-b98e-7673639ccd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LengthInSeconds" minOccurs="0"/>
                <xsd:element ref="ns4:_activity" minOccurs="0"/>
                <xsd:element ref="ns1:_ip_UnifiedCompliancePolicyProperties" minOccurs="0"/>
                <xsd:element ref="ns1:_ip_UnifiedCompliancePolicyUIAc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31036d-bade-427e-bd76-d25037fb6e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e09a1f-2ca4-4fdc-b98e-7673639ccd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6ae09a1f-2ca4-4fdc-b98e-7673639ccdfa"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32F752B-6F88-4400-AD90-11FD3AE3E5D3}">
  <ds:schemaRefs>
    <ds:schemaRef ds:uri="http://schemas.microsoft.com/sharepoint/v3/contenttype/forms"/>
  </ds:schemaRefs>
</ds:datastoreItem>
</file>

<file path=customXml/itemProps2.xml><?xml version="1.0" encoding="utf-8"?>
<ds:datastoreItem xmlns:ds="http://schemas.openxmlformats.org/officeDocument/2006/customXml" ds:itemID="{4A8F23CD-6676-4305-91F1-B5D1CB98AD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31036d-bade-427e-bd76-d25037fb6ef6"/>
    <ds:schemaRef ds:uri="6ae09a1f-2ca4-4fdc-b98e-7673639cc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A0EBCD-6B9E-4FA7-91CC-9E894A7CDCD4}">
  <ds:schemaRefs>
    <ds:schemaRef ds:uri="http://schemas.openxmlformats.org/officeDocument/2006/bibliography"/>
  </ds:schemaRefs>
</ds:datastoreItem>
</file>

<file path=customXml/itemProps4.xml><?xml version="1.0" encoding="utf-8"?>
<ds:datastoreItem xmlns:ds="http://schemas.openxmlformats.org/officeDocument/2006/customXml" ds:itemID="{1BAFABA4-E388-4FB6-BB14-9EF03A6659EC}">
  <ds:schemaRefs>
    <ds:schemaRef ds:uri="http://schemas.microsoft.com/office/2006/metadata/properties"/>
    <ds:schemaRef ds:uri="http://schemas.microsoft.com/office/infopath/2007/PartnerControls"/>
    <ds:schemaRef ds:uri="http://schemas.microsoft.com/sharepoint/v3"/>
    <ds:schemaRef ds:uri="6ae09a1f-2ca4-4fdc-b98e-7673639ccdfa"/>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23</Pages>
  <Words>20218</Words>
  <Characters>115245</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8</cp:revision>
  <cp:lastPrinted>2023-03-30T16:55:00Z</cp:lastPrinted>
  <dcterms:created xsi:type="dcterms:W3CDTF">2023-09-25T16:17:00Z</dcterms:created>
  <dcterms:modified xsi:type="dcterms:W3CDTF">2023-10-06T00:02:00Z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0x010100A1EFC0D1720D3142AF3F6791D6C4DB9C</vt:lpwstr>
  </property>
  <property fmtid="{D5CDD505-2E9C-101B-9397-08002B2CF9AE}" pid="3" name="ZOTERO_PREF_1">
    <vt:lpwstr>&lt;data data-version="3" zotero-version="6.0.27"&gt;&lt;session id="NH4ZOQw7"/&gt;&lt;style id="http://www.zotero.org/styles/drug-and-alcohol-dependence" hasBibliography="1" bibliographyStyleHasBeenSet="1"/&gt;&lt;prefs&gt;&lt;pref name="fieldType" value="Field"/&gt;&lt;/prefs&gt;&lt;/data&gt;</vt:lpwstr>
  </property>
</Properties>
</file>