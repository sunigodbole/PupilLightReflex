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5D98" w14:textId="072CC770" w:rsidR="00940F3D" w:rsidRPr="00940F3D" w:rsidRDefault="00940F3D" w:rsidP="00940F3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Suneeta V. Godbole</w:t>
      </w:r>
    </w:p>
    <w:p w14:paraId="664A8FAB" w14:textId="4CC12F71" w:rsidR="00940F3D" w:rsidRDefault="00940F3D" w:rsidP="00940F3D">
      <w:pPr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Department of Biostatistics &amp; Informatics</w:t>
      </w:r>
      <w:r w:rsidRPr="00940F3D">
        <w:rPr>
          <w:rFonts w:ascii="Times New Roman" w:hAnsi="Times New Roman" w:cs="Times New Roman"/>
          <w:sz w:val="24"/>
          <w:szCs w:val="24"/>
        </w:rPr>
        <w:br/>
        <w:t>Colorado School of Public Health</w:t>
      </w:r>
      <w:r w:rsidRPr="00940F3D">
        <w:rPr>
          <w:rFonts w:ascii="Times New Roman" w:hAnsi="Times New Roman" w:cs="Times New Roman"/>
          <w:sz w:val="24"/>
          <w:szCs w:val="24"/>
        </w:rPr>
        <w:br/>
        <w:t>Fitzsimons Building, 4th Floor</w:t>
      </w:r>
      <w:r w:rsidRPr="00940F3D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940F3D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940F3D">
        <w:rPr>
          <w:rFonts w:ascii="Times New Roman" w:hAnsi="Times New Roman" w:cs="Times New Roman"/>
          <w:sz w:val="24"/>
          <w:szCs w:val="24"/>
        </w:rPr>
        <w:br/>
        <w:t>Aurora, CO 80045</w:t>
      </w:r>
    </w:p>
    <w:p w14:paraId="3D02A70E" w14:textId="647276F1" w:rsidR="00B41847" w:rsidRDefault="009B1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4, 2023</w:t>
      </w:r>
    </w:p>
    <w:p w14:paraId="17491537" w14:textId="72204155" w:rsidR="003A6B0C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 xml:space="preserve">Dear </w:t>
      </w:r>
      <w:r w:rsidR="00834DB3">
        <w:rPr>
          <w:rFonts w:ascii="Times New Roman" w:hAnsi="Times New Roman" w:cs="Times New Roman"/>
          <w:sz w:val="24"/>
          <w:szCs w:val="24"/>
        </w:rPr>
        <w:t xml:space="preserve">Dr. </w:t>
      </w:r>
      <w:r w:rsidR="00414C02">
        <w:rPr>
          <w:rFonts w:ascii="Times New Roman" w:hAnsi="Times New Roman" w:cs="Times New Roman"/>
          <w:sz w:val="24"/>
          <w:szCs w:val="24"/>
        </w:rPr>
        <w:t>Shoptaw</w:t>
      </w:r>
      <w:r w:rsidRPr="00940F3D">
        <w:rPr>
          <w:rFonts w:ascii="Times New Roman" w:hAnsi="Times New Roman" w:cs="Times New Roman"/>
          <w:sz w:val="24"/>
          <w:szCs w:val="24"/>
        </w:rPr>
        <w:t>,</w:t>
      </w:r>
    </w:p>
    <w:p w14:paraId="4808770A" w14:textId="4240C1E3" w:rsidR="00940F3D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We would like to submit for your review a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n original research article </w:t>
      </w:r>
      <w:r w:rsidRPr="00940F3D">
        <w:rPr>
          <w:rFonts w:ascii="Times New Roman" w:hAnsi="Times New Roman" w:cs="Times New Roman"/>
          <w:sz w:val="24"/>
          <w:szCs w:val="24"/>
        </w:rPr>
        <w:t>entitled, “</w:t>
      </w:r>
      <w:r w:rsidR="00414C02" w:rsidRPr="00D2529C">
        <w:rPr>
          <w:rFonts w:ascii="Times New Roman" w:hAnsi="Times New Roman" w:cs="Times New Roman"/>
          <w:sz w:val="24"/>
          <w:szCs w:val="24"/>
        </w:rPr>
        <w:t xml:space="preserve">A pilot study of pupil response to light as a </w:t>
      </w:r>
      <w:r w:rsidR="00414C02">
        <w:rPr>
          <w:rFonts w:ascii="Times New Roman" w:hAnsi="Times New Roman" w:cs="Times New Roman"/>
          <w:sz w:val="24"/>
          <w:szCs w:val="24"/>
        </w:rPr>
        <w:t xml:space="preserve">digital </w:t>
      </w:r>
      <w:r w:rsidR="00414C02" w:rsidRPr="00D2529C">
        <w:rPr>
          <w:rFonts w:ascii="Times New Roman" w:hAnsi="Times New Roman" w:cs="Times New Roman"/>
          <w:sz w:val="24"/>
          <w:szCs w:val="24"/>
        </w:rPr>
        <w:t>biomarker of recent cannabis use</w:t>
      </w:r>
      <w:r w:rsidRPr="00940F3D">
        <w:rPr>
          <w:rFonts w:ascii="Times New Roman" w:hAnsi="Times New Roman" w:cs="Times New Roman"/>
          <w:sz w:val="24"/>
          <w:szCs w:val="24"/>
        </w:rPr>
        <w:t>”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 for consideration </w:t>
      </w:r>
      <w:del w:id="0" w:author="Wrobel, Julia" w:date="2023-10-05T10:13:00Z">
        <w:r w:rsidR="00940F3D" w:rsidRPr="00940F3D" w:rsidDel="00BA41CB">
          <w:rPr>
            <w:rFonts w:ascii="Times New Roman" w:hAnsi="Times New Roman" w:cs="Times New Roman"/>
            <w:sz w:val="24"/>
            <w:szCs w:val="24"/>
          </w:rPr>
          <w:delText>by the</w:delText>
        </w:r>
      </w:del>
      <w:ins w:id="1" w:author="Wrobel, Julia" w:date="2023-10-05T10:13:00Z">
        <w:r w:rsidR="00BA41CB">
          <w:rPr>
            <w:rFonts w:ascii="Times New Roman" w:hAnsi="Times New Roman" w:cs="Times New Roman"/>
            <w:sz w:val="24"/>
            <w:szCs w:val="24"/>
          </w:rPr>
          <w:t>in</w:t>
        </w:r>
      </w:ins>
      <w:r w:rsidR="00940F3D" w:rsidRPr="00940F3D">
        <w:rPr>
          <w:rFonts w:ascii="Times New Roman" w:hAnsi="Times New Roman" w:cs="Times New Roman"/>
          <w:sz w:val="24"/>
          <w:szCs w:val="24"/>
        </w:rPr>
        <w:t xml:space="preserve"> </w:t>
      </w:r>
      <w:r w:rsidR="00414C02">
        <w:rPr>
          <w:rFonts w:ascii="Times New Roman" w:hAnsi="Times New Roman" w:cs="Times New Roman"/>
          <w:i/>
          <w:iCs/>
          <w:sz w:val="24"/>
          <w:szCs w:val="24"/>
        </w:rPr>
        <w:t>Drug and Alcohol Dependence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5CF9A" w14:textId="3CD7D04A" w:rsidR="00940F3D" w:rsidRPr="00940F3D" w:rsidRDefault="00940F3D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color w:val="000000"/>
          <w:sz w:val="24"/>
          <w:szCs w:val="24"/>
        </w:rPr>
        <w:t xml:space="preserve">We confirm that this work is original and has not been published </w:t>
      </w:r>
      <w:r w:rsidR="00F21845">
        <w:rPr>
          <w:rFonts w:ascii="Times New Roman" w:hAnsi="Times New Roman" w:cs="Times New Roman"/>
          <w:color w:val="000000"/>
          <w:sz w:val="24"/>
          <w:szCs w:val="24"/>
        </w:rPr>
        <w:t xml:space="preserve">elsewhere </w:t>
      </w:r>
      <w:r w:rsidRPr="00940F3D">
        <w:rPr>
          <w:rFonts w:ascii="Times New Roman" w:hAnsi="Times New Roman" w:cs="Times New Roman"/>
          <w:color w:val="000000"/>
          <w:sz w:val="24"/>
          <w:szCs w:val="24"/>
        </w:rPr>
        <w:t>nor is it currently under consideration for publication elsewhere.</w:t>
      </w:r>
    </w:p>
    <w:p w14:paraId="5FEC3BDA" w14:textId="50F9D7AC" w:rsidR="003A6B0C" w:rsidRPr="00940F3D" w:rsidRDefault="004C2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paper provides new </w:t>
      </w:r>
      <w:ins w:id="2" w:author="Godbole, Suneeta" w:date="2023-10-04T10:44:00Z">
        <w:r w:rsidR="00414C02">
          <w:rPr>
            <w:rFonts w:ascii="Times New Roman" w:hAnsi="Times New Roman" w:cs="Times New Roman"/>
            <w:sz w:val="24"/>
            <w:szCs w:val="24"/>
          </w:rPr>
          <w:t xml:space="preserve">promising </w:t>
        </w:r>
      </w:ins>
      <w:r>
        <w:rPr>
          <w:rFonts w:ascii="Times New Roman" w:hAnsi="Times New Roman" w:cs="Times New Roman"/>
          <w:sz w:val="24"/>
          <w:szCs w:val="24"/>
        </w:rPr>
        <w:t xml:space="preserve">evidence for an objective </w:t>
      </w:r>
      <w:ins w:id="3" w:author="Godbole, Suneeta" w:date="2023-10-04T10:43:00Z">
        <w:r w:rsidR="00414C02">
          <w:rPr>
            <w:rFonts w:ascii="Times New Roman" w:hAnsi="Times New Roman" w:cs="Times New Roman"/>
            <w:sz w:val="24"/>
            <w:szCs w:val="24"/>
          </w:rPr>
          <w:t xml:space="preserve">digital </w:t>
        </w:r>
      </w:ins>
      <w:r>
        <w:rPr>
          <w:rFonts w:ascii="Times New Roman" w:hAnsi="Times New Roman" w:cs="Times New Roman"/>
          <w:sz w:val="24"/>
          <w:szCs w:val="24"/>
        </w:rPr>
        <w:t xml:space="preserve">marker of recent cannabis use that could be used to detect </w:t>
      </w:r>
      <w:del w:id="4" w:author="Godbole, Suneeta" w:date="2023-10-04T10:45:00Z">
        <w:r w:rsidDel="00414C02">
          <w:rPr>
            <w:rFonts w:ascii="Times New Roman" w:hAnsi="Times New Roman" w:cs="Times New Roman"/>
            <w:sz w:val="24"/>
            <w:szCs w:val="24"/>
          </w:rPr>
          <w:delText>drug impairment</w:delText>
        </w:r>
      </w:del>
      <w:ins w:id="5" w:author="Godbole, Suneeta" w:date="2023-10-04T10:45:00Z">
        <w:r w:rsidR="00414C02">
          <w:rPr>
            <w:rFonts w:ascii="Times New Roman" w:hAnsi="Times New Roman" w:cs="Times New Roman"/>
            <w:sz w:val="24"/>
            <w:szCs w:val="24"/>
          </w:rPr>
          <w:t>recent drug use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6" w:author="Godbole, Suneeta" w:date="2023-10-04T10:45:00Z">
        <w:r w:rsidDel="00414C02">
          <w:rPr>
            <w:rFonts w:ascii="Times New Roman" w:hAnsi="Times New Roman" w:cs="Times New Roman"/>
            <w:sz w:val="24"/>
            <w:szCs w:val="24"/>
          </w:rPr>
          <w:delText>in the workplace</w:delText>
        </w:r>
      </w:del>
      <w:ins w:id="7" w:author="Godbole, Suneeta" w:date="2023-10-04T10:45:00Z">
        <w:r w:rsidR="00414C02">
          <w:rPr>
            <w:rFonts w:ascii="Times New Roman" w:hAnsi="Times New Roman" w:cs="Times New Roman"/>
            <w:sz w:val="24"/>
            <w:szCs w:val="24"/>
          </w:rPr>
          <w:t>for roadside safety and injury pre</w:t>
        </w:r>
      </w:ins>
      <w:ins w:id="8" w:author="Godbole, Suneeta" w:date="2023-10-04T10:46:00Z">
        <w:r w:rsidR="00414C02">
          <w:rPr>
            <w:rFonts w:ascii="Times New Roman" w:hAnsi="Times New Roman" w:cs="Times New Roman"/>
            <w:sz w:val="24"/>
            <w:szCs w:val="24"/>
          </w:rPr>
          <w:t>vention</w:t>
        </w:r>
      </w:ins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0F3D" w:rsidRPr="00940F3D">
        <w:rPr>
          <w:rFonts w:ascii="Times New Roman" w:hAnsi="Times New Roman" w:cs="Times New Roman"/>
          <w:sz w:val="24"/>
          <w:szCs w:val="24"/>
        </w:rPr>
        <w:t>In this paper, w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e </w:t>
      </w:r>
      <w:r w:rsidR="00F21845">
        <w:rPr>
          <w:rFonts w:ascii="Times New Roman" w:hAnsi="Times New Roman" w:cs="Times New Roman"/>
          <w:sz w:val="24"/>
          <w:szCs w:val="24"/>
        </w:rPr>
        <w:t xml:space="preserve">identify 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differences in </w:t>
      </w:r>
      <w:r w:rsidR="00F21845">
        <w:rPr>
          <w:rFonts w:ascii="Times New Roman" w:hAnsi="Times New Roman" w:cs="Times New Roman"/>
          <w:sz w:val="24"/>
          <w:szCs w:val="24"/>
        </w:rPr>
        <w:t>trajectories of pupil response to light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 </w:t>
      </w:r>
      <w:r w:rsidR="00F21845">
        <w:rPr>
          <w:rFonts w:ascii="Times New Roman" w:hAnsi="Times New Roman" w:cs="Times New Roman"/>
          <w:sz w:val="24"/>
          <w:szCs w:val="24"/>
        </w:rPr>
        <w:t>for participants who recently consumed cannabis compared to participants who did not</w:t>
      </w:r>
      <w:r w:rsidR="003A6B0C" w:rsidRPr="00940F3D">
        <w:rPr>
          <w:rFonts w:ascii="Times New Roman" w:hAnsi="Times New Roman" w:cs="Times New Roman"/>
          <w:sz w:val="24"/>
          <w:szCs w:val="24"/>
        </w:rPr>
        <w:t>. We are able show differences in trajectories based solely on the pupillary light response after smoking cannabis</w:t>
      </w:r>
      <w:r w:rsidR="000C3137">
        <w:rPr>
          <w:rFonts w:ascii="Times New Roman" w:hAnsi="Times New Roman" w:cs="Times New Roman"/>
          <w:sz w:val="24"/>
          <w:szCs w:val="24"/>
        </w:rPr>
        <w:t xml:space="preserve"> regardless of cannabis use history</w:t>
      </w:r>
      <w:r>
        <w:rPr>
          <w:rFonts w:ascii="Times New Roman" w:hAnsi="Times New Roman" w:cs="Times New Roman"/>
          <w:sz w:val="24"/>
          <w:szCs w:val="24"/>
        </w:rPr>
        <w:t xml:space="preserve"> (i.e., not limited by drug tolerance)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. Results from this </w:t>
      </w:r>
      <w:ins w:id="9" w:author="Godbole, Suneeta" w:date="2023-10-04T10:46:00Z">
        <w:r w:rsidR="00414C02">
          <w:rPr>
            <w:rFonts w:ascii="Times New Roman" w:hAnsi="Times New Roman" w:cs="Times New Roman"/>
            <w:sz w:val="24"/>
            <w:szCs w:val="24"/>
          </w:rPr>
          <w:t xml:space="preserve">pilot </w:t>
        </w:r>
      </w:ins>
      <w:r w:rsidR="003A6B0C" w:rsidRPr="00940F3D">
        <w:rPr>
          <w:rFonts w:ascii="Times New Roman" w:hAnsi="Times New Roman" w:cs="Times New Roman"/>
          <w:sz w:val="24"/>
          <w:szCs w:val="24"/>
        </w:rPr>
        <w:t xml:space="preserve">study </w:t>
      </w:r>
      <w:del w:id="10" w:author="Godbole, Suneeta" w:date="2023-10-04T10:46:00Z">
        <w:r w:rsidR="003A6B0C" w:rsidRPr="00940F3D" w:rsidDel="00414C02">
          <w:rPr>
            <w:rFonts w:ascii="Times New Roman" w:hAnsi="Times New Roman" w:cs="Times New Roman"/>
            <w:sz w:val="24"/>
            <w:szCs w:val="24"/>
          </w:rPr>
          <w:delText>provide evidence</w:delText>
        </w:r>
      </w:del>
      <w:ins w:id="11" w:author="Godbole, Suneeta" w:date="2023-10-04T10:46:00Z">
        <w:r w:rsidR="00414C02">
          <w:rPr>
            <w:rFonts w:ascii="Times New Roman" w:hAnsi="Times New Roman" w:cs="Times New Roman"/>
            <w:sz w:val="24"/>
            <w:szCs w:val="24"/>
          </w:rPr>
          <w:t>show promise</w:t>
        </w:r>
      </w:ins>
      <w:r w:rsidR="003A6B0C" w:rsidRPr="00940F3D">
        <w:rPr>
          <w:rFonts w:ascii="Times New Roman" w:hAnsi="Times New Roman" w:cs="Times New Roman"/>
          <w:sz w:val="24"/>
          <w:szCs w:val="24"/>
        </w:rPr>
        <w:t xml:space="preserve"> that pupillary light response may be an objective</w:t>
      </w:r>
      <w:ins w:id="12" w:author="Godbole, Suneeta" w:date="2023-10-04T10:46:00Z">
        <w:r w:rsidR="00414C02">
          <w:rPr>
            <w:rFonts w:ascii="Times New Roman" w:hAnsi="Times New Roman" w:cs="Times New Roman"/>
            <w:sz w:val="24"/>
            <w:szCs w:val="24"/>
          </w:rPr>
          <w:t>, digital</w:t>
        </w:r>
      </w:ins>
      <w:r w:rsidR="003A6B0C" w:rsidRPr="00940F3D">
        <w:rPr>
          <w:rFonts w:ascii="Times New Roman" w:hAnsi="Times New Roman" w:cs="Times New Roman"/>
          <w:sz w:val="24"/>
          <w:szCs w:val="24"/>
        </w:rPr>
        <w:t xml:space="preserve">, and validated measure of recent cannabis use, making it an asset in the prevention of cannabis-involved roadside accidents and workplace injuries. </w:t>
      </w:r>
    </w:p>
    <w:p w14:paraId="3E28CFFC" w14:textId="29F75AFF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no conflicts of interest to disclose. </w:t>
      </w:r>
    </w:p>
    <w:p w14:paraId="45802D57" w14:textId="6427A51B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address all correspondence concerning this manuscript to </w:t>
      </w:r>
      <w:del w:id="13" w:author="Wrobel, Julia" w:date="2023-10-05T10:14:00Z">
        <w:r w:rsidDel="00BA41CB">
          <w:rPr>
            <w:rFonts w:ascii="Times New Roman" w:hAnsi="Times New Roman" w:cs="Times New Roman"/>
            <w:sz w:val="24"/>
            <w:szCs w:val="24"/>
          </w:rPr>
          <w:delText xml:space="preserve">me at </w:delText>
        </w:r>
      </w:del>
      <w:hyperlink r:id="rId4" w:history="1">
        <w:r w:rsidRPr="00F64E57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590EF" w14:textId="23AFD683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</w:t>
      </w:r>
      <w:del w:id="14" w:author="Wrobel, Julia" w:date="2023-10-05T10:14:00Z">
        <w:r w:rsidDel="00BA41CB">
          <w:rPr>
            <w:rFonts w:ascii="Times New Roman" w:hAnsi="Times New Roman" w:cs="Times New Roman"/>
            <w:sz w:val="24"/>
            <w:szCs w:val="24"/>
          </w:rPr>
          <w:delText xml:space="preserve"> of this manuscript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A68C66" w14:textId="4DDEF37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199BC46" w14:textId="45174D09" w:rsidR="000C3137" w:rsidRPr="00940F3D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Suneeta V. Godbole</w:t>
      </w:r>
    </w:p>
    <w:p w14:paraId="08891782" w14:textId="77777777" w:rsid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646BE76B" w14:textId="77777777" w:rsidR="003A6B0C" w:rsidRP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40933977" w14:textId="77777777" w:rsidR="003A6B0C" w:rsidRDefault="003A6B0C"/>
    <w:p w14:paraId="40D2B42F" w14:textId="77777777" w:rsidR="003A6B0C" w:rsidRDefault="003A6B0C"/>
    <w:sectPr w:rsidR="003A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robel, Julia">
    <w15:presenceInfo w15:providerId="AD" w15:userId="S::julia.wrobel@cuanschutz.edu::0996f09d-911c-4180-b6a1-328ac0395a47"/>
  </w15:person>
  <w15:person w15:author="Godbole, Suneeta">
    <w15:presenceInfo w15:providerId="AD" w15:userId="S::suneeta.godbole@cuanschutz.edu::97de7173-6eaf-4c98-b99d-c365d3ccf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0C"/>
    <w:rsid w:val="000C3137"/>
    <w:rsid w:val="001D42F6"/>
    <w:rsid w:val="00227C80"/>
    <w:rsid w:val="003A6B0C"/>
    <w:rsid w:val="00414C02"/>
    <w:rsid w:val="004C2FDC"/>
    <w:rsid w:val="00620105"/>
    <w:rsid w:val="0081316E"/>
    <w:rsid w:val="00834DB3"/>
    <w:rsid w:val="00875821"/>
    <w:rsid w:val="00940F3D"/>
    <w:rsid w:val="009B1987"/>
    <w:rsid w:val="00B41847"/>
    <w:rsid w:val="00B57014"/>
    <w:rsid w:val="00BA41CB"/>
    <w:rsid w:val="00F21845"/>
    <w:rsid w:val="00F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12B7"/>
  <w15:chartTrackingRefBased/>
  <w15:docId w15:val="{1CDABE60-1F16-49D3-9011-8CE6091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13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2F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C2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F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mailto:suneeta.godbole@cuanschutz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Wrobel, Julia</cp:lastModifiedBy>
  <cp:revision>3</cp:revision>
  <dcterms:created xsi:type="dcterms:W3CDTF">2023-10-05T14:13:00Z</dcterms:created>
  <dcterms:modified xsi:type="dcterms:W3CDTF">2023-10-05T14:14:00Z</dcterms:modified>
</cp:coreProperties>
</file>