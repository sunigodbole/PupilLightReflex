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ABSTRACT: </w:t>
      </w:r>
      <w:commentRangeEnd w:id="1"/>
      <w:r w:rsidR="004C3BB0">
        <w:rPr>
          <w:rStyle w:val="CommentReference"/>
        </w:rPr>
        <w:commentReference w:id="1"/>
      </w:r>
      <w:commentRangeEnd w:id="2"/>
      <w:r w:rsidR="001C5766">
        <w:rPr>
          <w:rStyle w:val="CommentReference"/>
        </w:rPr>
        <w:commentReference w:id="2"/>
      </w:r>
    </w:p>
    <w:p w14:paraId="4D9EE2D1" w14:textId="77777777" w:rsidR="001C5766" w:rsidRDefault="001C5766" w:rsidP="001C5766">
      <w:pPr>
        <w:spacing w:line="480" w:lineRule="auto"/>
        <w:rPr>
          <w:rFonts w:ascii="Times New Roman" w:hAnsi="Times New Roman" w:cs="Times New Roman"/>
          <w:sz w:val="24"/>
          <w:szCs w:val="24"/>
        </w:rPr>
      </w:pPr>
      <w:bookmarkStart w:id="3" w:name="_Hlk135135021"/>
      <w:r>
        <w:rPr>
          <w:rFonts w:ascii="Times New Roman" w:hAnsi="Times New Roman" w:cs="Times New Roman"/>
          <w:sz w:val="24"/>
          <w:szCs w:val="24"/>
        </w:rPr>
        <w:t>Introduction: Given the public health implications of recent cannabis use for roadside safety and occupational injury prevention, t</w:t>
      </w:r>
      <w:r w:rsidRPr="00B15E46">
        <w:rPr>
          <w:rFonts w:ascii="Times New Roman" w:hAnsi="Times New Roman" w:cs="Times New Roman"/>
          <w:sz w:val="24"/>
          <w:szCs w:val="24"/>
        </w:rPr>
        <w:t>here</w:t>
      </w:r>
      <w:r>
        <w:rPr>
          <w:rFonts w:ascii="Times New Roman" w:hAnsi="Times New Roman" w:cs="Times New Roman"/>
          <w:sz w:val="24"/>
          <w:szCs w:val="24"/>
        </w:rPr>
        <w:t xml:space="preserve"> is value in</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77777777"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(1 to 2 times/week), and no-use cannabis use histories participated in 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for 15 minutes (daily/occasional) or relaxing for 15 minutes (no use). Functional data analysis tools modeled the impact of recent cannabis smoking on trajectories of the pupillary light response over several seconds. Prediction models using functional and traditional logistic regression were compared and trajectory changes with a delay in testing after use were estimated.  </w:t>
      </w:r>
    </w:p>
    <w:p w14:paraId="64344D41" w14:textId="77777777"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Results: Functional data analysis models revealed significant differences in pupil response to light after cannabis use between 1.77 to 3.97 seconds in the average pupil response pattern between the occasional use group and a no use control group and similar differences in pupil response patterns from 2.1 to 2.7 seconds between the daily use group and no use control. Additionally, a model predicting recent cannabis use, using functional data analysis methods, outperformed a predictive model using traditional methods (AUC: 0.71 vs 0.68). Estimated trajectories of delayed testing showed differences in the point of minimal constriction and rebound slope. </w:t>
      </w:r>
    </w:p>
    <w:p w14:paraId="4584A163" w14:textId="77777777"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These analyses show the promise of pairing pupil light response and functional data analysis methods to assess recent cannabis use.  </w:t>
      </w:r>
    </w:p>
    <w:p w14:paraId="0C302697" w14:textId="77777777" w:rsidR="001C5766" w:rsidRDefault="001C5766" w:rsidP="001C5766">
      <w:pPr>
        <w:spacing w:line="480" w:lineRule="auto"/>
      </w:pPr>
      <w:r>
        <w:rPr>
          <w:rFonts w:ascii="Times New Roman" w:hAnsi="Times New Roman" w:cs="Times New Roman"/>
          <w:sz w:val="24"/>
          <w:szCs w:val="24"/>
        </w:rPr>
        <w:t xml:space="preserve">Practical Applications: Pupillary light response tests when paired with functional data methods, may provide an objective measure of recent cannabis use that is robust to tolerance effects. As such, this measure may help to address public health concerns around recent cannabis use, roadside </w:t>
      </w:r>
      <w:proofErr w:type="gramStart"/>
      <w:r>
        <w:rPr>
          <w:rFonts w:ascii="Times New Roman" w:hAnsi="Times New Roman" w:cs="Times New Roman"/>
          <w:sz w:val="24"/>
          <w:szCs w:val="24"/>
        </w:rPr>
        <w:t>safety</w:t>
      </w:r>
      <w:proofErr w:type="gramEnd"/>
      <w:r>
        <w:rPr>
          <w:rFonts w:ascii="Times New Roman" w:hAnsi="Times New Roman" w:cs="Times New Roman"/>
          <w:sz w:val="24"/>
          <w:szCs w:val="24"/>
        </w:rPr>
        <w:t xml:space="preserve"> and occupational injury prevention.</w:t>
      </w:r>
    </w:p>
    <w:bookmarkEnd w:id="3"/>
    <w:p w14:paraId="6B1BFF0D" w14:textId="00F5668A" w:rsidR="001C5766" w:rsidRDefault="001C5766" w:rsidP="00AC729D">
      <w:pPr>
        <w:spacing w:line="480" w:lineRule="auto"/>
        <w:rPr>
          <w:ins w:id="4" w:author="Godbole, Suneeta" w:date="2023-05-16T13:37:00Z"/>
          <w:rFonts w:ascii="Times New Roman" w:hAnsi="Times New Roman" w:cs="Times New Roman"/>
          <w:sz w:val="24"/>
          <w:szCs w:val="24"/>
        </w:rPr>
      </w:pPr>
      <w:commentRangeStart w:id="5"/>
      <w:ins w:id="6" w:author="Godbole, Suneeta" w:date="2023-05-16T13:37:00Z">
        <w:r>
          <w:rPr>
            <w:rFonts w:ascii="Times New Roman" w:hAnsi="Times New Roman" w:cs="Times New Roman"/>
            <w:sz w:val="24"/>
            <w:szCs w:val="24"/>
          </w:rPr>
          <w:t>KEYWORDS</w:t>
        </w:r>
      </w:ins>
      <w:commentRangeEnd w:id="5"/>
      <w:ins w:id="7" w:author="Godbole, Suneeta" w:date="2023-05-16T13:38:00Z">
        <w:r>
          <w:rPr>
            <w:rStyle w:val="CommentReference"/>
          </w:rPr>
          <w:commentReference w:id="5"/>
        </w:r>
      </w:ins>
      <w:ins w:id="8" w:author="Godbole, Suneeta" w:date="2023-05-16T13:37:00Z">
        <w:r>
          <w:rPr>
            <w:rFonts w:ascii="Times New Roman" w:hAnsi="Times New Roman" w:cs="Times New Roman"/>
            <w:sz w:val="24"/>
            <w:szCs w:val="24"/>
          </w:rPr>
          <w:t xml:space="preserve">: Functional data analysis, pupillary light reflex, </w:t>
        </w:r>
      </w:ins>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7BC0524B"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r w:rsidR="00676473">
        <w:rPr>
          <w:rFonts w:ascii="Times New Roman" w:hAnsi="Times New Roman" w:cs="Times New Roman"/>
          <w:sz w:val="24"/>
          <w:szCs w:val="24"/>
        </w:rPr>
        <w:t xml:space="preserve">enforce existing regulations on drug impaired driving, we need non-invasive, portable, and objective assessment of </w:t>
      </w:r>
      <w:r w:rsidR="00DE24E5">
        <w:rPr>
          <w:rFonts w:ascii="Times New Roman" w:hAnsi="Times New Roman" w:cs="Times New Roman"/>
          <w:sz w:val="24"/>
          <w:szCs w:val="24"/>
        </w:rPr>
        <w:t xml:space="preserve">recent </w:t>
      </w:r>
      <w:r w:rsidR="00676473">
        <w:rPr>
          <w:rFonts w:ascii="Times New Roman" w:hAnsi="Times New Roman" w:cs="Times New Roman"/>
          <w:sz w:val="24"/>
          <w:szCs w:val="24"/>
        </w:rPr>
        <w:t xml:space="preserve">drug </w:t>
      </w:r>
      <w:r w:rsidR="00DE24E5">
        <w:rPr>
          <w:rFonts w:ascii="Times New Roman" w:hAnsi="Times New Roman" w:cs="Times New Roman"/>
          <w:sz w:val="24"/>
          <w:szCs w:val="24"/>
        </w:rPr>
        <w:t>use</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Pr>
          <w:rFonts w:ascii="Times New Roman" w:hAnsi="Times New Roman" w:cs="Times New Roman"/>
          <w:sz w:val="24"/>
          <w:szCs w:val="24"/>
        </w:rPr>
        <w:t xml:space="preserve">Specific to cannabis, the </w:t>
      </w:r>
      <w:r w:rsidR="00676473">
        <w:rPr>
          <w:rFonts w:ascii="Times New Roman" w:hAnsi="Times New Roman" w:cs="Times New Roman"/>
          <w:sz w:val="24"/>
          <w:szCs w:val="24"/>
        </w:rPr>
        <w:t xml:space="preserve">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52F89F3B"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w:t>
      </w:r>
      <w:r>
        <w:rPr>
          <w:rFonts w:ascii="Times New Roman" w:hAnsi="Times New Roman" w:cs="Times New Roman"/>
          <w:sz w:val="24"/>
          <w:szCs w:val="24"/>
        </w:rPr>
        <w:lastRenderedPageBreak/>
        <w:t xml:space="preserve">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habitual 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s use as a biomarker</w:t>
      </w:r>
      <w:r w:rsidR="00A31B77">
        <w:rPr>
          <w:rFonts w:ascii="Times New Roman" w:hAnsi="Times New Roman" w:cs="Times New Roman"/>
          <w:sz w:val="24"/>
          <w:szCs w:val="24"/>
        </w:rPr>
        <w:t xml:space="preserve"> 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0DAECCDC"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Additionally, </w:t>
      </w:r>
      <w:r w:rsidR="00D17FA6">
        <w:rPr>
          <w:rFonts w:ascii="Times New Roman" w:hAnsi="Times New Roman" w:cs="Times New Roman"/>
          <w:color w:val="000000"/>
          <w:sz w:val="24"/>
          <w:szCs w:val="24"/>
        </w:rPr>
        <w:t xml:space="preserve">significant differences in the point of minimal constriction were found after adjusting for pre-smoking values, which undermines the utility in field applications. </w:t>
      </w:r>
    </w:p>
    <w:p w14:paraId="4C669AD4" w14:textId="64D39A2B"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w:t>
      </w:r>
      <w:r>
        <w:rPr>
          <w:rFonts w:ascii="Times New Roman" w:hAnsi="Times New Roman" w:cs="Times New Roman"/>
          <w:sz w:val="24"/>
          <w:szCs w:val="24"/>
        </w:rPr>
        <w:lastRenderedPageBreak/>
        <w:t>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C37AF6">
        <w:rPr>
          <w:rFonts w:ascii="Times New Roman" w:hAnsi="Times New Roman" w:cs="Times New Roman"/>
          <w:sz w:val="24"/>
          <w:szCs w:val="24"/>
        </w:rPr>
        <w:t>as the acute effects of cannabis diminish</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w:t>
      </w:r>
      <w:r>
        <w:rPr>
          <w:rFonts w:ascii="Times New Roman" w:hAnsi="Times New Roman" w:cs="Times New Roman"/>
          <w:sz w:val="24"/>
          <w:szCs w:val="24"/>
        </w:rPr>
        <w:lastRenderedPageBreak/>
        <w:t>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7FC7062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assessed from whole blood collected 30 minutes after the inception of a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314DEBF8" w14:textId="30F79372" w:rsidR="00044C6B" w:rsidRDefault="00044C6B" w:rsidP="00044C6B">
      <w:pPr>
        <w:spacing w:line="480" w:lineRule="auto"/>
        <w:rPr>
          <w:rFonts w:ascii="Times New Roman" w:hAnsi="Times New Roman" w:cs="Times New Roman"/>
          <w:sz w:val="24"/>
          <w:szCs w:val="24"/>
        </w:rPr>
      </w:pP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 xml:space="preserve">Time Interval of pupillary measurements after </w:t>
            </w:r>
            <w:r w:rsidRPr="00774545">
              <w:rPr>
                <w:rFonts w:ascii="Times New Roman" w:eastAsia="Arial" w:hAnsi="Times New Roman" w:cs="Times New Roman"/>
                <w:b/>
                <w:color w:val="000000"/>
              </w:rPr>
              <w:lastRenderedPageBreak/>
              <w:t>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lastRenderedPageBreak/>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r>
        <w:rPr>
          <w:rFonts w:ascii="Times New Roman" w:hAnsi="Times New Roman" w:cs="Times New Roman"/>
          <w:sz w:val="24"/>
          <w:szCs w:val="24"/>
        </w:rPr>
        <w:t xml:space="preserve"> Participant Characteristics by Cannabis Use Group</w:t>
      </w:r>
    </w:p>
    <w:p w14:paraId="1D27E856" w14:textId="708EA005"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Reflex Assessment</w:t>
      </w:r>
      <w:r>
        <w:rPr>
          <w:rFonts w:ascii="Times New Roman" w:hAnsi="Times New Roman" w:cs="Times New Roman"/>
          <w:sz w:val="24"/>
          <w:szCs w:val="24"/>
        </w:rPr>
        <w:t xml:space="preserve">: </w:t>
      </w:r>
    </w:p>
    <w:p w14:paraId="5101C573" w14:textId="31A3441B"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39A6E395" w:rsidR="00C9294E" w:rsidRDefault="00C855DB" w:rsidP="00C929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58C51" wp14:editId="18CDDF2C">
            <wp:extent cx="5943600" cy="2644140"/>
            <wp:effectExtent l="0" t="0" r="0" b="3810"/>
            <wp:docPr id="1854279266" name="Picture 185427926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14AEE7FF" w14:textId="6B4780F8"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1EA71168" w14:textId="079799F9"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LLC. Trajectories of pupil size during the light response test, like that shown in Figure 1, were extracted from the videos using the video segmentation pipeline described in </w:t>
      </w:r>
      <w:commentRangeStart w:id="9"/>
      <w:r>
        <w:rPr>
          <w:rFonts w:ascii="Times New Roman" w:hAnsi="Times New Roman" w:cs="Times New Roman"/>
          <w:sz w:val="24"/>
          <w:szCs w:val="24"/>
        </w:rPr>
        <w:t>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commentRangeEnd w:id="9"/>
      <w:r w:rsidR="00C37AF6">
        <w:rPr>
          <w:rStyle w:val="CommentReference"/>
        </w:rPr>
        <w:commentReference w:id="9"/>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50C643B9"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For example, in the current context, FDA methods allow for estimating and quantifying uncertainty for differences in patterns of pupil</w:t>
      </w:r>
      <w:r w:rsidR="000658C4">
        <w:rPr>
          <w:rFonts w:ascii="Times New Roman" w:hAnsi="Times New Roman" w:cs="Times New Roman"/>
          <w:sz w:val="24"/>
          <w:szCs w:val="24"/>
        </w:rPr>
        <w:t>lary</w:t>
      </w:r>
      <w:r w:rsidR="00E11884">
        <w:rPr>
          <w:rFonts w:ascii="Times New Roman" w:hAnsi="Times New Roman" w:cs="Times New Roman"/>
          <w:sz w:val="24"/>
          <w:szCs w:val="24"/>
        </w:rPr>
        <w:t xml:space="preserve"> light response vary over time by cannabis </w:t>
      </w:r>
      <w:r w:rsidR="000658C4">
        <w:rPr>
          <w:rFonts w:ascii="Times New Roman" w:hAnsi="Times New Roman" w:cs="Times New Roman"/>
          <w:sz w:val="24"/>
          <w:szCs w:val="24"/>
        </w:rPr>
        <w:t xml:space="preserve">use </w:t>
      </w:r>
      <w:r w:rsidR="00E11884">
        <w:rPr>
          <w:rFonts w:ascii="Times New Roman" w:hAnsi="Times New Roman" w:cs="Times New Roman"/>
          <w:sz w:val="24"/>
          <w:szCs w:val="24"/>
        </w:rPr>
        <w:t xml:space="preserve">history.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for a single subject. </w:t>
      </w:r>
      <w:r>
        <w:rPr>
          <w:rFonts w:ascii="Times New Roman" w:hAnsi="Times New Roman" w:cs="Times New Roman"/>
          <w:sz w:val="24"/>
          <w:szCs w:val="24"/>
        </w:rPr>
        <w:lastRenderedPageBreak/>
        <w:t>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67B71C4"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5CFAD6F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the magnitude of rebound dilation after the point of minimal constriction; and (c) the slope of the rebound after the point of minimal constriction</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 Mann-Whitney U-statistic as described in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3B12BF6B"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xml:space="preserve">, which is </w:t>
      </w:r>
      <w:r w:rsidR="007D66A9">
        <w:rPr>
          <w:rFonts w:ascii="Times New Roman" w:hAnsi="Times New Roman" w:cs="Times New Roman"/>
          <w:sz w:val="24"/>
          <w:szCs w:val="24"/>
        </w:rPr>
        <w:lastRenderedPageBreak/>
        <w:t>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10"/>
      <w:commentRangeStart w:id="11"/>
      <w:r>
        <w:rPr>
          <w:rFonts w:ascii="Times New Roman" w:hAnsi="Times New Roman" w:cs="Times New Roman"/>
          <w:sz w:val="24"/>
          <w:szCs w:val="24"/>
        </w:rPr>
        <w:t xml:space="preserve">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commentRangeEnd w:id="10"/>
      <w:r>
        <w:rPr>
          <w:rStyle w:val="CommentReference"/>
        </w:rPr>
        <w:commentReference w:id="10"/>
      </w:r>
      <w:commentRangeEnd w:id="11"/>
      <w:r w:rsidR="00EB385E">
        <w:rPr>
          <w:rStyle w:val="CommentReference"/>
        </w:rPr>
        <w:commentReference w:id="11"/>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621BEB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The second region between 5.7 and 7.3 seconds with a peak difference at 6.57 seconds (OR: 0.37, 95% CI: [0.17, 0.81]), occurs during the period of rebound dilation and shows that higher values of rebound dilation</w:t>
      </w:r>
      <w:r w:rsidR="00813D55">
        <w:rPr>
          <w:rFonts w:ascii="Times New Roman" w:hAnsi="Times New Roman" w:cs="Times New Roman"/>
          <w:sz w:val="24"/>
          <w:szCs w:val="24"/>
        </w:rPr>
        <w:t xml:space="preserve">, indicating more rebound dilation, </w:t>
      </w:r>
      <w:r>
        <w:rPr>
          <w:rFonts w:ascii="Times New Roman" w:hAnsi="Times New Roman" w:cs="Times New Roman"/>
          <w:sz w:val="24"/>
          <w:szCs w:val="24"/>
        </w:rPr>
        <w:t xml:space="preserve">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3215A9EF"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813D55">
        <w:rPr>
          <w:rFonts w:ascii="Times New Roman" w:hAnsi="Times New Roman" w:cs="Times New Roman"/>
          <w:sz w:val="24"/>
          <w:szCs w:val="24"/>
        </w:rPr>
        <w:t>higher</w:t>
      </w:r>
      <w:r w:rsidR="0058131E">
        <w:rPr>
          <w:rFonts w:ascii="Times New Roman" w:hAnsi="Times New Roman" w:cs="Times New Roman"/>
          <w:sz w:val="24"/>
          <w:szCs w:val="24"/>
        </w:rPr>
        <w:t xml:space="preserve">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 xml:space="preserve">there are significant </w:t>
      </w:r>
      <w:r w:rsidR="005761C8">
        <w:rPr>
          <w:rFonts w:ascii="Times New Roman" w:hAnsi="Times New Roman" w:cs="Times New Roman"/>
          <w:sz w:val="24"/>
          <w:szCs w:val="24"/>
        </w:rPr>
        <w:lastRenderedPageBreak/>
        <w:t>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0A3B9194"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7DE76BA1" w14:textId="27963325" w:rsidR="00AC729D" w:rsidRDefault="00C855DB" w:rsidP="00C855D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4E3E3" wp14:editId="34A4F42D">
            <wp:extent cx="5943600" cy="3172052"/>
            <wp:effectExtent l="0" t="0" r="0" b="9525"/>
            <wp:docPr id="1188304984" name="Picture 1188304984"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4984" name="Picture 1188304984" descr="A picture containing text, diagram, line, ma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72052"/>
                    </a:xfrm>
                    <a:prstGeom prst="rect">
                      <a:avLst/>
                    </a:prstGeom>
                    <a:noFill/>
                    <a:ln>
                      <a:noFill/>
                    </a:ln>
                  </pic:spPr>
                </pic:pic>
              </a:graphicData>
            </a:graphic>
          </wp:inline>
        </w:drawing>
      </w:r>
    </w:p>
    <w:p w14:paraId="08CCC8D1" w14:textId="0AE22ECF" w:rsidR="00C855DB" w:rsidRDefault="00C855DB" w:rsidP="00C855DB">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 B shows the difference in average trajectories between pairs of occasional, daily </w:t>
      </w:r>
      <w:r>
        <w:rPr>
          <w:rFonts w:ascii="Times New Roman" w:hAnsi="Times New Roman" w:cs="Times New Roman"/>
          <w:sz w:val="24"/>
          <w:szCs w:val="24"/>
        </w:rPr>
        <w:lastRenderedPageBreak/>
        <w:t>and no-use of cannabis. The red line indicates no difference between the average trajectory of two groups, while a region where the confidence interval (both dashed lines) is above or below the red line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7AABD05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proofErr w:type="gramStart"/>
      <w:r w:rsidR="00CF0C87">
        <w:rPr>
          <w:rFonts w:ascii="Times New Roman" w:hAnsi="Times New Roman" w:cs="Times New Roman"/>
          <w:sz w:val="24"/>
          <w:szCs w:val="24"/>
        </w:rPr>
        <w:t>I</w:t>
      </w:r>
      <w:r w:rsidR="00BE4A97">
        <w:rPr>
          <w:rFonts w:ascii="Times New Roman" w:hAnsi="Times New Roman" w:cs="Times New Roman"/>
          <w:sz w:val="24"/>
          <w:szCs w:val="24"/>
        </w:rPr>
        <w:t>t appears as though</w:t>
      </w:r>
      <w:proofErr w:type="gramEnd"/>
      <w:r w:rsidR="00BE4A97">
        <w:rPr>
          <w:rFonts w:ascii="Times New Roman" w:hAnsi="Times New Roman" w:cs="Times New Roman"/>
          <w:sz w:val="24"/>
          <w:szCs w:val="24"/>
        </w:rPr>
        <w:t xml:space="preserve"> </w:t>
      </w:r>
      <w:r w:rsidR="00741A17">
        <w:rPr>
          <w:rFonts w:ascii="Times New Roman" w:hAnsi="Times New Roman" w:cs="Times New Roman"/>
          <w:sz w:val="24"/>
          <w:szCs w:val="24"/>
        </w:rPr>
        <w:t xml:space="preserve">the point of minimal constriction approaches that of the no use group while the </w:t>
      </w:r>
      <w:r w:rsidR="00813D55">
        <w:rPr>
          <w:rFonts w:ascii="Times New Roman" w:hAnsi="Times New Roman" w:cs="Times New Roman"/>
          <w:sz w:val="24"/>
          <w:szCs w:val="24"/>
        </w:rPr>
        <w:t xml:space="preserve">slope of the </w:t>
      </w:r>
      <w:r w:rsidR="00741A17">
        <w:rPr>
          <w:rFonts w:ascii="Times New Roman" w:hAnsi="Times New Roman" w:cs="Times New Roman"/>
          <w:sz w:val="24"/>
          <w:szCs w:val="24"/>
        </w:rPr>
        <w:t xml:space="preserve">rebound dilation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400F1AAD"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use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w:t>
      </w:r>
      <w:r>
        <w:rPr>
          <w:rFonts w:ascii="Times New Roman" w:hAnsi="Times New Roman" w:cs="Times New Roman"/>
          <w:sz w:val="24"/>
          <w:szCs w:val="24"/>
        </w:rPr>
        <w:lastRenderedPageBreak/>
        <w:t>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8D4843"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rebound 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FCBD957"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 xml:space="preserve">between the occasional and </w:t>
      </w:r>
      <w:r>
        <w:rPr>
          <w:rFonts w:ascii="Times New Roman" w:hAnsi="Times New Roman" w:cs="Times New Roman"/>
          <w:sz w:val="24"/>
          <w:szCs w:val="24"/>
        </w:rPr>
        <w:lastRenderedPageBreak/>
        <w:t>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These differences may be due to more dynamic pupil movements in non-user</w:t>
      </w:r>
      <w:r w:rsidR="003121B1">
        <w:rPr>
          <w:rFonts w:ascii="Times New Roman" w:hAnsi="Times New Roman" w:cs="Times New Roman"/>
          <w:sz w:val="24"/>
          <w:szCs w:val="24"/>
        </w:rPr>
        <w:t>s</w:t>
      </w:r>
      <w:r w:rsidR="00BE4A97">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CF0C87">
        <w:rPr>
          <w:rFonts w:ascii="Times New Roman" w:hAnsi="Times New Roman" w:cs="Times New Roman"/>
          <w:sz w:val="24"/>
          <w:szCs w:val="24"/>
        </w:rPr>
        <w:t>, which would indicate a robustness to the tolerance effects hampering other measures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65F8B39C"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w:t>
      </w:r>
      <w:r w:rsidR="00293E2B">
        <w:rPr>
          <w:rFonts w:ascii="Times New Roman" w:hAnsi="Times New Roman" w:cs="Times New Roman"/>
          <w:sz w:val="24"/>
          <w:szCs w:val="24"/>
        </w:rPr>
        <w:lastRenderedPageBreak/>
        <w:t>difference from baseline, and not in absolute size (mm). Baseline pupil diameter (in mm), which could not be measured in the present study may be an independent predictor of the pupillary light reflex expressed in percent change from baseline</w:t>
      </w:r>
      <w:r w:rsidR="00CF0C87">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Pr>
          <w:rFonts w:ascii="Times New Roman" w:hAnsi="Times New Roman" w:cs="Times New Roman"/>
          <w:sz w:val="24"/>
          <w:szCs w:val="24"/>
        </w:rPr>
        <w:t xml:space="preserve">However, in </w:t>
      </w:r>
      <w:r w:rsidR="00CF0C87">
        <w:rPr>
          <w:rFonts w:ascii="Times New Roman" w:hAnsi="Times New Roman" w:cs="Times New Roman"/>
          <w:sz w:val="24"/>
          <w:szCs w:val="24"/>
        </w:rPr>
        <w:t xml:space="preserve">a </w:t>
      </w:r>
      <w:r w:rsidR="00A17068">
        <w:rPr>
          <w:rFonts w:ascii="Times New Roman" w:hAnsi="Times New Roman" w:cs="Times New Roman"/>
          <w:sz w:val="24"/>
          <w:szCs w:val="24"/>
        </w:rPr>
        <w:t xml:space="preserve">field assessment of recent cannabis use, pupil size may not be measured, so analysis using percent change from the test start </w:t>
      </w:r>
      <w:r w:rsidR="0094403E">
        <w:rPr>
          <w:rFonts w:ascii="Times New Roman" w:hAnsi="Times New Roman" w:cs="Times New Roman"/>
          <w:sz w:val="24"/>
          <w:szCs w:val="24"/>
        </w:rPr>
        <w:t xml:space="preserve">may </w:t>
      </w:r>
      <w:r w:rsidR="00A17068">
        <w:rPr>
          <w:rFonts w:ascii="Times New Roman" w:hAnsi="Times New Roman" w:cs="Times New Roman"/>
          <w:sz w:val="24"/>
          <w:szCs w:val="24"/>
        </w:rPr>
        <w:t xml:space="preserve">be more useful.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87BFBC7" w14:textId="77777777" w:rsidR="00C855DB" w:rsidRPr="00C855DB" w:rsidRDefault="00AC729D"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C855DB" w:rsidRPr="00C855DB">
        <w:rPr>
          <w:rFonts w:ascii="Times New Roman" w:hAnsi="Times New Roman" w:cs="Times New Roman"/>
          <w:sz w:val="24"/>
          <w:szCs w:val="24"/>
        </w:rPr>
        <w:t>1.</w:t>
      </w:r>
      <w:r w:rsidR="00C855DB" w:rsidRPr="00C855DB">
        <w:rPr>
          <w:rFonts w:ascii="Times New Roman" w:hAnsi="Times New Roman" w:cs="Times New Roman"/>
          <w:sz w:val="24"/>
          <w:szCs w:val="24"/>
        </w:rPr>
        <w:tab/>
        <w:t>Substance Abuse and Mental Health Services Administration. Key Substance Use and Mental Health Indicators in the United States:</w:t>
      </w:r>
    </w:p>
    <w:p w14:paraId="5396B1FC"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Results from the 2017 National Survey on Drug Use and Health. In: Administration SAaMHS, editor. 2018.</w:t>
      </w:r>
    </w:p>
    <w:p w14:paraId="6D555AB0" w14:textId="0CF839DB"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w:t>
      </w:r>
      <w:r w:rsidRPr="00C855DB">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C855DB">
        <w:rPr>
          <w:rFonts w:ascii="Times New Roman" w:hAnsi="Times New Roman" w:cs="Times New Roman"/>
          <w:i/>
          <w:sz w:val="24"/>
          <w:szCs w:val="24"/>
        </w:rPr>
        <w:t>Am J Public Health</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111, 1976-85. </w:t>
      </w:r>
      <w:hyperlink r:id="rId15" w:history="1">
        <w:r w:rsidRPr="00C855DB">
          <w:rPr>
            <w:rStyle w:val="Hyperlink"/>
            <w:rFonts w:ascii="Times New Roman" w:hAnsi="Times New Roman" w:cs="Times New Roman"/>
            <w:sz w:val="24"/>
            <w:szCs w:val="24"/>
          </w:rPr>
          <w:t>https://doi.org/10.2105/AJPH.2021.306466</w:t>
        </w:r>
      </w:hyperlink>
    </w:p>
    <w:p w14:paraId="4D0B1AF7" w14:textId="7DDEB7E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3.</w:t>
      </w:r>
      <w:r w:rsidRPr="00C855DB">
        <w:rPr>
          <w:rFonts w:ascii="Times New Roman" w:hAnsi="Times New Roman" w:cs="Times New Roman"/>
          <w:sz w:val="24"/>
          <w:szCs w:val="24"/>
        </w:rPr>
        <w:tab/>
        <w:t xml:space="preserve">Biasutti W.R., Leffers K.S.H., Callaghan R.C. Systematic Review of Cannabis Use and Risk of Occupational Injury. </w:t>
      </w:r>
      <w:r w:rsidRPr="00C855DB">
        <w:rPr>
          <w:rFonts w:ascii="Times New Roman" w:hAnsi="Times New Roman" w:cs="Times New Roman"/>
          <w:i/>
          <w:sz w:val="24"/>
          <w:szCs w:val="24"/>
        </w:rPr>
        <w:t>Subst Use Misuse</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55, 1733-45. </w:t>
      </w:r>
      <w:hyperlink r:id="rId16" w:history="1">
        <w:r w:rsidRPr="00C855DB">
          <w:rPr>
            <w:rStyle w:val="Hyperlink"/>
            <w:rFonts w:ascii="Times New Roman" w:hAnsi="Times New Roman" w:cs="Times New Roman"/>
            <w:sz w:val="24"/>
            <w:szCs w:val="24"/>
          </w:rPr>
          <w:t>https://doi.org/10.1080/10826084.2020.1759643</w:t>
        </w:r>
      </w:hyperlink>
    </w:p>
    <w:p w14:paraId="0089E7B6" w14:textId="397AEFD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4.</w:t>
      </w:r>
      <w:r w:rsidRPr="00C855DB">
        <w:rPr>
          <w:rFonts w:ascii="Times New Roman" w:hAnsi="Times New Roman" w:cs="Times New Roman"/>
          <w:sz w:val="24"/>
          <w:szCs w:val="24"/>
        </w:rPr>
        <w:tab/>
        <w:t xml:space="preserve">Zhang J.C., Carnide N., Holness L., Cram P. Cannabis use and work-related injuries: a cross-sectional analysis. </w:t>
      </w:r>
      <w:r w:rsidRPr="00C855DB">
        <w:rPr>
          <w:rFonts w:ascii="Times New Roman" w:hAnsi="Times New Roman" w:cs="Times New Roman"/>
          <w:i/>
          <w:sz w:val="24"/>
          <w:szCs w:val="24"/>
        </w:rPr>
        <w:t>Occup Med (Lond)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70, 570-7. </w:t>
      </w:r>
      <w:hyperlink r:id="rId17" w:history="1">
        <w:r w:rsidRPr="00C855DB">
          <w:rPr>
            <w:rStyle w:val="Hyperlink"/>
            <w:rFonts w:ascii="Times New Roman" w:hAnsi="Times New Roman" w:cs="Times New Roman"/>
            <w:sz w:val="24"/>
            <w:szCs w:val="24"/>
          </w:rPr>
          <w:t>https://doi.org/10.1093/occmed/kqaa175</w:t>
        </w:r>
      </w:hyperlink>
    </w:p>
    <w:p w14:paraId="27CBB475" w14:textId="3146366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5.</w:t>
      </w:r>
      <w:r w:rsidRPr="00C855DB">
        <w:rPr>
          <w:rFonts w:ascii="Times New Roman" w:hAnsi="Times New Roman" w:cs="Times New Roman"/>
          <w:sz w:val="24"/>
          <w:szCs w:val="24"/>
        </w:rPr>
        <w:tab/>
        <w:t xml:space="preserve">Administration N.H.T.S. DWI Detection and Standardized Field Sobriety Test (SFST) Resources  [Available from: </w:t>
      </w:r>
      <w:hyperlink r:id="rId18" w:history="1">
        <w:r w:rsidRPr="00C855DB">
          <w:rPr>
            <w:rStyle w:val="Hyperlink"/>
            <w:rFonts w:ascii="Times New Roman" w:hAnsi="Times New Roman" w:cs="Times New Roman"/>
            <w:sz w:val="24"/>
            <w:szCs w:val="24"/>
          </w:rPr>
          <w:t>https://www.nhtsa.gov/dwi-detection-and-standardized-field-sobriety-test-sfst-resources</w:t>
        </w:r>
      </w:hyperlink>
      <w:r w:rsidRPr="00C855DB">
        <w:rPr>
          <w:rFonts w:ascii="Times New Roman" w:hAnsi="Times New Roman" w:cs="Times New Roman"/>
          <w:sz w:val="24"/>
          <w:szCs w:val="24"/>
        </w:rPr>
        <w:t>.</w:t>
      </w:r>
    </w:p>
    <w:p w14:paraId="72D77C85" w14:textId="31F2328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6.</w:t>
      </w:r>
      <w:r w:rsidRPr="00C855DB">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C855DB">
        <w:rPr>
          <w:rFonts w:ascii="Times New Roman" w:hAnsi="Times New Roman" w:cs="Times New Roman"/>
          <w:i/>
          <w:sz w:val="24"/>
          <w:szCs w:val="24"/>
        </w:rPr>
        <w:t>Psychopharmacology (Berl)</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2012</w:t>
      </w:r>
      <w:r w:rsidRPr="00C855DB">
        <w:rPr>
          <w:rFonts w:ascii="Times New Roman" w:hAnsi="Times New Roman" w:cs="Times New Roman"/>
          <w:sz w:val="24"/>
          <w:szCs w:val="24"/>
        </w:rPr>
        <w:t xml:space="preserve">, 224, 581-9. </w:t>
      </w:r>
      <w:hyperlink r:id="rId19" w:history="1">
        <w:r w:rsidRPr="00C855DB">
          <w:rPr>
            <w:rStyle w:val="Hyperlink"/>
            <w:rFonts w:ascii="Times New Roman" w:hAnsi="Times New Roman" w:cs="Times New Roman"/>
            <w:sz w:val="24"/>
            <w:szCs w:val="24"/>
          </w:rPr>
          <w:t>https://doi.org/10.1007/s00213-012-2787-9</w:t>
        </w:r>
      </w:hyperlink>
    </w:p>
    <w:p w14:paraId="36911210" w14:textId="19AD582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7.</w:t>
      </w:r>
      <w:r w:rsidRPr="00C855DB">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C855DB">
        <w:rPr>
          <w:rFonts w:ascii="Times New Roman" w:hAnsi="Times New Roman" w:cs="Times New Roman"/>
          <w:i/>
          <w:sz w:val="24"/>
          <w:szCs w:val="24"/>
        </w:rPr>
        <w:t>Traffic Inj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22, 102-7. </w:t>
      </w:r>
      <w:hyperlink r:id="rId20" w:history="1">
        <w:r w:rsidRPr="00C855DB">
          <w:rPr>
            <w:rStyle w:val="Hyperlink"/>
            <w:rFonts w:ascii="Times New Roman" w:hAnsi="Times New Roman" w:cs="Times New Roman"/>
            <w:sz w:val="24"/>
            <w:szCs w:val="24"/>
          </w:rPr>
          <w:t>https://doi.org/10.1080/15389588.2020.1851685</w:t>
        </w:r>
      </w:hyperlink>
    </w:p>
    <w:p w14:paraId="30D6FFC7" w14:textId="47434BA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8.</w:t>
      </w:r>
      <w:r w:rsidRPr="00C855DB">
        <w:rPr>
          <w:rFonts w:ascii="Times New Roman" w:hAnsi="Times New Roman" w:cs="Times New Roman"/>
          <w:sz w:val="24"/>
          <w:szCs w:val="24"/>
        </w:rPr>
        <w:tab/>
        <w:t xml:space="preserve">Wurz G.T., DeGregorio M.W. Indeterminacy of cannabis impairment and ∆(9)-tetrahydrocannabinol (∆(9)-THC) levels in blood and breath. </w:t>
      </w:r>
      <w:r w:rsidRPr="00C855DB">
        <w:rPr>
          <w:rFonts w:ascii="Times New Roman" w:hAnsi="Times New Roman" w:cs="Times New Roman"/>
          <w:i/>
          <w:sz w:val="24"/>
          <w:szCs w:val="24"/>
        </w:rPr>
        <w:t>Sci Rep</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2022</w:t>
      </w:r>
      <w:r w:rsidRPr="00C855DB">
        <w:rPr>
          <w:rFonts w:ascii="Times New Roman" w:hAnsi="Times New Roman" w:cs="Times New Roman"/>
          <w:sz w:val="24"/>
          <w:szCs w:val="24"/>
        </w:rPr>
        <w:t xml:space="preserve">, 12, 8323. </w:t>
      </w:r>
      <w:hyperlink r:id="rId21" w:history="1">
        <w:r w:rsidRPr="00C855DB">
          <w:rPr>
            <w:rStyle w:val="Hyperlink"/>
            <w:rFonts w:ascii="Times New Roman" w:hAnsi="Times New Roman" w:cs="Times New Roman"/>
            <w:sz w:val="24"/>
            <w:szCs w:val="24"/>
          </w:rPr>
          <w:t>https://doi.org/10.1038/s41598-022-11481-5</w:t>
        </w:r>
      </w:hyperlink>
    </w:p>
    <w:p w14:paraId="6551CE6C" w14:textId="775A61FF"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9.</w:t>
      </w:r>
      <w:r w:rsidRPr="00C855DB">
        <w:rPr>
          <w:rFonts w:ascii="Times New Roman" w:hAnsi="Times New Roman" w:cs="Times New Roman"/>
          <w:sz w:val="24"/>
          <w:szCs w:val="24"/>
        </w:rPr>
        <w:tab/>
        <w:t xml:space="preserve">Burt T.S., Brown T.L., Milavetz G., McGehee D.V. Mechanisms of cannabis impairment: Implications for modeling driving performance.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328, 110902. </w:t>
      </w:r>
      <w:hyperlink r:id="rId22" w:history="1">
        <w:r w:rsidRPr="00C855DB">
          <w:rPr>
            <w:rStyle w:val="Hyperlink"/>
            <w:rFonts w:ascii="Times New Roman" w:hAnsi="Times New Roman" w:cs="Times New Roman"/>
            <w:sz w:val="24"/>
            <w:szCs w:val="24"/>
          </w:rPr>
          <w:t>https://doi.org/10.1016/j.forsciint.2021.110902</w:t>
        </w:r>
      </w:hyperlink>
    </w:p>
    <w:p w14:paraId="68A54A0C" w14:textId="77A674F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10.</w:t>
      </w:r>
      <w:r w:rsidRPr="00C855DB">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C855DB">
        <w:rPr>
          <w:rFonts w:ascii="Times New Roman" w:hAnsi="Times New Roman" w:cs="Times New Roman"/>
          <w:i/>
          <w:sz w:val="24"/>
          <w:szCs w:val="24"/>
        </w:rPr>
        <w:t>Optometry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2004</w:t>
      </w:r>
      <w:r w:rsidRPr="00C855DB">
        <w:rPr>
          <w:rFonts w:ascii="Times New Roman" w:hAnsi="Times New Roman" w:cs="Times New Roman"/>
          <w:sz w:val="24"/>
          <w:szCs w:val="24"/>
        </w:rPr>
        <w:t xml:space="preserve">, 75, 175-82. </w:t>
      </w:r>
      <w:hyperlink r:id="rId23" w:history="1">
        <w:r w:rsidRPr="00C855DB">
          <w:rPr>
            <w:rStyle w:val="Hyperlink"/>
            <w:rFonts w:ascii="Times New Roman" w:hAnsi="Times New Roman" w:cs="Times New Roman"/>
            <w:sz w:val="24"/>
            <w:szCs w:val="24"/>
          </w:rPr>
          <w:t>https://doi.org/10.1016/s1529-1839(04)70037-8</w:t>
        </w:r>
      </w:hyperlink>
    </w:p>
    <w:p w14:paraId="040C3759"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11.</w:t>
      </w:r>
      <w:r w:rsidRPr="00C855DB">
        <w:rPr>
          <w:rFonts w:ascii="Times New Roman" w:hAnsi="Times New Roman" w:cs="Times New Roman"/>
          <w:sz w:val="24"/>
          <w:szCs w:val="24"/>
        </w:rPr>
        <w:tab/>
        <w:t>National Highway Traffic Safety Administration, Police I.A.o.C.o. Drug Evaluation and Classification (Preliminary School). 2015.</w:t>
      </w:r>
    </w:p>
    <w:p w14:paraId="32B29BE4" w14:textId="31996A73"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12.</w:t>
      </w:r>
      <w:r w:rsidRPr="00C855DB">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317, 110559. </w:t>
      </w:r>
      <w:hyperlink r:id="rId24" w:history="1">
        <w:r w:rsidRPr="00C855DB">
          <w:rPr>
            <w:rStyle w:val="Hyperlink"/>
            <w:rFonts w:ascii="Times New Roman" w:hAnsi="Times New Roman" w:cs="Times New Roman"/>
            <w:sz w:val="24"/>
            <w:szCs w:val="24"/>
          </w:rPr>
          <w:t>https://doi.org/10.1016/j.forsciint.2020.110559</w:t>
        </w:r>
      </w:hyperlink>
    </w:p>
    <w:p w14:paraId="668FE3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13.</w:t>
      </w:r>
      <w:r w:rsidRPr="00C855DB">
        <w:rPr>
          <w:rFonts w:ascii="Times New Roman" w:hAnsi="Times New Roman" w:cs="Times New Roman"/>
          <w:sz w:val="24"/>
          <w:szCs w:val="24"/>
        </w:rPr>
        <w:tab/>
        <w:t xml:space="preserve">Fant R.V., Heishman S.J., Bunker E.B., Pickworth W.B. Acute Residual Effects of Marijuana in Humans. </w:t>
      </w:r>
      <w:r w:rsidRPr="00C855DB">
        <w:rPr>
          <w:rFonts w:ascii="Times New Roman" w:hAnsi="Times New Roman" w:cs="Times New Roman"/>
          <w:i/>
          <w:sz w:val="24"/>
          <w:szCs w:val="24"/>
        </w:rPr>
        <w:t>Pharmacology Biochemistry and Behavior</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1998</w:t>
      </w:r>
      <w:r w:rsidRPr="00C855DB">
        <w:rPr>
          <w:rFonts w:ascii="Times New Roman" w:hAnsi="Times New Roman" w:cs="Times New Roman"/>
          <w:sz w:val="24"/>
          <w:szCs w:val="24"/>
        </w:rPr>
        <w:t xml:space="preserve">, 60, 777-84. </w:t>
      </w:r>
    </w:p>
    <w:p w14:paraId="2212FE15" w14:textId="751F806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14.</w:t>
      </w:r>
      <w:r w:rsidRPr="00C855DB">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C855DB">
        <w:rPr>
          <w:rFonts w:ascii="Times New Roman" w:hAnsi="Times New Roman" w:cs="Times New Roman"/>
          <w:i/>
          <w:sz w:val="24"/>
          <w:szCs w:val="24"/>
        </w:rPr>
        <w:t>bioRxiv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2023</w:t>
      </w:r>
      <w:r w:rsidRPr="00C855DB">
        <w:rPr>
          <w:rFonts w:ascii="Times New Roman" w:hAnsi="Times New Roman" w:cs="Times New Roman"/>
          <w:sz w:val="24"/>
          <w:szCs w:val="24"/>
        </w:rPr>
        <w:t xml:space="preserve">. </w:t>
      </w:r>
      <w:hyperlink r:id="rId25" w:history="1">
        <w:r w:rsidRPr="00C855DB">
          <w:rPr>
            <w:rStyle w:val="Hyperlink"/>
            <w:rFonts w:ascii="Times New Roman" w:hAnsi="Times New Roman" w:cs="Times New Roman"/>
            <w:sz w:val="24"/>
            <w:szCs w:val="24"/>
          </w:rPr>
          <w:t>https://doi.org/10.1101/2023.03.17.533144</w:t>
        </w:r>
      </w:hyperlink>
    </w:p>
    <w:p w14:paraId="1D2CA92E" w14:textId="35D32CE2"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lastRenderedPageBreak/>
        <w:t>15.</w:t>
      </w:r>
      <w:r w:rsidRPr="00C855DB">
        <w:rPr>
          <w:rFonts w:ascii="Times New Roman" w:hAnsi="Times New Roman" w:cs="Times New Roman"/>
          <w:sz w:val="24"/>
          <w:szCs w:val="24"/>
        </w:rPr>
        <w:tab/>
        <w:t xml:space="preserve">Goldsmith J., Liu X., Jacobson J., Rundle A. New Insights into Activity Patterns in Children, Found Using Functional Data Analysis. </w:t>
      </w:r>
      <w:r w:rsidRPr="00C855DB">
        <w:rPr>
          <w:rFonts w:ascii="Times New Roman" w:hAnsi="Times New Roman" w:cs="Times New Roman"/>
          <w:i/>
          <w:sz w:val="24"/>
          <w:szCs w:val="24"/>
        </w:rPr>
        <w:t>Med Sci Sports Exerc</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2016</w:t>
      </w:r>
      <w:r w:rsidRPr="00C855DB">
        <w:rPr>
          <w:rFonts w:ascii="Times New Roman" w:hAnsi="Times New Roman" w:cs="Times New Roman"/>
          <w:sz w:val="24"/>
          <w:szCs w:val="24"/>
        </w:rPr>
        <w:t xml:space="preserve">, 48, 1723-9. </w:t>
      </w:r>
      <w:hyperlink r:id="rId26" w:history="1">
        <w:r w:rsidRPr="00C855DB">
          <w:rPr>
            <w:rStyle w:val="Hyperlink"/>
            <w:rFonts w:ascii="Times New Roman" w:hAnsi="Times New Roman" w:cs="Times New Roman"/>
            <w:sz w:val="24"/>
            <w:szCs w:val="24"/>
          </w:rPr>
          <w:t>https://doi.org/doi:10.1249/MSS.0000000000000968</w:t>
        </w:r>
      </w:hyperlink>
    </w:p>
    <w:p w14:paraId="522A85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16.</w:t>
      </w:r>
      <w:r w:rsidRPr="00C855DB">
        <w:rPr>
          <w:rFonts w:ascii="Times New Roman" w:hAnsi="Times New Roman" w:cs="Times New Roman"/>
          <w:sz w:val="24"/>
          <w:szCs w:val="24"/>
        </w:rPr>
        <w:tab/>
        <w:t>Ramsay J.O., Silverman B.W. Functional Data Analysis. 2nd ed. New York: Springer; 2005.</w:t>
      </w:r>
    </w:p>
    <w:p w14:paraId="3A0E3AB4" w14:textId="24D6EF9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17.</w:t>
      </w:r>
      <w:r w:rsidRPr="00C855DB">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C855DB">
        <w:rPr>
          <w:rFonts w:ascii="Times New Roman" w:hAnsi="Times New Roman" w:cs="Times New Roman"/>
          <w:i/>
          <w:sz w:val="24"/>
          <w:szCs w:val="24"/>
        </w:rPr>
        <w:t>Accid Anal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160, 106326. </w:t>
      </w:r>
      <w:hyperlink r:id="rId27" w:history="1">
        <w:r w:rsidRPr="00C855DB">
          <w:rPr>
            <w:rStyle w:val="Hyperlink"/>
            <w:rFonts w:ascii="Times New Roman" w:hAnsi="Times New Roman" w:cs="Times New Roman"/>
            <w:sz w:val="24"/>
            <w:szCs w:val="24"/>
          </w:rPr>
          <w:t>https://doi.org/10.1016/j.aap.2021.106326</w:t>
        </w:r>
      </w:hyperlink>
    </w:p>
    <w:p w14:paraId="7FDD093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18.</w:t>
      </w:r>
      <w:r w:rsidRPr="00C855DB">
        <w:rPr>
          <w:rFonts w:ascii="Times New Roman" w:hAnsi="Times New Roman" w:cs="Times New Roman"/>
          <w:sz w:val="24"/>
          <w:szCs w:val="24"/>
        </w:rPr>
        <w:tab/>
        <w:t xml:space="preserve">Ramsay J.O., Dalzell C.J. Some Tools for Functional Data Analysis.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1991</w:t>
      </w:r>
      <w:r w:rsidRPr="00C855DB">
        <w:rPr>
          <w:rFonts w:ascii="Times New Roman" w:hAnsi="Times New Roman" w:cs="Times New Roman"/>
          <w:sz w:val="24"/>
          <w:szCs w:val="24"/>
        </w:rPr>
        <w:t xml:space="preserve">, 53, 539-72. </w:t>
      </w:r>
    </w:p>
    <w:p w14:paraId="4CE3E019" w14:textId="4E06147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19.</w:t>
      </w:r>
      <w:r w:rsidRPr="00C855DB">
        <w:rPr>
          <w:rFonts w:ascii="Times New Roman" w:hAnsi="Times New Roman" w:cs="Times New Roman"/>
          <w:sz w:val="24"/>
          <w:szCs w:val="24"/>
        </w:rPr>
        <w:tab/>
        <w:t xml:space="preserve">Reiss P.T., Goldsmith J., Shang H.L., Ogden R.T. Methods for scalar-on-function regression. </w:t>
      </w:r>
      <w:r w:rsidRPr="00C855DB">
        <w:rPr>
          <w:rFonts w:ascii="Times New Roman" w:hAnsi="Times New Roman" w:cs="Times New Roman"/>
          <w:i/>
          <w:sz w:val="24"/>
          <w:szCs w:val="24"/>
        </w:rPr>
        <w:t>Int Stat 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2017</w:t>
      </w:r>
      <w:r w:rsidRPr="00C855DB">
        <w:rPr>
          <w:rFonts w:ascii="Times New Roman" w:hAnsi="Times New Roman" w:cs="Times New Roman"/>
          <w:sz w:val="24"/>
          <w:szCs w:val="24"/>
        </w:rPr>
        <w:t xml:space="preserve">, 85, 228-49. </w:t>
      </w:r>
      <w:hyperlink r:id="rId28" w:history="1">
        <w:r w:rsidRPr="00C855DB">
          <w:rPr>
            <w:rStyle w:val="Hyperlink"/>
            <w:rFonts w:ascii="Times New Roman" w:hAnsi="Times New Roman" w:cs="Times New Roman"/>
            <w:sz w:val="24"/>
            <w:szCs w:val="24"/>
          </w:rPr>
          <w:t>https://doi.org/10.1111/insr.12163</w:t>
        </w:r>
      </w:hyperlink>
    </w:p>
    <w:p w14:paraId="249CA668" w14:textId="5FEED9D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20.</w:t>
      </w:r>
      <w:r w:rsidRPr="00C855DB">
        <w:rPr>
          <w:rFonts w:ascii="Times New Roman" w:hAnsi="Times New Roman" w:cs="Times New Roman"/>
          <w:sz w:val="24"/>
          <w:szCs w:val="24"/>
        </w:rPr>
        <w:tab/>
        <w:t xml:space="preserve">Goldsmith J., Bobb J., Crainiceanu C.M., Caffo B., Reich D. Penalized Functional Regression. </w:t>
      </w:r>
      <w:r w:rsidRPr="00C855DB">
        <w:rPr>
          <w:rFonts w:ascii="Times New Roman" w:hAnsi="Times New Roman" w:cs="Times New Roman"/>
          <w:i/>
          <w:sz w:val="24"/>
          <w:szCs w:val="24"/>
        </w:rPr>
        <w:t>J Comput Graph Stat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20, 830-51. </w:t>
      </w:r>
      <w:hyperlink r:id="rId29" w:history="1">
        <w:r w:rsidRPr="00C855DB">
          <w:rPr>
            <w:rStyle w:val="Hyperlink"/>
            <w:rFonts w:ascii="Times New Roman" w:hAnsi="Times New Roman" w:cs="Times New Roman"/>
            <w:sz w:val="24"/>
            <w:szCs w:val="24"/>
          </w:rPr>
          <w:t>https://doi.org/10.1198/jcgs.2010.10007</w:t>
        </w:r>
      </w:hyperlink>
    </w:p>
    <w:p w14:paraId="61EAD1D2"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21.</w:t>
      </w:r>
      <w:r w:rsidRPr="00C855DB">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C855DB">
        <w:rPr>
          <w:rFonts w:ascii="Times New Roman" w:hAnsi="Times New Roman" w:cs="Times New Roman"/>
          <w:i/>
          <w:sz w:val="24"/>
          <w:szCs w:val="24"/>
        </w:rPr>
        <w:t>Biometrics</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1988</w:t>
      </w:r>
      <w:r w:rsidRPr="00C855DB">
        <w:rPr>
          <w:rFonts w:ascii="Times New Roman" w:hAnsi="Times New Roman" w:cs="Times New Roman"/>
          <w:sz w:val="24"/>
          <w:szCs w:val="24"/>
        </w:rPr>
        <w:t xml:space="preserve">, 44, 837-45. </w:t>
      </w:r>
    </w:p>
    <w:p w14:paraId="3D4FEC26" w14:textId="70B1F51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22.</w:t>
      </w:r>
      <w:r w:rsidRPr="00C855DB">
        <w:rPr>
          <w:rFonts w:ascii="Times New Roman" w:hAnsi="Times New Roman" w:cs="Times New Roman"/>
          <w:sz w:val="24"/>
          <w:szCs w:val="24"/>
        </w:rPr>
        <w:tab/>
        <w:t xml:space="preserve">Team. R.C. (2020) R: A language and environment for statistical computing., available from: </w:t>
      </w:r>
      <w:hyperlink r:id="rId30" w:history="1">
        <w:r w:rsidRPr="00C855DB">
          <w:rPr>
            <w:rStyle w:val="Hyperlink"/>
            <w:rFonts w:ascii="Times New Roman" w:hAnsi="Times New Roman" w:cs="Times New Roman"/>
            <w:sz w:val="24"/>
            <w:szCs w:val="24"/>
          </w:rPr>
          <w:t>https://www.R-project.org/</w:t>
        </w:r>
      </w:hyperlink>
      <w:r w:rsidRPr="00C855DB">
        <w:rPr>
          <w:rFonts w:ascii="Times New Roman" w:hAnsi="Times New Roman" w:cs="Times New Roman"/>
          <w:sz w:val="24"/>
          <w:szCs w:val="24"/>
        </w:rPr>
        <w:t xml:space="preserve"> (accessed on: </w:t>
      </w:r>
    </w:p>
    <w:p w14:paraId="2DC43661" w14:textId="44456005"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23.</w:t>
      </w:r>
      <w:r w:rsidRPr="00C855DB">
        <w:rPr>
          <w:rFonts w:ascii="Times New Roman" w:hAnsi="Times New Roman" w:cs="Times New Roman"/>
          <w:sz w:val="24"/>
          <w:szCs w:val="24"/>
        </w:rPr>
        <w:tab/>
        <w:t xml:space="preserve">Wood S.N. Fast stable restricted maximum likelihood and marginal likelihood estimation of semiparametric generalized linear models.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73, 3-36. </w:t>
      </w:r>
      <w:hyperlink r:id="rId31" w:history="1">
        <w:r w:rsidRPr="00C855DB">
          <w:rPr>
            <w:rStyle w:val="Hyperlink"/>
            <w:rFonts w:ascii="Times New Roman" w:hAnsi="Times New Roman" w:cs="Times New Roman"/>
            <w:sz w:val="24"/>
            <w:szCs w:val="24"/>
          </w:rPr>
          <w:t>https://doi.org/</w:t>
        </w:r>
      </w:hyperlink>
      <w:r w:rsidRPr="00C855DB">
        <w:rPr>
          <w:rFonts w:ascii="Times New Roman" w:hAnsi="Times New Roman" w:cs="Times New Roman"/>
          <w:sz w:val="24"/>
          <w:szCs w:val="24"/>
        </w:rPr>
        <w:t xml:space="preserve"> </w:t>
      </w:r>
      <w:hyperlink r:id="rId32" w:history="1">
        <w:r w:rsidRPr="00C855DB">
          <w:rPr>
            <w:rStyle w:val="Hyperlink"/>
            <w:rFonts w:ascii="Times New Roman" w:hAnsi="Times New Roman" w:cs="Times New Roman"/>
            <w:sz w:val="24"/>
            <w:szCs w:val="24"/>
          </w:rPr>
          <w:t>https://doi.org/10.1111/j.1467-9868.2010.00749.x</w:t>
        </w:r>
      </w:hyperlink>
    </w:p>
    <w:p w14:paraId="14FE035A"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24.</w:t>
      </w:r>
      <w:r w:rsidRPr="00C855DB">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BDFC8B6" w14:textId="4FA6196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25.</w:t>
      </w:r>
      <w:r w:rsidRPr="00C855DB">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C855DB">
        <w:rPr>
          <w:rFonts w:ascii="Times New Roman" w:hAnsi="Times New Roman" w:cs="Times New Roman"/>
          <w:i/>
          <w:sz w:val="24"/>
          <w:szCs w:val="24"/>
        </w:rPr>
        <w:t>Stat Med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2018</w:t>
      </w:r>
      <w:r w:rsidRPr="00C855DB">
        <w:rPr>
          <w:rFonts w:ascii="Times New Roman" w:hAnsi="Times New Roman" w:cs="Times New Roman"/>
          <w:sz w:val="24"/>
          <w:szCs w:val="24"/>
        </w:rPr>
        <w:t xml:space="preserve">, 37, 1376-88. </w:t>
      </w:r>
      <w:hyperlink r:id="rId33" w:history="1">
        <w:r w:rsidRPr="00C855DB">
          <w:rPr>
            <w:rStyle w:val="Hyperlink"/>
            <w:rFonts w:ascii="Times New Roman" w:hAnsi="Times New Roman" w:cs="Times New Roman"/>
            <w:sz w:val="24"/>
            <w:szCs w:val="24"/>
          </w:rPr>
          <w:t>https://doi.org/10.1002/sim.7582</w:t>
        </w:r>
      </w:hyperlink>
    </w:p>
    <w:p w14:paraId="4BBAC702" w14:textId="7167B359"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26.</w:t>
      </w:r>
      <w:r w:rsidRPr="00C855DB">
        <w:rPr>
          <w:rFonts w:ascii="Times New Roman" w:hAnsi="Times New Roman" w:cs="Times New Roman"/>
          <w:sz w:val="24"/>
          <w:szCs w:val="24"/>
        </w:rPr>
        <w:tab/>
        <w:t xml:space="preserve">Larson M.D., Behrends M. Portable infrared pupillometry: a review. </w:t>
      </w:r>
      <w:r w:rsidRPr="00C855DB">
        <w:rPr>
          <w:rFonts w:ascii="Times New Roman" w:hAnsi="Times New Roman" w:cs="Times New Roman"/>
          <w:i/>
          <w:sz w:val="24"/>
          <w:szCs w:val="24"/>
        </w:rPr>
        <w:t>Anesth Analg</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2015</w:t>
      </w:r>
      <w:r w:rsidRPr="00C855DB">
        <w:rPr>
          <w:rFonts w:ascii="Times New Roman" w:hAnsi="Times New Roman" w:cs="Times New Roman"/>
          <w:sz w:val="24"/>
          <w:szCs w:val="24"/>
        </w:rPr>
        <w:t xml:space="preserve">, 120, 1242-53. </w:t>
      </w:r>
      <w:hyperlink r:id="rId34" w:history="1">
        <w:r w:rsidRPr="00C855DB">
          <w:rPr>
            <w:rStyle w:val="Hyperlink"/>
            <w:rFonts w:ascii="Times New Roman" w:hAnsi="Times New Roman" w:cs="Times New Roman"/>
            <w:sz w:val="24"/>
            <w:szCs w:val="24"/>
          </w:rPr>
          <w:t>https://doi.org/10.1213/ANE.0000000000000314</w:t>
        </w:r>
      </w:hyperlink>
    </w:p>
    <w:p w14:paraId="35B71E01" w14:textId="2B7F5868" w:rsidR="00C855DB" w:rsidRPr="00C855DB" w:rsidRDefault="00C855DB"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t>27.</w:t>
      </w:r>
      <w:r w:rsidRPr="00C855DB">
        <w:rPr>
          <w:rFonts w:ascii="Times New Roman" w:hAnsi="Times New Roman" w:cs="Times New Roman"/>
          <w:sz w:val="24"/>
          <w:szCs w:val="24"/>
        </w:rPr>
        <w:tab/>
        <w:t xml:space="preserve">McKay R.E., Larson M.D. Detection of opioid effect with pupillometry. </w:t>
      </w:r>
      <w:r w:rsidRPr="00C855DB">
        <w:rPr>
          <w:rFonts w:ascii="Times New Roman" w:hAnsi="Times New Roman" w:cs="Times New Roman"/>
          <w:i/>
          <w:sz w:val="24"/>
          <w:szCs w:val="24"/>
        </w:rPr>
        <w:t>Auton Neurosci</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235, 102869. </w:t>
      </w:r>
      <w:hyperlink r:id="rId35" w:history="1">
        <w:r w:rsidRPr="00C855DB">
          <w:rPr>
            <w:rStyle w:val="Hyperlink"/>
            <w:rFonts w:ascii="Times New Roman" w:hAnsi="Times New Roman" w:cs="Times New Roman"/>
            <w:sz w:val="24"/>
            <w:szCs w:val="24"/>
          </w:rPr>
          <w:t>https://doi.org/10.1016/j.autneu.2021.102869</w:t>
        </w:r>
      </w:hyperlink>
    </w:p>
    <w:p w14:paraId="3EBF9E29" w14:textId="55B0006F"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robel, Julia" w:date="2023-05-12T12:42:00Z" w:initials="JW">
    <w:p w14:paraId="0007A6A5" w14:textId="77777777" w:rsidR="004C3BB0" w:rsidRDefault="004C3BB0" w:rsidP="00545ECC">
      <w:r>
        <w:rPr>
          <w:rStyle w:val="CommentReference"/>
        </w:rPr>
        <w:annotationRef/>
      </w:r>
      <w:r>
        <w:rPr>
          <w:color w:val="000000"/>
          <w:sz w:val="20"/>
          <w:szCs w:val="20"/>
        </w:rPr>
        <w:t>I didn’t make any edits to the abstract because I think we need to change this back to the abstract format for the Journal of Safety Research. Once you have done that send it my way and I’m happy to take a look at it</w:t>
      </w:r>
    </w:p>
  </w:comment>
  <w:comment w:id="2" w:author="Godbole, Suneeta" w:date="2023-05-16T13:38:00Z" w:initials="SG">
    <w:p w14:paraId="47A8D4C9" w14:textId="77777777" w:rsidR="001C5766" w:rsidRDefault="001C5766" w:rsidP="00F15FFC">
      <w:pPr>
        <w:pStyle w:val="CommentText"/>
      </w:pPr>
      <w:r>
        <w:rPr>
          <w:rStyle w:val="CommentReference"/>
        </w:rPr>
        <w:annotationRef/>
      </w:r>
      <w:r>
        <w:t>Revise for the journal format: (max 300 words) I'm about 12 over.</w:t>
      </w:r>
    </w:p>
  </w:comment>
  <w:comment w:id="5" w:author="Godbole, Suneeta" w:date="2023-05-16T13:38:00Z" w:initials="SG">
    <w:p w14:paraId="308380D2" w14:textId="77777777" w:rsidR="001C5766" w:rsidRDefault="001C5766" w:rsidP="005E1C8A">
      <w:pPr>
        <w:pStyle w:val="CommentText"/>
      </w:pPr>
      <w:r>
        <w:rPr>
          <w:rStyle w:val="CommentReference"/>
        </w:rPr>
        <w:annotationRef/>
      </w:r>
      <w:r>
        <w:t>Other keyword suggestions?</w:t>
      </w:r>
    </w:p>
  </w:comment>
  <w:comment w:id="9" w:author="Wrobel, Julia" w:date="2023-05-12T13:02:00Z" w:initials="JW">
    <w:p w14:paraId="2C02E954" w14:textId="39A4315D" w:rsidR="00C37AF6" w:rsidRDefault="00C37AF6" w:rsidP="00205CFB">
      <w:r>
        <w:rPr>
          <w:rStyle w:val="CommentReference"/>
        </w:rPr>
        <w:annotationRef/>
      </w:r>
      <w:r>
        <w:rPr>
          <w:color w:val="000000"/>
          <w:sz w:val="20"/>
          <w:szCs w:val="20"/>
        </w:rPr>
        <w:t>This paper has been officially accepted at the Journal of Data Science and we should have a citation for that soon, check with me hen you are about to submit</w:t>
      </w:r>
    </w:p>
  </w:comment>
  <w:comment w:id="10" w:author="Wrobel, Julia" w:date="2023-03-27T15:05:00Z" w:initials="WJ">
    <w:p w14:paraId="1891F501" w14:textId="37357F1C" w:rsidR="004D287E" w:rsidRDefault="004D287E" w:rsidP="00AC729D">
      <w:pPr>
        <w:pStyle w:val="CommentText"/>
      </w:pPr>
      <w:r>
        <w:rPr>
          <w:rStyle w:val="CommentReference"/>
        </w:rPr>
        <w:annotationRef/>
      </w:r>
      <w:r>
        <w:t>We will do this after you submit the paper</w:t>
      </w:r>
    </w:p>
  </w:comment>
  <w:comment w:id="11" w:author="Wrobel, Julia" w:date="2023-05-12T13:33:00Z" w:initials="JW">
    <w:p w14:paraId="56A072AD" w14:textId="77777777" w:rsidR="00EB385E" w:rsidRDefault="00EB385E" w:rsidP="00183A73">
      <w:r>
        <w:rPr>
          <w:rStyle w:val="CommentReference"/>
        </w:rPr>
        <w:annotationRef/>
      </w:r>
      <w:r>
        <w:rPr>
          <w:color w:val="000000"/>
          <w:sz w:val="20"/>
          <w:szCs w:val="20"/>
        </w:rPr>
        <w:t xml:space="preserve">Following up- at our next meeting let’s talk about what to put on GitHub.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7A6A5" w15:done="0"/>
  <w15:commentEx w15:paraId="47A8D4C9" w15:paraIdParent="0007A6A5" w15:done="0"/>
  <w15:commentEx w15:paraId="308380D2" w15:done="0"/>
  <w15:commentEx w15:paraId="2C02E954" w15:done="0"/>
  <w15:commentEx w15:paraId="1891F501" w15:done="0"/>
  <w15:commentEx w15:paraId="56A072AD" w15:paraIdParent="1891F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B2D1" w16cex:dateUtc="2023-05-12T18:42:00Z"/>
  <w16cex:commentExtensible w16cex:durableId="280E05CE" w16cex:dateUtc="2023-05-16T19:38:00Z"/>
  <w16cex:commentExtensible w16cex:durableId="280E05DF" w16cex:dateUtc="2023-05-16T19:38:00Z"/>
  <w16cex:commentExtensible w16cex:durableId="2808B751" w16cex:dateUtc="2023-05-12T19:02:00Z"/>
  <w16cex:commentExtensible w16cex:durableId="27CC2F3D" w16cex:dateUtc="2023-03-27T21:05:00Z"/>
  <w16cex:commentExtensible w16cex:durableId="2808BEA2" w16cex:dateUtc="2023-05-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7A6A5" w16cid:durableId="2808B2D1"/>
  <w16cid:commentId w16cid:paraId="47A8D4C9" w16cid:durableId="280E05CE"/>
  <w16cid:commentId w16cid:paraId="308380D2" w16cid:durableId="280E05DF"/>
  <w16cid:commentId w16cid:paraId="2C02E954" w16cid:durableId="2808B751"/>
  <w16cid:commentId w16cid:paraId="1891F501" w16cid:durableId="27CC2F3D"/>
  <w16cid:commentId w16cid:paraId="56A072AD" w16cid:durableId="2808B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165C" w14:textId="77777777" w:rsidR="00C0073C" w:rsidRDefault="00C0073C">
      <w:pPr>
        <w:spacing w:after="0" w:line="240" w:lineRule="auto"/>
      </w:pPr>
      <w:r>
        <w:separator/>
      </w:r>
    </w:p>
  </w:endnote>
  <w:endnote w:type="continuationSeparator" w:id="0">
    <w:p w14:paraId="0CAFA9BB" w14:textId="77777777" w:rsidR="00C0073C" w:rsidRDefault="00C0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4555" w14:textId="77777777" w:rsidR="00C0073C" w:rsidRDefault="00C0073C">
      <w:pPr>
        <w:spacing w:after="0" w:line="240" w:lineRule="auto"/>
      </w:pPr>
      <w:r>
        <w:separator/>
      </w:r>
    </w:p>
  </w:footnote>
  <w:footnote w:type="continuationSeparator" w:id="0">
    <w:p w14:paraId="1F6EFFE3" w14:textId="77777777" w:rsidR="00C0073C" w:rsidRDefault="00C00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14153"/>
    <w:rsid w:val="000224BD"/>
    <w:rsid w:val="00025FDA"/>
    <w:rsid w:val="00031462"/>
    <w:rsid w:val="0003201F"/>
    <w:rsid w:val="00032664"/>
    <w:rsid w:val="00043D21"/>
    <w:rsid w:val="00044C6B"/>
    <w:rsid w:val="00057B5C"/>
    <w:rsid w:val="000658C4"/>
    <w:rsid w:val="000701BD"/>
    <w:rsid w:val="000A6FEA"/>
    <w:rsid w:val="000A7AC9"/>
    <w:rsid w:val="000B4566"/>
    <w:rsid w:val="000C2E5F"/>
    <w:rsid w:val="000D1E88"/>
    <w:rsid w:val="000E0720"/>
    <w:rsid w:val="000F1FB9"/>
    <w:rsid w:val="000F2723"/>
    <w:rsid w:val="000F3995"/>
    <w:rsid w:val="00101F45"/>
    <w:rsid w:val="0010704B"/>
    <w:rsid w:val="00107DF4"/>
    <w:rsid w:val="00124BC8"/>
    <w:rsid w:val="001446D0"/>
    <w:rsid w:val="00145FAE"/>
    <w:rsid w:val="001463B5"/>
    <w:rsid w:val="00154B36"/>
    <w:rsid w:val="00170D1F"/>
    <w:rsid w:val="0019066E"/>
    <w:rsid w:val="00192CB3"/>
    <w:rsid w:val="001A1A22"/>
    <w:rsid w:val="001A2704"/>
    <w:rsid w:val="001B468D"/>
    <w:rsid w:val="001C5766"/>
    <w:rsid w:val="001D0289"/>
    <w:rsid w:val="001D0B06"/>
    <w:rsid w:val="001D3176"/>
    <w:rsid w:val="001D7433"/>
    <w:rsid w:val="00220E8D"/>
    <w:rsid w:val="002433B9"/>
    <w:rsid w:val="002576F0"/>
    <w:rsid w:val="002601C2"/>
    <w:rsid w:val="00272A14"/>
    <w:rsid w:val="00275BDB"/>
    <w:rsid w:val="00293E2B"/>
    <w:rsid w:val="002F1437"/>
    <w:rsid w:val="003121B1"/>
    <w:rsid w:val="003331AA"/>
    <w:rsid w:val="00344DEA"/>
    <w:rsid w:val="00350B0C"/>
    <w:rsid w:val="0037408F"/>
    <w:rsid w:val="003866E1"/>
    <w:rsid w:val="003B3176"/>
    <w:rsid w:val="003B5994"/>
    <w:rsid w:val="003D007B"/>
    <w:rsid w:val="003F268F"/>
    <w:rsid w:val="003F2F80"/>
    <w:rsid w:val="00407458"/>
    <w:rsid w:val="00414234"/>
    <w:rsid w:val="00431121"/>
    <w:rsid w:val="0043173A"/>
    <w:rsid w:val="00447B75"/>
    <w:rsid w:val="0045504F"/>
    <w:rsid w:val="00457293"/>
    <w:rsid w:val="004905F6"/>
    <w:rsid w:val="004949FC"/>
    <w:rsid w:val="004A3E03"/>
    <w:rsid w:val="004A506E"/>
    <w:rsid w:val="004B1AD6"/>
    <w:rsid w:val="004C214C"/>
    <w:rsid w:val="004C3BB0"/>
    <w:rsid w:val="004D192C"/>
    <w:rsid w:val="004D287E"/>
    <w:rsid w:val="004D7BC2"/>
    <w:rsid w:val="004E779B"/>
    <w:rsid w:val="004F6DA7"/>
    <w:rsid w:val="00513A79"/>
    <w:rsid w:val="00533A3B"/>
    <w:rsid w:val="00541E79"/>
    <w:rsid w:val="00544A94"/>
    <w:rsid w:val="005453C5"/>
    <w:rsid w:val="005665CC"/>
    <w:rsid w:val="00572E5D"/>
    <w:rsid w:val="00573A5E"/>
    <w:rsid w:val="005761C8"/>
    <w:rsid w:val="0058131E"/>
    <w:rsid w:val="00596530"/>
    <w:rsid w:val="005A12DA"/>
    <w:rsid w:val="005A1CA3"/>
    <w:rsid w:val="005C48AB"/>
    <w:rsid w:val="005D217E"/>
    <w:rsid w:val="005D4663"/>
    <w:rsid w:val="005E1A6C"/>
    <w:rsid w:val="005E4E08"/>
    <w:rsid w:val="005E5807"/>
    <w:rsid w:val="0060548C"/>
    <w:rsid w:val="006055DE"/>
    <w:rsid w:val="00612E1D"/>
    <w:rsid w:val="00621D20"/>
    <w:rsid w:val="006272E4"/>
    <w:rsid w:val="00640922"/>
    <w:rsid w:val="00645F61"/>
    <w:rsid w:val="00653269"/>
    <w:rsid w:val="00654653"/>
    <w:rsid w:val="006718EF"/>
    <w:rsid w:val="00676473"/>
    <w:rsid w:val="00682F20"/>
    <w:rsid w:val="006A71BA"/>
    <w:rsid w:val="006A7725"/>
    <w:rsid w:val="006B15E2"/>
    <w:rsid w:val="006B20DF"/>
    <w:rsid w:val="006B776B"/>
    <w:rsid w:val="006E1AAE"/>
    <w:rsid w:val="006E2D48"/>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1214E"/>
    <w:rsid w:val="00813D55"/>
    <w:rsid w:val="008350AB"/>
    <w:rsid w:val="00845A75"/>
    <w:rsid w:val="00854756"/>
    <w:rsid w:val="00891135"/>
    <w:rsid w:val="008B46EC"/>
    <w:rsid w:val="008B4C4E"/>
    <w:rsid w:val="008D4B53"/>
    <w:rsid w:val="008E2051"/>
    <w:rsid w:val="008F6414"/>
    <w:rsid w:val="008F7510"/>
    <w:rsid w:val="00900E49"/>
    <w:rsid w:val="00904042"/>
    <w:rsid w:val="00916966"/>
    <w:rsid w:val="009214DE"/>
    <w:rsid w:val="00921B36"/>
    <w:rsid w:val="00922F6B"/>
    <w:rsid w:val="00931320"/>
    <w:rsid w:val="009376C6"/>
    <w:rsid w:val="0094403E"/>
    <w:rsid w:val="0094551E"/>
    <w:rsid w:val="00985A55"/>
    <w:rsid w:val="009862B9"/>
    <w:rsid w:val="009A19B0"/>
    <w:rsid w:val="009B1352"/>
    <w:rsid w:val="009B13A6"/>
    <w:rsid w:val="009D1A3C"/>
    <w:rsid w:val="009D3D8A"/>
    <w:rsid w:val="009E0D1E"/>
    <w:rsid w:val="009E4E0C"/>
    <w:rsid w:val="009F03B3"/>
    <w:rsid w:val="009F3068"/>
    <w:rsid w:val="00A120CE"/>
    <w:rsid w:val="00A129A1"/>
    <w:rsid w:val="00A17068"/>
    <w:rsid w:val="00A21434"/>
    <w:rsid w:val="00A31B77"/>
    <w:rsid w:val="00A413CD"/>
    <w:rsid w:val="00A42978"/>
    <w:rsid w:val="00A43824"/>
    <w:rsid w:val="00A45840"/>
    <w:rsid w:val="00A5219A"/>
    <w:rsid w:val="00A81CF5"/>
    <w:rsid w:val="00A82B43"/>
    <w:rsid w:val="00A939FB"/>
    <w:rsid w:val="00AA0CE1"/>
    <w:rsid w:val="00AA0F9E"/>
    <w:rsid w:val="00AB39A9"/>
    <w:rsid w:val="00AC6FEC"/>
    <w:rsid w:val="00AC729D"/>
    <w:rsid w:val="00AD1166"/>
    <w:rsid w:val="00AE3CF7"/>
    <w:rsid w:val="00AF5549"/>
    <w:rsid w:val="00B008CB"/>
    <w:rsid w:val="00B15E46"/>
    <w:rsid w:val="00B20C99"/>
    <w:rsid w:val="00B33F4F"/>
    <w:rsid w:val="00B4437F"/>
    <w:rsid w:val="00B44F4C"/>
    <w:rsid w:val="00B56768"/>
    <w:rsid w:val="00B67E1E"/>
    <w:rsid w:val="00BA1503"/>
    <w:rsid w:val="00BA1596"/>
    <w:rsid w:val="00BB1B81"/>
    <w:rsid w:val="00BB2C73"/>
    <w:rsid w:val="00BD3719"/>
    <w:rsid w:val="00BD7010"/>
    <w:rsid w:val="00BE4A97"/>
    <w:rsid w:val="00C0073C"/>
    <w:rsid w:val="00C0097F"/>
    <w:rsid w:val="00C06B59"/>
    <w:rsid w:val="00C22B44"/>
    <w:rsid w:val="00C37AF6"/>
    <w:rsid w:val="00C52857"/>
    <w:rsid w:val="00C528BD"/>
    <w:rsid w:val="00C61C8A"/>
    <w:rsid w:val="00C672A0"/>
    <w:rsid w:val="00C73D7F"/>
    <w:rsid w:val="00C753A1"/>
    <w:rsid w:val="00C8166E"/>
    <w:rsid w:val="00C843C0"/>
    <w:rsid w:val="00C855DB"/>
    <w:rsid w:val="00C9294E"/>
    <w:rsid w:val="00C96C66"/>
    <w:rsid w:val="00C97CD2"/>
    <w:rsid w:val="00CA3390"/>
    <w:rsid w:val="00CA41F4"/>
    <w:rsid w:val="00CC5551"/>
    <w:rsid w:val="00CD026F"/>
    <w:rsid w:val="00CE378B"/>
    <w:rsid w:val="00CF0126"/>
    <w:rsid w:val="00CF0C87"/>
    <w:rsid w:val="00D15CD7"/>
    <w:rsid w:val="00D17C16"/>
    <w:rsid w:val="00D17FA6"/>
    <w:rsid w:val="00D23C14"/>
    <w:rsid w:val="00D424D8"/>
    <w:rsid w:val="00D46B80"/>
    <w:rsid w:val="00D64660"/>
    <w:rsid w:val="00D71901"/>
    <w:rsid w:val="00D94644"/>
    <w:rsid w:val="00DA4BFE"/>
    <w:rsid w:val="00DB21F0"/>
    <w:rsid w:val="00DC595F"/>
    <w:rsid w:val="00DD0FAD"/>
    <w:rsid w:val="00DE24E5"/>
    <w:rsid w:val="00DE5935"/>
    <w:rsid w:val="00E00F97"/>
    <w:rsid w:val="00E11884"/>
    <w:rsid w:val="00E20F05"/>
    <w:rsid w:val="00E30BDA"/>
    <w:rsid w:val="00E33979"/>
    <w:rsid w:val="00E65FA1"/>
    <w:rsid w:val="00E937FF"/>
    <w:rsid w:val="00E94D0D"/>
    <w:rsid w:val="00EA5477"/>
    <w:rsid w:val="00EB385E"/>
    <w:rsid w:val="00EB74F7"/>
    <w:rsid w:val="00EC785C"/>
    <w:rsid w:val="00EE3CFB"/>
    <w:rsid w:val="00F02F28"/>
    <w:rsid w:val="00F05A1C"/>
    <w:rsid w:val="00F20736"/>
    <w:rsid w:val="00F20802"/>
    <w:rsid w:val="00F210DD"/>
    <w:rsid w:val="00F22376"/>
    <w:rsid w:val="00F22F07"/>
    <w:rsid w:val="00F355A6"/>
    <w:rsid w:val="00F450CF"/>
    <w:rsid w:val="00F5214C"/>
    <w:rsid w:val="00F73596"/>
    <w:rsid w:val="00F73DFB"/>
    <w:rsid w:val="00F8115B"/>
    <w:rsid w:val="00F93007"/>
    <w:rsid w:val="00FB0E2B"/>
    <w:rsid w:val="00FB560F"/>
    <w:rsid w:val="00FC19C7"/>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htsa.gov/dwi-detection-and-standardized-field-sobriety-test-sfst-resources" TargetMode="External"/><Relationship Id="rId26" Type="http://schemas.openxmlformats.org/officeDocument/2006/relationships/hyperlink" Target="https://doi.org/doi:10.1249/MSS.0000000000000968" TargetMode="External"/><Relationship Id="rId39" Type="http://schemas.openxmlformats.org/officeDocument/2006/relationships/theme" Target="theme/theme1.xml"/><Relationship Id="rId21" Type="http://schemas.openxmlformats.org/officeDocument/2006/relationships/hyperlink" Target="https://doi.org/10.1038/s41598-022-11481-5" TargetMode="External"/><Relationship Id="rId34" Type="http://schemas.openxmlformats.org/officeDocument/2006/relationships/hyperlink" Target="https://doi.org/10.1213/ANE.000000000000031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doi.org/10.1101/2023.03.17.533144" TargetMode="External"/><Relationship Id="rId33" Type="http://schemas.openxmlformats.org/officeDocument/2006/relationships/hyperlink" Target="https://doi.org/10.1002/sim.7582"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80/15389588.2020.1851685" TargetMode="External"/><Relationship Id="rId29" Type="http://schemas.openxmlformats.org/officeDocument/2006/relationships/hyperlink" Target="https://doi.org/10.1198/jcgs.2010.10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forsciint.2020.110559" TargetMode="External"/><Relationship Id="rId32" Type="http://schemas.openxmlformats.org/officeDocument/2006/relationships/hyperlink" Target="https://doi.org/10.1111/j.1467-9868.2010.00749.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s1529-1839(04)70037-8" TargetMode="External"/><Relationship Id="rId28" Type="http://schemas.openxmlformats.org/officeDocument/2006/relationships/hyperlink" Target="https://doi.org/10.1111/insr.12163" TargetMode="External"/><Relationship Id="rId36"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07/s00213-012-2787-9" TargetMode="External"/><Relationship Id="rId31" Type="http://schemas.openxmlformats.org/officeDocument/2006/relationships/hyperlink" Target="https://doi.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forsciint.2021.110902" TargetMode="External"/><Relationship Id="rId27" Type="http://schemas.openxmlformats.org/officeDocument/2006/relationships/hyperlink" Target="https://doi.org/10.1016/j.aap.2021.106326" TargetMode="External"/><Relationship Id="rId30" Type="http://schemas.openxmlformats.org/officeDocument/2006/relationships/hyperlink" Target="https://www.R-project.org/" TargetMode="External"/><Relationship Id="rId35" Type="http://schemas.openxmlformats.org/officeDocument/2006/relationships/hyperlink" Target="https://doi.org/10.1016/j.autneu.2021.102869"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22</Pages>
  <Words>8288</Words>
  <Characters>47244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4</cp:revision>
  <cp:lastPrinted>2023-03-30T16:55:00Z</cp:lastPrinted>
  <dcterms:created xsi:type="dcterms:W3CDTF">2023-05-16T18:09:00Z</dcterms:created>
  <dcterms:modified xsi:type="dcterms:W3CDTF">2023-05-16T20:17:00Z</dcterms:modified>
</cp:coreProperties>
</file>