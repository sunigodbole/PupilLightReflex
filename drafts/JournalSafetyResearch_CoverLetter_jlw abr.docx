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D98" w14:textId="072CC770" w:rsidR="00940F3D" w:rsidRPr="00940F3D" w:rsidRDefault="00940F3D" w:rsidP="00940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Suneeta V. Godbole</w:t>
      </w:r>
    </w:p>
    <w:p w14:paraId="664A8FAB" w14:textId="4CC12F71" w:rsidR="00940F3D" w:rsidRDefault="00940F3D" w:rsidP="00940F3D">
      <w:pPr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Department of Biostatistics &amp; Informatics</w:t>
      </w:r>
      <w:r w:rsidRPr="00940F3D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940F3D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940F3D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940F3D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940F3D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3AFDEB76" w14:textId="5BA08522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May 16, 2023,</w:t>
      </w:r>
    </w:p>
    <w:p w14:paraId="17491537" w14:textId="5AA7198C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 xml:space="preserve">Dear </w:t>
      </w:r>
      <w:del w:id="0" w:author="Brooks-Russell, Ashley" w:date="2023-05-17T14:55:00Z">
        <w:r w:rsidR="00940F3D" w:rsidRPr="00940F3D" w:rsidDel="004C2FDC">
          <w:rPr>
            <w:rFonts w:ascii="Times New Roman" w:hAnsi="Times New Roman" w:cs="Times New Roman"/>
            <w:sz w:val="24"/>
            <w:szCs w:val="24"/>
          </w:rPr>
          <w:delText xml:space="preserve">T. </w:delText>
        </w:r>
      </w:del>
      <w:proofErr w:type="spellStart"/>
      <w:r w:rsidR="00940F3D" w:rsidRPr="00940F3D">
        <w:rPr>
          <w:rFonts w:ascii="Times New Roman" w:hAnsi="Times New Roman" w:cs="Times New Roman"/>
          <w:sz w:val="24"/>
          <w:szCs w:val="24"/>
        </w:rPr>
        <w:t>Planek</w:t>
      </w:r>
      <w:proofErr w:type="spellEnd"/>
      <w:r w:rsidRPr="00940F3D">
        <w:rPr>
          <w:rFonts w:ascii="Times New Roman" w:hAnsi="Times New Roman" w:cs="Times New Roman"/>
          <w:sz w:val="24"/>
          <w:szCs w:val="24"/>
        </w:rPr>
        <w:t>,</w:t>
      </w:r>
    </w:p>
    <w:p w14:paraId="4808770A" w14:textId="77777777" w:rsidR="00940F3D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We would like to submit for your review a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n original research article </w:t>
      </w:r>
      <w:r w:rsidRPr="00940F3D">
        <w:rPr>
          <w:rFonts w:ascii="Times New Roman" w:hAnsi="Times New Roman" w:cs="Times New Roman"/>
          <w:sz w:val="24"/>
          <w:szCs w:val="24"/>
        </w:rPr>
        <w:t>entitled, “Detecting changes in pupil response to light associated with cannabis consumption”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for consideration by the </w:t>
      </w:r>
      <w:r w:rsidR="00940F3D" w:rsidRPr="004C2FDC">
        <w:rPr>
          <w:rFonts w:ascii="Times New Roman" w:hAnsi="Times New Roman" w:cs="Times New Roman"/>
          <w:i/>
          <w:iCs/>
          <w:sz w:val="24"/>
          <w:szCs w:val="24"/>
          <w:rPrChange w:id="1" w:author="Brooks-Russell, Ashley" w:date="2023-05-17T14:54:00Z">
            <w:rPr>
              <w:rFonts w:ascii="Times New Roman" w:hAnsi="Times New Roman" w:cs="Times New Roman"/>
              <w:sz w:val="24"/>
              <w:szCs w:val="24"/>
            </w:rPr>
          </w:rPrChange>
        </w:rPr>
        <w:t>Journal of Safety Research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5CF9A" w14:textId="3CD7D04A" w:rsidR="00940F3D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color w:val="000000"/>
          <w:sz w:val="24"/>
          <w:szCs w:val="24"/>
        </w:rPr>
        <w:t xml:space="preserve">We confirm that this work is original and has not been published </w:t>
      </w:r>
      <w:r w:rsidR="00F21845">
        <w:rPr>
          <w:rFonts w:ascii="Times New Roman" w:hAnsi="Times New Roman" w:cs="Times New Roman"/>
          <w:color w:val="000000"/>
          <w:sz w:val="24"/>
          <w:szCs w:val="24"/>
        </w:rPr>
        <w:t xml:space="preserve">elsewhere </w:t>
      </w:r>
      <w:r w:rsidRPr="00940F3D">
        <w:rPr>
          <w:rFonts w:ascii="Times New Roman" w:hAnsi="Times New Roman" w:cs="Times New Roman"/>
          <w:color w:val="000000"/>
          <w:sz w:val="24"/>
          <w:szCs w:val="24"/>
        </w:rPr>
        <w:t>nor is it currently under consideration for publication elsewhere.</w:t>
      </w:r>
    </w:p>
    <w:p w14:paraId="5FEC3BDA" w14:textId="45962D05" w:rsidR="003A6B0C" w:rsidRPr="00940F3D" w:rsidRDefault="004C2FDC">
      <w:pPr>
        <w:rPr>
          <w:rFonts w:ascii="Times New Roman" w:hAnsi="Times New Roman" w:cs="Times New Roman"/>
          <w:sz w:val="24"/>
          <w:szCs w:val="24"/>
        </w:rPr>
      </w:pPr>
      <w:commentRangeStart w:id="2"/>
      <w:ins w:id="3" w:author="Brooks-Russell, Ashley" w:date="2023-05-17T14:55:00Z">
        <w:r>
          <w:rPr>
            <w:rFonts w:ascii="Times New Roman" w:hAnsi="Times New Roman" w:cs="Times New Roman"/>
            <w:sz w:val="24"/>
            <w:szCs w:val="24"/>
          </w:rPr>
          <w:t xml:space="preserve">Our </w:t>
        </w:r>
      </w:ins>
      <w:commentRangeEnd w:id="2"/>
      <w:ins w:id="4" w:author="Brooks-Russell, Ashley" w:date="2023-05-17T14:56:00Z">
        <w:r>
          <w:rPr>
            <w:rStyle w:val="CommentReference"/>
          </w:rPr>
          <w:commentReference w:id="2"/>
        </w:r>
      </w:ins>
      <w:ins w:id="5" w:author="Brooks-Russell, Ashley" w:date="2023-05-17T14:55:00Z">
        <w:r>
          <w:rPr>
            <w:rFonts w:ascii="Times New Roman" w:hAnsi="Times New Roman" w:cs="Times New Roman"/>
            <w:sz w:val="24"/>
            <w:szCs w:val="24"/>
          </w:rPr>
          <w:t xml:space="preserve">paper provides </w:t>
        </w:r>
      </w:ins>
      <w:ins w:id="6" w:author="Brooks-Russell, Ashley" w:date="2023-05-17T14:56:00Z">
        <w:r>
          <w:rPr>
            <w:rFonts w:ascii="Times New Roman" w:hAnsi="Times New Roman" w:cs="Times New Roman"/>
            <w:sz w:val="24"/>
            <w:szCs w:val="24"/>
          </w:rPr>
          <w:t xml:space="preserve">new </w:t>
        </w:r>
      </w:ins>
      <w:ins w:id="7" w:author="Brooks-Russell, Ashley" w:date="2023-05-17T14:55:00Z">
        <w:r>
          <w:rPr>
            <w:rFonts w:ascii="Times New Roman" w:hAnsi="Times New Roman" w:cs="Times New Roman"/>
            <w:sz w:val="24"/>
            <w:szCs w:val="24"/>
          </w:rPr>
          <w:t>evidence for an objective marker of recent cannabis use</w:t>
        </w:r>
      </w:ins>
      <w:ins w:id="8" w:author="Brooks-Russell, Ashley" w:date="2023-05-17T14:57:00Z">
        <w:r>
          <w:rPr>
            <w:rFonts w:ascii="Times New Roman" w:hAnsi="Times New Roman" w:cs="Times New Roman"/>
            <w:sz w:val="24"/>
            <w:szCs w:val="24"/>
          </w:rPr>
          <w:t xml:space="preserve"> that could be used to detect drug impairment in the workplace</w:t>
        </w:r>
      </w:ins>
      <w:ins w:id="9" w:author="Brooks-Russell, Ashley" w:date="2023-05-17T14:55:00Z"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r w:rsidR="00940F3D" w:rsidRPr="00940F3D">
        <w:rPr>
          <w:rFonts w:ascii="Times New Roman" w:hAnsi="Times New Roman" w:cs="Times New Roman"/>
          <w:sz w:val="24"/>
          <w:szCs w:val="24"/>
        </w:rPr>
        <w:t>In this paper, w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e </w:t>
      </w:r>
      <w:r w:rsidR="00F21845">
        <w:rPr>
          <w:rFonts w:ascii="Times New Roman" w:hAnsi="Times New Roman" w:cs="Times New Roman"/>
          <w:sz w:val="24"/>
          <w:szCs w:val="24"/>
        </w:rPr>
        <w:t xml:space="preserve">identify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F21845">
        <w:rPr>
          <w:rFonts w:ascii="Times New Roman" w:hAnsi="Times New Roman" w:cs="Times New Roman"/>
          <w:sz w:val="24"/>
          <w:szCs w:val="24"/>
        </w:rPr>
        <w:t>trajectories of pupil response to light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F21845">
        <w:rPr>
          <w:rFonts w:ascii="Times New Roman" w:hAnsi="Times New Roman" w:cs="Times New Roman"/>
          <w:sz w:val="24"/>
          <w:szCs w:val="24"/>
        </w:rPr>
        <w:t>for participants who recently consumed cannabis compared to participants who did not</w:t>
      </w:r>
      <w:r w:rsidR="003A6B0C" w:rsidRPr="00940F3D">
        <w:rPr>
          <w:rFonts w:ascii="Times New Roman" w:hAnsi="Times New Roman" w:cs="Times New Roman"/>
          <w:sz w:val="24"/>
          <w:szCs w:val="24"/>
        </w:rPr>
        <w:t>. We are able show differences in trajectories based solely on the pupillary light response after smoking cannabis</w:t>
      </w:r>
      <w:r w:rsidR="000C3137">
        <w:rPr>
          <w:rFonts w:ascii="Times New Roman" w:hAnsi="Times New Roman" w:cs="Times New Roman"/>
          <w:sz w:val="24"/>
          <w:szCs w:val="24"/>
        </w:rPr>
        <w:t xml:space="preserve"> regardless of cannabis use history</w:t>
      </w:r>
      <w:ins w:id="10" w:author="Brooks-Russell, Ashley" w:date="2023-05-17T14:56:00Z">
        <w:r>
          <w:rPr>
            <w:rFonts w:ascii="Times New Roman" w:hAnsi="Times New Roman" w:cs="Times New Roman"/>
            <w:sz w:val="24"/>
            <w:szCs w:val="24"/>
          </w:rPr>
          <w:t xml:space="preserve"> (i.e., not limited by drug tolerance)</w:t>
        </w:r>
      </w:ins>
      <w:r w:rsidR="003A6B0C" w:rsidRPr="00940F3D">
        <w:rPr>
          <w:rFonts w:ascii="Times New Roman" w:hAnsi="Times New Roman" w:cs="Times New Roman"/>
          <w:sz w:val="24"/>
          <w:szCs w:val="24"/>
        </w:rPr>
        <w:t xml:space="preserve">. Results from this study provide evidence that pupillary light response may be an objective, and validated measure of recent cannabis use, making it an asset in the prevention of cannabis-involved roadside accidents and workplace injuries. </w:t>
      </w:r>
    </w:p>
    <w:p w14:paraId="3E28CFFC" w14:textId="29F75AFF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conflicts of interest to disclose. </w:t>
      </w:r>
    </w:p>
    <w:p w14:paraId="45802D57" w14:textId="76554D62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address all correspondence concerning this manuscript to me at </w:t>
      </w:r>
      <w:hyperlink r:id="rId8" w:history="1">
        <w:r w:rsidRPr="00F64E57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90EF" w14:textId="410AFBA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 of this manuscript. </w:t>
      </w:r>
    </w:p>
    <w:p w14:paraId="18A68C66" w14:textId="4DDEF37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199BC46" w14:textId="45174D09" w:rsidR="000C3137" w:rsidRPr="00940F3D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Suneeta V. Godbole</w:t>
      </w:r>
    </w:p>
    <w:p w14:paraId="08891782" w14:textId="77777777" w:rsid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646BE76B" w14:textId="77777777" w:rsidR="003A6B0C" w:rsidRP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40933977" w14:textId="77777777" w:rsidR="003A6B0C" w:rsidRDefault="003A6B0C"/>
    <w:p w14:paraId="40D2B42F" w14:textId="77777777"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Brooks-Russell, Ashley" w:date="2023-05-17T14:56:00Z" w:initials="BRA">
    <w:p w14:paraId="60EB435B" w14:textId="77777777" w:rsidR="004C2FDC" w:rsidRDefault="004C2FDC" w:rsidP="006E37CE">
      <w:pPr>
        <w:pStyle w:val="CommentText"/>
      </w:pPr>
      <w:r>
        <w:rPr>
          <w:rStyle w:val="CommentReference"/>
        </w:rPr>
        <w:annotationRef/>
      </w:r>
      <w:r>
        <w:t>tried to add something grabby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B43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6986" w16cex:dateUtc="2023-05-17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B435B" w16cid:durableId="280F69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ooks-Russell, Ashley">
    <w15:presenceInfo w15:providerId="AD" w15:userId="S::ASHLEY.BROOKS-RUSSELL@CUANSCHUTZ.EDU::6657c44b-6685-48e5-9a92-e2a55aa1c3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0C"/>
    <w:rsid w:val="000C3137"/>
    <w:rsid w:val="003A6B0C"/>
    <w:rsid w:val="004C2FDC"/>
    <w:rsid w:val="0081316E"/>
    <w:rsid w:val="00940F3D"/>
    <w:rsid w:val="00F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2B7"/>
  <w15:chartTrackingRefBased/>
  <w15:docId w15:val="{1CDABE60-1F16-49D3-9011-8CE6091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2F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2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eeta.godbole@cuanschutz.edu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Brooks-Russell, Ashley</cp:lastModifiedBy>
  <cp:revision>2</cp:revision>
  <dcterms:created xsi:type="dcterms:W3CDTF">2023-05-17T20:58:00Z</dcterms:created>
  <dcterms:modified xsi:type="dcterms:W3CDTF">2023-05-17T20:58:00Z</dcterms:modified>
</cp:coreProperties>
</file>