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to light associated with cannabis consumption</w:t>
      </w:r>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14145FC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ins w:id="0" w:author="Andrew Leroux" w:date="2023-04-24T15:16:00Z">
        <w:r w:rsidR="00E33979">
          <w:rPr>
            <w:rFonts w:ascii="Times New Roman" w:hAnsi="Times New Roman" w:cs="Times New Roman"/>
            <w:sz w:val="24"/>
            <w:szCs w:val="24"/>
          </w:rPr>
          <w:t xml:space="preserve"> </w:t>
        </w:r>
      </w:ins>
    </w:p>
    <w:p w14:paraId="7066DEF2"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691704E4" w14:textId="5946E1E0"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rFonts w:ascii="Times New Roman" w:hAnsi="Times New Roman" w:cs="Times New Roman"/>
          <w:sz w:val="24"/>
          <w:szCs w:val="24"/>
        </w:rPr>
      </w:pPr>
      <w:r>
        <w:rPr>
          <w:rFonts w:ascii="Times New Roman" w:hAnsi="Times New Roman" w:cs="Times New Roman"/>
          <w:sz w:val="24"/>
          <w:szCs w:val="24"/>
        </w:rPr>
        <w:t xml:space="preserve">ABSTRACT: </w:t>
      </w:r>
    </w:p>
    <w:p w14:paraId="7F5A094F" w14:textId="31D6F8E1" w:rsidR="00CF0126" w:rsidRDefault="00CF0126" w:rsidP="00CF0126">
      <w:pPr>
        <w:spacing w:line="480" w:lineRule="auto"/>
        <w:rPr>
          <w:rFonts w:ascii="Times New Roman" w:hAnsi="Times New Roman" w:cs="Times New Roman"/>
          <w:sz w:val="24"/>
          <w:szCs w:val="24"/>
        </w:rPr>
      </w:pPr>
      <w:commentRangeStart w:id="1"/>
      <w:r w:rsidRPr="00FE21A7">
        <w:rPr>
          <w:rFonts w:ascii="Times New Roman" w:hAnsi="Times New Roman" w:cs="Times New Roman"/>
          <w:sz w:val="24"/>
          <w:szCs w:val="24"/>
        </w:rPr>
        <w:t xml:space="preserve">The rate of cannabis consumption </w:t>
      </w:r>
      <w:r w:rsidR="00AA0CE1">
        <w:rPr>
          <w:rFonts w:ascii="Times New Roman" w:hAnsi="Times New Roman" w:cs="Times New Roman"/>
          <w:sz w:val="24"/>
          <w:szCs w:val="24"/>
        </w:rPr>
        <w:t>has</w:t>
      </w:r>
      <w:r w:rsidR="00AA0CE1" w:rsidRPr="00FE21A7">
        <w:rPr>
          <w:rFonts w:ascii="Times New Roman" w:hAnsi="Times New Roman" w:cs="Times New Roman"/>
          <w:sz w:val="24"/>
          <w:szCs w:val="24"/>
        </w:rPr>
        <w:t xml:space="preserve"> </w:t>
      </w:r>
      <w:r w:rsidRPr="00FE21A7">
        <w:rPr>
          <w:rFonts w:ascii="Times New Roman" w:hAnsi="Times New Roman" w:cs="Times New Roman"/>
          <w:sz w:val="24"/>
          <w:szCs w:val="24"/>
        </w:rPr>
        <w:t xml:space="preserve">increased with the legalization of cannabis for recreational and medical use. </w:t>
      </w:r>
      <w:r w:rsidR="000C2E5F">
        <w:rPr>
          <w:rFonts w:ascii="Times New Roman" w:hAnsi="Times New Roman" w:cs="Times New Roman"/>
          <w:sz w:val="24"/>
          <w:szCs w:val="24"/>
        </w:rPr>
        <w:t>Given the public health implications for roadside safety and occupational injury prevention, t</w:t>
      </w:r>
      <w:r w:rsidR="00B15E46" w:rsidRPr="00B15E46">
        <w:rPr>
          <w:rFonts w:ascii="Times New Roman" w:hAnsi="Times New Roman" w:cs="Times New Roman"/>
          <w:sz w:val="24"/>
          <w:szCs w:val="24"/>
        </w:rPr>
        <w:t xml:space="preserve">here is a need for objective and validated measures of acute cannabis impairment that may be applied </w:t>
      </w:r>
      <w:r w:rsidR="000C2E5F">
        <w:rPr>
          <w:rFonts w:ascii="Times New Roman" w:hAnsi="Times New Roman" w:cs="Times New Roman"/>
          <w:sz w:val="24"/>
          <w:szCs w:val="24"/>
        </w:rPr>
        <w:t>to enforce regulations and prevent injury</w:t>
      </w:r>
      <w:r>
        <w:rPr>
          <w:rFonts w:ascii="Times New Roman" w:hAnsi="Times New Roman" w:cs="Times New Roman"/>
          <w:sz w:val="24"/>
          <w:szCs w:val="24"/>
        </w:rPr>
        <w:t xml:space="preserve">. </w:t>
      </w:r>
      <w:r w:rsidR="00B15E46" w:rsidRPr="00B15E46">
        <w:rPr>
          <w:rFonts w:ascii="Times New Roman" w:hAnsi="Times New Roman" w:cs="Times New Roman"/>
          <w:sz w:val="24"/>
          <w:szCs w:val="24"/>
        </w:rPr>
        <w:t>Identifying a reliable, objective biomarker of recent cannabis use has proven challenging, but pupillary response to light may offer an avenue for detection that outperforms typical sobriety tests and blood THC concentrations</w:t>
      </w:r>
      <w:r w:rsidR="00B15E46">
        <w:rPr>
          <w:rFonts w:ascii="Times New Roman" w:hAnsi="Times New Roman" w:cs="Times New Roman"/>
          <w:sz w:val="24"/>
          <w:szCs w:val="24"/>
        </w:rPr>
        <w:t>. We use tools from</w:t>
      </w:r>
      <w:r>
        <w:rPr>
          <w:rFonts w:ascii="Times New Roman" w:hAnsi="Times New Roman" w:cs="Times New Roman"/>
          <w:sz w:val="24"/>
          <w:szCs w:val="24"/>
        </w:rPr>
        <w:t xml:space="preserve"> functional data analysis (FDA) to model </w:t>
      </w:r>
      <w:r w:rsidR="00B15E46">
        <w:rPr>
          <w:rFonts w:ascii="Times New Roman" w:hAnsi="Times New Roman" w:cs="Times New Roman"/>
          <w:sz w:val="24"/>
          <w:szCs w:val="24"/>
        </w:rPr>
        <w:t xml:space="preserve">the impact of recent cannabis consumption on </w:t>
      </w:r>
      <w:r>
        <w:rPr>
          <w:rFonts w:ascii="Times New Roman" w:hAnsi="Times New Roman" w:cs="Times New Roman"/>
          <w:sz w:val="24"/>
          <w:szCs w:val="24"/>
        </w:rPr>
        <w:t>trajector</w:t>
      </w:r>
      <w:r w:rsidR="00B15E46">
        <w:rPr>
          <w:rFonts w:ascii="Times New Roman" w:hAnsi="Times New Roman" w:cs="Times New Roman"/>
          <w:sz w:val="24"/>
          <w:szCs w:val="24"/>
        </w:rPr>
        <w:t>ies</w:t>
      </w:r>
      <w:r>
        <w:rPr>
          <w:rFonts w:ascii="Times New Roman" w:hAnsi="Times New Roman" w:cs="Times New Roman"/>
          <w:sz w:val="24"/>
          <w:szCs w:val="24"/>
        </w:rPr>
        <w:t xml:space="preserve"> of pupil</w:t>
      </w:r>
      <w:r w:rsidR="00B15E46">
        <w:rPr>
          <w:rFonts w:ascii="Times New Roman" w:hAnsi="Times New Roman" w:cs="Times New Roman"/>
          <w:sz w:val="24"/>
          <w:szCs w:val="24"/>
        </w:rPr>
        <w:t>lary</w:t>
      </w:r>
      <w:r>
        <w:rPr>
          <w:rFonts w:ascii="Times New Roman" w:hAnsi="Times New Roman" w:cs="Times New Roman"/>
          <w:sz w:val="24"/>
          <w:szCs w:val="24"/>
        </w:rPr>
        <w:t xml:space="preserve"> light</w:t>
      </w:r>
      <w:r w:rsidR="00B15E46">
        <w:rPr>
          <w:rFonts w:ascii="Times New Roman" w:hAnsi="Times New Roman" w:cs="Times New Roman"/>
          <w:sz w:val="24"/>
          <w:szCs w:val="24"/>
        </w:rPr>
        <w:t xml:space="preserve"> in participants occasional</w:t>
      </w:r>
      <w:r>
        <w:rPr>
          <w:rFonts w:ascii="Times New Roman" w:hAnsi="Times New Roman" w:cs="Times New Roman"/>
          <w:sz w:val="24"/>
          <w:szCs w:val="24"/>
        </w:rPr>
        <w:t xml:space="preserve">. </w:t>
      </w:r>
      <w:r w:rsidR="00B15E46">
        <w:rPr>
          <w:rFonts w:ascii="Times New Roman" w:hAnsi="Times New Roman" w:cs="Times New Roman"/>
          <w:sz w:val="24"/>
          <w:szCs w:val="24"/>
        </w:rPr>
        <w:t>The FDA models significant differences in pupil responses after cannabis use, and better predict recent cannabis use</w:t>
      </w:r>
      <w:r>
        <w:rPr>
          <w:rFonts w:ascii="Times New Roman" w:hAnsi="Times New Roman" w:cs="Times New Roman"/>
          <w:sz w:val="24"/>
          <w:szCs w:val="24"/>
        </w:rPr>
        <w:t xml:space="preserve"> (AUC = 0.71) when compared to traditional methods (AUC=0.66). These analyses show the promise of pairing pupil light response and FDA methods to determine recent cannabis use potentially leading to better roadway and occupational safety.  </w:t>
      </w:r>
      <w:commentRangeEnd w:id="1"/>
      <w:r w:rsidR="00B15E46">
        <w:rPr>
          <w:rStyle w:val="CommentReference"/>
        </w:rPr>
        <w:commentReference w:id="1"/>
      </w:r>
    </w:p>
    <w:p w14:paraId="09995F58" w14:textId="77777777" w:rsidR="00B15E46" w:rsidRPr="00FE21A7" w:rsidRDefault="00B15E46" w:rsidP="00CF0126">
      <w:pPr>
        <w:spacing w:line="480" w:lineRule="auto"/>
        <w:rPr>
          <w:rFonts w:ascii="Times New Roman" w:hAnsi="Times New Roman" w:cs="Times New Roman"/>
          <w:sz w:val="24"/>
          <w:szCs w:val="24"/>
        </w:rPr>
      </w:pPr>
    </w:p>
    <w:p w14:paraId="33237F90"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14:paraId="73E17DE4" w14:textId="5C3A9303"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and Health</w:t>
      </w:r>
      <w:ins w:id="2" w:author="Andrew Leroux" w:date="2023-04-24T15:32:00Z">
        <w:r w:rsidR="00F22F07">
          <w:rPr>
            <w:rFonts w:ascii="Times New Roman" w:hAnsi="Times New Roman" w:cs="Times New Roman"/>
            <w:sz w:val="24"/>
            <w:szCs w:val="24"/>
          </w:rPr>
          <w:t>,</w:t>
        </w:r>
      </w:ins>
      <w:r w:rsidR="007B5F34">
        <w:rPr>
          <w:rFonts w:ascii="Times New Roman" w:hAnsi="Times New Roman" w:cs="Times New Roman"/>
          <w:sz w:val="24"/>
          <w:szCs w:val="24"/>
        </w:rPr>
        <w:t xml:space="preserve">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 and adults aged 18-25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&lt;EndNote&gt;&lt;Cite&gt;&lt;Author&gt;Substance Abuse and Mental Health Services Administration&lt;/Author&gt;&lt;Year&gt;2018&lt;/Year&gt;&lt;RecNum&gt;24&lt;/RecNum&gt;&lt;DisplayText&gt;[1]&lt;/DisplayText&gt;&lt;record&gt;&lt;rec-number&gt;24&lt;/rec-number&gt;&lt;foreign-keys&gt;&lt;key app="EN" db-id="w9drwvazppzst8esdfp5rt5w5dr0p522dz5r" timestamp="1682117737"&gt;24&lt;/key&gt;&lt;/foreign-keys&gt;&lt;ref-type name="Government Document"&gt;46&lt;/ref-type&gt;&lt;contributors&gt;&lt;authors&gt;&lt;author&gt;Substance Abuse and Mental Health Services Administration, &lt;/author&gt;&lt;/authors&gt;&lt;secondary-authors&gt;&lt;author&gt;Substance Abuse and Mental Health Services Administration&lt;/author&gt;&lt;/secondary-authors&gt;&lt;/contributors&gt;&lt;titles&gt;&lt;title&gt;Key Substance Use and Mental Health Indicators in the United States:&amp;#xD;Results from the 2017 National Survey on Drug Use and Health&lt;/title&gt;&lt;tertiary-title&gt;NSDUH Series H-53&lt;/tertiary-title&gt;&lt;/titles&gt;&lt;dates&gt;&lt;year&gt;2018&lt;/year&gt;&lt;/dates&gt;&lt;isbn&gt;Publication no SMA 18-5068&lt;/isbn&gt;&lt;urls&gt;&lt;related-urls&gt;&lt;url&gt;https://www.samhsa.gov/data/sites/default/files/cbhsqreports/NSDUHFFR2017/NSDUHFFR2017.pdf.&lt;/url&gt;&lt;/related-urls&gt;&lt;/urls&gt;&lt;/record&gt;&lt;/Cite&gt;&lt;/EndNote&gt;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[1]</w:t>
      </w:r>
      <w:r w:rsidR="00C8166E">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w:t>
      </w:r>
      <w:commentRangeStart w:id="3"/>
      <w:r w:rsidRPr="00B11D1C">
        <w:rPr>
          <w:rFonts w:ascii="Times New Roman" w:hAnsi="Times New Roman" w:cs="Times New Roman"/>
          <w:sz w:val="24"/>
          <w:szCs w:val="24"/>
        </w:rPr>
        <w:t xml:space="preserve">cannabis involved </w:t>
      </w:r>
      <w:commentRangeEnd w:id="3"/>
      <w:r w:rsidR="00F22F07">
        <w:rPr>
          <w:rStyle w:val="CommentReference"/>
        </w:rPr>
        <w:commentReference w:id="3"/>
      </w:r>
      <w:r w:rsidRPr="00B11D1C">
        <w:rPr>
          <w:rFonts w:ascii="Times New Roman" w:hAnsi="Times New Roman" w:cs="Times New Roman"/>
          <w:sz w:val="24"/>
          <w:szCs w:val="24"/>
        </w:rPr>
        <w:t xml:space="preserve">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[2]</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annabis consumption at or before work is of concern to employers with regards to 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[3, 4]</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w:t>
      </w:r>
      <w:r w:rsidR="007B5F34">
        <w:rPr>
          <w:rFonts w:ascii="Times New Roman" w:hAnsi="Times New Roman" w:cs="Times New Roman"/>
          <w:sz w:val="24"/>
          <w:szCs w:val="24"/>
        </w:rPr>
        <w:t>limitation of the extant literature</w:t>
      </w:r>
      <w:r>
        <w:rPr>
          <w:rFonts w:ascii="Times New Roman" w:hAnsi="Times New Roman" w:cs="Times New Roman"/>
          <w:sz w:val="24"/>
          <w:szCs w:val="24"/>
        </w:rPr>
        <w:t>.</w:t>
      </w:r>
      <w:r w:rsidR="00A81CF5">
        <w:rPr>
          <w:rFonts w:ascii="Times New Roman" w:hAnsi="Times New Roman" w:cs="Times New Roman"/>
          <w:sz w:val="24"/>
          <w:szCs w:val="24"/>
        </w:rPr>
        <w:t xml:space="preserve"> </w:t>
      </w:r>
      <w:commentRangeStart w:id="4"/>
      <w:r w:rsidR="00192CB3">
        <w:rPr>
          <w:rFonts w:ascii="Times New Roman" w:hAnsi="Times New Roman" w:cs="Times New Roman"/>
          <w:sz w:val="24"/>
          <w:szCs w:val="24"/>
        </w:rPr>
        <w:t xml:space="preserve">Despite the limitations of the extant literature, the contribution of cannabis use to motor vehicle and occupational injuries is a major public health concern. </w:t>
      </w:r>
      <w:commentRangeEnd w:id="4"/>
      <w:r w:rsidR="00F22F07">
        <w:rPr>
          <w:rStyle w:val="CommentReference"/>
        </w:rPr>
        <w:commentReference w:id="4"/>
      </w:r>
      <w:r w:rsidR="00192CB3">
        <w:rPr>
          <w:rFonts w:ascii="Times New Roman" w:hAnsi="Times New Roman" w:cs="Times New Roman"/>
          <w:sz w:val="24"/>
          <w:szCs w:val="24"/>
        </w:rPr>
        <w:t xml:space="preserve">To contribute to the detection and enforcement of </w:t>
      </w:r>
      <w:commentRangeStart w:id="5"/>
      <w:commentRangeStart w:id="6"/>
      <w:r>
        <w:rPr>
          <w:rFonts w:ascii="Times New Roman" w:hAnsi="Times New Roman" w:cs="Times New Roman"/>
          <w:sz w:val="24"/>
          <w:szCs w:val="24"/>
        </w:rPr>
        <w:t>cannabis</w:t>
      </w:r>
      <w:r w:rsidR="00904042">
        <w:rPr>
          <w:rFonts w:ascii="Times New Roman" w:hAnsi="Times New Roman" w:cs="Times New Roman"/>
          <w:sz w:val="24"/>
          <w:szCs w:val="24"/>
        </w:rPr>
        <w:t xml:space="preserve"> use</w:t>
      </w:r>
      <w:r>
        <w:rPr>
          <w:rFonts w:ascii="Times New Roman" w:hAnsi="Times New Roman" w:cs="Times New Roman"/>
          <w:sz w:val="24"/>
          <w:szCs w:val="24"/>
        </w:rPr>
        <w:t xml:space="preserve"> </w:t>
      </w:r>
      <w:r w:rsidR="00904042">
        <w:rPr>
          <w:rFonts w:ascii="Times New Roman" w:hAnsi="Times New Roman" w:cs="Times New Roman"/>
          <w:sz w:val="24"/>
          <w:szCs w:val="24"/>
        </w:rPr>
        <w:t>on</w:t>
      </w:r>
      <w:r>
        <w:rPr>
          <w:rFonts w:ascii="Times New Roman" w:hAnsi="Times New Roman" w:cs="Times New Roman"/>
          <w:sz w:val="24"/>
          <w:szCs w:val="24"/>
        </w:rPr>
        <w:t xml:space="preserve"> driving and </w:t>
      </w:r>
      <w:r w:rsidR="00EE3CFB">
        <w:rPr>
          <w:rFonts w:ascii="Times New Roman" w:hAnsi="Times New Roman" w:cs="Times New Roman"/>
          <w:sz w:val="24"/>
          <w:szCs w:val="24"/>
        </w:rPr>
        <w:t xml:space="preserve">on occupational injuries </w:t>
      </w:r>
      <w:r>
        <w:rPr>
          <w:rFonts w:ascii="Times New Roman" w:hAnsi="Times New Roman" w:cs="Times New Roman"/>
          <w:sz w:val="24"/>
          <w:szCs w:val="24"/>
        </w:rPr>
        <w:t xml:space="preserve">an </w:t>
      </w:r>
      <w:r w:rsidR="00904042">
        <w:rPr>
          <w:rFonts w:ascii="Times New Roman" w:hAnsi="Times New Roman" w:cs="Times New Roman"/>
          <w:sz w:val="24"/>
          <w:szCs w:val="24"/>
        </w:rPr>
        <w:t xml:space="preserve">objective test </w:t>
      </w:r>
      <w:r w:rsidR="00B33F4F">
        <w:rPr>
          <w:rFonts w:ascii="Times New Roman" w:hAnsi="Times New Roman" w:cs="Times New Roman"/>
          <w:sz w:val="24"/>
          <w:szCs w:val="24"/>
        </w:rPr>
        <w:t xml:space="preserve">of recent use </w:t>
      </w:r>
      <w:r w:rsidR="00904042">
        <w:rPr>
          <w:rFonts w:ascii="Times New Roman" w:hAnsi="Times New Roman" w:cs="Times New Roman"/>
          <w:sz w:val="24"/>
          <w:szCs w:val="24"/>
        </w:rPr>
        <w:t>is needed</w:t>
      </w:r>
      <w:r>
        <w:rPr>
          <w:rFonts w:ascii="Times New Roman" w:hAnsi="Times New Roman" w:cs="Times New Roman"/>
          <w:sz w:val="24"/>
          <w:szCs w:val="24"/>
        </w:rPr>
        <w:t xml:space="preserve">. </w:t>
      </w:r>
      <w:commentRangeEnd w:id="5"/>
      <w:r w:rsidR="007B5F34">
        <w:rPr>
          <w:rStyle w:val="CommentReference"/>
        </w:rPr>
        <w:commentReference w:id="5"/>
      </w:r>
      <w:commentRangeEnd w:id="6"/>
      <w:r w:rsidR="00F22F07">
        <w:rPr>
          <w:rStyle w:val="CommentReference"/>
        </w:rPr>
        <w:commentReference w:id="6"/>
      </w:r>
    </w:p>
    <w:p w14:paraId="2CA79814" w14:textId="69B0DD71"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192CB3">
        <w:rPr>
          <w:rFonts w:ascii="Times New Roman" w:hAnsi="Times New Roman" w:cs="Times New Roman"/>
          <w:sz w:val="24"/>
          <w:szCs w:val="24"/>
        </w:rPr>
        <w:t>To prevent</w:t>
      </w:r>
      <w:r w:rsidR="00676473">
        <w:rPr>
          <w:rFonts w:ascii="Times New Roman" w:hAnsi="Times New Roman" w:cs="Times New Roman"/>
          <w:sz w:val="24"/>
          <w:szCs w:val="24"/>
        </w:rPr>
        <w:t xml:space="preserve"> </w:t>
      </w:r>
      <w:commentRangeStart w:id="7"/>
      <w:commentRangeStart w:id="8"/>
      <w:r w:rsidR="00676473">
        <w:rPr>
          <w:rFonts w:ascii="Times New Roman" w:hAnsi="Times New Roman" w:cs="Times New Roman"/>
          <w:sz w:val="24"/>
          <w:szCs w:val="24"/>
        </w:rPr>
        <w:t>impaired</w:t>
      </w:r>
      <w:commentRangeEnd w:id="7"/>
      <w:r w:rsidR="00F22F07">
        <w:rPr>
          <w:rStyle w:val="CommentReference"/>
        </w:rPr>
        <w:commentReference w:id="7"/>
      </w:r>
      <w:commentRangeEnd w:id="8"/>
      <w:r w:rsidR="00F22F07">
        <w:rPr>
          <w:rStyle w:val="CommentReference"/>
        </w:rPr>
        <w:commentReference w:id="8"/>
      </w:r>
      <w:r w:rsidR="00676473">
        <w:rPr>
          <w:rFonts w:ascii="Times New Roman" w:hAnsi="Times New Roman" w:cs="Times New Roman"/>
          <w:sz w:val="24"/>
          <w:szCs w:val="24"/>
        </w:rPr>
        <w:t xml:space="preserve"> driving,</w:t>
      </w:r>
      <w:r w:rsidR="00192CB3">
        <w:rPr>
          <w:rFonts w:ascii="Times New Roman" w:hAnsi="Times New Roman" w:cs="Times New Roman"/>
          <w:sz w:val="24"/>
          <w:szCs w:val="24"/>
        </w:rPr>
        <w:t xml:space="preserve"> </w:t>
      </w:r>
      <w:r w:rsidR="00676473">
        <w:rPr>
          <w:rFonts w:ascii="Times New Roman" w:hAnsi="Times New Roman" w:cs="Times New Roman"/>
          <w:sz w:val="24"/>
          <w:szCs w:val="24"/>
        </w:rPr>
        <w:t xml:space="preserve">and enforce existing regulations on drug impaired driving, we need non-invasive, portable, and objective assessment of drug impairment. </w:t>
      </w:r>
      <w:r>
        <w:rPr>
          <w:rFonts w:ascii="Times New Roman" w:hAnsi="Times New Roman" w:cs="Times New Roman"/>
          <w:sz w:val="24"/>
          <w:szCs w:val="24"/>
        </w:rPr>
        <w:t>The Standardized Field Sobriety Test is a general test for alcohol and drug impairment, comprised of the horizontal gaze nystagmus, walk and turn and one-leg stands</w:t>
      </w:r>
      <w:r w:rsidR="00C8166E">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 ExcludeYear="1"&gt;&lt;Author&gt;Administration&lt;/Author&gt;&lt;RecNum&gt;25&lt;/RecNum&gt;&lt;DisplayText&gt;[5]&lt;/DisplayText&gt;&lt;record&gt;&lt;rec-number&gt;25&lt;/rec-number&gt;&lt;foreign-keys&gt;&lt;key app="EN" db-id="w9drwvazppzst8esdfp5rt5w5dr0p522dz5r" timestamp="1682118671"&gt;25&lt;/key&gt;&lt;/foreign-keys&gt;&lt;ref-type name="Web Page"&gt;12&lt;/ref-type&gt;&lt;contributors&gt;&lt;authors&gt;&lt;author&gt;National Highway Traffic Safety Administration&lt;/author&gt;&lt;/authors&gt;&lt;secondary-authors&gt;&lt;author&gt;United States Department of Transportation&lt;/author&gt;&lt;/secondary-authors&gt;&lt;/contributors&gt;&lt;titles&gt;&lt;title&gt;DWI Detection and Standardized Field Sobriety Test (SFST) Resources&lt;/title&gt;&lt;/titles&gt;&lt;volume&gt;2023&lt;/volume&gt;&lt;number&gt;21 April&lt;/number&gt;&lt;dates&gt;&lt;/dates&gt;&lt;urls&gt;&lt;related-urls&gt;&lt;url&gt;https://www.nhtsa.gov/dwi-detection-and-standardized-field-sobriety-test-sfst-resources&lt;/url&gt;&lt;/related-urls&gt;&lt;/urls&gt;&lt;/record&gt;&lt;/Cite&gt;&lt;/EndNote&gt;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[5]</w:t>
      </w:r>
      <w:r w:rsidR="00C8166E">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w:t>
      </w:r>
      <w:commentRangeStart w:id="9"/>
      <w:r>
        <w:rPr>
          <w:rFonts w:ascii="Times New Roman" w:hAnsi="Times New Roman" w:cs="Times New Roman"/>
          <w:sz w:val="24"/>
          <w:szCs w:val="24"/>
        </w:rPr>
        <w:t xml:space="preserve">drug use </w:t>
      </w:r>
      <w:commentRangeEnd w:id="9"/>
      <w:r w:rsidR="008F6414">
        <w:rPr>
          <w:rStyle w:val="CommentReference"/>
        </w:rPr>
        <w:commentReference w:id="9"/>
      </w:r>
      <w:r>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many of these tests have shown a reduction in effectiveness when administered on frequent cannabis users due to drug tolerance effects, leading to potential false negatives for frequent </w:t>
      </w:r>
      <w:commentRangeStart w:id="10"/>
      <w:commentRangeStart w:id="11"/>
      <w:r>
        <w:rPr>
          <w:rFonts w:ascii="Times New Roman" w:hAnsi="Times New Roman" w:cs="Times New Roman"/>
          <w:sz w:val="24"/>
          <w:szCs w:val="24"/>
        </w:rPr>
        <w:t>users</w:t>
      </w:r>
      <w:commentRangeEnd w:id="10"/>
      <w:r w:rsidR="007B5F34">
        <w:rPr>
          <w:rStyle w:val="CommentReference"/>
        </w:rPr>
        <w:commentReference w:id="10"/>
      </w:r>
      <w:commentRangeEnd w:id="11"/>
      <w:r w:rsidR="008F6414">
        <w:rPr>
          <w:rStyle w:val="CommentReference"/>
        </w:rPr>
        <w:commentReference w:id="11"/>
      </w:r>
      <w:r>
        <w:rPr>
          <w:rFonts w:ascii="Times New Roman" w:hAnsi="Times New Roman" w:cs="Times New Roman"/>
          <w:sz w:val="24"/>
          <w:szCs w:val="24"/>
        </w:rPr>
        <w:t xml:space="preserve">.  </w:t>
      </w:r>
      <w:r w:rsidR="00676473">
        <w:rPr>
          <w:rFonts w:ascii="Times New Roman" w:hAnsi="Times New Roman" w:cs="Times New Roman"/>
          <w:sz w:val="24"/>
          <w:szCs w:val="24"/>
        </w:rPr>
        <w:t xml:space="preserve">Many states and countries reference drug levels in the blood as a threshold for impaired, modeled on the .08% blood alcohol level used as a </w:t>
      </w:r>
      <w:r w:rsidR="00676473" w:rsidRPr="000F3995">
        <w:rPr>
          <w:rFonts w:ascii="Times New Roman" w:hAnsi="Times New Roman" w:cs="Times New Roman"/>
          <w:i/>
          <w:iCs/>
          <w:sz w:val="24"/>
          <w:szCs w:val="24"/>
        </w:rPr>
        <w:t>per se</w:t>
      </w:r>
      <w:r w:rsidR="00676473">
        <w:rPr>
          <w:rFonts w:ascii="Times New Roman" w:hAnsi="Times New Roman" w:cs="Times New Roman"/>
          <w:sz w:val="24"/>
          <w:szCs w:val="24"/>
        </w:rPr>
        <w:t xml:space="preserve"> </w:t>
      </w:r>
      <w:r w:rsidR="000C2E5F">
        <w:rPr>
          <w:rFonts w:ascii="Times New Roman" w:hAnsi="Times New Roman" w:cs="Times New Roman"/>
          <w:sz w:val="24"/>
          <w:szCs w:val="24"/>
        </w:rPr>
        <w:t>definition</w:t>
      </w:r>
      <w:r w:rsidR="00676473">
        <w:rPr>
          <w:rFonts w:ascii="Times New Roman" w:hAnsi="Times New Roman" w:cs="Times New Roman"/>
          <w:sz w:val="24"/>
          <w:szCs w:val="24"/>
        </w:rPr>
        <w:t xml:space="preserve"> of alcohol impairment. </w:t>
      </w:r>
      <w:commentRangeStart w:id="12"/>
      <w:r w:rsidR="00676473">
        <w:rPr>
          <w:rFonts w:ascii="Times New Roman" w:hAnsi="Times New Roman" w:cs="Times New Roman"/>
          <w:sz w:val="24"/>
          <w:szCs w:val="24"/>
        </w:rPr>
        <w:t xml:space="preserve">The parallel </w:t>
      </w:r>
      <w:commentRangeEnd w:id="12"/>
      <w:r w:rsidR="00BB1B81">
        <w:rPr>
          <w:rStyle w:val="CommentReference"/>
        </w:rPr>
        <w:commentReference w:id="12"/>
      </w:r>
      <w:r w:rsidR="00676473">
        <w:rPr>
          <w:rFonts w:ascii="Times New Roman" w:hAnsi="Times New Roman" w:cs="Times New Roman"/>
          <w:sz w:val="24"/>
          <w:szCs w:val="24"/>
        </w:rPr>
        <w:t xml:space="preserve">would be the blood level of </w:t>
      </w:r>
      <w:r w:rsidR="007B5F34">
        <w:rPr>
          <w:rFonts w:ascii="Times New Roman" w:hAnsi="Times New Roman" w:cs="Times New Roman"/>
          <w:sz w:val="24"/>
          <w:szCs w:val="24"/>
        </w:rPr>
        <w:t>delta-9-</w:t>
      </w:r>
      <w:r>
        <w:rPr>
          <w:rFonts w:ascii="Times New Roman" w:hAnsi="Times New Roman" w:cs="Times New Roman"/>
          <w:sz w:val="24"/>
          <w:szCs w:val="24"/>
        </w:rPr>
        <w:t xml:space="preserve">THC; however predictive models have better performance in participants abstaining for several days compared to those who </w:t>
      </w:r>
      <w:r>
        <w:rPr>
          <w:rFonts w:ascii="Times New Roman" w:hAnsi="Times New Roman" w:cs="Times New Roman"/>
          <w:sz w:val="24"/>
          <w:szCs w:val="24"/>
        </w:rPr>
        <w:lastRenderedPageBreak/>
        <w:t xml:space="preserve">exhibit more frequent or daily use </w:t>
      </w:r>
      <w:r>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10DD">
        <w:rPr>
          <w:rFonts w:ascii="Times New Roman" w:hAnsi="Times New Roman" w:cs="Times New Roman"/>
          <w:sz w:val="24"/>
          <w:szCs w:val="24"/>
        </w:rPr>
        <w:t>Give</w:t>
      </w:r>
      <w:r w:rsidR="003B3176">
        <w:rPr>
          <w:rFonts w:ascii="Times New Roman" w:hAnsi="Times New Roman" w:cs="Times New Roman"/>
          <w:sz w:val="24"/>
          <w:szCs w:val="24"/>
        </w:rPr>
        <w:t>n</w:t>
      </w:r>
      <w:r w:rsidR="00F210DD">
        <w:rPr>
          <w:rFonts w:ascii="Times New Roman" w:hAnsi="Times New Roman" w:cs="Times New Roman"/>
          <w:sz w:val="24"/>
          <w:szCs w:val="24"/>
        </w:rPr>
        <w:t xml:space="preserve"> the limitations of blood THC levels and existing roadside </w:t>
      </w:r>
      <w:r w:rsidR="00676473">
        <w:rPr>
          <w:rFonts w:ascii="Times New Roman" w:hAnsi="Times New Roman" w:cs="Times New Roman"/>
          <w:sz w:val="24"/>
          <w:szCs w:val="24"/>
        </w:rPr>
        <w:t>assessments</w:t>
      </w:r>
      <w:r w:rsidR="00F210DD">
        <w:rPr>
          <w:rFonts w:ascii="Times New Roman" w:hAnsi="Times New Roman" w:cs="Times New Roman"/>
          <w:sz w:val="24"/>
          <w:szCs w:val="24"/>
        </w:rPr>
        <w:t xml:space="preserve">, there is a need for the development of objective markers of recent cannabis use and impairment from cannabis use. </w:t>
      </w:r>
    </w:p>
    <w:p w14:paraId="348201AC" w14:textId="47C83559" w:rsidR="00AC729D" w:rsidRDefault="00F210DD" w:rsidP="00AC729D">
      <w:pPr>
        <w:spacing w:after="0" w:line="480" w:lineRule="auto"/>
        <w:ind w:firstLine="720"/>
        <w:rPr>
          <w:rFonts w:ascii="Times New Roman" w:hAnsi="Times New Roman" w:cs="Times New Roman"/>
          <w:sz w:val="24"/>
          <w:szCs w:val="24"/>
        </w:rPr>
      </w:pPr>
      <w:commentRangeStart w:id="13"/>
      <w:r>
        <w:rPr>
          <w:rFonts w:ascii="Times New Roman" w:hAnsi="Times New Roman" w:cs="Times New Roman"/>
          <w:sz w:val="24"/>
          <w:szCs w:val="24"/>
        </w:rPr>
        <w:t xml:space="preserve">Acute cannabis use has long been recognized to affect pupil light </w:t>
      </w:r>
      <w:commentRangeStart w:id="14"/>
      <w:r>
        <w:rPr>
          <w:rFonts w:ascii="Times New Roman" w:hAnsi="Times New Roman" w:cs="Times New Roman"/>
          <w:sz w:val="24"/>
          <w:szCs w:val="24"/>
        </w:rPr>
        <w:t>response</w:t>
      </w:r>
      <w:commentRangeEnd w:id="14"/>
      <w:r>
        <w:rPr>
          <w:rStyle w:val="CommentReference"/>
        </w:rPr>
        <w:commentReference w:id="14"/>
      </w:r>
      <w:commentRangeEnd w:id="13"/>
      <w:r w:rsidR="00BB1B81">
        <w:rPr>
          <w:rStyle w:val="CommentReference"/>
        </w:rPr>
        <w:commentReference w:id="13"/>
      </w:r>
      <w:r>
        <w:rPr>
          <w:rFonts w:ascii="Times New Roman" w:hAnsi="Times New Roman" w:cs="Times New Roman"/>
          <w:sz w:val="24"/>
          <w:szCs w:val="24"/>
        </w:rPr>
        <w:t>. Drug Recognition Experts, specially trained law enforcement officers, use pupil signs as a contributing indicator of the impairing drug</w:t>
      </w:r>
      <w:r w:rsidR="00713F40">
        <w:rPr>
          <w:rFonts w:ascii="Times New Roman" w:hAnsi="Times New Roman" w:cs="Times New Roman"/>
          <w:sz w:val="24"/>
          <w:szCs w:val="24"/>
        </w:rPr>
        <w:t xml:space="preserve"> </w: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UmVjTnVtPjI3PC9SZWNOdW0+PERpc3BsYXlUZXh0Pls4LCA5XTwvRGlzcGxheVRleHQ+PHJlY29y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==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UmVjTnVtPjI3PC9SZWNOdW0+PERpc3BsYXlUZXh0Pls4LCA5XTwvRGlzcGxheVRleHQ+PHJlY29y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==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sidR="00713F40">
        <w:rPr>
          <w:rFonts w:ascii="Times New Roman" w:hAnsi="Times New Roman" w:cs="Times New Roman"/>
          <w:sz w:val="24"/>
          <w:szCs w:val="24"/>
        </w:rPr>
      </w:r>
      <w:r w:rsidR="00713F40">
        <w:rPr>
          <w:rFonts w:ascii="Times New Roman" w:hAnsi="Times New Roman" w:cs="Times New Roman"/>
          <w:sz w:val="24"/>
          <w:szCs w:val="24"/>
        </w:rPr>
        <w:fldChar w:fldCharType="separate"/>
      </w:r>
      <w:r w:rsidR="00713F40">
        <w:rPr>
          <w:rFonts w:ascii="Times New Roman" w:hAnsi="Times New Roman" w:cs="Times New Roman"/>
          <w:noProof/>
          <w:sz w:val="24"/>
          <w:szCs w:val="24"/>
        </w:rPr>
        <w:t>[8, 9]</w:t>
      </w:r>
      <w:r w:rsidR="00713F40">
        <w:rPr>
          <w:rFonts w:ascii="Times New Roman" w:hAnsi="Times New Roman" w:cs="Times New Roman"/>
          <w:sz w:val="24"/>
          <w:szCs w:val="24"/>
        </w:rPr>
        <w:fldChar w:fldCharType="end"/>
      </w:r>
      <w:r>
        <w:rPr>
          <w:rFonts w:ascii="Times New Roman" w:hAnsi="Times New Roman" w:cs="Times New Roman"/>
          <w:sz w:val="24"/>
          <w:szCs w:val="24"/>
        </w:rPr>
        <w:t xml:space="preserve">. They may look at the pupil in different lighting ranging from near total darkness to bright light and examining the pupil size and response to light and changes in light. This is similar to the </w:t>
      </w:r>
      <w:r w:rsidR="00AC729D">
        <w:rPr>
          <w:rFonts w:ascii="Times New Roman" w:hAnsi="Times New Roman" w:cs="Times New Roman"/>
          <w:sz w:val="24"/>
          <w:szCs w:val="24"/>
        </w:rPr>
        <w:t>pupil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 xml:space="preserve">formed clinically for a variety of conditions or injury to the optic nerve or brain injury. </w:t>
      </w:r>
      <w:r w:rsidR="00AC729D">
        <w:rPr>
          <w:rFonts w:ascii="Times New Roman" w:hAnsi="Times New Roman" w:cs="Times New Roman"/>
          <w:sz w:val="24"/>
          <w:szCs w:val="24"/>
        </w:rPr>
        <w:t xml:space="preserve">This test is administered by shining a light in the eye of the participant and measuring pupil size over the course of several seconds after the light is turned off.  Figure 1 shows a typical pupillary response to light during the light reflex test, </w:t>
      </w:r>
      <w:commentRangeStart w:id="15"/>
      <w:r w:rsidR="00AC729D">
        <w:rPr>
          <w:rFonts w:ascii="Times New Roman" w:hAnsi="Times New Roman" w:cs="Times New Roman"/>
          <w:sz w:val="24"/>
          <w:szCs w:val="24"/>
        </w:rPr>
        <w:t xml:space="preserve">which we refer to as a </w:t>
      </w:r>
      <w:r w:rsidR="00AC729D" w:rsidRPr="001C442A">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00AC729D" w:rsidRPr="001C442A">
        <w:rPr>
          <w:rFonts w:ascii="Times New Roman" w:hAnsi="Times New Roman" w:cs="Times New Roman"/>
          <w:i/>
          <w:iCs/>
          <w:sz w:val="24"/>
          <w:szCs w:val="24"/>
        </w:rPr>
        <w:t>response trajectory</w:t>
      </w:r>
      <w:r w:rsidR="00AC729D">
        <w:rPr>
          <w:rFonts w:ascii="Times New Roman" w:hAnsi="Times New Roman" w:cs="Times New Roman"/>
          <w:sz w:val="24"/>
          <w:szCs w:val="24"/>
        </w:rPr>
        <w:t xml:space="preserve"> throughout the paper, for a sober individual. After the light is shined the pupil begins to constrict in size until it reaches a minimum, called the </w:t>
      </w:r>
      <w:r w:rsidR="00AC729D">
        <w:rPr>
          <w:rFonts w:ascii="Times New Roman" w:hAnsi="Times New Roman" w:cs="Times New Roman"/>
          <w:i/>
          <w:iCs/>
          <w:sz w:val="24"/>
          <w:szCs w:val="24"/>
        </w:rPr>
        <w:t>point of minimal constriction</w:t>
      </w:r>
      <w:r w:rsidR="00AC729D">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sidR="00AC729D">
        <w:rPr>
          <w:rFonts w:ascii="Times New Roman" w:hAnsi="Times New Roman" w:cs="Times New Roman"/>
          <w:i/>
          <w:iCs/>
          <w:sz w:val="24"/>
          <w:szCs w:val="24"/>
        </w:rPr>
        <w:t>rebound dilation</w:t>
      </w:r>
      <w:r w:rsidR="00AC729D">
        <w:rPr>
          <w:rFonts w:ascii="Times New Roman" w:hAnsi="Times New Roman" w:cs="Times New Roman"/>
          <w:sz w:val="24"/>
          <w:szCs w:val="24"/>
        </w:rPr>
        <w:t>.</w:t>
      </w:r>
      <w:commentRangeEnd w:id="15"/>
      <w:r w:rsidR="00A31B77">
        <w:rPr>
          <w:rStyle w:val="CommentReference"/>
        </w:rPr>
        <w:commentReference w:id="15"/>
      </w:r>
      <w:r w:rsidR="00AC729D">
        <w:rPr>
          <w:rFonts w:ascii="Times New Roman" w:hAnsi="Times New Roman" w:cs="Times New Roman"/>
          <w:sz w:val="24"/>
          <w:szCs w:val="24"/>
        </w:rPr>
        <w:t xml:space="preserve"> There is evidence that there is less pupil constriction and slower rebound dilation due to recent cannabis consumption, but evidence is mixed and warrants further study </w:t>
      </w:r>
      <w:r w:rsidR="00AC729D">
        <w:rPr>
          <w:rFonts w:ascii="Times New Roman" w:hAnsi="Times New Roman" w:cs="Times New Roman"/>
          <w:sz w:val="24"/>
          <w:szCs w:val="24"/>
        </w:rPr>
        <w:fldChar w:fldCharType="begin">
          <w:fldData xml:space="preserve">PEVuZE5vdGU+PENpdGU+PEF1dGhvcj5DYW1wb2Jhc3NvPC9BdXRob3I+PFllYXI+MjAyMDwvWWVh
cj48UmVjTnVtPjQ8L1JlY051bT48RGlzcGxheVRleHQ+WzEwLCAxMV08L0Rpc3BsYXlUZXh0Pjxy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PEVuZE5vdGU+PENpdGU+PEF1dGhvcj5DYW1wb2Jhc3NvPC9BdXRob3I+PFllYXI+MjAyMDwvWWVh
cj48UmVjTnVtPjQ8L1JlY051bT48RGlzcGxheVRleHQ+WzEwLCAxMV08L0Rpc3BsYXlUZXh0Pjxy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sidR="00AC729D">
        <w:rPr>
          <w:rFonts w:ascii="Times New Roman" w:hAnsi="Times New Roman" w:cs="Times New Roman"/>
          <w:sz w:val="24"/>
          <w:szCs w:val="24"/>
        </w:rPr>
      </w:r>
      <w:r w:rsidR="00AC729D">
        <w:rPr>
          <w:rFonts w:ascii="Times New Roman" w:hAnsi="Times New Roman" w:cs="Times New Roman"/>
          <w:sz w:val="24"/>
          <w:szCs w:val="24"/>
        </w:rPr>
        <w:fldChar w:fldCharType="separate"/>
      </w:r>
      <w:r w:rsidR="00713F40">
        <w:rPr>
          <w:rFonts w:ascii="Times New Roman" w:hAnsi="Times New Roman" w:cs="Times New Roman"/>
          <w:noProof/>
          <w:sz w:val="24"/>
          <w:szCs w:val="24"/>
        </w:rPr>
        <w:t>[10, 11]</w:t>
      </w:r>
      <w:r w:rsidR="00AC729D">
        <w:rPr>
          <w:rFonts w:ascii="Times New Roman" w:hAnsi="Times New Roman" w:cs="Times New Roman"/>
          <w:sz w:val="24"/>
          <w:szCs w:val="24"/>
        </w:rPr>
        <w:fldChar w:fldCharType="end"/>
      </w:r>
      <w:r w:rsidR="00AC729D">
        <w:rPr>
          <w:rFonts w:ascii="Times New Roman" w:hAnsi="Times New Roman" w:cs="Times New Roman"/>
          <w:sz w:val="24"/>
          <w:szCs w:val="24"/>
        </w:rPr>
        <w:t xml:space="preserve">. </w:t>
      </w:r>
      <w:commentRangeStart w:id="16"/>
      <w:r w:rsidR="00A31B77">
        <w:rPr>
          <w:rFonts w:ascii="Times New Roman" w:hAnsi="Times New Roman" w:cs="Times New Roman"/>
          <w:sz w:val="24"/>
          <w:szCs w:val="24"/>
        </w:rPr>
        <w:t>If the pupil light response could be shown to be indicative of recent cannabis use, or impairment from cannabis use</w:t>
      </w:r>
      <w:commentRangeEnd w:id="16"/>
      <w:r w:rsidR="00F02F28">
        <w:rPr>
          <w:rStyle w:val="CommentReference"/>
        </w:rPr>
        <w:commentReference w:id="16"/>
      </w:r>
      <w:r w:rsidR="00A31B77">
        <w:rPr>
          <w:rFonts w:ascii="Times New Roman" w:hAnsi="Times New Roman" w:cs="Times New Roman"/>
          <w:sz w:val="24"/>
          <w:szCs w:val="24"/>
        </w:rPr>
        <w:t xml:space="preserve">, it could contribute to the determination of impaired driving or have utility in instances of occupational injury. </w:t>
      </w:r>
      <w:commentRangeStart w:id="17"/>
      <w:r w:rsidR="00192CB3">
        <w:rPr>
          <w:rFonts w:ascii="Times New Roman" w:hAnsi="Times New Roman" w:cs="Times New Roman"/>
          <w:sz w:val="24"/>
          <w:szCs w:val="24"/>
        </w:rPr>
        <w:lastRenderedPageBreak/>
        <w:t>Furthermore, there are emerging tools to examine pupil light response</w:t>
      </w:r>
      <w:commentRangeEnd w:id="17"/>
      <w:r w:rsidR="00F02F28">
        <w:rPr>
          <w:rStyle w:val="CommentReference"/>
        </w:rPr>
        <w:commentReference w:id="17"/>
      </w:r>
      <w:r w:rsidR="00192CB3">
        <w:rPr>
          <w:rFonts w:ascii="Times New Roman" w:hAnsi="Times New Roman" w:cs="Times New Roman"/>
          <w:sz w:val="24"/>
          <w:szCs w:val="24"/>
        </w:rPr>
        <w:t xml:space="preserve">, </w:t>
      </w:r>
      <w:commentRangeStart w:id="18"/>
      <w:commentRangeStart w:id="19"/>
      <w:commentRangeStart w:id="20"/>
      <w:r w:rsidR="00192CB3">
        <w:rPr>
          <w:rFonts w:ascii="Times New Roman" w:hAnsi="Times New Roman" w:cs="Times New Roman"/>
          <w:sz w:val="24"/>
          <w:szCs w:val="24"/>
        </w:rPr>
        <w:t>standardizing the measurement and eliminating the subjectivity of an observer-administered examination</w:t>
      </w:r>
      <w:commentRangeEnd w:id="18"/>
      <w:r w:rsidR="00F02F28">
        <w:rPr>
          <w:rStyle w:val="CommentReference"/>
        </w:rPr>
        <w:commentReference w:id="18"/>
      </w:r>
      <w:commentRangeEnd w:id="19"/>
      <w:r w:rsidR="00F02F28">
        <w:rPr>
          <w:rStyle w:val="CommentReference"/>
        </w:rPr>
        <w:commentReference w:id="19"/>
      </w:r>
      <w:commentRangeEnd w:id="20"/>
      <w:r w:rsidR="00F02F28">
        <w:rPr>
          <w:rStyle w:val="CommentReference"/>
        </w:rPr>
        <w:commentReference w:id="20"/>
      </w:r>
      <w:r w:rsidR="00192CB3">
        <w:rPr>
          <w:rFonts w:ascii="Times New Roman" w:hAnsi="Times New Roman" w:cs="Times New Roman"/>
          <w:sz w:val="24"/>
          <w:szCs w:val="24"/>
        </w:rPr>
        <w:t xml:space="preserve">, such as from a law enforcement officer. </w:t>
      </w:r>
    </w:p>
    <w:tbl>
      <w:tblPr>
        <w:tblStyle w:val="TableGrid"/>
        <w:tblW w:w="9985" w:type="dxa"/>
        <w:tblLook w:val="04A0" w:firstRow="1" w:lastRow="0" w:firstColumn="1" w:lastColumn="0" w:noHBand="0" w:noVBand="1"/>
      </w:tblPr>
      <w:tblGrid>
        <w:gridCol w:w="9985"/>
      </w:tblGrid>
      <w:tr w:rsidR="00AC729D" w14:paraId="2410B499" w14:textId="77777777" w:rsidTr="006E3B26">
        <w:tc>
          <w:tcPr>
            <w:tcW w:w="9985" w:type="dxa"/>
          </w:tcPr>
          <w:p w14:paraId="7A86E51E" w14:textId="27435172" w:rsidR="00AC729D" w:rsidRDefault="00DB21F0" w:rsidP="004D287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EADE8B" wp14:editId="19C4A038">
                  <wp:extent cx="59436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AC729D" w14:paraId="36DBB499" w14:textId="77777777" w:rsidTr="006E3B26">
        <w:tc>
          <w:tcPr>
            <w:tcW w:w="9985" w:type="dxa"/>
          </w:tcPr>
          <w:p w14:paraId="2FED1F6F" w14:textId="5536E5A2"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(time 0 on the x-axis)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tc>
      </w:tr>
    </w:tbl>
    <w:p w14:paraId="25AC322B" w14:textId="77777777" w:rsidR="00AC729D" w:rsidRDefault="00AC729D" w:rsidP="00AC729D">
      <w:pPr>
        <w:spacing w:after="0" w:line="480" w:lineRule="auto"/>
        <w:ind w:firstLine="720"/>
        <w:rPr>
          <w:rFonts w:ascii="Times New Roman" w:hAnsi="Times New Roman" w:cs="Times New Roman"/>
          <w:sz w:val="24"/>
          <w:szCs w:val="24"/>
        </w:rPr>
      </w:pPr>
    </w:p>
    <w:p w14:paraId="5A0D5444" w14:textId="3B43BFE1"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Pr>
          <w:rFonts w:ascii="Times New Roman" w:hAnsi="Times New Roman" w:cs="Times New Roman"/>
          <w:color w:val="000000"/>
          <w:sz w:val="24"/>
          <w:szCs w:val="24"/>
        </w:rPr>
        <w:t>recent</w:t>
      </w:r>
      <w:r w:rsidRPr="00105272">
        <w:rPr>
          <w:rFonts w:ascii="Times New Roman" w:hAnsi="Times New Roman" w:cs="Times New Roman"/>
          <w:color w:val="000000"/>
          <w:sz w:val="24"/>
          <w:szCs w:val="24"/>
        </w:rPr>
        <w:t xml:space="preserve"> cannabis consumption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less pupil constriction </w:t>
      </w:r>
      <w:r>
        <w:rPr>
          <w:rFonts w:ascii="Times New Roman" w:hAnsi="Times New Roman" w:cs="Times New Roman"/>
          <w:color w:val="000000"/>
          <w:sz w:val="24"/>
          <w:szCs w:val="24"/>
        </w:rPr>
        <w:t xml:space="preserve">during a light response test conducted using infrared videography goggles.  This study </w:t>
      </w:r>
      <w:r w:rsidRPr="00B31E39">
        <w:rPr>
          <w:rFonts w:ascii="Times New Roman" w:hAnsi="Times New Roman" w:cs="Times New Roman"/>
          <w:color w:val="000000"/>
          <w:sz w:val="24"/>
          <w:szCs w:val="24"/>
        </w:rPr>
        <w:t xml:space="preserve">examined pupil light response in participants with patterns of daily cannabis use, occasional cannabis use, </w:t>
      </w:r>
      <w:commentRangeStart w:id="21"/>
      <w:r w:rsidRPr="00B31E39">
        <w:rPr>
          <w:rFonts w:ascii="Times New Roman" w:hAnsi="Times New Roman" w:cs="Times New Roman"/>
          <w:color w:val="000000"/>
          <w:sz w:val="24"/>
          <w:szCs w:val="24"/>
        </w:rPr>
        <w:t>and a no-use control group</w:t>
      </w:r>
      <w:r>
        <w:rPr>
          <w:rFonts w:ascii="Times New Roman" w:hAnsi="Times New Roman" w:cs="Times New Roman"/>
          <w:color w:val="000000"/>
          <w:sz w:val="24"/>
          <w:szCs w:val="24"/>
        </w:rPr>
        <w:t xml:space="preserve"> both before and after smoking</w:t>
      </w:r>
      <w:commentRangeEnd w:id="21"/>
      <w:r w:rsidR="00F02F28">
        <w:rPr>
          <w:rStyle w:val="CommentReference"/>
        </w:rPr>
        <w:commentReference w:id="21"/>
      </w:r>
      <w:r w:rsidRPr="00B31E39">
        <w:rPr>
          <w:rFonts w:ascii="Times New Roman" w:hAnsi="Times New Roman" w:cs="Times New Roman"/>
          <w:color w:val="000000"/>
          <w:sz w:val="24"/>
          <w:szCs w:val="24"/>
        </w:rPr>
        <w:t>.</w:t>
      </w:r>
      <w:r>
        <w:rPr>
          <w:rFonts w:ascii="Times New Roman" w:hAnsi="Times New Roman" w:cs="Times New Roman"/>
          <w:color w:val="000000"/>
          <w:sz w:val="24"/>
          <w:szCs w:val="24"/>
        </w:rPr>
        <w:t xml:space="preserve"> Notably</w:t>
      </w:r>
      <w:r w:rsidRPr="00105272">
        <w:rPr>
          <w:rFonts w:ascii="Times New Roman" w:hAnsi="Times New Roman" w:cs="Times New Roman"/>
          <w:color w:val="000000"/>
          <w:sz w:val="24"/>
          <w:szCs w:val="24"/>
        </w:rPr>
        <w:t>, no significant differences were found between the daily and occasional use</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groups, indicating that the pupil light response </w:t>
      </w:r>
      <w:r>
        <w:rPr>
          <w:rFonts w:ascii="Times New Roman" w:hAnsi="Times New Roman" w:cs="Times New Roman"/>
          <w:color w:val="000000"/>
          <w:sz w:val="24"/>
          <w:szCs w:val="24"/>
        </w:rPr>
        <w:t xml:space="preserve">test </w:t>
      </w:r>
      <w:r w:rsidRPr="00105272">
        <w:rPr>
          <w:rFonts w:ascii="Times New Roman" w:hAnsi="Times New Roman" w:cs="Times New Roman"/>
          <w:color w:val="000000"/>
          <w:sz w:val="24"/>
          <w:szCs w:val="24"/>
        </w:rPr>
        <w:t xml:space="preserve">may pick up on physiological responses to cannabis consumption that </w:t>
      </w:r>
      <w:r>
        <w:rPr>
          <w:rFonts w:ascii="Times New Roman" w:hAnsi="Times New Roman" w:cs="Times New Roman"/>
          <w:color w:val="000000"/>
          <w:sz w:val="24"/>
          <w:szCs w:val="24"/>
        </w:rPr>
        <w:t xml:space="preserve">are </w:t>
      </w:r>
      <w:commentRangeStart w:id="22"/>
      <w:r w:rsidR="00CD026F">
        <w:rPr>
          <w:rFonts w:ascii="Times New Roman" w:hAnsi="Times New Roman" w:cs="Times New Roman"/>
          <w:color w:val="000000"/>
          <w:sz w:val="24"/>
          <w:szCs w:val="24"/>
        </w:rPr>
        <w:t>immutable</w:t>
      </w:r>
      <w:r>
        <w:rPr>
          <w:rFonts w:ascii="Times New Roman" w:hAnsi="Times New Roman" w:cs="Times New Roman"/>
          <w:color w:val="000000"/>
          <w:sz w:val="24"/>
          <w:szCs w:val="24"/>
        </w:rPr>
        <w:t xml:space="preserve"> </w:t>
      </w:r>
      <w:commentRangeEnd w:id="22"/>
      <w:r w:rsidR="00F02F28">
        <w:rPr>
          <w:rStyle w:val="CommentReference"/>
        </w:rPr>
        <w:commentReference w:id="22"/>
      </w:r>
      <w:r>
        <w:rPr>
          <w:rFonts w:ascii="Times New Roman" w:hAnsi="Times New Roman" w:cs="Times New Roman"/>
          <w:color w:val="000000"/>
          <w:sz w:val="24"/>
          <w:szCs w:val="24"/>
        </w:rPr>
        <w:t xml:space="preserve">to </w:t>
      </w:r>
      <w:r w:rsidR="00B33F4F">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tolerance effects of frequent cannabis use</w:t>
      </w:r>
      <w:r w:rsidR="00CD026F">
        <w:rPr>
          <w:rFonts w:ascii="Times New Roman" w:hAnsi="Times New Roman" w:cs="Times New Roman"/>
          <w:color w:val="000000"/>
          <w:sz w:val="24"/>
          <w:szCs w:val="24"/>
        </w:rPr>
        <w:t xml:space="preserve"> </w:t>
      </w:r>
      <w:r w:rsidR="001A1A22">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sidR="001A1A22">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However</w:t>
      </w:r>
      <w:r>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significant effects </w:t>
      </w:r>
      <w:r>
        <w:rPr>
          <w:rFonts w:ascii="Times New Roman" w:hAnsi="Times New Roman" w:cs="Times New Roman"/>
          <w:color w:val="000000"/>
          <w:sz w:val="24"/>
          <w:szCs w:val="24"/>
        </w:rPr>
        <w:t xml:space="preserve">were only detectable </w:t>
      </w:r>
      <w:r w:rsidRPr="00105272">
        <w:rPr>
          <w:rFonts w:ascii="Times New Roman" w:hAnsi="Times New Roman" w:cs="Times New Roman"/>
          <w:color w:val="000000"/>
          <w:sz w:val="24"/>
          <w:szCs w:val="24"/>
        </w:rPr>
        <w:t xml:space="preserve">when accounting for </w:t>
      </w:r>
      <w:r>
        <w:rPr>
          <w:rFonts w:ascii="Times New Roman" w:hAnsi="Times New Roman" w:cs="Times New Roman"/>
          <w:color w:val="000000"/>
          <w:sz w:val="24"/>
          <w:szCs w:val="24"/>
        </w:rPr>
        <w:t xml:space="preserve">each </w:t>
      </w:r>
      <w:r>
        <w:rPr>
          <w:rFonts w:ascii="Times New Roman" w:hAnsi="Times New Roman" w:cs="Times New Roman"/>
          <w:color w:val="000000"/>
          <w:sz w:val="24"/>
          <w:szCs w:val="24"/>
        </w:rPr>
        <w:lastRenderedPageBreak/>
        <w:t xml:space="preserve">participant’s </w:t>
      </w:r>
      <w:r w:rsidRPr="00105272">
        <w:rPr>
          <w:rFonts w:ascii="Times New Roman" w:hAnsi="Times New Roman" w:cs="Times New Roman"/>
          <w:color w:val="000000"/>
          <w:sz w:val="24"/>
          <w:szCs w:val="24"/>
        </w:rPr>
        <w:t>pre-</w:t>
      </w:r>
      <w:r w:rsidR="00B33F4F">
        <w:rPr>
          <w:rFonts w:ascii="Times New Roman" w:hAnsi="Times New Roman" w:cs="Times New Roman"/>
          <w:color w:val="000000"/>
          <w:sz w:val="24"/>
          <w:szCs w:val="24"/>
        </w:rPr>
        <w:t>use</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baseline pupil response, making it inappropriate for roadside assessments where baseline measurements are not available. In addition, Steinhart et al</w:t>
      </w:r>
      <w:r w:rsidR="00A31B77">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used 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 depicted in Figure 1; </w:t>
      </w:r>
      <w:commentRangeStart w:id="23"/>
      <w:r w:rsidRPr="00105272">
        <w:rPr>
          <w:rFonts w:ascii="Times New Roman" w:hAnsi="Times New Roman" w:cs="Times New Roman"/>
          <w:color w:val="000000"/>
          <w:sz w:val="24"/>
          <w:szCs w:val="24"/>
        </w:rPr>
        <w:t>collapsing</w:t>
      </w:r>
      <w:commentRangeEnd w:id="23"/>
      <w:r w:rsidR="00F02F28">
        <w:rPr>
          <w:rStyle w:val="CommentReference"/>
        </w:rPr>
        <w:commentReference w:id="23"/>
      </w:r>
      <w:r w:rsidRPr="00105272">
        <w:rPr>
          <w:rFonts w:ascii="Times New Roman" w:hAnsi="Times New Roman" w:cs="Times New Roman"/>
          <w:color w:val="000000"/>
          <w:sz w:val="24"/>
          <w:szCs w:val="24"/>
        </w:rPr>
        <w:t xml:space="preserve"> 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344DEA">
        <w:rPr>
          <w:rFonts w:ascii="Times New Roman" w:hAnsi="Times New Roman" w:cs="Times New Roman"/>
          <w:color w:val="000000"/>
          <w:sz w:val="24"/>
          <w:szCs w:val="24"/>
        </w:rPr>
        <w:t xml:space="preserve"> </w:t>
      </w:r>
      <w:r w:rsidR="00344DEA">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344DEA">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sidR="00344DEA">
        <w:rPr>
          <w:rFonts w:ascii="Times New Roman" w:hAnsi="Times New Roman" w:cs="Times New Roman"/>
          <w:color w:val="000000"/>
          <w:sz w:val="24"/>
          <w:szCs w:val="24"/>
        </w:rPr>
        <w:fldChar w:fldCharType="end"/>
      </w:r>
      <w:r w:rsidRPr="00105272">
        <w:rPr>
          <w:rFonts w:ascii="Times New Roman" w:hAnsi="Times New Roman" w:cs="Times New Roman"/>
          <w:color w:val="000000"/>
          <w:sz w:val="24"/>
          <w:szCs w:val="24"/>
        </w:rPr>
        <w:t>.</w:t>
      </w:r>
    </w:p>
    <w:p w14:paraId="4C669AD4" w14:textId="7C83FA85"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leverage the full pupil light response trajectories from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Pr>
          <w:rFonts w:ascii="Times New Roman" w:hAnsi="Times New Roman" w:cs="Times New Roman"/>
          <w:color w:val="000000"/>
          <w:sz w:val="24"/>
          <w:szCs w:val="24"/>
        </w:rPr>
        <w:fldChar w:fldCharType="end"/>
      </w:r>
      <w:del w:id="24" w:author="Andrew Leroux" w:date="2023-04-25T04:21:00Z">
        <w:r w:rsidR="00BB2C73" w:rsidDel="00F02F28">
          <w:rPr>
            <w:rFonts w:ascii="Times New Roman" w:hAnsi="Times New Roman" w:cs="Times New Roman"/>
            <w:color w:val="000000"/>
            <w:sz w:val="24"/>
            <w:szCs w:val="24"/>
          </w:rPr>
          <w:delText>,</w:delText>
        </w:r>
      </w:del>
      <w:r>
        <w:rPr>
          <w:rFonts w:ascii="Times New Roman" w:hAnsi="Times New Roman" w:cs="Times New Roman"/>
          <w:sz w:val="24"/>
          <w:szCs w:val="24"/>
        </w:rPr>
        <w:t xml:space="preserve"> to detect recent cannabis use</w:t>
      </w:r>
      <w:ins w:id="25" w:author="Andrew Leroux" w:date="2023-04-25T04:21:00Z">
        <w:r w:rsidR="00F02F28">
          <w:rPr>
            <w:rFonts w:ascii="Times New Roman" w:hAnsi="Times New Roman" w:cs="Times New Roman"/>
            <w:sz w:val="24"/>
            <w:szCs w:val="24"/>
          </w:rPr>
          <w:t>,</w:t>
        </w:r>
      </w:ins>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of pre-</w:t>
      </w:r>
      <w:r w:rsidR="00B33F4F">
        <w:rPr>
          <w:rFonts w:ascii="Times New Roman" w:hAnsi="Times New Roman" w:cs="Times New Roman"/>
          <w:sz w:val="24"/>
          <w:szCs w:val="24"/>
        </w:rPr>
        <w:t xml:space="preserve">use </w:t>
      </w:r>
      <w:r>
        <w:rPr>
          <w:rFonts w:ascii="Times New Roman" w:hAnsi="Times New Roman" w:cs="Times New Roman"/>
          <w:sz w:val="24"/>
          <w:szCs w:val="24"/>
        </w:rPr>
        <w:t xml:space="preserve">pupil response. Our analysis uses tools from a </w:t>
      </w:r>
      <w:del w:id="26" w:author="Andrew Leroux" w:date="2023-04-25T04:21:00Z">
        <w:r w:rsidDel="00F02F28">
          <w:rPr>
            <w:rFonts w:ascii="Times New Roman" w:hAnsi="Times New Roman" w:cs="Times New Roman"/>
            <w:sz w:val="24"/>
            <w:szCs w:val="24"/>
          </w:rPr>
          <w:delText xml:space="preserve">statistical subfield called </w:delText>
        </w:r>
      </w:del>
      <w:ins w:id="27" w:author="Andrew Leroux" w:date="2023-04-25T04:21:00Z">
        <w:r w:rsidR="00F02F28">
          <w:rPr>
            <w:rFonts w:ascii="Times New Roman" w:hAnsi="Times New Roman" w:cs="Times New Roman"/>
            <w:sz w:val="24"/>
            <w:szCs w:val="24"/>
          </w:rPr>
          <w:t xml:space="preserve">field of statistics known as </w:t>
        </w:r>
      </w:ins>
      <w:r>
        <w:rPr>
          <w:rFonts w:ascii="Times New Roman" w:hAnsi="Times New Roman" w:cs="Times New Roman"/>
          <w:sz w:val="24"/>
          <w:szCs w:val="24"/>
        </w:rPr>
        <w:t xml:space="preserve">functional data analysis (FDA). The main conceptual underpinning of FDA is to model the whole pupil </w:t>
      </w:r>
      <w:r w:rsidR="00BB2C73">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a unit of observation, </w:t>
      </w:r>
      <w:del w:id="28" w:author="Andrew Leroux" w:date="2023-04-25T04:22:00Z">
        <w:r w:rsidDel="00457293">
          <w:rPr>
            <w:rFonts w:ascii="Times New Roman" w:hAnsi="Times New Roman" w:cs="Times New Roman"/>
            <w:sz w:val="24"/>
            <w:szCs w:val="24"/>
          </w:rPr>
          <w:delText xml:space="preserve">to use </w:delText>
        </w:r>
      </w:del>
      <w:ins w:id="29" w:author="Andrew Leroux" w:date="2023-04-25T04:22:00Z">
        <w:r w:rsidR="00457293">
          <w:rPr>
            <w:rFonts w:ascii="Times New Roman" w:hAnsi="Times New Roman" w:cs="Times New Roman"/>
            <w:sz w:val="24"/>
            <w:szCs w:val="24"/>
          </w:rPr>
          <w:t xml:space="preserve">leveraging information contained in </w:t>
        </w:r>
      </w:ins>
      <w:r>
        <w:rPr>
          <w:rFonts w:ascii="Times New Roman" w:hAnsi="Times New Roman" w:cs="Times New Roman"/>
          <w:sz w:val="24"/>
          <w:szCs w:val="24"/>
        </w:rPr>
        <w:t xml:space="preserve">the temporal structure </w:t>
      </w:r>
      <w:ins w:id="30" w:author="Andrew Leroux" w:date="2023-04-25T04:22:00Z">
        <w:r w:rsidR="00C753A1">
          <w:rPr>
            <w:rFonts w:ascii="Times New Roman" w:hAnsi="Times New Roman" w:cs="Times New Roman"/>
            <w:sz w:val="24"/>
            <w:szCs w:val="24"/>
          </w:rPr>
          <w:t xml:space="preserve">of the data and </w:t>
        </w:r>
      </w:ins>
      <w:del w:id="31" w:author="Andrew Leroux" w:date="2023-04-25T04:22:00Z">
        <w:r w:rsidDel="00C753A1">
          <w:rPr>
            <w:rFonts w:ascii="Times New Roman" w:hAnsi="Times New Roman" w:cs="Times New Roman"/>
            <w:sz w:val="24"/>
            <w:szCs w:val="24"/>
          </w:rPr>
          <w:delText xml:space="preserve">and ordering of the trajectory to </w:delText>
        </w:r>
      </w:del>
      <w:r>
        <w:rPr>
          <w:rFonts w:ascii="Times New Roman" w:hAnsi="Times New Roman" w:cs="Times New Roman"/>
          <w:sz w:val="24"/>
          <w:szCs w:val="24"/>
        </w:rPr>
        <w:t>estimat</w:t>
      </w:r>
      <w:ins w:id="32" w:author="Andrew Leroux" w:date="2023-04-25T04:22:00Z">
        <w:r w:rsidR="00C753A1">
          <w:rPr>
            <w:rFonts w:ascii="Times New Roman" w:hAnsi="Times New Roman" w:cs="Times New Roman"/>
            <w:sz w:val="24"/>
            <w:szCs w:val="24"/>
          </w:rPr>
          <w:t>ing</w:t>
        </w:r>
      </w:ins>
      <w:del w:id="33" w:author="Andrew Leroux" w:date="2023-04-25T04:22:00Z">
        <w:r w:rsidDel="00C753A1">
          <w:rPr>
            <w:rFonts w:ascii="Times New Roman" w:hAnsi="Times New Roman" w:cs="Times New Roman"/>
            <w:sz w:val="24"/>
            <w:szCs w:val="24"/>
          </w:rPr>
          <w:delText>e</w:delText>
        </w:r>
      </w:del>
      <w:r>
        <w:rPr>
          <w:rFonts w:ascii="Times New Roman" w:hAnsi="Times New Roman" w:cs="Times New Roman"/>
          <w:sz w:val="24"/>
          <w:szCs w:val="24"/>
        </w:rPr>
        <w:t xml:space="preserve"> time-specific effects</w:t>
      </w:r>
      <w:ins w:id="34" w:author="Andrew Leroux" w:date="2023-04-25T04:22:00Z">
        <w:r w:rsidR="00513A79">
          <w:rPr>
            <w:rFonts w:ascii="Times New Roman" w:hAnsi="Times New Roman" w:cs="Times New Roman"/>
            <w:sz w:val="24"/>
            <w:szCs w:val="24"/>
          </w:rPr>
          <w:t>.</w:t>
        </w:r>
      </w:ins>
      <w:del w:id="35" w:author="Andrew Leroux" w:date="2023-04-25T04:22:00Z">
        <w:r w:rsidR="007429B5" w:rsidDel="00513A79">
          <w:rPr>
            <w:rFonts w:ascii="Times New Roman" w:hAnsi="Times New Roman" w:cs="Times New Roman"/>
            <w:sz w:val="24"/>
            <w:szCs w:val="24"/>
          </w:rPr>
          <w:delText>,</w:delText>
        </w:r>
      </w:del>
      <w:r>
        <w:rPr>
          <w:rFonts w:ascii="Times New Roman" w:hAnsi="Times New Roman" w:cs="Times New Roman"/>
          <w:sz w:val="24"/>
          <w:szCs w:val="24"/>
        </w:rPr>
        <w:t xml:space="preserve"> </w:t>
      </w:r>
      <w:del w:id="36" w:author="Andrew Leroux" w:date="2023-04-25T04:22:00Z">
        <w:r w:rsidDel="00513A79">
          <w:rPr>
            <w:rFonts w:ascii="Times New Roman" w:hAnsi="Times New Roman" w:cs="Times New Roman"/>
            <w:sz w:val="24"/>
            <w:szCs w:val="24"/>
          </w:rPr>
          <w:delText xml:space="preserve">and </w:delText>
        </w:r>
        <w:r w:rsidR="007429B5" w:rsidDel="00513A79">
          <w:rPr>
            <w:rFonts w:ascii="Times New Roman" w:hAnsi="Times New Roman" w:cs="Times New Roman"/>
            <w:sz w:val="24"/>
            <w:szCs w:val="24"/>
          </w:rPr>
          <w:delText>to</w:delText>
        </w:r>
      </w:del>
      <w:ins w:id="37" w:author="Andrew Leroux" w:date="2023-04-25T04:22:00Z">
        <w:r w:rsidR="00513A79">
          <w:rPr>
            <w:rFonts w:ascii="Times New Roman" w:hAnsi="Times New Roman" w:cs="Times New Roman"/>
            <w:sz w:val="24"/>
            <w:szCs w:val="24"/>
          </w:rPr>
          <w:t>This approach</w:t>
        </w:r>
      </w:ins>
      <w:r w:rsidR="007429B5">
        <w:rPr>
          <w:rFonts w:ascii="Times New Roman" w:hAnsi="Times New Roman" w:cs="Times New Roman"/>
          <w:sz w:val="24"/>
          <w:szCs w:val="24"/>
        </w:rPr>
        <w:t xml:space="preserve"> utilize</w:t>
      </w:r>
      <w:ins w:id="38" w:author="Andrew Leroux" w:date="2023-04-25T04:22:00Z">
        <w:r w:rsidR="00513A79">
          <w:rPr>
            <w:rFonts w:ascii="Times New Roman" w:hAnsi="Times New Roman" w:cs="Times New Roman"/>
            <w:sz w:val="24"/>
            <w:szCs w:val="24"/>
          </w:rPr>
          <w:t>s</w:t>
        </w:r>
      </w:ins>
      <w:r>
        <w:rPr>
          <w:rFonts w:ascii="Times New Roman" w:hAnsi="Times New Roman" w:cs="Times New Roman"/>
          <w:sz w:val="24"/>
          <w:szCs w:val="24"/>
        </w:rPr>
        <w:t xml:space="preserve"> </w:t>
      </w:r>
      <w:ins w:id="39" w:author="Andrew Leroux" w:date="2023-04-25T04:23:00Z">
        <w:r w:rsidR="00513A79">
          <w:rPr>
            <w:rFonts w:ascii="Times New Roman" w:hAnsi="Times New Roman" w:cs="Times New Roman"/>
            <w:sz w:val="24"/>
            <w:szCs w:val="24"/>
          </w:rPr>
          <w:t xml:space="preserve">maximal </w:t>
        </w:r>
      </w:ins>
      <w:del w:id="40" w:author="Andrew Leroux" w:date="2023-04-25T04:23:00Z">
        <w:r w:rsidR="007429B5" w:rsidDel="00513A79">
          <w:rPr>
            <w:rFonts w:ascii="Times New Roman" w:hAnsi="Times New Roman" w:cs="Times New Roman"/>
            <w:sz w:val="24"/>
            <w:szCs w:val="24"/>
          </w:rPr>
          <w:delText xml:space="preserve">the </w:delText>
        </w:r>
      </w:del>
      <w:r w:rsidR="007429B5">
        <w:rPr>
          <w:rFonts w:ascii="Times New Roman" w:hAnsi="Times New Roman" w:cs="Times New Roman"/>
          <w:sz w:val="24"/>
          <w:szCs w:val="24"/>
        </w:rPr>
        <w:t>i</w:t>
      </w:r>
      <w:r>
        <w:rPr>
          <w:rFonts w:ascii="Times New Roman" w:hAnsi="Times New Roman" w:cs="Times New Roman"/>
          <w:sz w:val="24"/>
          <w:szCs w:val="24"/>
        </w:rPr>
        <w:t xml:space="preserve">nformation </w:t>
      </w:r>
      <w:del w:id="41" w:author="Andrew Leroux" w:date="2023-04-25T04:23:00Z">
        <w:r w:rsidDel="00513A79">
          <w:rPr>
            <w:rFonts w:ascii="Times New Roman" w:hAnsi="Times New Roman" w:cs="Times New Roman"/>
            <w:sz w:val="24"/>
            <w:szCs w:val="24"/>
          </w:rPr>
          <w:delText xml:space="preserve">that </w:delText>
        </w:r>
      </w:del>
      <w:ins w:id="42" w:author="Andrew Leroux" w:date="2023-04-25T04:23:00Z">
        <w:r w:rsidR="00513A79">
          <w:rPr>
            <w:rFonts w:ascii="Times New Roman" w:hAnsi="Times New Roman" w:cs="Times New Roman"/>
            <w:sz w:val="24"/>
            <w:szCs w:val="24"/>
          </w:rPr>
          <w:t xml:space="preserve">which </w:t>
        </w:r>
      </w:ins>
      <w:r>
        <w:rPr>
          <w:rFonts w:ascii="Times New Roman" w:hAnsi="Times New Roman" w:cs="Times New Roman"/>
          <w:sz w:val="24"/>
          <w:szCs w:val="24"/>
        </w:rPr>
        <w:t xml:space="preserve">is </w:t>
      </w:r>
      <w:del w:id="43" w:author="Andrew Leroux" w:date="2023-04-25T04:23:00Z">
        <w:r w:rsidR="007429B5" w:rsidDel="00513A79">
          <w:rPr>
            <w:rFonts w:ascii="Times New Roman" w:hAnsi="Times New Roman" w:cs="Times New Roman"/>
            <w:sz w:val="24"/>
            <w:szCs w:val="24"/>
          </w:rPr>
          <w:delText>removed</w:delText>
        </w:r>
        <w:r w:rsidDel="00513A79">
          <w:rPr>
            <w:rFonts w:ascii="Times New Roman" w:hAnsi="Times New Roman" w:cs="Times New Roman"/>
            <w:sz w:val="24"/>
            <w:szCs w:val="24"/>
          </w:rPr>
          <w:delText xml:space="preserve"> </w:delText>
        </w:r>
      </w:del>
      <w:ins w:id="44" w:author="Andrew Leroux" w:date="2023-04-25T04:23:00Z">
        <w:r w:rsidR="00513A79">
          <w:rPr>
            <w:rFonts w:ascii="Times New Roman" w:hAnsi="Times New Roman" w:cs="Times New Roman"/>
            <w:sz w:val="24"/>
            <w:szCs w:val="24"/>
          </w:rPr>
          <w:t xml:space="preserve">lost </w:t>
        </w:r>
      </w:ins>
      <w:r>
        <w:rPr>
          <w:rFonts w:ascii="Times New Roman" w:hAnsi="Times New Roman" w:cs="Times New Roman"/>
          <w:sz w:val="24"/>
          <w:szCs w:val="24"/>
        </w:rPr>
        <w:t xml:space="preserve">when only </w:t>
      </w:r>
      <w:del w:id="45" w:author="Andrew Leroux" w:date="2023-04-25T04:23:00Z">
        <w:r w:rsidDel="00513A79">
          <w:rPr>
            <w:rFonts w:ascii="Times New Roman" w:hAnsi="Times New Roman" w:cs="Times New Roman"/>
            <w:sz w:val="24"/>
            <w:szCs w:val="24"/>
          </w:rPr>
          <w:delText xml:space="preserve">modeling </w:delText>
        </w:r>
      </w:del>
      <w:ins w:id="46" w:author="Andrew Leroux" w:date="2023-04-25T04:23:00Z">
        <w:r w:rsidR="00513A79">
          <w:rPr>
            <w:rFonts w:ascii="Times New Roman" w:hAnsi="Times New Roman" w:cs="Times New Roman"/>
            <w:sz w:val="24"/>
            <w:szCs w:val="24"/>
          </w:rPr>
          <w:t xml:space="preserve">considering </w:t>
        </w:r>
      </w:ins>
      <w:r>
        <w:rPr>
          <w:rFonts w:ascii="Times New Roman" w:hAnsi="Times New Roman" w:cs="Times New Roman"/>
          <w:sz w:val="24"/>
          <w:szCs w:val="24"/>
        </w:rPr>
        <w:t>single number summaries like 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&lt;EndNote&gt;&lt;Cite&gt;&lt;Author&gt;Goldsmith&lt;/Author&gt;&lt;Year&gt;2016&lt;/Year&gt;&lt;RecNum&gt;23&lt;/RecNum&gt;&lt;DisplayText&gt;[13, 14]&lt;/DisplayText&gt;&lt;record&gt;&lt;rec-number&gt;23&lt;/rec-number&gt;&lt;foreign-keys&gt;&lt;key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713F40">
        <w:rPr>
          <w:rFonts w:ascii="Times New Roman" w:hAnsi="Times New Roman" w:cs="Times New Roman"/>
          <w:noProof/>
          <w:sz w:val="24"/>
          <w:szCs w:val="24"/>
        </w:rPr>
        <w:t>[13, 14]</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drug tolerance on the pupil response trajectories by comparing participants with no cannabis use, patterns of occasional cannabis use, and patterns of daily cannabis use. </w:t>
      </w:r>
      <w:commentRangeStart w:id="47"/>
      <w:r>
        <w:rPr>
          <w:rFonts w:ascii="Times New Roman" w:hAnsi="Times New Roman" w:cs="Times New Roman"/>
          <w:sz w:val="24"/>
          <w:szCs w:val="24"/>
        </w:rPr>
        <w:t xml:space="preserve">Finally, we extract expected pupil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to explore how pupil response changes as the acute effect of cannabis consumption fades.</w:t>
      </w:r>
      <w:commentRangeEnd w:id="47"/>
      <w:r w:rsidR="00E11884">
        <w:rPr>
          <w:rStyle w:val="CommentReference"/>
        </w:rPr>
        <w:commentReference w:id="47"/>
      </w:r>
    </w:p>
    <w:p w14:paraId="174EA6F6"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1BA28563" w:rsidR="00AC729D" w:rsidRDefault="00AC729D" w:rsidP="00AC729D">
      <w:pPr>
        <w:spacing w:line="480" w:lineRule="auto"/>
        <w:ind w:firstLine="720"/>
        <w:rPr>
          <w:rFonts w:ascii="Times New Roman" w:hAnsi="Times New Roman" w:cs="Times New Roman"/>
          <w:sz w:val="24"/>
          <w:szCs w:val="24"/>
        </w:rPr>
      </w:pPr>
      <w:commentRangeStart w:id="48"/>
      <w:r>
        <w:rPr>
          <w:rFonts w:ascii="Times New Roman" w:hAnsi="Times New Roman" w:cs="Times New Roman"/>
          <w:sz w:val="24"/>
          <w:szCs w:val="24"/>
        </w:rPr>
        <w:t>Data are part of a larger study examining effects of acute cannabis consumption on simulated driving among participants with occasional and daily cannabis use histories</w:t>
      </w:r>
      <w:commentRangeEnd w:id="48"/>
      <w:r w:rsidR="00E11884">
        <w:rPr>
          <w:rStyle w:val="CommentReference"/>
        </w:rPr>
        <w:commentReference w:id="48"/>
      </w:r>
      <w:r>
        <w:rPr>
          <w:rFonts w:ascii="Times New Roman" w:hAnsi="Times New Roman" w:cs="Times New Roman"/>
          <w:sz w:val="24"/>
          <w:szCs w:val="24"/>
        </w:rPr>
        <w:t xml:space="preserve">. Daily </w:t>
      </w:r>
      <w:r>
        <w:rPr>
          <w:rFonts w:ascii="Times New Roman" w:hAnsi="Times New Roman" w:cs="Times New Roman"/>
          <w:sz w:val="24"/>
          <w:szCs w:val="24"/>
        </w:rPr>
        <w:lastRenderedPageBreak/>
        <w:t>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consume cannabis flower during a 15-minute interval and were instructed to smoke </w:t>
      </w:r>
      <w:r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Pr="00541E79">
        <w:rPr>
          <w:rFonts w:ascii="Times New Roman" w:hAnsi="Times New Roman" w:cs="Times New Roman"/>
          <w:i/>
          <w:iCs/>
          <w:sz w:val="24"/>
          <w:szCs w:val="24"/>
        </w:rPr>
        <w:t>libitum</w:t>
      </w:r>
      <w:r>
        <w:rPr>
          <w:rFonts w:ascii="Times New Roman" w:hAnsi="Times New Roman" w:cs="Times New Roman"/>
          <w:sz w:val="24"/>
          <w:szCs w:val="24"/>
        </w:rPr>
        <w:t xml:space="preserve"> “the amount you commonly use for the effect you most commonly desire”, and participants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w:t>
      </w:r>
      <w:commentRangeStart w:id="49"/>
      <w:commentRangeStart w:id="50"/>
      <w:r>
        <w:rPr>
          <w:rFonts w:ascii="Times New Roman" w:hAnsi="Times New Roman" w:cs="Times New Roman"/>
          <w:sz w:val="24"/>
          <w:szCs w:val="24"/>
        </w:rPr>
        <w:t xml:space="preserve">More details on participant enrollment and screening criteria are </w:t>
      </w:r>
      <w:r w:rsidR="00713F40">
        <w:rPr>
          <w:rFonts w:ascii="Times New Roman" w:hAnsi="Times New Roman" w:cs="Times New Roman"/>
          <w:sz w:val="24"/>
          <w:szCs w:val="24"/>
        </w:rPr>
        <w:t>previously published</w:t>
      </w:r>
      <w:r>
        <w:rPr>
          <w:rFonts w:ascii="Times New Roman" w:hAnsi="Times New Roman" w:cs="Times New Roman"/>
          <w:sz w:val="24"/>
          <w:szCs w:val="24"/>
        </w:rPr>
        <w:t xml:space="preserve"> </w:t>
      </w:r>
      <w:commentRangeEnd w:id="49"/>
      <w:r w:rsidR="00E11884">
        <w:rPr>
          <w:rStyle w:val="CommentReference"/>
        </w:rPr>
        <w:commentReference w:id="49"/>
      </w:r>
      <w:commentRangeEnd w:id="50"/>
      <w:r w:rsidR="00E11884">
        <w:rPr>
          <w:rStyle w:val="CommentReference"/>
        </w:rPr>
        <w:commentReference w:id="50"/>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w:t>
      </w:r>
    </w:p>
    <w:p w14:paraId="10FEFD92" w14:textId="56EF47F2"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proofErr w:type="spellStart"/>
      <w:r>
        <w:rPr>
          <w:rFonts w:ascii="Times New Roman" w:hAnsi="Times New Roman" w:cs="Times New Roman"/>
          <w:sz w:val="24"/>
          <w:szCs w:val="24"/>
        </w:rPr>
        <w:t>SafetyScan</w:t>
      </w:r>
      <w:r w:rsidRPr="003E344B">
        <w:rPr>
          <w:rFonts w:ascii="Times New Roman" w:hAnsi="Times New Roman" w:cs="Times New Roman"/>
          <w:sz w:val="24"/>
          <w:szCs w:val="24"/>
          <w:vertAlign w:val="superscript"/>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 videography goggles developed by Oc</w:t>
      </w:r>
      <w:commentRangeStart w:id="51"/>
      <w:r>
        <w:rPr>
          <w:rFonts w:ascii="Times New Roman" w:hAnsi="Times New Roman" w:cs="Times New Roman"/>
          <w:sz w:val="24"/>
          <w:szCs w:val="24"/>
        </w:rPr>
        <w:t>ular Data Systems</w:t>
      </w:r>
      <w:r w:rsidR="000C2E5F">
        <w:rPr>
          <w:rFonts w:ascii="Times New Roman" w:hAnsi="Times New Roman" w:cs="Times New Roman"/>
          <w:sz w:val="24"/>
          <w:szCs w:val="24"/>
        </w:rPr>
        <w:t>, LLC</w:t>
      </w:r>
      <w:r>
        <w:rPr>
          <w:rFonts w:ascii="Times New Roman" w:hAnsi="Times New Roman" w:cs="Times New Roman"/>
          <w:sz w:val="24"/>
          <w:szCs w:val="24"/>
        </w:rPr>
        <w:t>.</w:t>
      </w:r>
      <w:commentRangeEnd w:id="51"/>
      <w:r w:rsidR="000C2E5F">
        <w:rPr>
          <w:rStyle w:val="CommentReference"/>
        </w:rPr>
        <w:commentReference w:id="51"/>
      </w:r>
      <w:r>
        <w:rPr>
          <w:rFonts w:ascii="Times New Roman" w:hAnsi="Times New Roman" w:cs="Times New Roman"/>
          <w:sz w:val="24"/>
          <w:szCs w:val="24"/>
        </w:rPr>
        <w:t xml:space="preserve"> Trajectories of pupil size during </w:t>
      </w:r>
      <w:r w:rsidR="00CA41F4">
        <w:rPr>
          <w:rFonts w:ascii="Times New Roman" w:hAnsi="Times New Roman" w:cs="Times New Roman"/>
          <w:sz w:val="24"/>
          <w:szCs w:val="24"/>
        </w:rPr>
        <w:t>the light</w:t>
      </w:r>
      <w:r>
        <w:rPr>
          <w:rFonts w:ascii="Times New Roman" w:hAnsi="Times New Roman" w:cs="Times New Roman"/>
          <w:sz w:val="24"/>
          <w:szCs w:val="24"/>
        </w:rPr>
        <w:t xml:space="preserve"> response test</w:t>
      </w:r>
      <w:r w:rsidR="00CA41F4">
        <w:rPr>
          <w:rFonts w:ascii="Times New Roman" w:hAnsi="Times New Roman" w:cs="Times New Roman"/>
          <w:sz w:val="24"/>
          <w:szCs w:val="24"/>
        </w:rPr>
        <w:t>,</w:t>
      </w:r>
      <w:r>
        <w:rPr>
          <w:rFonts w:ascii="Times New Roman" w:hAnsi="Times New Roman" w:cs="Times New Roman"/>
          <w:sz w:val="24"/>
          <w:szCs w:val="24"/>
        </w:rPr>
        <w:t xml:space="preserve"> like that shown in Figure 1</w:t>
      </w:r>
      <w:r w:rsidR="00CA41F4">
        <w:rPr>
          <w:rFonts w:ascii="Times New Roman" w:hAnsi="Times New Roman" w:cs="Times New Roman"/>
          <w:sz w:val="24"/>
          <w:szCs w:val="24"/>
        </w:rPr>
        <w:t>,</w:t>
      </w:r>
      <w:r>
        <w:rPr>
          <w:rFonts w:ascii="Times New Roman" w:hAnsi="Times New Roman" w:cs="Times New Roman"/>
          <w:sz w:val="24"/>
          <w:szCs w:val="24"/>
        </w:rPr>
        <w:t xml:space="preserve"> were extracted from the videos using the video segmentation pipeline described in Steinhart et al, 2023</w:t>
      </w:r>
      <w:r w:rsidR="00CA41F4">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sz w:val="24"/>
          <w:szCs w:val="24"/>
        </w:rPr>
        <w:fldChar w:fldCharType="separate"/>
      </w:r>
      <w:r w:rsidR="00713F40">
        <w:rPr>
          <w:rFonts w:ascii="Times New Roman" w:hAnsi="Times New Roman" w:cs="Times New Roman"/>
          <w:noProof/>
          <w:sz w:val="24"/>
          <w:szCs w:val="24"/>
        </w:rPr>
        <w:t>[12]</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These trajectories represent percent change </w:t>
      </w:r>
      <w:r w:rsidR="00CA41F4">
        <w:rPr>
          <w:rFonts w:ascii="Times New Roman" w:hAnsi="Times New Roman" w:cs="Times New Roman"/>
          <w:sz w:val="24"/>
          <w:szCs w:val="24"/>
        </w:rPr>
        <w:t>in</w:t>
      </w:r>
      <w:r>
        <w:rPr>
          <w:rFonts w:ascii="Times New Roman" w:hAnsi="Times New Roman" w:cs="Times New Roman"/>
          <w:sz w:val="24"/>
          <w:szCs w:val="24"/>
        </w:rPr>
        <w:t xml:space="preserve"> pupil size</w:t>
      </w:r>
      <w:r w:rsidR="00CA41F4">
        <w:rPr>
          <w:rFonts w:ascii="Times New Roman" w:hAnsi="Times New Roman" w:cs="Times New Roman"/>
          <w:sz w:val="24"/>
          <w:szCs w:val="24"/>
        </w:rPr>
        <w:t xml:space="preserve"> from the start of the light test</w:t>
      </w:r>
      <w:r w:rsidR="000C2E5F">
        <w:rPr>
          <w:rFonts w:ascii="Times New Roman" w:hAnsi="Times New Roman" w:cs="Times New Roman"/>
          <w:sz w:val="24"/>
          <w:szCs w:val="24"/>
        </w:rPr>
        <w:t>,</w:t>
      </w:r>
      <w:r>
        <w:rPr>
          <w:rFonts w:ascii="Times New Roman" w:hAnsi="Times New Roman" w:cs="Times New Roman"/>
          <w:sz w:val="24"/>
          <w:szCs w:val="24"/>
        </w:rPr>
        <w:t xml:space="preserve"> for </w:t>
      </w:r>
      <w:r w:rsidR="00CA41F4">
        <w:rPr>
          <w:rFonts w:ascii="Times New Roman" w:hAnsi="Times New Roman" w:cs="Times New Roman"/>
          <w:sz w:val="24"/>
          <w:szCs w:val="24"/>
        </w:rPr>
        <w:t>the right eye</w:t>
      </w:r>
      <w:r w:rsidR="000C2E5F">
        <w:rPr>
          <w:rFonts w:ascii="Times New Roman" w:hAnsi="Times New Roman" w:cs="Times New Roman"/>
          <w:sz w:val="24"/>
          <w:szCs w:val="24"/>
        </w:rPr>
        <w:t>,</w:t>
      </w:r>
      <w:r>
        <w:rPr>
          <w:rFonts w:ascii="Times New Roman" w:hAnsi="Times New Roman" w:cs="Times New Roman"/>
          <w:sz w:val="24"/>
          <w:szCs w:val="24"/>
        </w:rPr>
        <w:t xml:space="preserve"> after cannabis consumption</w:t>
      </w:r>
      <w:r w:rsidR="000C2E5F">
        <w:rPr>
          <w:rFonts w:ascii="Times New Roman" w:hAnsi="Times New Roman" w:cs="Times New Roman"/>
          <w:sz w:val="24"/>
          <w:szCs w:val="24"/>
        </w:rPr>
        <w:t>,</w:t>
      </w:r>
      <w:r>
        <w:rPr>
          <w:rFonts w:ascii="Times New Roman" w:hAnsi="Times New Roman" w:cs="Times New Roman"/>
          <w:sz w:val="24"/>
          <w:szCs w:val="24"/>
        </w:rPr>
        <w:t xml:space="preserve"> </w:t>
      </w:r>
      <w:r w:rsidR="00CA41F4">
        <w:rPr>
          <w:rFonts w:ascii="Times New Roman" w:hAnsi="Times New Roman" w:cs="Times New Roman"/>
          <w:sz w:val="24"/>
          <w:szCs w:val="24"/>
        </w:rPr>
        <w:t xml:space="preserve">in the </w:t>
      </w:r>
      <w:r>
        <w:rPr>
          <w:rFonts w:ascii="Times New Roman" w:hAnsi="Times New Roman" w:cs="Times New Roman"/>
          <w:sz w:val="24"/>
          <w:szCs w:val="24"/>
        </w:rPr>
        <w:t>occasional and daily use groups</w:t>
      </w:r>
      <w:r w:rsidR="00CA41F4">
        <w:rPr>
          <w:rFonts w:ascii="Times New Roman" w:hAnsi="Times New Roman" w:cs="Times New Roman"/>
          <w:sz w:val="24"/>
          <w:szCs w:val="24"/>
        </w:rPr>
        <w:t>, and</w:t>
      </w:r>
      <w:r>
        <w:rPr>
          <w:rFonts w:ascii="Times New Roman" w:hAnsi="Times New Roman" w:cs="Times New Roman"/>
          <w:sz w:val="24"/>
          <w:szCs w:val="24"/>
        </w:rPr>
        <w:t xml:space="preserve"> after a short rest period </w:t>
      </w:r>
      <w:r w:rsidR="00CA41F4">
        <w:rPr>
          <w:rFonts w:ascii="Times New Roman" w:hAnsi="Times New Roman" w:cs="Times New Roman"/>
          <w:sz w:val="24"/>
          <w:szCs w:val="24"/>
        </w:rPr>
        <w:t xml:space="preserve">for the </w:t>
      </w:r>
      <w:r>
        <w:rPr>
          <w:rFonts w:ascii="Times New Roman" w:hAnsi="Times New Roman" w:cs="Times New Roman"/>
          <w:sz w:val="24"/>
          <w:szCs w:val="24"/>
        </w:rPr>
        <w:t>no use control group. Pupil light response trajectories were truncated to 400 frames, approximately 13.3 seconds after the start of the light test.</w:t>
      </w:r>
    </w:p>
    <w:p w14:paraId="215293B2" w14:textId="39D8129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w:t>
      </w:r>
      <w:r>
        <w:rPr>
          <w:rFonts w:ascii="Times New Roman" w:hAnsi="Times New Roman" w:cs="Times New Roman"/>
          <w:sz w:val="24"/>
          <w:szCs w:val="24"/>
        </w:rPr>
        <w:lastRenderedPageBreak/>
        <w:t xml:space="preserve">1. Time between cannabis consumption and the pupil light response test varied from 53 – 84 minutes with a </w:t>
      </w:r>
      <w:r w:rsidR="009B1352">
        <w:rPr>
          <w:rFonts w:ascii="Times New Roman" w:hAnsi="Times New Roman" w:cs="Times New Roman"/>
          <w:sz w:val="24"/>
          <w:szCs w:val="24"/>
        </w:rPr>
        <w:t xml:space="preserve">mean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p>
    <w:p w14:paraId="314DEBF8" w14:textId="3C6A7B17" w:rsidR="00044C6B" w:rsidRDefault="00044C6B" w:rsidP="00044C6B">
      <w:pPr>
        <w:spacing w:line="480" w:lineRule="auto"/>
        <w:rPr>
          <w:rFonts w:ascii="Times New Roman" w:hAnsi="Times New Roman" w:cs="Times New Roman"/>
          <w:sz w:val="24"/>
          <w:szCs w:val="24"/>
        </w:rPr>
      </w:pPr>
      <w:r>
        <w:rPr>
          <w:rFonts w:ascii="Times New Roman" w:hAnsi="Times New Roman" w:cs="Times New Roman"/>
          <w:sz w:val="24"/>
          <w:szCs w:val="24"/>
        </w:rPr>
        <w:t>Table 1:</w:t>
      </w:r>
    </w:p>
    <w:tbl>
      <w:tblPr>
        <w:tblW w:w="0" w:type="auto"/>
        <w:jc w:val="center"/>
        <w:tblLayout w:type="fixed"/>
        <w:tblLook w:val="0420" w:firstRow="1" w:lastRow="0" w:firstColumn="0" w:lastColumn="0" w:noHBand="0" w:noVBand="1"/>
      </w:tblPr>
      <w:tblGrid>
        <w:gridCol w:w="4030"/>
        <w:gridCol w:w="1597"/>
        <w:gridCol w:w="1597"/>
        <w:gridCol w:w="1719"/>
        <w:gridCol w:w="1719"/>
      </w:tblGrid>
      <w:tr w:rsidR="00044C6B" w14:paraId="2E2775FD" w14:textId="77777777" w:rsidTr="006B5652">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0D38CE1"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491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D0731F"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commentRangeStart w:id="52"/>
            <w:r>
              <w:rPr>
                <w:rFonts w:ascii="Times New Roman" w:eastAsia="Arial" w:hAnsi="Times New Roman" w:cs="Times New Roman"/>
                <w:b/>
                <w:color w:val="000000"/>
                <w:sz w:val="24"/>
                <w:szCs w:val="24"/>
              </w:rPr>
              <w:t>Cannabis</w:t>
            </w:r>
            <w:r w:rsidRPr="00322B09">
              <w:rPr>
                <w:rFonts w:ascii="Times New Roman" w:eastAsia="Arial" w:hAnsi="Times New Roman" w:cs="Times New Roman"/>
                <w:b/>
                <w:color w:val="000000"/>
                <w:sz w:val="24"/>
                <w:szCs w:val="24"/>
              </w:rPr>
              <w:t xml:space="preserve"> Use </w:t>
            </w:r>
            <w:r>
              <w:rPr>
                <w:rFonts w:ascii="Times New Roman" w:eastAsia="Arial" w:hAnsi="Times New Roman" w:cs="Times New Roman"/>
                <w:b/>
                <w:color w:val="000000"/>
                <w:sz w:val="24"/>
                <w:szCs w:val="24"/>
              </w:rPr>
              <w:t>Group</w:t>
            </w:r>
            <w:commentRangeEnd w:id="52"/>
            <w:r w:rsidR="00E11884">
              <w:rPr>
                <w:rStyle w:val="CommentReference"/>
              </w:rPr>
              <w:commentReference w:id="52"/>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DDD4EDD"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color w:val="000000"/>
                <w:sz w:val="24"/>
                <w:szCs w:val="24"/>
              </w:rPr>
              <w:t xml:space="preserve"> </w:t>
            </w:r>
          </w:p>
        </w:tc>
      </w:tr>
      <w:tr w:rsidR="00044C6B" w14:paraId="43493E73" w14:textId="77777777" w:rsidTr="006B5652">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AE62E92"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9571B4" w14:textId="558FDF74"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No</w:t>
            </w:r>
            <w:r>
              <w:rPr>
                <w:rFonts w:ascii="Times New Roman" w:eastAsia="Arial" w:hAnsi="Times New Roman" w:cs="Times New Roman"/>
                <w:b/>
                <w:color w:val="000000"/>
                <w:sz w:val="24"/>
                <w:szCs w:val="24"/>
              </w:rPr>
              <w:t xml:space="preserve"> </w:t>
            </w:r>
            <w:r w:rsidRPr="00322B09">
              <w:rPr>
                <w:rFonts w:ascii="Times New Roman" w:eastAsia="Arial" w:hAnsi="Times New Roman" w:cs="Times New Roman"/>
                <w:b/>
                <w:color w:val="000000"/>
                <w:sz w:val="24"/>
                <w:szCs w:val="24"/>
              </w:rPr>
              <w:t>use</w:t>
            </w:r>
            <w:r w:rsidRPr="00322B09">
              <w:rPr>
                <w:rFonts w:ascii="Times New Roman" w:eastAsia="Arial" w:hAnsi="Times New Roman" w:cs="Times New Roman"/>
                <w:color w:val="000000"/>
                <w:sz w:val="24"/>
                <w:szCs w:val="24"/>
              </w:rPr>
              <w:br/>
              <w:t>(N = 29)</w:t>
            </w:r>
            <w:r w:rsidRPr="00322B09">
              <w:rPr>
                <w:rFonts w:ascii="Times New Roman" w:eastAsia="Arial" w:hAnsi="Times New Roman" w:cs="Times New Roman"/>
                <w:color w:val="000000"/>
                <w:sz w:val="24"/>
                <w:szCs w:val="24"/>
                <w:vertAlign w:val="superscript"/>
              </w:rPr>
              <w:t>1</w:t>
            </w: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F37D7FD" w14:textId="62C1CF42"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O</w:t>
            </w:r>
            <w:r w:rsidRPr="00322B09">
              <w:rPr>
                <w:rFonts w:ascii="Times New Roman" w:eastAsia="Arial" w:hAnsi="Times New Roman" w:cs="Times New Roman"/>
                <w:b/>
                <w:color w:val="000000"/>
                <w:sz w:val="24"/>
                <w:szCs w:val="24"/>
              </w:rPr>
              <w:t>ccasional</w:t>
            </w:r>
            <w:r w:rsidRPr="00322B09">
              <w:rPr>
                <w:rFonts w:ascii="Times New Roman" w:eastAsia="Arial" w:hAnsi="Times New Roman" w:cs="Times New Roman"/>
                <w:color w:val="000000"/>
                <w:sz w:val="24"/>
                <w:szCs w:val="24"/>
              </w:rPr>
              <w:br/>
              <w:t>(N = 30)</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C65D755" w14:textId="791FF05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D</w:t>
            </w:r>
            <w:r w:rsidRPr="00322B09">
              <w:rPr>
                <w:rFonts w:ascii="Times New Roman" w:eastAsia="Arial" w:hAnsi="Times New Roman" w:cs="Times New Roman"/>
                <w:b/>
                <w:color w:val="000000"/>
                <w:sz w:val="24"/>
                <w:szCs w:val="24"/>
              </w:rPr>
              <w:t>aily</w:t>
            </w:r>
            <w:r w:rsidRPr="00322B09">
              <w:rPr>
                <w:rFonts w:ascii="Times New Roman" w:eastAsia="Arial" w:hAnsi="Times New Roman" w:cs="Times New Roman"/>
                <w:color w:val="000000"/>
                <w:sz w:val="24"/>
                <w:szCs w:val="24"/>
              </w:rPr>
              <w:br/>
              <w:t>(N = 25)</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A02AA3A"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Total</w:t>
            </w:r>
            <w:r w:rsidRPr="00322B09">
              <w:rPr>
                <w:rFonts w:ascii="Times New Roman" w:eastAsia="Arial" w:hAnsi="Times New Roman" w:cs="Times New Roman"/>
                <w:color w:val="000000"/>
                <w:sz w:val="24"/>
                <w:szCs w:val="24"/>
              </w:rPr>
              <w:br/>
              <w:t>(N = 84)</w:t>
            </w:r>
            <w:r w:rsidRPr="00322B09">
              <w:rPr>
                <w:rFonts w:ascii="Times New Roman" w:eastAsia="Arial" w:hAnsi="Times New Roman" w:cs="Times New Roman"/>
                <w:color w:val="000000"/>
                <w:sz w:val="24"/>
                <w:szCs w:val="24"/>
                <w:vertAlign w:val="superscript"/>
              </w:rPr>
              <w:t>1</w:t>
            </w:r>
          </w:p>
        </w:tc>
      </w:tr>
      <w:tr w:rsidR="00044C6B" w14:paraId="22E0FD44" w14:textId="77777777" w:rsidTr="006B5652">
        <w:trPr>
          <w:jc w:val="center"/>
        </w:trPr>
        <w:tc>
          <w:tcPr>
            <w:tcW w:w="40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D914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Age (years)</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B1FE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32.29 (4.70)</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44D0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31.15 (4.75)</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B79B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32.75 (5.71)</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8D3C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32.02 (5.02)</w:t>
            </w:r>
          </w:p>
        </w:tc>
      </w:tr>
      <w:tr w:rsidR="00044C6B" w14:paraId="7525958E"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0E53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Sex</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6E5D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D62E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7BE9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760B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r>
      <w:tr w:rsidR="00044C6B" w14:paraId="65809E3B"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76352"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Female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A08A5"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(55%)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A8332"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10 (33%)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80CA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 (36%)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B17E5"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35 (42%)</w:t>
            </w:r>
          </w:p>
        </w:tc>
      </w:tr>
      <w:tr w:rsidR="00044C6B" w14:paraId="4F9D10EA"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328C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14BD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 (45%)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74B40"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20 (67%)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EAF6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(64%)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C553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49 (58%)</w:t>
            </w:r>
          </w:p>
        </w:tc>
      </w:tr>
      <w:tr w:rsidR="00044C6B" w14:paraId="65184F01"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ED239"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Body Mass Index (kg/m^2)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3C029"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24.94 (4.72)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F8423"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24.49 (3.96)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D291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27.08 (4.26)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EBAF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25.42 (4.41)</w:t>
            </w:r>
          </w:p>
        </w:tc>
      </w:tr>
      <w:tr w:rsidR="00044C6B" w14:paraId="1BA02A4D"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BC40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THC, post consumption (mg/dL)</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D667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0B62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9.52 (12.20)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9B91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34.91 (37.26)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F3C1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13.84 (25.82)</w:t>
            </w:r>
          </w:p>
        </w:tc>
      </w:tr>
      <w:tr w:rsidR="00044C6B" w14:paraId="2DD5DABB" w14:textId="77777777" w:rsidTr="006B5652">
        <w:trPr>
          <w:jc w:val="center"/>
        </w:trPr>
        <w:tc>
          <w:tcPr>
            <w:tcW w:w="403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A83827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BC435C">
              <w:rPr>
                <w:rFonts w:ascii="Times New Roman" w:eastAsia="Arial" w:hAnsi="Times New Roman" w:cs="Times New Roman"/>
                <w:b/>
                <w:color w:val="000000"/>
                <w:sz w:val="24"/>
                <w:szCs w:val="24"/>
              </w:rPr>
              <w:t xml:space="preserve">Time Delay </w:t>
            </w:r>
            <w:r>
              <w:rPr>
                <w:rFonts w:ascii="Times New Roman" w:eastAsia="Arial" w:hAnsi="Times New Roman" w:cs="Times New Roman"/>
                <w:b/>
                <w:color w:val="000000"/>
                <w:sz w:val="24"/>
                <w:szCs w:val="24"/>
              </w:rPr>
              <w:t>after Cannabis</w:t>
            </w:r>
            <w:r w:rsidRPr="00105272">
              <w:rPr>
                <w:rFonts w:ascii="Times New Roman" w:eastAsia="Arial" w:hAnsi="Times New Roman" w:cs="Times New Roman"/>
                <w:b/>
                <w:color w:val="000000"/>
                <w:sz w:val="24"/>
                <w:szCs w:val="24"/>
              </w:rPr>
              <w:t xml:space="preserve"> Consumption (mins)</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2302B4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CF910C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63.93 (6.26)</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A0618F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60.16 (3.78)</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6F8475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40.74 (30.10)</w:t>
            </w:r>
          </w:p>
        </w:tc>
      </w:tr>
      <w:tr w:rsidR="00044C6B" w14:paraId="0A06E382" w14:textId="77777777" w:rsidTr="006B5652">
        <w:trPr>
          <w:jc w:val="center"/>
        </w:trPr>
        <w:tc>
          <w:tcPr>
            <w:tcW w:w="1066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034F0C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color w:val="000000"/>
                <w:sz w:val="20"/>
                <w:szCs w:val="20"/>
                <w:vertAlign w:val="superscript"/>
              </w:rPr>
              <w:t>1</w:t>
            </w:r>
            <w:r w:rsidRPr="00105272">
              <w:rPr>
                <w:rFonts w:ascii="Times New Roman" w:eastAsia="Arial" w:hAnsi="Times New Roman" w:cs="Times New Roman"/>
                <w:color w:val="000000"/>
                <w:sz w:val="20"/>
                <w:szCs w:val="20"/>
              </w:rPr>
              <w:t>Mean (SD); n (%)</w:t>
            </w:r>
          </w:p>
        </w:tc>
      </w:tr>
    </w:tbl>
    <w:p w14:paraId="2C30DDA0" w14:textId="77777777" w:rsidR="00044C6B" w:rsidRDefault="00044C6B" w:rsidP="00044C6B">
      <w:pPr>
        <w:spacing w:line="480" w:lineRule="auto"/>
        <w:rPr>
          <w:rFonts w:ascii="Times New Roman" w:hAnsi="Times New Roman" w:cs="Times New Roman"/>
          <w:sz w:val="24"/>
          <w:szCs w:val="24"/>
        </w:rPr>
      </w:pP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0294E9EA"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ata analysis (</w:t>
      </w:r>
      <w:commentRangeStart w:id="53"/>
      <w:r w:rsidRPr="00C13772">
        <w:rPr>
          <w:rFonts w:ascii="Times New Roman" w:hAnsi="Times New Roman" w:cs="Times New Roman"/>
          <w:sz w:val="24"/>
          <w:szCs w:val="24"/>
        </w:rPr>
        <w:t>FDA</w:t>
      </w:r>
      <w:commentRangeEnd w:id="53"/>
      <w:r w:rsidR="00E11884">
        <w:rPr>
          <w:rStyle w:val="CommentReference"/>
        </w:rPr>
        <w:commentReference w:id="53"/>
      </w:r>
      <w:r w:rsidRPr="00C13772">
        <w:rPr>
          <w:rFonts w:ascii="Times New Roman" w:hAnsi="Times New Roman" w:cs="Times New Roman"/>
          <w:sz w:val="24"/>
          <w:szCs w:val="24"/>
        </w:rPr>
        <w:t xml:space="preserve">) is a field of statistics that models </w:t>
      </w:r>
      <w:ins w:id="54" w:author="Andrew Leroux" w:date="2023-04-25T04:28:00Z">
        <w:r w:rsidR="00E11884">
          <w:rPr>
            <w:rFonts w:ascii="Times New Roman" w:hAnsi="Times New Roman" w:cs="Times New Roman"/>
            <w:sz w:val="24"/>
            <w:szCs w:val="24"/>
          </w:rPr>
          <w:t xml:space="preserve">functions </w:t>
        </w:r>
      </w:ins>
      <w:ins w:id="55" w:author="Andrew Leroux" w:date="2023-04-25T04:29:00Z">
        <w:r w:rsidR="00E11884">
          <w:rPr>
            <w:rFonts w:ascii="Times New Roman" w:hAnsi="Times New Roman" w:cs="Times New Roman"/>
            <w:sz w:val="24"/>
            <w:szCs w:val="24"/>
          </w:rPr>
          <w:t>(</w:t>
        </w:r>
        <w:proofErr w:type="gramStart"/>
        <w:r w:rsidR="00E11884">
          <w:rPr>
            <w:rFonts w:ascii="Times New Roman" w:hAnsi="Times New Roman" w:cs="Times New Roman"/>
            <w:sz w:val="24"/>
            <w:szCs w:val="24"/>
          </w:rPr>
          <w:t>e.g.</w:t>
        </w:r>
        <w:proofErr w:type="gramEnd"/>
        <w:r w:rsidR="00E11884">
          <w:rPr>
            <w:rFonts w:ascii="Times New Roman" w:hAnsi="Times New Roman" w:cs="Times New Roman"/>
            <w:sz w:val="24"/>
            <w:szCs w:val="24"/>
          </w:rPr>
          <w:t xml:space="preserve"> </w:t>
        </w:r>
      </w:ins>
      <w:r>
        <w:rPr>
          <w:rFonts w:ascii="Times New Roman" w:hAnsi="Times New Roman" w:cs="Times New Roman"/>
          <w:sz w:val="24"/>
          <w:szCs w:val="24"/>
        </w:rPr>
        <w:t xml:space="preserve">full </w:t>
      </w:r>
      <w:r w:rsidRPr="00C13772">
        <w:rPr>
          <w:rFonts w:ascii="Times New Roman" w:hAnsi="Times New Roman" w:cs="Times New Roman"/>
          <w:sz w:val="24"/>
          <w:szCs w:val="24"/>
        </w:rPr>
        <w:t>trajectories</w:t>
      </w:r>
      <w:ins w:id="56" w:author="Andrew Leroux" w:date="2023-04-25T04:29:00Z">
        <w:r w:rsidR="00E11884">
          <w:rPr>
            <w:rFonts w:ascii="Times New Roman" w:hAnsi="Times New Roman" w:cs="Times New Roman"/>
            <w:sz w:val="24"/>
            <w:szCs w:val="24"/>
          </w:rPr>
          <w:t>/time series of pupil light response)</w:t>
        </w:r>
      </w:ins>
      <w:r w:rsidRPr="00C13772">
        <w:rPr>
          <w:rFonts w:ascii="Times New Roman" w:hAnsi="Times New Roman" w:cs="Times New Roman"/>
          <w:sz w:val="24"/>
          <w:szCs w:val="24"/>
        </w:rPr>
        <w:t xml:space="preserve"> without extracting pre-defined specific features.</w:t>
      </w:r>
      <w:ins w:id="57" w:author="Andrew Leroux" w:date="2023-04-25T04:29:00Z">
        <w:r w:rsidR="00E11884">
          <w:rPr>
            <w:rFonts w:ascii="Times New Roman" w:hAnsi="Times New Roman" w:cs="Times New Roman"/>
            <w:sz w:val="24"/>
            <w:szCs w:val="24"/>
          </w:rPr>
          <w:t xml:space="preserve"> These functions may be either the outcome (the whole trajectory is the</w:t>
        </w:r>
      </w:ins>
      <w:ins w:id="58" w:author="Andrew Leroux" w:date="2023-04-25T04:30:00Z">
        <w:r w:rsidR="00E11884">
          <w:rPr>
            <w:rFonts w:ascii="Times New Roman" w:hAnsi="Times New Roman" w:cs="Times New Roman"/>
            <w:sz w:val="24"/>
            <w:szCs w:val="24"/>
          </w:rPr>
          <w:t xml:space="preserve"> outcome) or a predictor, or both. The methods are designed to </w:t>
        </w:r>
      </w:ins>
      <w:ins w:id="59" w:author="Andrew Leroux" w:date="2023-04-25T04:31:00Z">
        <w:r w:rsidR="00E11884">
          <w:rPr>
            <w:rFonts w:ascii="Times New Roman" w:hAnsi="Times New Roman" w:cs="Times New Roman"/>
            <w:sz w:val="24"/>
            <w:szCs w:val="24"/>
          </w:rPr>
          <w:t>handle complicated (</w:t>
        </w:r>
        <w:proofErr w:type="gramStart"/>
        <w:r w:rsidR="00E11884">
          <w:rPr>
            <w:rFonts w:ascii="Times New Roman" w:hAnsi="Times New Roman" w:cs="Times New Roman"/>
            <w:sz w:val="24"/>
            <w:szCs w:val="24"/>
          </w:rPr>
          <w:t>e.g.</w:t>
        </w:r>
        <w:proofErr w:type="gramEnd"/>
        <w:r w:rsidR="00E11884">
          <w:rPr>
            <w:rFonts w:ascii="Times New Roman" w:hAnsi="Times New Roman" w:cs="Times New Roman"/>
            <w:sz w:val="24"/>
            <w:szCs w:val="24"/>
          </w:rPr>
          <w:t xml:space="preserve"> highly non-linear) data and associations, while accounting for within person correlation over the function.</w:t>
        </w:r>
      </w:ins>
      <w:r w:rsidRPr="00C13772">
        <w:rPr>
          <w:rFonts w:ascii="Times New Roman" w:hAnsi="Times New Roman" w:cs="Times New Roman"/>
          <w:sz w:val="24"/>
          <w:szCs w:val="24"/>
        </w:rPr>
        <w:t xml:space="preserve"> </w:t>
      </w:r>
      <w:ins w:id="60" w:author="Andrew Leroux" w:date="2023-04-25T04:32:00Z">
        <w:r w:rsidR="00E11884">
          <w:rPr>
            <w:rFonts w:ascii="Times New Roman" w:hAnsi="Times New Roman" w:cs="Times New Roman"/>
            <w:sz w:val="24"/>
            <w:szCs w:val="24"/>
          </w:rPr>
          <w:t xml:space="preserve">For example, </w:t>
        </w:r>
      </w:ins>
      <w:ins w:id="61" w:author="Andrew Leroux" w:date="2023-04-25T04:33:00Z">
        <w:r w:rsidR="00E11884">
          <w:rPr>
            <w:rFonts w:ascii="Times New Roman" w:hAnsi="Times New Roman" w:cs="Times New Roman"/>
            <w:sz w:val="24"/>
            <w:szCs w:val="24"/>
          </w:rPr>
          <w:t>i</w:t>
        </w:r>
      </w:ins>
      <w:ins w:id="62" w:author="Andrew Leroux" w:date="2023-04-25T04:31:00Z">
        <w:r w:rsidR="00E11884">
          <w:rPr>
            <w:rFonts w:ascii="Times New Roman" w:hAnsi="Times New Roman" w:cs="Times New Roman"/>
            <w:sz w:val="24"/>
            <w:szCs w:val="24"/>
          </w:rPr>
          <w:t>n the current cont</w:t>
        </w:r>
      </w:ins>
      <w:ins w:id="63" w:author="Andrew Leroux" w:date="2023-04-25T04:32:00Z">
        <w:r w:rsidR="00E11884">
          <w:rPr>
            <w:rFonts w:ascii="Times New Roman" w:hAnsi="Times New Roman" w:cs="Times New Roman"/>
            <w:sz w:val="24"/>
            <w:szCs w:val="24"/>
          </w:rPr>
          <w:t>ext, FDA methods allow for estimating and quantifying uncertainty for whether differences in patterns of pupil light response vary over time by cannabis consumption history.</w:t>
        </w:r>
      </w:ins>
      <w:ins w:id="64" w:author="Andrew Leroux" w:date="2023-04-25T04:33:00Z">
        <w:r w:rsidR="00E11884">
          <w:rPr>
            <w:rFonts w:ascii="Times New Roman" w:hAnsi="Times New Roman" w:cs="Times New Roman"/>
            <w:sz w:val="24"/>
            <w:szCs w:val="24"/>
          </w:rPr>
          <w:t xml:space="preserve"> </w:t>
        </w:r>
      </w:ins>
      <w:del w:id="65" w:author="Andrew Leroux" w:date="2023-04-25T04:31:00Z">
        <w:r w:rsidRPr="00C13772" w:rsidDel="00E11884">
          <w:rPr>
            <w:rFonts w:ascii="Times New Roman" w:hAnsi="Times New Roman" w:cs="Times New Roman"/>
            <w:sz w:val="24"/>
            <w:szCs w:val="24"/>
          </w:rPr>
          <w:delText xml:space="preserve">It </w:delText>
        </w:r>
        <w:r w:rsidDel="00E11884">
          <w:rPr>
            <w:rFonts w:ascii="Times New Roman" w:hAnsi="Times New Roman" w:cs="Times New Roman"/>
            <w:sz w:val="24"/>
            <w:szCs w:val="24"/>
          </w:rPr>
          <w:delText>examines</w:delText>
        </w:r>
        <w:r w:rsidRPr="00C13772" w:rsidDel="00E11884">
          <w:rPr>
            <w:rFonts w:ascii="Times New Roman" w:hAnsi="Times New Roman" w:cs="Times New Roman"/>
            <w:sz w:val="24"/>
            <w:szCs w:val="24"/>
          </w:rPr>
          <w:delText xml:space="preserve"> differences in </w:delText>
        </w:r>
      </w:del>
      <w:del w:id="66" w:author="Andrew Leroux" w:date="2023-04-25T04:33:00Z">
        <w:r w:rsidRPr="00C13772" w:rsidDel="00E11884">
          <w:rPr>
            <w:rFonts w:ascii="Times New Roman" w:hAnsi="Times New Roman" w:cs="Times New Roman"/>
            <w:sz w:val="24"/>
            <w:szCs w:val="24"/>
          </w:rPr>
          <w:delText xml:space="preserve">the patterns of the </w:delText>
        </w:r>
        <w:r w:rsidDel="00E11884">
          <w:rPr>
            <w:rFonts w:ascii="Times New Roman" w:hAnsi="Times New Roman" w:cs="Times New Roman"/>
            <w:sz w:val="24"/>
            <w:szCs w:val="24"/>
          </w:rPr>
          <w:delText>trajectories</w:delText>
        </w:r>
        <w:r w:rsidRPr="00C13772" w:rsidDel="00E11884">
          <w:rPr>
            <w:rFonts w:ascii="Times New Roman" w:hAnsi="Times New Roman" w:cs="Times New Roman"/>
            <w:sz w:val="24"/>
            <w:szCs w:val="24"/>
          </w:rPr>
          <w:delText xml:space="preserve"> </w:delText>
        </w:r>
        <w:r w:rsidDel="00E11884">
          <w:rPr>
            <w:rFonts w:ascii="Times New Roman" w:hAnsi="Times New Roman" w:cs="Times New Roman"/>
            <w:sz w:val="24"/>
            <w:szCs w:val="24"/>
          </w:rPr>
          <w:delText xml:space="preserve">as </w:delText>
        </w:r>
        <w:r w:rsidR="00CA41F4" w:rsidDel="00E11884">
          <w:rPr>
            <w:rFonts w:ascii="Times New Roman" w:hAnsi="Times New Roman" w:cs="Times New Roman"/>
            <w:sz w:val="24"/>
            <w:szCs w:val="24"/>
          </w:rPr>
          <w:delText xml:space="preserve">they </w:delText>
        </w:r>
        <w:r w:rsidRPr="00C13772" w:rsidDel="00E11884">
          <w:rPr>
            <w:rFonts w:ascii="Times New Roman" w:hAnsi="Times New Roman" w:cs="Times New Roman"/>
            <w:sz w:val="24"/>
            <w:szCs w:val="24"/>
          </w:rPr>
          <w:delText>relate to an outcome</w:delText>
        </w:r>
        <w:r w:rsidR="00154B36" w:rsidDel="00E11884">
          <w:rPr>
            <w:rFonts w:ascii="Times New Roman" w:hAnsi="Times New Roman" w:cs="Times New Roman"/>
            <w:sz w:val="24"/>
            <w:szCs w:val="24"/>
          </w:rPr>
          <w:delText>,</w:delText>
        </w:r>
        <w:r w:rsidR="00CA41F4" w:rsidDel="00E11884">
          <w:rPr>
            <w:rFonts w:ascii="Times New Roman" w:hAnsi="Times New Roman" w:cs="Times New Roman"/>
            <w:sz w:val="24"/>
            <w:szCs w:val="24"/>
          </w:rPr>
          <w:delText xml:space="preserve"> such as difference</w:delText>
        </w:r>
        <w:r w:rsidR="00CA3390" w:rsidDel="00E11884">
          <w:rPr>
            <w:rFonts w:ascii="Times New Roman" w:hAnsi="Times New Roman" w:cs="Times New Roman"/>
            <w:sz w:val="24"/>
            <w:szCs w:val="24"/>
          </w:rPr>
          <w:delText>s</w:delText>
        </w:r>
        <w:r w:rsidR="00CA41F4" w:rsidDel="00E11884">
          <w:rPr>
            <w:rFonts w:ascii="Times New Roman" w:hAnsi="Times New Roman" w:cs="Times New Roman"/>
            <w:sz w:val="24"/>
            <w:szCs w:val="24"/>
          </w:rPr>
          <w:delText xml:space="preserve"> in the pupil light response </w:delText>
        </w:r>
        <w:r w:rsidR="00CA3390" w:rsidDel="00E11884">
          <w:rPr>
            <w:rFonts w:ascii="Times New Roman" w:hAnsi="Times New Roman" w:cs="Times New Roman"/>
            <w:sz w:val="24"/>
            <w:szCs w:val="24"/>
          </w:rPr>
          <w:delText xml:space="preserve">trajectory </w:delText>
        </w:r>
        <w:r w:rsidR="00CA41F4" w:rsidDel="00E11884">
          <w:rPr>
            <w:rFonts w:ascii="Times New Roman" w:hAnsi="Times New Roman" w:cs="Times New Roman"/>
            <w:sz w:val="24"/>
            <w:szCs w:val="24"/>
          </w:rPr>
          <w:delText xml:space="preserve">that inform whether a person </w:delText>
        </w:r>
        <w:r w:rsidR="00154B36" w:rsidDel="00E11884">
          <w:rPr>
            <w:rFonts w:ascii="Times New Roman" w:hAnsi="Times New Roman" w:cs="Times New Roman"/>
            <w:sz w:val="24"/>
            <w:szCs w:val="24"/>
          </w:rPr>
          <w:delText>has recently consumed cannabis</w:delText>
        </w:r>
        <w:r w:rsidRPr="00C13772" w:rsidDel="00E11884">
          <w:rPr>
            <w:rFonts w:ascii="Times New Roman" w:hAnsi="Times New Roman" w:cs="Times New Roman"/>
            <w:sz w:val="24"/>
            <w:szCs w:val="24"/>
          </w:rPr>
          <w:delText>.</w:delText>
        </w:r>
        <w:r w:rsidDel="00E11884">
          <w:rPr>
            <w:rFonts w:ascii="Times New Roman" w:hAnsi="Times New Roman" w:cs="Times New Roman"/>
            <w:sz w:val="24"/>
            <w:szCs w:val="24"/>
          </w:rPr>
          <w:delText xml:space="preserve"> The term “functional” in FDA refers to the structure of the data as a function over time instead of a characteristic of the participant or covariates. </w:delText>
        </w:r>
      </w:del>
      <w:r>
        <w:rPr>
          <w:rFonts w:ascii="Times New Roman" w:hAnsi="Times New Roman" w:cs="Times New Roman"/>
          <w:sz w:val="24"/>
          <w:szCs w:val="24"/>
        </w:rPr>
        <w:t xml:space="preserve">In our analysis, a single functional unit is the pupil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for a single subject. </w:t>
      </w:r>
      <w:r>
        <w:rPr>
          <w:rFonts w:ascii="Times New Roman" w:hAnsi="Times New Roman" w:cs="Times New Roman"/>
          <w:sz w:val="24"/>
          <w:szCs w:val="24"/>
        </w:rPr>
        <w:lastRenderedPageBreak/>
        <w:t>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depending on whether the trajectory is modelled as the outcome or </w:t>
      </w:r>
      <w:del w:id="67" w:author="Andrew Leroux [2]" w:date="2023-04-25T10:06:00Z">
        <w:r w:rsidDel="000701BD">
          <w:rPr>
            <w:rFonts w:ascii="Times New Roman" w:hAnsi="Times New Roman" w:cs="Times New Roman"/>
            <w:sz w:val="24"/>
            <w:szCs w:val="24"/>
          </w:rPr>
          <w:delText>covariate</w:delText>
        </w:r>
      </w:del>
      <w:ins w:id="68" w:author="Andrew Leroux [2]" w:date="2023-04-25T10:06:00Z">
        <w:r w:rsidR="000701BD">
          <w:rPr>
            <w:rFonts w:ascii="Times New Roman" w:hAnsi="Times New Roman" w:cs="Times New Roman"/>
            <w:sz w:val="24"/>
            <w:szCs w:val="24"/>
          </w:rPr>
          <w:t>predictor</w:t>
        </w:r>
      </w:ins>
      <w:r>
        <w:rPr>
          <w:rFonts w:ascii="Times New Roman" w:hAnsi="Times New Roman" w:cs="Times New Roman"/>
          <w:sz w:val="24"/>
          <w:szCs w:val="24"/>
        </w:rPr>
        <w:t>,</w:t>
      </w:r>
      <w:ins w:id="69" w:author="Andrew Leroux [2]" w:date="2023-04-25T10:06:00Z">
        <w:r w:rsidR="00F450CF">
          <w:rPr>
            <w:rFonts w:ascii="Times New Roman" w:hAnsi="Times New Roman" w:cs="Times New Roman"/>
            <w:sz w:val="24"/>
            <w:szCs w:val="24"/>
          </w:rPr>
          <w:t xml:space="preserve"> respectively,</w:t>
        </w:r>
      </w:ins>
      <w:r>
        <w:rPr>
          <w:rFonts w:ascii="Times New Roman" w:hAnsi="Times New Roman" w:cs="Times New Roman"/>
          <w:sz w:val="24"/>
          <w:szCs w:val="24"/>
        </w:rPr>
        <w:t xml:space="preserv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participant 1 has the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B58D5E3" w:rsidR="00AC729D" w:rsidRDefault="00AC729D" w:rsidP="00AC729D">
      <w:pPr>
        <w:spacing w:line="480" w:lineRule="auto"/>
        <w:ind w:firstLine="720"/>
        <w:rPr>
          <w:rFonts w:ascii="Times New Roman" w:hAnsi="Times New Roman" w:cs="Times New Roman"/>
          <w:sz w:val="24"/>
          <w:szCs w:val="24"/>
        </w:rPr>
      </w:pPr>
      <w:commentRangeStart w:id="70"/>
      <w:r>
        <w:rPr>
          <w:rFonts w:ascii="Times New Roman" w:hAnsi="Times New Roman" w:cs="Times New Roman"/>
          <w:sz w:val="24"/>
          <w:szCs w:val="24"/>
        </w:rPr>
        <w:t xml:space="preserve">Our analysis uses two distinct FDA methods to model differences in </w:t>
      </w:r>
      <w:commentRangeEnd w:id="70"/>
      <w:r w:rsidR="001D7433">
        <w:rPr>
          <w:rStyle w:val="CommentReference"/>
        </w:rPr>
        <w:commentReference w:id="70"/>
      </w:r>
      <w:r>
        <w:rPr>
          <w:rFonts w:ascii="Times New Roman" w:hAnsi="Times New Roman" w:cs="Times New Roman"/>
          <w:sz w:val="24"/>
          <w:szCs w:val="24"/>
        </w:rPr>
        <w:t>pupil response to light after cannabis use. The first method</w:t>
      </w:r>
      <w:r w:rsidR="007753D9">
        <w:rPr>
          <w:rFonts w:ascii="Times New Roman" w:hAnsi="Times New Roman" w:cs="Times New Roman"/>
          <w:sz w:val="24"/>
          <w:szCs w:val="24"/>
        </w:rPr>
        <w:t xml:space="preserve">, </w:t>
      </w:r>
      <w:commentRangeStart w:id="71"/>
      <w:r w:rsidR="007753D9">
        <w:rPr>
          <w:rFonts w:ascii="Times New Roman" w:hAnsi="Times New Roman" w:cs="Times New Roman"/>
          <w:sz w:val="24"/>
          <w:szCs w:val="24"/>
        </w:rPr>
        <w:t>functional logistic regression</w:t>
      </w:r>
      <w:commentRangeEnd w:id="71"/>
      <w:r w:rsidR="0071117D">
        <w:rPr>
          <w:rStyle w:val="CommentReference"/>
        </w:rPr>
        <w:commentReference w:id="71"/>
      </w:r>
      <w:r w:rsidR="007753D9">
        <w:rPr>
          <w:rFonts w:ascii="Times New Roman" w:hAnsi="Times New Roman" w:cs="Times New Roman"/>
          <w:sz w:val="24"/>
          <w:szCs w:val="24"/>
        </w:rPr>
        <w:t>,</w:t>
      </w:r>
      <w:r>
        <w:rPr>
          <w:rFonts w:ascii="Times New Roman" w:hAnsi="Times New Roman" w:cs="Times New Roman"/>
          <w:sz w:val="24"/>
          <w:szCs w:val="24"/>
        </w:rPr>
        <w:t xml:space="preserve"> is used to predict recent cannabis use and treats the pupil response trajectory as a covariate.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 xml:space="preserve">pupil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6DEFE7B1"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ins w:id="72" w:author="Andrew Leroux [2]" w:date="2023-04-25T11:12:00Z">
        <w:r w:rsidR="00AC6FEC">
          <w:rPr>
            <w:rFonts w:ascii="Times New Roman" w:hAnsi="Times New Roman" w:cs="Times New Roman"/>
            <w:i/>
            <w:iCs/>
            <w:sz w:val="24"/>
            <w:szCs w:val="24"/>
          </w:rPr>
          <w:t xml:space="preserve"> via functional logi</w:t>
        </w:r>
      </w:ins>
      <w:ins w:id="73" w:author="Andrew Leroux [2]" w:date="2023-04-25T11:13:00Z">
        <w:r w:rsidR="00AC6FEC">
          <w:rPr>
            <w:rFonts w:ascii="Times New Roman" w:hAnsi="Times New Roman" w:cs="Times New Roman"/>
            <w:i/>
            <w:iCs/>
            <w:sz w:val="24"/>
            <w:szCs w:val="24"/>
          </w:rPr>
          <w:t>stic regression</w:t>
        </w:r>
      </w:ins>
    </w:p>
    <w:p w14:paraId="2BBB0810" w14:textId="14BD96D5"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use a functional logistic regression model to discriminate between those who recently smoked cannabis (designated “recent cannabis use”, combining individuals with daily and occasional use patterns) and those who did not (designated “no use”). Functional logistic regression </w:t>
      </w:r>
      <w:commentRangeStart w:id="74"/>
      <w:r>
        <w:rPr>
          <w:rFonts w:ascii="Times New Roman" w:hAnsi="Times New Roman" w:cs="Times New Roman"/>
          <w:sz w:val="24"/>
          <w:szCs w:val="24"/>
        </w:rPr>
        <w:fldChar w:fldCharType="begin">
          <w:fldData xml:space="preserve">PEVuZE5vdGU+PENpdGU+PEF1dGhvcj5SYW1zYXk8L0F1dGhvcj48WWVhcj4xOTkxPC9ZZWFyPjxS
ZWNOdW0+MTY8L1JlY051bT48RGlzcGxheVRleHQ+WzE2LCAxN108L0Rpc3BsYXlUZXh0PjxyZWNv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PEVuZE5vdGU+PENpdGU+PEF1dGhvcj5SYW1zYXk8L0F1dGhvcj48WWVhcj4xOTkxPC9ZZWFyPjxS
ZWNOdW0+MTY8L1JlY051bT48RGlzcGxheVRleHQ+WzE2LCAxN108L0Rpc3BsYXlUZXh0PjxyZWNv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[16, 17]</w:t>
      </w:r>
      <w:r>
        <w:rPr>
          <w:rFonts w:ascii="Times New Roman" w:hAnsi="Times New Roman" w:cs="Times New Roman"/>
          <w:sz w:val="24"/>
          <w:szCs w:val="24"/>
        </w:rPr>
        <w:fldChar w:fldCharType="end"/>
      </w:r>
      <w:commentRangeEnd w:id="74"/>
      <w:r w:rsidR="004B1AD6">
        <w:rPr>
          <w:rStyle w:val="CommentReference"/>
        </w:rPr>
        <w:commentReference w:id="74"/>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This model is analogous to logistic regression and is given by</w:t>
      </w:r>
    </w:p>
    <w:p w14:paraId="4131094E" w14:textId="2819D6B4" w:rsidR="00AC729D" w:rsidRPr="00105272" w:rsidRDefault="00AC729D" w:rsidP="00AC729D">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1F31F208" w:rsidR="00AC729D" w:rsidRPr="001C442A" w:rsidRDefault="00A21434" w:rsidP="00AC729D">
      <w:pPr>
        <w:spacing w:line="480" w:lineRule="auto"/>
        <w:rPr>
          <w:rFonts w:ascii="Times New Roman" w:eastAsiaTheme="minorEastAsia" w:hAnsi="Times New Roman" w:cs="Times New Roman"/>
          <w:sz w:val="24"/>
          <w:szCs w:val="24"/>
        </w:rPr>
      </w:pPr>
      <w:ins w:id="75" w:author="Andrew Leroux [2]" w:date="2023-04-25T11:17:00Z">
        <w:r>
          <w:rPr>
            <w:rFonts w:ascii="Times New Roman" w:hAnsi="Times New Roman" w:cs="Times New Roman"/>
            <w:sz w:val="24"/>
            <w:szCs w:val="24"/>
          </w:rPr>
          <w:lastRenderedPageBreak/>
          <w:t xml:space="preserve">The coefficient </w:t>
        </w:r>
      </w:ins>
      <m:oMath>
        <m:sSub>
          <m:sSubPr>
            <m:ctrlPr>
              <w:ins w:id="76" w:author="Andrew Leroux [2]" w:date="2023-04-25T11:17:00Z">
                <w:rPr>
                  <w:rFonts w:ascii="Cambria Math" w:hAnsi="Cambria Math" w:cs="Times New Roman"/>
                  <w:i/>
                  <w:sz w:val="24"/>
                  <w:szCs w:val="24"/>
                </w:rPr>
              </w:ins>
            </m:ctrlPr>
          </m:sSubPr>
          <m:e>
            <m:r>
              <w:ins w:id="77" w:author="Andrew Leroux [2]" w:date="2023-04-25T11:17:00Z">
                <w:rPr>
                  <w:rFonts w:ascii="Cambria Math" w:hAnsi="Cambria Math" w:cs="Times New Roman"/>
                  <w:sz w:val="24"/>
                  <w:szCs w:val="24"/>
                </w:rPr>
                <m:t>β</m:t>
              </w:ins>
            </m:r>
          </m:e>
          <m:sub>
            <m:r>
              <w:ins w:id="78" w:author="Andrew Leroux [2]" w:date="2023-04-25T11:17:00Z">
                <w:rPr>
                  <w:rFonts w:ascii="Cambria Math" w:hAnsi="Cambria Math" w:cs="Times New Roman"/>
                  <w:sz w:val="24"/>
                  <w:szCs w:val="24"/>
                </w:rPr>
                <m:t>1</m:t>
              </w:ins>
            </m:r>
          </m:sub>
        </m:sSub>
        <m:r>
          <w:ins w:id="79" w:author="Andrew Leroux [2]" w:date="2023-04-25T11:17:00Z">
            <w:rPr>
              <w:rFonts w:ascii="Cambria Math" w:hAnsi="Cambria Math" w:cs="Times New Roman"/>
              <w:sz w:val="24"/>
              <w:szCs w:val="24"/>
            </w:rPr>
            <m:t>(t)</m:t>
          </w:ins>
        </m:r>
      </m:oMath>
      <w:ins w:id="80" w:author="Andrew Leroux [2]" w:date="2023-04-25T11:17:00Z">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can be thought of as a weight function, with larger absolute values indicating pupil light response (the functional</w:t>
        </w:r>
      </w:ins>
      <w:ins w:id="81" w:author="Andrew Leroux [2]" w:date="2023-04-25T11:18:00Z">
        <w:r>
          <w:rPr>
            <w:rFonts w:ascii="Times New Roman" w:eastAsiaTheme="minorEastAsia" w:hAnsi="Times New Roman" w:cs="Times New Roman"/>
            <w:sz w:val="24"/>
            <w:szCs w:val="24"/>
          </w:rPr>
          <w:t xml:space="preserve"> covariate </w:t>
        </w:r>
      </w:ins>
      <m:oMath>
        <m:sSub>
          <m:sSubPr>
            <m:ctrlPr>
              <w:ins w:id="82" w:author="Andrew Leroux [2]" w:date="2023-04-25T11:18:00Z">
                <w:rPr>
                  <w:rFonts w:ascii="Cambria Math" w:hAnsi="Cambria Math" w:cs="Times New Roman"/>
                  <w:i/>
                  <w:sz w:val="24"/>
                  <w:szCs w:val="24"/>
                </w:rPr>
              </w:ins>
            </m:ctrlPr>
          </m:sSubPr>
          <m:e>
            <m:r>
              <w:ins w:id="83" w:author="Andrew Leroux [2]" w:date="2023-04-25T11:18:00Z">
                <w:rPr>
                  <w:rFonts w:ascii="Cambria Math" w:hAnsi="Cambria Math" w:cs="Times New Roman"/>
                  <w:sz w:val="24"/>
                  <w:szCs w:val="24"/>
                </w:rPr>
                <m:t>x</m:t>
              </w:ins>
            </m:r>
          </m:e>
          <m:sub>
            <m:r>
              <w:ins w:id="84" w:author="Andrew Leroux [2]" w:date="2023-04-25T11:18:00Z">
                <w:rPr>
                  <w:rFonts w:ascii="Cambria Math" w:hAnsi="Cambria Math" w:cs="Times New Roman"/>
                  <w:sz w:val="24"/>
                  <w:szCs w:val="24"/>
                </w:rPr>
                <m:t>i</m:t>
              </w:ins>
            </m:r>
          </m:sub>
        </m:sSub>
        <m:d>
          <m:dPr>
            <m:ctrlPr>
              <w:ins w:id="85" w:author="Andrew Leroux [2]" w:date="2023-04-25T11:18:00Z">
                <w:rPr>
                  <w:rFonts w:ascii="Cambria Math" w:hAnsi="Cambria Math" w:cs="Times New Roman"/>
                  <w:i/>
                  <w:sz w:val="24"/>
                  <w:szCs w:val="24"/>
                </w:rPr>
              </w:ins>
            </m:ctrlPr>
          </m:dPr>
          <m:e>
            <m:r>
              <w:ins w:id="86" w:author="Andrew Leroux [2]" w:date="2023-04-25T11:18:00Z">
                <w:rPr>
                  <w:rFonts w:ascii="Cambria Math" w:hAnsi="Cambria Math" w:cs="Times New Roman"/>
                  <w:sz w:val="24"/>
                  <w:szCs w:val="24"/>
                </w:rPr>
                <m:t>t</m:t>
              </w:ins>
            </m:r>
          </m:e>
        </m:d>
      </m:oMath>
      <w:ins w:id="87" w:author="Andrew Leroux [2]" w:date="2023-04-25T11:18:00Z">
        <w:r>
          <w:rPr>
            <w:rFonts w:ascii="Times New Roman" w:eastAsiaTheme="minorEastAsia" w:hAnsi="Times New Roman" w:cs="Times New Roman"/>
            <w:sz w:val="24"/>
            <w:szCs w:val="24"/>
          </w:rPr>
          <w:t>) is more strongly associated with the response (</w:t>
        </w:r>
      </w:ins>
      <w:ins w:id="88" w:author="Andrew Leroux [2]" w:date="2023-04-25T11:19:00Z">
        <w:r>
          <w:rPr>
            <w:rFonts w:ascii="Times New Roman" w:eastAsiaTheme="minorEastAsia" w:hAnsi="Times New Roman" w:cs="Times New Roman"/>
            <w:sz w:val="24"/>
            <w:szCs w:val="24"/>
          </w:rPr>
          <w:t>recent cannabis use) at a given time.</w:t>
        </w:r>
      </w:ins>
      <w:ins w:id="89" w:author="Andrew Leroux [2]" w:date="2023-04-25T11:18:00Z">
        <w:r>
          <w:rPr>
            <w:rFonts w:ascii="Times New Roman" w:eastAsiaTheme="minorEastAsia" w:hAnsi="Times New Roman" w:cs="Times New Roman"/>
            <w:sz w:val="24"/>
            <w:szCs w:val="24"/>
          </w:rPr>
          <w:t xml:space="preserve"> </w:t>
        </w:r>
      </w:ins>
      <w:r w:rsidR="00AC729D">
        <w:rPr>
          <w:rFonts w:ascii="Times New Roman" w:hAnsi="Times New Roman" w:cs="Times New Roman"/>
          <w:sz w:val="24"/>
          <w:szCs w:val="24"/>
        </w:rPr>
        <w:t xml:space="preserve">As with traditional logistic regression, </w:t>
      </w:r>
      <w:r w:rsidR="00AC729D">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is interpreted as a log odds ratio of recent cannabis use associated with a 1% increase in pupil diameter; however, unlike traditional logistic regression, this log odds ratio is estimated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sidR="00AC729D">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sidR="00AC729D">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w:t>
      </w:r>
      <w:ins w:id="90" w:author="Andrew Leroux [2]" w:date="2023-04-25T11:19:00Z">
        <w:r>
          <w:rPr>
            <w:rFonts w:ascii="Times New Roman" w:eastAsiaTheme="minorEastAsia" w:hAnsi="Times New Roman" w:cs="Times New Roman"/>
            <w:sz w:val="24"/>
            <w:szCs w:val="24"/>
          </w:rPr>
          <w:t xml:space="preserve"> The integral effectively takes a weighted average of the covariate effect </w:t>
        </w:r>
      </w:ins>
      <w:ins w:id="91" w:author="Andrew Leroux [2]" w:date="2023-04-25T11:20:00Z">
        <w:r>
          <w:rPr>
            <w:rFonts w:ascii="Times New Roman" w:eastAsiaTheme="minorEastAsia" w:hAnsi="Times New Roman" w:cs="Times New Roman"/>
            <w:sz w:val="24"/>
            <w:szCs w:val="24"/>
          </w:rPr>
          <w:t>over the test time.</w:t>
        </w:r>
      </w:ins>
      <w:r w:rsidR="00AC729D">
        <w:rPr>
          <w:rFonts w:ascii="Times New Roman" w:eastAsiaTheme="minorEastAsia" w:hAnsi="Times New Roman" w:cs="Times New Roman"/>
          <w:sz w:val="24"/>
          <w:szCs w:val="24"/>
        </w:rPr>
        <w:t xml:space="preserve"> This model can be used to predict recent cannabis use using the full pupil </w:t>
      </w:r>
      <w:r w:rsidR="00124BC8">
        <w:rPr>
          <w:rFonts w:ascii="Times New Roman" w:eastAsiaTheme="minorEastAsia" w:hAnsi="Times New Roman" w:cs="Times New Roman"/>
          <w:sz w:val="24"/>
          <w:szCs w:val="24"/>
        </w:rPr>
        <w:t xml:space="preserve">light </w:t>
      </w:r>
      <w:r w:rsidR="00AC729D">
        <w:rPr>
          <w:rFonts w:ascii="Times New Roman" w:eastAsiaTheme="minorEastAsia" w:hAnsi="Times New Roman" w:cs="Times New Roman"/>
          <w:sz w:val="24"/>
          <w:szCs w:val="24"/>
        </w:rPr>
        <w:t>response trajectory.</w:t>
      </w:r>
    </w:p>
    <w:p w14:paraId="4E0797BE" w14:textId="026E3870"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 the functional logistic regression model to a traditional logistic regression model that uses single value summaries of the trajectory data, including (a) minimal constriction, the magnitude of peak decrease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xml:space="preserve">, the magnitude of rebound dilation after the point of minimal constriction; and (c) the slope of the rebound after the point of minimal constriction </w:t>
      </w:r>
      <w:r w:rsidR="00F73596">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713F40">
        <w:rPr>
          <w:rFonts w:ascii="Times New Roman" w:hAnsi="Times New Roman" w:cs="Times New Roman"/>
          <w:noProof/>
          <w:sz w:val="24"/>
          <w:szCs w:val="24"/>
        </w:rPr>
        <w:t>[12]</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0BDFA1F8"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w:t>
      </w:r>
      <w:r w:rsidR="002433B9">
        <w:rPr>
          <w:rFonts w:ascii="Times New Roman" w:hAnsi="Times New Roman" w:cs="Times New Roman"/>
          <w:sz w:val="24"/>
          <w:szCs w:val="24"/>
        </w:rPr>
        <w:lastRenderedPageBreak/>
        <w:t xml:space="preserve">cannabis use. </w:t>
      </w:r>
      <w:proofErr w:type="spellStart"/>
      <w:r w:rsidR="002433B9">
        <w:rPr>
          <w:rFonts w:ascii="Times New Roman" w:hAnsi="Times New Roman" w:cs="Times New Roman"/>
          <w:sz w:val="24"/>
          <w:szCs w:val="24"/>
        </w:rPr>
        <w:t>FoSR</w:t>
      </w:r>
      <w:proofErr w:type="spellEnd"/>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commentRangeStart w:id="92"/>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w:t>
      </w:r>
      <w:commentRangeEnd w:id="92"/>
      <w:r w:rsidR="000A6FEA">
        <w:rPr>
          <w:rStyle w:val="CommentReference"/>
        </w:rPr>
        <w:commentReference w:id="92"/>
      </w:r>
      <w:r>
        <w:rPr>
          <w:rFonts w:ascii="Times New Roman" w:hAnsi="Times New Roman" w:cs="Times New Roman"/>
          <w:sz w:val="24"/>
          <w:szCs w:val="24"/>
        </w:rPr>
        <w:t xml:space="preserve">).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is</w:t>
      </w:r>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w:commentRangeStart w:id="93"/>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w:commentRangeEnd w:id="93"/>
        <m:r>
          <m:rPr>
            <m:sty m:val="p"/>
          </m:rPr>
          <w:rPr>
            <w:rStyle w:val="CommentReference"/>
          </w:rPr>
          <w:commentReference w:id="93"/>
        </m:r>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2CD57DFD" w:rsidR="00AC729D" w:rsidRPr="00A413CD" w:rsidRDefault="00653269"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during the pupil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Pr>
          <w:rFonts w:ascii="Times New Roman" w:eastAsiaTheme="minorEastAsia" w:hAnsi="Times New Roman" w:cs="Times New Roman"/>
          <w:sz w:val="24"/>
          <w:szCs w:val="24"/>
        </w:rPr>
        <w:t xml:space="preserve"> difference at a specific time </w:t>
      </w:r>
      <w:r w:rsidRPr="001C442A">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w:t>
      </w:r>
      <w:commentRangeStart w:id="94"/>
      <w:r w:rsidR="00447B75">
        <w:rPr>
          <w:rFonts w:ascii="Times New Roman" w:hAnsi="Times New Roman" w:cs="Times New Roman"/>
          <w:sz w:val="24"/>
          <w:szCs w:val="24"/>
        </w:rPr>
        <w:t>The error 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 xml:space="preserve">traditional linear regression, is normally distributed and independent across participants. Unlike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commentRangeEnd w:id="94"/>
      <w:r w:rsidR="00C843C0">
        <w:rPr>
          <w:rStyle w:val="CommentReference"/>
        </w:rPr>
        <w:commentReference w:id="94"/>
      </w:r>
    </w:p>
    <w:p w14:paraId="5E811068" w14:textId="6F0D4567"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 light response</w:t>
      </w:r>
    </w:p>
    <w:p w14:paraId="185F3C8D" w14:textId="182A039C"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t>The time from cannabis use to the pupil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w:t>
      </w:r>
      <w:proofErr w:type="spellStart"/>
      <w:r w:rsidRPr="00A939FB">
        <w:rPr>
          <w:rStyle w:val="cf01"/>
          <w:rFonts w:ascii="Times New Roman" w:hAnsi="Times New Roman" w:cs="Times New Roman"/>
          <w:sz w:val="24"/>
          <w:szCs w:val="24"/>
        </w:rPr>
        <w:t>FoSR</w:t>
      </w:r>
      <w:proofErr w:type="spellEnd"/>
      <w:r w:rsidRPr="00A939FB">
        <w:rPr>
          <w:rStyle w:val="cf01"/>
          <w:rFonts w:ascii="Times New Roman" w:hAnsi="Times New Roman" w:cs="Times New Roman"/>
          <w:sz w:val="24"/>
          <w:szCs w:val="24"/>
        </w:rPr>
        <w:t xml:space="preserve"> model to explore the shape of the pupil response trajectory changes as cannabis effects become less acute</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is given by</w:t>
      </w:r>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w:commentRangeStart w:id="95"/>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w:commentRangeEnd w:id="95"/>
        <m:r>
          <m:rPr>
            <m:sty m:val="p"/>
          </m:rPr>
          <w:rPr>
            <w:rStyle w:val="CommentReference"/>
          </w:rPr>
          <w:commentReference w:id="95"/>
        </m:r>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598F4E92" w14:textId="03D1EC48" w:rsidR="00931320"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w:t>
      </w:r>
      <w:proofErr w:type="spellStart"/>
      <w:r w:rsidR="00C0097F">
        <w:rPr>
          <w:rFonts w:ascii="Times New Roman" w:eastAsiaTheme="minorEastAsia" w:hAnsi="Times New Roman" w:cs="Times New Roman"/>
          <w:sz w:val="24"/>
          <w:szCs w:val="24"/>
        </w:rPr>
        <w:t>FoSR</w:t>
      </w:r>
      <w:proofErr w:type="spellEnd"/>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70AD1CB9" w14:textId="77777777" w:rsidR="00C0097F" w:rsidRDefault="00C0097F" w:rsidP="00AC729D">
      <w:pPr>
        <w:spacing w:line="480" w:lineRule="auto"/>
        <w:rPr>
          <w:rFonts w:ascii="Times New Roman" w:hAnsi="Times New Roman" w:cs="Times New Roman"/>
          <w:sz w:val="24"/>
          <w:szCs w:val="24"/>
        </w:rPr>
      </w:pPr>
    </w:p>
    <w:p w14:paraId="33EFEE33" w14:textId="25F970A5" w:rsidR="00AC729D" w:rsidRDefault="00C0097F"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50EC752E"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&lt;EndNote&gt;&lt;Cite&gt;&lt;Author&gt;Team.&lt;/Author&gt;&lt;Year&gt;2020&lt;/Year&gt;&lt;RecNum&gt;19&lt;/RecNum&gt;&lt;DisplayText&gt;[18]&lt;/DisplayText&gt;&lt;record&gt;&lt;rec-number&gt;19&lt;/rec-number&gt;&lt;foreign-keys&gt;&lt;key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sidR="006B20DF">
        <w:rPr>
          <w:rFonts w:ascii="Times New Roman" w:hAnsi="Times New Roman" w:cs="Times New Roman"/>
          <w:sz w:val="24"/>
          <w:szCs w:val="24"/>
        </w:rPr>
        <w:t xml:space="preserve"> </w:t>
      </w:r>
      <w:commentRangeStart w:id="96"/>
      <w:r>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&lt;EndNote&gt;&lt;Cite&gt;&lt;Author&gt;Wood&lt;/Author&gt;&lt;Year&gt;2011&lt;/Year&gt;&lt;RecNum&gt;21&lt;/RecNum&gt;&lt;DisplayText&gt;[19]&lt;/DisplayText&gt;&lt;record&gt;&lt;rec-number&gt;21&lt;/rec-number&gt;&lt;foreign-keys&gt;&lt;key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https://doi.org/10.1111/j.1467-9868.2010.00749.x&lt;/electronic-resource-num&gt;&lt;/record&gt;&lt;/Cite&gt;&lt;/EndNote&gt;</w:instrText>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[19]</w:t>
      </w:r>
      <w:r>
        <w:rPr>
          <w:rFonts w:ascii="Times New Roman" w:hAnsi="Times New Roman" w:cs="Times New Roman"/>
          <w:sz w:val="24"/>
          <w:szCs w:val="24"/>
        </w:rPr>
        <w:fldChar w:fldCharType="end"/>
      </w:r>
      <w:commentRangeEnd w:id="96"/>
      <w:r w:rsidR="00F20736">
        <w:rPr>
          <w:rStyle w:val="CommentReference"/>
        </w:rPr>
        <w:commentReference w:id="96"/>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&lt;EndNote&gt;&lt;Cite&gt;&lt;Author&gt;Reiss&lt;/Author&gt;&lt;Year&gt;2017&lt;/Year&gt;&lt;RecNum&gt;17&lt;/RecNum&gt;&lt;DisplayText&gt;[17]&lt;/DisplayText&gt;&lt;record&gt;&lt;rec-number&gt;17&lt;/rec-number&gt;&lt;foreign-keys&gt;&lt;key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w:t>
      </w:r>
      <w:ins w:id="97" w:author="Andrew Leroux [2]" w:date="2023-04-25T11:28:00Z">
        <w:r w:rsidR="00B20C99">
          <w:rPr>
            <w:rFonts w:ascii="Times New Roman" w:hAnsi="Times New Roman" w:cs="Times New Roman"/>
            <w:sz w:val="24"/>
            <w:szCs w:val="24"/>
          </w:rPr>
          <w:t xml:space="preserve"> Estimation of the </w:t>
        </w:r>
        <w:proofErr w:type="spellStart"/>
        <w:r w:rsidR="00B20C99">
          <w:rPr>
            <w:rFonts w:ascii="Times New Roman" w:hAnsi="Times New Roman" w:cs="Times New Roman"/>
            <w:sz w:val="24"/>
            <w:szCs w:val="24"/>
          </w:rPr>
          <w:t>FoSR</w:t>
        </w:r>
        <w:proofErr w:type="spellEnd"/>
        <w:r w:rsidR="00B20C99">
          <w:rPr>
            <w:rFonts w:ascii="Times New Roman" w:hAnsi="Times New Roman" w:cs="Times New Roman"/>
            <w:sz w:val="24"/>
            <w:szCs w:val="24"/>
          </w:rPr>
          <w:t xml:space="preserve"> regression model follows the general algorithm presented by [</w:t>
        </w:r>
        <w:commentRangeStart w:id="98"/>
        <w:r w:rsidR="00B20C99">
          <w:rPr>
            <w:rFonts w:ascii="Times New Roman" w:hAnsi="Times New Roman" w:cs="Times New Roman"/>
            <w:sz w:val="24"/>
            <w:szCs w:val="24"/>
          </w:rPr>
          <w:t>ref</w:t>
        </w:r>
        <w:commentRangeEnd w:id="98"/>
        <w:r w:rsidR="00B20C99">
          <w:rPr>
            <w:rStyle w:val="CommentReference"/>
          </w:rPr>
          <w:commentReference w:id="98"/>
        </w:r>
        <w:r w:rsidR="00B20C99">
          <w:rPr>
            <w:rFonts w:ascii="Times New Roman" w:hAnsi="Times New Roman" w:cs="Times New Roman"/>
            <w:sz w:val="24"/>
            <w:szCs w:val="24"/>
          </w:rPr>
          <w:t xml:space="preserve">]. </w:t>
        </w:r>
      </w:ins>
      <w:r>
        <w:rPr>
          <w:rFonts w:ascii="Times New Roman" w:hAnsi="Times New Roman" w:cs="Times New Roman"/>
          <w:sz w:val="24"/>
          <w:szCs w:val="24"/>
        </w:rPr>
        <w:t xml:space="preserve"> </w:t>
      </w:r>
      <w:commentRangeStart w:id="99"/>
      <w:r>
        <w:rPr>
          <w:rFonts w:ascii="Times New Roman" w:hAnsi="Times New Roman" w:cs="Times New Roman"/>
          <w:sz w:val="24"/>
          <w:szCs w:val="24"/>
        </w:rPr>
        <w:t>Code for reproducing our analysis is publicly available on GitHub</w:t>
      </w:r>
      <w:commentRangeEnd w:id="99"/>
      <w:r>
        <w:rPr>
          <w:rStyle w:val="CommentReference"/>
        </w:rPr>
        <w:commentReference w:id="99"/>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5BBF9331"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indicates that </w:t>
      </w:r>
      <w:r w:rsidR="00032664">
        <w:rPr>
          <w:rFonts w:ascii="Times New Roman" w:hAnsi="Times New Roman" w:cs="Times New Roman"/>
          <w:sz w:val="24"/>
          <w:szCs w:val="24"/>
        </w:rPr>
        <w:t>the functional logistic regression model</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can</w:t>
      </w:r>
      <w:r w:rsidR="00AC729D">
        <w:rPr>
          <w:rFonts w:ascii="Times New Roman" w:hAnsi="Times New Roman" w:cs="Times New Roman"/>
          <w:sz w:val="24"/>
          <w:szCs w:val="24"/>
        </w:rPr>
        <w:t xml:space="preserve"> better </w:t>
      </w:r>
      <w:r w:rsidR="008B46EC">
        <w:rPr>
          <w:rFonts w:ascii="Times New Roman" w:hAnsi="Times New Roman" w:cs="Times New Roman"/>
          <w:sz w:val="24"/>
          <w:szCs w:val="24"/>
        </w:rPr>
        <w:t>differentiate</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recent</w:t>
      </w:r>
      <w:r w:rsidR="00AC729D">
        <w:rPr>
          <w:rFonts w:ascii="Times New Roman" w:hAnsi="Times New Roman" w:cs="Times New Roman"/>
          <w:sz w:val="24"/>
          <w:szCs w:val="24"/>
        </w:rPr>
        <w:t xml:space="preserve"> cannabis use </w:t>
      </w:r>
      <w:r w:rsidR="008B46EC">
        <w:rPr>
          <w:rFonts w:ascii="Times New Roman" w:hAnsi="Times New Roman" w:cs="Times New Roman"/>
          <w:sz w:val="24"/>
          <w:szCs w:val="24"/>
        </w:rPr>
        <w:t>from no use</w:t>
      </w:r>
      <w:r w:rsidR="00AC729D">
        <w:rPr>
          <w:rFonts w:ascii="Times New Roman" w:hAnsi="Times New Roman" w:cs="Times New Roman"/>
          <w:sz w:val="24"/>
          <w:szCs w:val="24"/>
        </w:rPr>
        <w:t xml:space="preserve">. </w:t>
      </w:r>
    </w:p>
    <w:tbl>
      <w:tblPr>
        <w:tblStyle w:val="TableGrid"/>
        <w:tblW w:w="9895" w:type="dxa"/>
        <w:tblLook w:val="04A0" w:firstRow="1" w:lastRow="0" w:firstColumn="1" w:lastColumn="0" w:noHBand="0" w:noVBand="1"/>
      </w:tblPr>
      <w:tblGrid>
        <w:gridCol w:w="9895"/>
      </w:tblGrid>
      <w:tr w:rsidR="00AC729D" w14:paraId="1E67D35A" w14:textId="77777777" w:rsidTr="004D287E">
        <w:tc>
          <w:tcPr>
            <w:tcW w:w="9895" w:type="dxa"/>
          </w:tcPr>
          <w:p w14:paraId="0071877F" w14:textId="14570CC3" w:rsidR="00AC729D" w:rsidRDefault="00DB21F0" w:rsidP="004D287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E13CF6" wp14:editId="1086898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432C4349" w14:textId="77777777" w:rsidTr="004D287E">
        <w:tc>
          <w:tcPr>
            <w:tcW w:w="9895" w:type="dxa"/>
          </w:tcPr>
          <w:p w14:paraId="4DD6C40F" w14:textId="7935847B"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w:t>
            </w:r>
            <w:r w:rsidR="00DB21F0">
              <w:rPr>
                <w:rFonts w:ascii="Times New Roman" w:hAnsi="Times New Roman" w:cs="Times New Roman"/>
                <w:sz w:val="24"/>
                <w:szCs w:val="24"/>
              </w:rPr>
              <w:t>(</w:t>
            </w:r>
            <w:proofErr w:type="spellStart"/>
            <w:r w:rsidR="00DB21F0">
              <w:rPr>
                <w:rFonts w:ascii="Times New Roman" w:hAnsi="Times New Roman" w:cs="Times New Roman"/>
                <w:sz w:val="24"/>
                <w:szCs w:val="24"/>
              </w:rPr>
              <w:t>LogRegr</w:t>
            </w:r>
            <w:proofErr w:type="spellEnd"/>
            <w:r w:rsidR="00DB21F0">
              <w:rPr>
                <w:rFonts w:ascii="Times New Roman" w:hAnsi="Times New Roman" w:cs="Times New Roman"/>
                <w:sz w:val="24"/>
                <w:szCs w:val="24"/>
              </w:rPr>
              <w:t xml:space="preserve">) </w:t>
            </w:r>
            <w:r>
              <w:rPr>
                <w:rFonts w:ascii="Times New Roman" w:hAnsi="Times New Roman" w:cs="Times New Roman"/>
                <w:sz w:val="24"/>
                <w:szCs w:val="24"/>
              </w:rPr>
              <w:t xml:space="preserve">models. Higher accuracy in predicting recent cannabis use is indicated by a higher AUC and the ROC curve following the left and top edge of the graph. The </w:t>
            </w:r>
            <w:r w:rsidR="004949FC">
              <w:rPr>
                <w:rFonts w:ascii="Times New Roman" w:hAnsi="Times New Roman" w:cs="Times New Roman"/>
                <w:sz w:val="24"/>
                <w:szCs w:val="24"/>
              </w:rPr>
              <w:t>blue</w:t>
            </w:r>
            <w:r>
              <w:rPr>
                <w:rFonts w:ascii="Times New Roman" w:hAnsi="Times New Roman" w:cs="Times New Roman"/>
                <w:sz w:val="24"/>
                <w:szCs w:val="24"/>
              </w:rPr>
              <w:t xml:space="preserve"> line </w:t>
            </w:r>
            <w:r w:rsidR="004949FC">
              <w:rPr>
                <w:rFonts w:ascii="Times New Roman" w:hAnsi="Times New Roman" w:cs="Times New Roman"/>
                <w:sz w:val="24"/>
                <w:szCs w:val="24"/>
              </w:rPr>
              <w:t>is an ROC curve for</w:t>
            </w:r>
            <w:r w:rsidR="00032664">
              <w:rPr>
                <w:rFonts w:ascii="Times New Roman" w:hAnsi="Times New Roman" w:cs="Times New Roman"/>
                <w:sz w:val="24"/>
                <w:szCs w:val="24"/>
              </w:rPr>
              <w:t xml:space="preserve"> a traditional logistic regression model using</w:t>
            </w:r>
            <w:r>
              <w:rPr>
                <w:rFonts w:ascii="Times New Roman" w:hAnsi="Times New Roman" w:cs="Times New Roman"/>
                <w:sz w:val="24"/>
                <w:szCs w:val="24"/>
              </w:rPr>
              <w:t xml:space="preserve"> single value summary features of pupil light response. The yellow </w:t>
            </w:r>
            <w:r w:rsidR="004949FC">
              <w:rPr>
                <w:rFonts w:ascii="Times New Roman" w:hAnsi="Times New Roman" w:cs="Times New Roman"/>
                <w:sz w:val="24"/>
                <w:szCs w:val="24"/>
              </w:rPr>
              <w:t>line is an ROC curve for</w:t>
            </w:r>
            <w:r>
              <w:rPr>
                <w:rFonts w:ascii="Times New Roman" w:hAnsi="Times New Roman" w:cs="Times New Roman"/>
                <w:sz w:val="24"/>
                <w:szCs w:val="24"/>
              </w:rPr>
              <w:t xml:space="preserve"> </w:t>
            </w:r>
            <w:r w:rsidR="00032664">
              <w:rPr>
                <w:rFonts w:ascii="Times New Roman" w:hAnsi="Times New Roman" w:cs="Times New Roman"/>
                <w:sz w:val="24"/>
                <w:szCs w:val="24"/>
              </w:rPr>
              <w:t xml:space="preserve">a functional logistic regression model using </w:t>
            </w:r>
            <w:r>
              <w:rPr>
                <w:rFonts w:ascii="Times New Roman" w:hAnsi="Times New Roman" w:cs="Times New Roman"/>
                <w:sz w:val="24"/>
                <w:szCs w:val="24"/>
              </w:rPr>
              <w:t xml:space="preserve">full trajectory of pupil light response. </w:t>
            </w:r>
            <w:r w:rsidR="004949FC">
              <w:rPr>
                <w:rFonts w:ascii="Times New Roman" w:hAnsi="Times New Roman" w:cs="Times New Roman"/>
                <w:sz w:val="24"/>
                <w:szCs w:val="24"/>
              </w:rPr>
              <w:t>The</w:t>
            </w:r>
            <w:r>
              <w:rPr>
                <w:rFonts w:ascii="Times New Roman" w:hAnsi="Times New Roman" w:cs="Times New Roman"/>
                <w:sz w:val="24"/>
                <w:szCs w:val="24"/>
              </w:rPr>
              <w:t xml:space="preserve"> </w:t>
            </w:r>
            <w:r w:rsidR="004949FC">
              <w:rPr>
                <w:rFonts w:ascii="Times New Roman" w:hAnsi="Times New Roman" w:cs="Times New Roman"/>
                <w:sz w:val="24"/>
                <w:szCs w:val="24"/>
              </w:rPr>
              <w:t xml:space="preserve">functional logistic </w:t>
            </w:r>
            <w:r>
              <w:rPr>
                <w:rFonts w:ascii="Times New Roman" w:hAnsi="Times New Roman" w:cs="Times New Roman"/>
                <w:sz w:val="24"/>
                <w:szCs w:val="24"/>
              </w:rPr>
              <w:t xml:space="preserve">model better </w:t>
            </w:r>
            <w:r w:rsidR="004949FC">
              <w:rPr>
                <w:rFonts w:ascii="Times New Roman" w:hAnsi="Times New Roman" w:cs="Times New Roman"/>
                <w:sz w:val="24"/>
                <w:szCs w:val="24"/>
              </w:rPr>
              <w:t xml:space="preserve">differentiates </w:t>
            </w:r>
            <w:r>
              <w:rPr>
                <w:rFonts w:ascii="Times New Roman" w:hAnsi="Times New Roman" w:cs="Times New Roman"/>
                <w:sz w:val="24"/>
                <w:szCs w:val="24"/>
              </w:rPr>
              <w:t xml:space="preserve">between </w:t>
            </w:r>
            <w:r w:rsidR="004949F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4949FC">
              <w:rPr>
                <w:rFonts w:ascii="Times New Roman" w:hAnsi="Times New Roman" w:cs="Times New Roman"/>
                <w:sz w:val="24"/>
                <w:szCs w:val="24"/>
              </w:rPr>
              <w:t xml:space="preserve"> </w:t>
            </w:r>
            <w:r>
              <w:rPr>
                <w:rFonts w:ascii="Times New Roman" w:hAnsi="Times New Roman" w:cs="Times New Roman"/>
                <w:sz w:val="24"/>
                <w:szCs w:val="24"/>
              </w:rPr>
              <w:t xml:space="preserve">use. </w:t>
            </w:r>
            <w:r w:rsidRPr="00105272">
              <w:rPr>
                <w:rFonts w:ascii="Times New Roman" w:hAnsi="Times New Roman" w:cs="Times New Roman"/>
                <w:i/>
                <w:iCs/>
                <w:sz w:val="24"/>
                <w:szCs w:val="24"/>
              </w:rPr>
              <w:t>Panel B</w:t>
            </w:r>
            <w:r>
              <w:rPr>
                <w:rFonts w:ascii="Times New Roman" w:hAnsi="Times New Roman" w:cs="Times New Roman"/>
                <w:sz w:val="24"/>
                <w:szCs w:val="24"/>
              </w:rPr>
              <w:t xml:space="preserve">: </w:t>
            </w:r>
            <w:r w:rsidR="003D007B">
              <w:rPr>
                <w:rFonts w:ascii="Times New Roman" w:hAnsi="Times New Roman" w:cs="Times New Roman"/>
                <w:sz w:val="24"/>
                <w:szCs w:val="24"/>
              </w:rPr>
              <w:t xml:space="preserve">Solid black line depicts the odds ratio (OR) of recent cannabis over the 10 seconds of the pupil light response test. </w:t>
            </w:r>
            <w:r>
              <w:rPr>
                <w:rFonts w:ascii="Times New Roman" w:hAnsi="Times New Roman" w:cs="Times New Roman"/>
                <w:sz w:val="24"/>
                <w:szCs w:val="24"/>
              </w:rPr>
              <w:t>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sidR="003D007B">
              <w:rPr>
                <w:rFonts w:ascii="Times New Roman" w:hAnsi="Times New Roman" w:cs="Times New Roman"/>
                <w:sz w:val="24"/>
                <w:szCs w:val="24"/>
              </w:rPr>
              <w:t xml:space="preserve">the </w:t>
            </w:r>
            <w:r>
              <w:rPr>
                <w:rFonts w:ascii="Times New Roman" w:hAnsi="Times New Roman" w:cs="Times New Roman"/>
                <w:sz w:val="24"/>
                <w:szCs w:val="24"/>
              </w:rPr>
              <w:t xml:space="preserve">OR estimate. The red segments indicate </w:t>
            </w:r>
            <w:r w:rsidR="005453C5">
              <w:rPr>
                <w:rFonts w:ascii="Times New Roman" w:hAnsi="Times New Roman" w:cs="Times New Roman"/>
                <w:sz w:val="24"/>
                <w:szCs w:val="24"/>
              </w:rPr>
              <w:t xml:space="preserve">regions </w:t>
            </w:r>
            <w:r>
              <w:rPr>
                <w:rFonts w:ascii="Times New Roman" w:hAnsi="Times New Roman" w:cs="Times New Roman"/>
                <w:sz w:val="24"/>
                <w:szCs w:val="24"/>
              </w:rPr>
              <w:t xml:space="preserve">where the </w:t>
            </w:r>
            <w:r w:rsidR="005453C5">
              <w:rPr>
                <w:rFonts w:ascii="Times New Roman" w:hAnsi="Times New Roman" w:cs="Times New Roman"/>
                <w:sz w:val="24"/>
                <w:szCs w:val="24"/>
              </w:rPr>
              <w:t>confidence interval for the OR does not contain zero</w:t>
            </w:r>
            <w:r>
              <w:rPr>
                <w:rFonts w:ascii="Times New Roman" w:hAnsi="Times New Roman" w:cs="Times New Roman"/>
                <w:sz w:val="24"/>
                <w:szCs w:val="24"/>
              </w:rPr>
              <w:t xml:space="preserve">, demonstrating statistically significant differences between </w:t>
            </w:r>
            <w:r w:rsidR="005A1CA3">
              <w:rPr>
                <w:rFonts w:ascii="Times New Roman" w:hAnsi="Times New Roman" w:cs="Times New Roman"/>
                <w:sz w:val="24"/>
                <w:szCs w:val="24"/>
              </w:rPr>
              <w:t xml:space="preserve">the </w:t>
            </w:r>
            <w:r w:rsidR="005453C5">
              <w:rPr>
                <w:rFonts w:ascii="Times New Roman" w:hAnsi="Times New Roman" w:cs="Times New Roman"/>
                <w:sz w:val="24"/>
                <w:szCs w:val="24"/>
              </w:rPr>
              <w:t>recent cannabis use</w:t>
            </w:r>
            <w:r w:rsidR="005A1CA3">
              <w:rPr>
                <w:rFonts w:ascii="Times New Roman" w:hAnsi="Times New Roman" w:cs="Times New Roman"/>
                <w:sz w:val="24"/>
                <w:szCs w:val="24"/>
              </w:rPr>
              <w:t xml:space="preserve"> </w:t>
            </w:r>
            <w:r>
              <w:rPr>
                <w:rFonts w:ascii="Times New Roman" w:hAnsi="Times New Roman" w:cs="Times New Roman"/>
                <w:sz w:val="24"/>
                <w:szCs w:val="24"/>
              </w:rPr>
              <w:t>and no</w:t>
            </w:r>
            <w:r w:rsidR="005A1CA3">
              <w:rPr>
                <w:rFonts w:ascii="Times New Roman" w:hAnsi="Times New Roman" w:cs="Times New Roman"/>
                <w:sz w:val="24"/>
                <w:szCs w:val="24"/>
              </w:rPr>
              <w:t xml:space="preserve"> use</w:t>
            </w:r>
            <w:r>
              <w:rPr>
                <w:rFonts w:ascii="Times New Roman" w:hAnsi="Times New Roman" w:cs="Times New Roman"/>
                <w:sz w:val="24"/>
                <w:szCs w:val="24"/>
              </w:rPr>
              <w:t>.</w:t>
            </w:r>
          </w:p>
        </w:tc>
      </w:tr>
    </w:tbl>
    <w:p w14:paraId="141E22C9" w14:textId="77777777" w:rsidR="00AC729D" w:rsidRDefault="00AC729D" w:rsidP="00AC729D">
      <w:pPr>
        <w:spacing w:line="480" w:lineRule="auto"/>
        <w:rPr>
          <w:rFonts w:ascii="Times New Roman" w:hAnsi="Times New Roman" w:cs="Times New Roman"/>
          <w:sz w:val="24"/>
          <w:szCs w:val="24"/>
        </w:rPr>
      </w:pPr>
    </w:p>
    <w:p w14:paraId="632935A2" w14:textId="76D6EABC"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The first region between 2.03 and 3.73 seconds with a maximum difference at 2.97 seconds (OR: 2.66, 95% CI: [1.28, 5.50]) corresponds to the time period where the point of minimal 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with less pupil constriction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t>
      </w:r>
      <w:r>
        <w:rPr>
          <w:rFonts w:ascii="Times New Roman" w:hAnsi="Times New Roman" w:cs="Times New Roman"/>
          <w:sz w:val="24"/>
          <w:szCs w:val="24"/>
        </w:rPr>
        <w:lastRenderedPageBreak/>
        <w:t xml:space="preserve">with a peak difference at 6.57 seconds (OR: 0.37, 95% CI: [0.17, 0.81]), occurs during the period of rebound dilation and shows that higher values of rebound dilation decrease the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w:t>
      </w:r>
    </w:p>
    <w:p w14:paraId="3EFB8608" w14:textId="77777777"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p>
    <w:p w14:paraId="27467C65" w14:textId="1CACA982"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occasional and no-use groups estimated using the </w:t>
      </w:r>
      <w:r w:rsidR="00AC729D">
        <w:rPr>
          <w:rFonts w:ascii="Times New Roman" w:hAnsi="Times New Roman" w:cs="Times New Roman"/>
          <w:sz w:val="24"/>
          <w:szCs w:val="24"/>
        </w:rPr>
        <w:t>function-on-scalar regression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somewhat faster 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5FDEC5C8"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 response trajectory comparing recent cannabis use to no use, regardless of whether a participant had a history of occasional or daily cannabis consumption.</w:t>
      </w:r>
    </w:p>
    <w:p w14:paraId="4967B90B" w14:textId="77811FC9"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lastRenderedPageBreak/>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that tolerance effects due to daily use do not have a significant impact on pupil light response in our data.</w:t>
      </w:r>
      <w:r w:rsidR="003B5994">
        <w:rPr>
          <w:rFonts w:ascii="Times New Roman" w:hAnsi="Times New Roman" w:cs="Times New Roman"/>
          <w:sz w:val="24"/>
          <w:szCs w:val="24"/>
        </w:rPr>
        <w:t xml:space="preserve"> </w:t>
      </w:r>
    </w:p>
    <w:tbl>
      <w:tblPr>
        <w:tblStyle w:val="TableGrid"/>
        <w:tblW w:w="10620" w:type="dxa"/>
        <w:tblInd w:w="-635" w:type="dxa"/>
        <w:tblLook w:val="04A0" w:firstRow="1" w:lastRow="0" w:firstColumn="1" w:lastColumn="0" w:noHBand="0" w:noVBand="1"/>
      </w:tblPr>
      <w:tblGrid>
        <w:gridCol w:w="10692"/>
      </w:tblGrid>
      <w:tr w:rsidR="00AC729D" w14:paraId="65354D2A" w14:textId="77777777" w:rsidTr="004D287E">
        <w:tc>
          <w:tcPr>
            <w:tcW w:w="10620" w:type="dxa"/>
          </w:tcPr>
          <w:p w14:paraId="05DF5E67" w14:textId="09F2D377" w:rsidR="00AC729D" w:rsidRDefault="00DB21F0" w:rsidP="004D287E">
            <w:pPr>
              <w:rPr>
                <w:rFonts w:ascii="Times New Roman" w:hAnsi="Times New Roman" w:cs="Times New Roman"/>
                <w:sz w:val="24"/>
                <w:szCs w:val="24"/>
              </w:rPr>
            </w:pPr>
            <w:commentRangeStart w:id="100"/>
            <w:r>
              <w:rPr>
                <w:rFonts w:ascii="Times New Roman" w:hAnsi="Times New Roman" w:cs="Times New Roman"/>
                <w:noProof/>
                <w:sz w:val="24"/>
                <w:szCs w:val="24"/>
              </w:rPr>
              <w:drawing>
                <wp:inline distT="0" distB="0" distL="0" distR="0" wp14:anchorId="10634F96" wp14:editId="3E8C5B40">
                  <wp:extent cx="6652260" cy="3552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8064" cy="3555525"/>
                          </a:xfrm>
                          <a:prstGeom prst="rect">
                            <a:avLst/>
                          </a:prstGeom>
                          <a:noFill/>
                          <a:ln>
                            <a:noFill/>
                          </a:ln>
                        </pic:spPr>
                      </pic:pic>
                    </a:graphicData>
                  </a:graphic>
                </wp:inline>
              </w:drawing>
            </w:r>
            <w:commentRangeEnd w:id="100"/>
            <w:r w:rsidR="009A19B0">
              <w:rPr>
                <w:rStyle w:val="CommentReference"/>
              </w:rPr>
              <w:commentReference w:id="100"/>
            </w:r>
          </w:p>
        </w:tc>
      </w:tr>
      <w:tr w:rsidR="00AC729D" w14:paraId="0D046D72" w14:textId="77777777" w:rsidTr="004D287E">
        <w:tc>
          <w:tcPr>
            <w:tcW w:w="10620" w:type="dxa"/>
          </w:tcPr>
          <w:p w14:paraId="48DE237E" w14:textId="650128C9"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w:t>
            </w:r>
            <w:r w:rsidR="005A1CA3">
              <w:rPr>
                <w:rFonts w:ascii="Times New Roman" w:hAnsi="Times New Roman" w:cs="Times New Roman"/>
                <w:sz w:val="24"/>
                <w:szCs w:val="24"/>
              </w:rPr>
              <w:t xml:space="preserve">all </w:t>
            </w:r>
            <w:r w:rsidR="009B1352">
              <w:rPr>
                <w:rFonts w:ascii="Times New Roman" w:hAnsi="Times New Roman" w:cs="Times New Roman"/>
                <w:sz w:val="24"/>
                <w:szCs w:val="24"/>
              </w:rPr>
              <w:t xml:space="preserve">recent </w:t>
            </w:r>
            <w:r w:rsidR="005A1CA3">
              <w:rPr>
                <w:rFonts w:ascii="Times New Roman" w:hAnsi="Times New Roman" w:cs="Times New Roman"/>
                <w:sz w:val="24"/>
                <w:szCs w:val="24"/>
              </w:rPr>
              <w:t>cannabis users</w:t>
            </w:r>
            <w:r w:rsidR="009B1352">
              <w:rPr>
                <w:rFonts w:ascii="Times New Roman" w:hAnsi="Times New Roman" w:cs="Times New Roman"/>
                <w:sz w:val="24"/>
                <w:szCs w:val="24"/>
              </w:rPr>
              <w:t>, occasional and daily,</w:t>
            </w:r>
            <w:r>
              <w:rPr>
                <w:rFonts w:ascii="Times New Roman" w:hAnsi="Times New Roman" w:cs="Times New Roman"/>
                <w:sz w:val="24"/>
                <w:szCs w:val="24"/>
              </w:rPr>
              <w:t xml:space="preserve"> was included to show differences between </w:t>
            </w:r>
            <w:r w:rsidR="009B1352">
              <w:rPr>
                <w:rFonts w:ascii="Times New Roman" w:hAnsi="Times New Roman" w:cs="Times New Roman"/>
                <w:sz w:val="24"/>
                <w:szCs w:val="24"/>
              </w:rPr>
              <w:t xml:space="preserve">recent </w:t>
            </w:r>
            <w:r>
              <w:rPr>
                <w:rFonts w:ascii="Times New Roman" w:hAnsi="Times New Roman" w:cs="Times New Roman"/>
                <w:sz w:val="24"/>
                <w:szCs w:val="24"/>
              </w:rPr>
              <w:t>use and no</w:t>
            </w:r>
            <w:r w:rsidR="009B1352">
              <w:rPr>
                <w:rFonts w:ascii="Times New Roman" w:hAnsi="Times New Roman" w:cs="Times New Roman"/>
                <w:sz w:val="24"/>
                <w:szCs w:val="24"/>
              </w:rPr>
              <w:t xml:space="preserve"> </w:t>
            </w:r>
            <w:r>
              <w:rPr>
                <w:rFonts w:ascii="Times New Roman" w:hAnsi="Times New Roman" w:cs="Times New Roman"/>
                <w:sz w:val="24"/>
                <w:szCs w:val="24"/>
              </w:rPr>
              <w:t xml:space="preserve">use groups. Panel B shows the difference in average trajectories between pairs of occasional, daily and no-use of cannabis. The red line indicates no difference between the average trajectory of two groups, while a region where the confidence interval (both dashed lines) is above or below the red line </w:t>
            </w:r>
            <w:r w:rsidR="004A3E03">
              <w:rPr>
                <w:rFonts w:ascii="Times New Roman" w:hAnsi="Times New Roman" w:cs="Times New Roman"/>
                <w:sz w:val="24"/>
                <w:szCs w:val="24"/>
              </w:rPr>
              <w:t>indicates</w:t>
            </w:r>
            <w:r>
              <w:rPr>
                <w:rFonts w:ascii="Times New Roman" w:hAnsi="Times New Roman" w:cs="Times New Roman"/>
                <w:sz w:val="24"/>
                <w:szCs w:val="24"/>
              </w:rPr>
              <w:t xml:space="preserve"> statistically significant differences between trajectories. The figure demonstrates significant regions of difference between occasional and no-use</w:t>
            </w:r>
            <w:r w:rsidR="005A1CA3">
              <w:rPr>
                <w:rFonts w:ascii="Times New Roman" w:hAnsi="Times New Roman" w:cs="Times New Roman"/>
                <w:sz w:val="24"/>
                <w:szCs w:val="24"/>
              </w:rPr>
              <w:t xml:space="preserve"> groups</w:t>
            </w:r>
            <w:r>
              <w:rPr>
                <w:rFonts w:ascii="Times New Roman" w:hAnsi="Times New Roman" w:cs="Times New Roman"/>
                <w:sz w:val="24"/>
                <w:szCs w:val="24"/>
              </w:rPr>
              <w:t xml:space="preserve"> and daily and no-use</w:t>
            </w:r>
            <w:r w:rsidR="005A1CA3">
              <w:rPr>
                <w:rFonts w:ascii="Times New Roman" w:hAnsi="Times New Roman" w:cs="Times New Roman"/>
                <w:sz w:val="24"/>
                <w:szCs w:val="24"/>
              </w:rPr>
              <w:t xml:space="preserve"> </w:t>
            </w:r>
            <w:r w:rsidR="004A3E03">
              <w:rPr>
                <w:rFonts w:ascii="Times New Roman" w:hAnsi="Times New Roman" w:cs="Times New Roman"/>
                <w:sz w:val="24"/>
                <w:szCs w:val="24"/>
              </w:rPr>
              <w:t>groups,</w:t>
            </w:r>
            <w:r>
              <w:rPr>
                <w:rFonts w:ascii="Times New Roman" w:hAnsi="Times New Roman" w:cs="Times New Roman"/>
                <w:sz w:val="24"/>
                <w:szCs w:val="24"/>
              </w:rPr>
              <w:t xml:space="preserve"> while there is no significant difference between occasional and daily </w:t>
            </w:r>
            <w:r w:rsidR="005A1CA3">
              <w:rPr>
                <w:rFonts w:ascii="Times New Roman" w:hAnsi="Times New Roman" w:cs="Times New Roman"/>
                <w:sz w:val="24"/>
                <w:szCs w:val="24"/>
              </w:rPr>
              <w:t>cannabis use groups</w:t>
            </w:r>
            <w:r>
              <w:rPr>
                <w:rFonts w:ascii="Times New Roman" w:hAnsi="Times New Roman" w:cs="Times New Roman"/>
                <w:sz w:val="24"/>
                <w:szCs w:val="24"/>
              </w:rPr>
              <w:t xml:space="preserve">. </w:t>
            </w:r>
          </w:p>
        </w:tc>
      </w:tr>
    </w:tbl>
    <w:p w14:paraId="7DE76BA1" w14:textId="77777777" w:rsidR="00AC729D" w:rsidRDefault="00AC729D" w:rsidP="00AC729D">
      <w:pPr>
        <w:spacing w:line="480" w:lineRule="auto"/>
        <w:ind w:firstLine="720"/>
        <w:rPr>
          <w:rFonts w:ascii="Times New Roman" w:hAnsi="Times New Roman" w:cs="Times New Roman"/>
          <w:sz w:val="24"/>
          <w:szCs w:val="24"/>
        </w:rPr>
      </w:pP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he effect of a time delay from cannabis use to testing pupil light response</w:t>
      </w:r>
    </w:p>
    <w:p w14:paraId="00A382AE" w14:textId="341C26C2" w:rsidR="00AC729D" w:rsidRDefault="004D287E" w:rsidP="00541E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Finally, we extract expected pupil light response trajectories at 60, 65, and 70 minutes after cannabis use to explore how pupil response changes as the acute effect of cannabis consumption fades.</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number of minutes from cannabis consumption to administration of the pupil light response test varied across study participants, and we leverage this information to model how </w:t>
      </w:r>
      <w:r w:rsidR="00CE378B">
        <w:rPr>
          <w:rFonts w:ascii="Times New Roman" w:eastAsiaTheme="minorEastAsia" w:hAnsi="Times New Roman" w:cs="Times New Roman"/>
          <w:sz w:val="24"/>
          <w:szCs w:val="24"/>
        </w:rPr>
        <w:t>the pupil response trajectory is expected to change as time since cannabis consumption decreases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5.57). </w:t>
      </w:r>
      <w:commentRangeStart w:id="101"/>
      <w:r w:rsidR="00AC729D">
        <w:rPr>
          <w:rFonts w:ascii="Times New Roman" w:hAnsi="Times New Roman" w:cs="Times New Roman"/>
          <w:sz w:val="24"/>
          <w:szCs w:val="24"/>
        </w:rPr>
        <w:t xml:space="preserve">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AC729D">
        <w:rPr>
          <w:rFonts w:ascii="Times New Roman" w:hAnsi="Times New Roman" w:cs="Times New Roman"/>
          <w:sz w:val="24"/>
          <w:szCs w:val="24"/>
        </w:rPr>
        <w:t>.</w:t>
      </w:r>
      <w:r w:rsidR="00CE378B">
        <w:rPr>
          <w:rFonts w:ascii="Times New Roman" w:hAnsi="Times New Roman" w:cs="Times New Roman"/>
          <w:sz w:val="24"/>
          <w:szCs w:val="24"/>
        </w:rPr>
        <w:t xml:space="preserve"> </w:t>
      </w:r>
      <w:r w:rsidR="00741A17">
        <w:rPr>
          <w:rFonts w:ascii="Times New Roman" w:hAnsi="Times New Roman" w:cs="Times New Roman"/>
          <w:sz w:val="24"/>
          <w:szCs w:val="24"/>
        </w:rPr>
        <w:t xml:space="preserve">As time since cannabis consumption increases, the point of minimal constriction approaches that of the no use group while the rebound dilation appears to remain distinct. </w:t>
      </w:r>
      <w:commentRangeStart w:id="102"/>
      <w:commentRangeEnd w:id="102"/>
      <w:r w:rsidR="001D3176">
        <w:rPr>
          <w:rStyle w:val="CommentReference"/>
        </w:rPr>
        <w:commentReference w:id="102"/>
      </w:r>
      <w:commentRangeEnd w:id="101"/>
      <w:r w:rsidR="00FD4ACD">
        <w:rPr>
          <w:rStyle w:val="CommentReference"/>
        </w:rPr>
        <w:commentReference w:id="101"/>
      </w:r>
    </w:p>
    <w:p w14:paraId="48504F44" w14:textId="77777777" w:rsidR="00AC729D" w:rsidRDefault="00AC729D" w:rsidP="00AC729D">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AC729D" w14:paraId="5EB9A20C" w14:textId="77777777" w:rsidTr="004D287E">
        <w:tc>
          <w:tcPr>
            <w:tcW w:w="9625" w:type="dxa"/>
          </w:tcPr>
          <w:p w14:paraId="4BFDB29A" w14:textId="17418BD9" w:rsidR="00AC729D" w:rsidRDefault="00F73DFB"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B146E" wp14:editId="60E39E6C">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6A41C9B5" w14:textId="77777777" w:rsidTr="004D287E">
        <w:tc>
          <w:tcPr>
            <w:tcW w:w="9625" w:type="dxa"/>
          </w:tcPr>
          <w:p w14:paraId="128A99FA" w14:textId="232B58B2" w:rsidR="00AC729D" w:rsidRDefault="00F73DFB" w:rsidP="004D287E">
            <w:pPr>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xml:space="preserve">: </w:t>
            </w:r>
            <w:r w:rsidR="00985A55">
              <w:rPr>
                <w:rFonts w:ascii="Times New Roman" w:hAnsi="Times New Roman" w:cs="Times New Roman"/>
                <w:sz w:val="24"/>
                <w:szCs w:val="24"/>
              </w:rPr>
              <w:t>Histogram depicts</w:t>
            </w:r>
            <w:r>
              <w:rPr>
                <w:rFonts w:ascii="Times New Roman" w:hAnsi="Times New Roman" w:cs="Times New Roman"/>
                <w:sz w:val="24"/>
                <w:szCs w:val="24"/>
              </w:rPr>
              <w:t xml:space="preserve"> the distribution of the time delay from cannabis use to the pupil light response test</w:t>
            </w:r>
            <w:r w:rsidR="00985A55">
              <w:rPr>
                <w:rFonts w:ascii="Times New Roman" w:hAnsi="Times New Roman" w:cs="Times New Roman"/>
                <w:sz w:val="24"/>
                <w:szCs w:val="24"/>
              </w:rPr>
              <w:t>, in minutes</w:t>
            </w:r>
            <w:r>
              <w:rPr>
                <w:rFonts w:ascii="Times New Roman" w:hAnsi="Times New Roman" w:cs="Times New Roman"/>
                <w:sz w:val="24"/>
                <w:szCs w:val="24"/>
              </w:rPr>
              <w:t xml:space="preserve">. The </w:t>
            </w:r>
            <w:r w:rsidR="00985A55">
              <w:rPr>
                <w:rFonts w:ascii="Times New Roman" w:hAnsi="Times New Roman" w:cs="Times New Roman"/>
                <w:sz w:val="24"/>
                <w:szCs w:val="24"/>
              </w:rPr>
              <w:t xml:space="preserve">vertical dotted </w:t>
            </w:r>
            <w:r>
              <w:rPr>
                <w:rFonts w:ascii="Times New Roman" w:hAnsi="Times New Roman" w:cs="Times New Roman"/>
                <w:sz w:val="24"/>
                <w:szCs w:val="24"/>
              </w:rPr>
              <w:t>red line indicates the mean of the distribution at 62.</w:t>
            </w:r>
            <w:r w:rsidR="009B1352">
              <w:rPr>
                <w:rFonts w:ascii="Times New Roman" w:hAnsi="Times New Roman" w:cs="Times New Roman"/>
                <w:sz w:val="24"/>
                <w:szCs w:val="24"/>
              </w:rPr>
              <w:t>2</w:t>
            </w:r>
            <w:r>
              <w:rPr>
                <w:rFonts w:ascii="Times New Roman" w:hAnsi="Times New Roman" w:cs="Times New Roman"/>
                <w:sz w:val="24"/>
                <w:szCs w:val="24"/>
              </w:rPr>
              <w:t xml:space="preserve"> minutes</w:t>
            </w:r>
            <w:r w:rsidR="00985A55">
              <w:rPr>
                <w:rFonts w:ascii="Times New Roman" w:hAnsi="Times New Roman" w:cs="Times New Roman"/>
                <w:sz w:val="24"/>
                <w:szCs w:val="24"/>
              </w:rPr>
              <w:t>.</w:t>
            </w:r>
            <w:r>
              <w:rPr>
                <w:rFonts w:ascii="Times New Roman" w:hAnsi="Times New Roman" w:cs="Times New Roman"/>
                <w:sz w:val="24"/>
                <w:szCs w:val="24"/>
              </w:rPr>
              <w:t xml:space="preserve"> </w:t>
            </w:r>
            <w:r w:rsidR="00985A55">
              <w:rPr>
                <w:rFonts w:ascii="Times New Roman" w:hAnsi="Times New Roman" w:cs="Times New Roman"/>
                <w:sz w:val="24"/>
                <w:szCs w:val="24"/>
              </w:rPr>
              <w:t>I</w:t>
            </w:r>
            <w:r>
              <w:rPr>
                <w:rFonts w:ascii="Times New Roman" w:hAnsi="Times New Roman" w:cs="Times New Roman"/>
                <w:sz w:val="24"/>
                <w:szCs w:val="24"/>
              </w:rPr>
              <w:t xml:space="preserve">nterquartile range </w:t>
            </w:r>
            <w:r w:rsidR="00985A55">
              <w:rPr>
                <w:rFonts w:ascii="Times New Roman" w:hAnsi="Times New Roman" w:cs="Times New Roman"/>
                <w:sz w:val="24"/>
                <w:szCs w:val="24"/>
              </w:rPr>
              <w:t xml:space="preserve">is </w:t>
            </w:r>
            <w:r>
              <w:rPr>
                <w:rFonts w:ascii="Times New Roman" w:hAnsi="Times New Roman" w:cs="Times New Roman"/>
                <w:sz w:val="24"/>
                <w:szCs w:val="24"/>
              </w:rPr>
              <w:t>59 – 66 minutes.</w:t>
            </w:r>
            <w:r w:rsidR="00FD2288">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D</w:t>
            </w:r>
            <w:r w:rsidR="00AC729D">
              <w:rPr>
                <w:rFonts w:ascii="Times New Roman" w:hAnsi="Times New Roman" w:cs="Times New Roman"/>
                <w:sz w:val="24"/>
                <w:szCs w:val="24"/>
              </w:rPr>
              <w:t xml:space="preserve">ifferences in the average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as the time from </w:t>
            </w:r>
            <w:r w:rsidR="00C61C8A">
              <w:rPr>
                <w:rFonts w:ascii="Times New Roman" w:hAnsi="Times New Roman" w:cs="Times New Roman"/>
                <w:sz w:val="24"/>
                <w:szCs w:val="24"/>
              </w:rPr>
              <w:t xml:space="preserve">cannabis use </w:t>
            </w:r>
            <w:r w:rsidR="00AC729D">
              <w:rPr>
                <w:rFonts w:ascii="Times New Roman" w:hAnsi="Times New Roman" w:cs="Times New Roman"/>
                <w:sz w:val="24"/>
                <w:szCs w:val="24"/>
              </w:rPr>
              <w:t xml:space="preserve">increases from 60 minutes to 70 minutes (lighter color). The </w:t>
            </w:r>
            <w:r w:rsidR="00C61C8A">
              <w:rPr>
                <w:rFonts w:ascii="Times New Roman" w:hAnsi="Times New Roman" w:cs="Times New Roman"/>
                <w:sz w:val="24"/>
                <w:szCs w:val="24"/>
              </w:rPr>
              <w:t xml:space="preserve">purple </w:t>
            </w:r>
            <w:r w:rsidR="00AC729D">
              <w:rPr>
                <w:rFonts w:ascii="Times New Roman" w:hAnsi="Times New Roman" w:cs="Times New Roman"/>
                <w:sz w:val="24"/>
                <w:szCs w:val="24"/>
              </w:rPr>
              <w:t xml:space="preserve">line shows the average </w:t>
            </w:r>
            <w:r w:rsidR="00741A17">
              <w:rPr>
                <w:rFonts w:ascii="Times New Roman" w:hAnsi="Times New Roman" w:cs="Times New Roman"/>
                <w:sz w:val="24"/>
                <w:szCs w:val="24"/>
              </w:rPr>
              <w:t>pupil response for the</w:t>
            </w:r>
            <w:r w:rsidR="00C61C8A">
              <w:rPr>
                <w:rFonts w:ascii="Times New Roman" w:hAnsi="Times New Roman" w:cs="Times New Roman"/>
                <w:sz w:val="24"/>
                <w:szCs w:val="24"/>
              </w:rPr>
              <w:t xml:space="preserve"> no use group</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 xml:space="preserve">As </w:t>
            </w:r>
            <w:r w:rsidR="00741A17">
              <w:rPr>
                <w:rFonts w:ascii="Times New Roman" w:hAnsi="Times New Roman" w:cs="Times New Roman"/>
                <w:sz w:val="24"/>
                <w:szCs w:val="24"/>
              </w:rPr>
              <w:lastRenderedPageBreak/>
              <w:t>time since cannabis consumption increases</w:t>
            </w:r>
            <w:r w:rsidR="00AC729D">
              <w:rPr>
                <w:rFonts w:ascii="Times New Roman" w:hAnsi="Times New Roman" w:cs="Times New Roman"/>
                <w:sz w:val="24"/>
                <w:szCs w:val="24"/>
              </w:rPr>
              <w:t xml:space="preserve">, the point of minimal constriction </w:t>
            </w:r>
            <w:r w:rsidR="00741A17">
              <w:rPr>
                <w:rFonts w:ascii="Times New Roman" w:hAnsi="Times New Roman" w:cs="Times New Roman"/>
                <w:sz w:val="24"/>
                <w:szCs w:val="24"/>
              </w:rPr>
              <w:t>approaches</w:t>
            </w:r>
            <w:r w:rsidR="00AC729D">
              <w:rPr>
                <w:rFonts w:ascii="Times New Roman" w:hAnsi="Times New Roman" w:cs="Times New Roman"/>
                <w:sz w:val="24"/>
                <w:szCs w:val="24"/>
              </w:rPr>
              <w:t xml:space="preserve"> that of </w:t>
            </w:r>
            <w:r w:rsidR="00C61C8A">
              <w:rPr>
                <w:rFonts w:ascii="Times New Roman" w:hAnsi="Times New Roman" w:cs="Times New Roman"/>
                <w:sz w:val="24"/>
                <w:szCs w:val="24"/>
              </w:rPr>
              <w:t>the no use group</w:t>
            </w:r>
            <w:r w:rsidR="00AC729D">
              <w:rPr>
                <w:rFonts w:ascii="Times New Roman" w:hAnsi="Times New Roman" w:cs="Times New Roman"/>
                <w:sz w:val="24"/>
                <w:szCs w:val="24"/>
              </w:rPr>
              <w:t xml:space="preserve"> while the rebound dilation appears to remain distinct. </w:t>
            </w:r>
          </w:p>
        </w:tc>
      </w:tr>
    </w:tbl>
    <w:p w14:paraId="78E4264D" w14:textId="77777777" w:rsidR="00AC729D" w:rsidRDefault="00AC729D" w:rsidP="00AC729D">
      <w:pPr>
        <w:spacing w:line="480" w:lineRule="auto"/>
        <w:rPr>
          <w:rFonts w:ascii="Times New Roman" w:hAnsi="Times New Roman" w:cs="Times New Roman"/>
          <w:sz w:val="24"/>
          <w:szCs w:val="24"/>
        </w:rPr>
      </w:pP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DE56103" w14:textId="278E06DB"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necessary for occupation health and traffic safety settings to establish a tool that can detect recent cannabis use. </w:t>
      </w:r>
      <w:r w:rsidR="00A5219A">
        <w:rPr>
          <w:rFonts w:ascii="Times New Roman" w:hAnsi="Times New Roman" w:cs="Times New Roman"/>
          <w:sz w:val="24"/>
          <w:szCs w:val="24"/>
        </w:rPr>
        <w:t>Most notably, blood is a poor marker for recent cannabis use, despite being widely references in drug impaired driving regulations</w:t>
      </w:r>
      <w:r w:rsidR="00541E79">
        <w:rPr>
          <w:rFonts w:ascii="Times New Roman" w:hAnsi="Times New Roman" w:cs="Times New Roman"/>
          <w:sz w:val="24"/>
          <w:szCs w:val="24"/>
        </w:rPr>
        <w:t xml:space="preserve"> </w:t>
      </w:r>
      <w:commentRangeStart w:id="103"/>
      <w:r w:rsidR="00541E79">
        <w:rPr>
          <w:rFonts w:ascii="Times New Roman" w:hAnsi="Times New Roman" w:cs="Times New Roman"/>
          <w:sz w:val="24"/>
          <w:szCs w:val="24"/>
        </w:rPr>
        <w:t>{McCartney, 2022 #29;Wurz, 2022 #28}</w:t>
      </w:r>
      <w:commentRangeEnd w:id="103"/>
      <w:r w:rsidR="00EC785C">
        <w:rPr>
          <w:rStyle w:val="CommentReference"/>
        </w:rPr>
        <w:commentReference w:id="103"/>
      </w:r>
      <w:r w:rsidR="00A5219A">
        <w:rPr>
          <w:rFonts w:ascii="Times New Roman" w:hAnsi="Times New Roman" w:cs="Times New Roman"/>
          <w:sz w:val="24"/>
          <w:szCs w:val="24"/>
        </w:rPr>
        <w:t xml:space="preserve">. </w:t>
      </w:r>
      <w:r>
        <w:rPr>
          <w:rFonts w:ascii="Times New Roman" w:hAnsi="Times New Roman" w:cs="Times New Roman"/>
          <w:sz w:val="24"/>
          <w:szCs w:val="24"/>
        </w:rPr>
        <w:t xml:space="preserve"> The current analysis provides evidence that pupil light response, when paired with functional data analysis methods that leverage information from the full pupil response trajectory, has the potential to discriminate between participants who recently smoked cannabis and those with no history of recent use</w:t>
      </w:r>
      <w:ins w:id="104" w:author="Andrew Leroux [2]" w:date="2023-04-25T12:14:00Z">
        <w:r w:rsidR="00EC785C">
          <w:rPr>
            <w:rFonts w:ascii="Times New Roman" w:hAnsi="Times New Roman" w:cs="Times New Roman"/>
            <w:sz w:val="24"/>
            <w:szCs w:val="24"/>
          </w:rPr>
          <w:t xml:space="preserve"> </w:t>
        </w:r>
        <w:commentRangeStart w:id="105"/>
        <w:r w:rsidR="00EC785C">
          <w:rPr>
            <w:rFonts w:ascii="Times New Roman" w:hAnsi="Times New Roman" w:cs="Times New Roman"/>
            <w:sz w:val="24"/>
            <w:szCs w:val="24"/>
          </w:rPr>
          <w:t>without baseline data on pupil light response</w:t>
        </w:r>
        <w:commentRangeEnd w:id="105"/>
        <w:r w:rsidR="00741FD4">
          <w:rPr>
            <w:rStyle w:val="CommentReference"/>
          </w:rPr>
          <w:commentReference w:id="105"/>
        </w:r>
      </w:ins>
      <w:r>
        <w:rPr>
          <w:rFonts w:ascii="Times New Roman" w:hAnsi="Times New Roman" w:cs="Times New Roman"/>
          <w:sz w:val="24"/>
          <w:szCs w:val="24"/>
        </w:rPr>
        <w:t xml:space="preserve">. </w:t>
      </w:r>
    </w:p>
    <w:p w14:paraId="595F4651" w14:textId="69BC5623"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w:t>
      </w:r>
      <w:commentRangeStart w:id="106"/>
      <w:ins w:id="107" w:author="Andrew Leroux [2]" w:date="2023-04-25T12:16:00Z">
        <w:r w:rsidR="00BA1503">
          <w:rPr>
            <w:rFonts w:ascii="Times New Roman" w:hAnsi="Times New Roman" w:cs="Times New Roman"/>
            <w:sz w:val="24"/>
            <w:szCs w:val="24"/>
          </w:rPr>
          <w:t xml:space="preserve">interpretable </w:t>
        </w:r>
        <w:commentRangeEnd w:id="106"/>
        <w:r w:rsidR="00BA1503">
          <w:rPr>
            <w:rStyle w:val="CommentReference"/>
          </w:rPr>
          <w:commentReference w:id="106"/>
        </w:r>
      </w:ins>
      <w:r>
        <w:rPr>
          <w:rFonts w:ascii="Times New Roman" w:hAnsi="Times New Roman" w:cs="Times New Roman"/>
          <w:sz w:val="24"/>
          <w:szCs w:val="24"/>
        </w:rPr>
        <w:t xml:space="preserve">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 xml:space="preserve">in pupil response </w:t>
      </w:r>
      <w:r>
        <w:rPr>
          <w:rFonts w:ascii="Times New Roman" w:hAnsi="Times New Roman" w:cs="Times New Roman"/>
          <w:sz w:val="24"/>
          <w:szCs w:val="24"/>
        </w:rPr>
        <w:t>between the occasional and 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 light response trajectory is a measure of recent cannabis use that is robust to the tolerance effects of frequent cannabis consumption.</w:t>
      </w:r>
      <w:r w:rsidR="00A82B43">
        <w:rPr>
          <w:rFonts w:ascii="Times New Roman" w:hAnsi="Times New Roman" w:cs="Times New Roman"/>
          <w:sz w:val="24"/>
          <w:szCs w:val="24"/>
        </w:rPr>
        <w:t xml:space="preserve"> We were also able to model and visualize how pupil response trajectories change as time since cannabis consumption increases.</w:t>
      </w:r>
      <w:ins w:id="108" w:author="Andrew Leroux [2]" w:date="2023-04-25T12:17:00Z">
        <w:r w:rsidR="00D15CD7">
          <w:rPr>
            <w:rFonts w:ascii="Times New Roman" w:hAnsi="Times New Roman" w:cs="Times New Roman"/>
            <w:sz w:val="24"/>
            <w:szCs w:val="24"/>
          </w:rPr>
          <w:t xml:space="preserve"> The results were consistent with a-priori hypotheses [insert].</w:t>
        </w:r>
      </w:ins>
    </w:p>
    <w:p w14:paraId="51830731" w14:textId="0A75855C" w:rsidR="003331AA" w:rsidRDefault="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there are several limitations to this analysis for which more sophisticated instrumentation</w:t>
      </w:r>
      <w:r w:rsidR="008F7510">
        <w:rPr>
          <w:rFonts w:ascii="Times New Roman" w:hAnsi="Times New Roman" w:cs="Times New Roman"/>
          <w:sz w:val="24"/>
          <w:szCs w:val="24"/>
        </w:rPr>
        <w:t xml:space="preserve"> and future data collection</w:t>
      </w:r>
      <w:r>
        <w:rPr>
          <w:rFonts w:ascii="Times New Roman" w:hAnsi="Times New Roman" w:cs="Times New Roman"/>
          <w:sz w:val="24"/>
          <w:szCs w:val="24"/>
        </w:rPr>
        <w:t xml:space="preserve"> will be needed. Of primary concern were data quality </w:t>
      </w:r>
      <w:r>
        <w:rPr>
          <w:rFonts w:ascii="Times New Roman" w:hAnsi="Times New Roman" w:cs="Times New Roman"/>
          <w:sz w:val="24"/>
          <w:szCs w:val="24"/>
        </w:rPr>
        <w:lastRenderedPageBreak/>
        <w:t xml:space="preserve">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 light response</w:t>
      </w:r>
      <w:r>
        <w:rPr>
          <w:rFonts w:ascii="Times New Roman" w:hAnsi="Times New Roman" w:cs="Times New Roman"/>
          <w:sz w:val="24"/>
          <w:szCs w:val="24"/>
        </w:rPr>
        <w:t xml:space="preserve"> there were a minority that were removed because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no characteristic features of the </w:t>
      </w:r>
      <w:r w:rsidR="004A3E03">
        <w:rPr>
          <w:rFonts w:ascii="Times New Roman" w:hAnsi="Times New Roman" w:cs="Times New Roman"/>
          <w:sz w:val="24"/>
          <w:szCs w:val="24"/>
        </w:rPr>
        <w:t>light response</w:t>
      </w:r>
      <w:r>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it was not feasible to estimate the absolute pupil diameter in millimeters due to impro</w:t>
      </w:r>
      <w:commentRangeStart w:id="109"/>
      <w:r w:rsidR="003331AA">
        <w:rPr>
          <w:rFonts w:ascii="Times New Roman" w:hAnsi="Times New Roman" w:cs="Times New Roman"/>
          <w:sz w:val="24"/>
          <w:szCs w:val="24"/>
        </w:rPr>
        <w:t>per fit of the pupil tracking google</w:t>
      </w:r>
      <w:commentRangeEnd w:id="109"/>
      <w:r w:rsidR="00A5219A">
        <w:rPr>
          <w:rStyle w:val="CommentReference"/>
        </w:rPr>
        <w:commentReference w:id="109"/>
      </w:r>
      <w:r w:rsidR="003331AA">
        <w:rPr>
          <w:rFonts w:ascii="Times New Roman" w:hAnsi="Times New Roman" w:cs="Times New Roman"/>
          <w:sz w:val="24"/>
          <w:szCs w:val="24"/>
        </w:rPr>
        <w:t xml:space="preserve">s used in the study; percent change is reported instead. </w:t>
      </w:r>
      <w:r w:rsidR="00A5219A">
        <w:rPr>
          <w:rFonts w:ascii="Times New Roman" w:hAnsi="Times New Roman" w:cs="Times New Roman"/>
          <w:sz w:val="24"/>
          <w:szCs w:val="24"/>
        </w:rPr>
        <w:t>Future research should investigate the predictive value of the pupil light response trajectory with true size measurement, rather than relative units of measurement. Future research could also examine the pupil light response closer in time to consumption, and at a longer time interval following use to examine how the response changes over time</w:t>
      </w:r>
      <w:r>
        <w:rPr>
          <w:rFonts w:ascii="Times New Roman" w:hAnsi="Times New Roman" w:cs="Times New Roman"/>
          <w:sz w:val="24"/>
          <w:szCs w:val="24"/>
        </w:rPr>
        <w:t xml:space="preserve">. </w:t>
      </w:r>
      <w:r w:rsidR="00A5219A">
        <w:rPr>
          <w:rFonts w:ascii="Times New Roman" w:hAnsi="Times New Roman" w:cs="Times New Roman"/>
          <w:sz w:val="24"/>
          <w:szCs w:val="24"/>
        </w:rPr>
        <w:t>Participants in this protocol smoked cannabis flower for up to 15 minutes, which is a</w:t>
      </w:r>
      <w:r w:rsidR="009E4E0C">
        <w:rPr>
          <w:rFonts w:ascii="Times New Roman" w:hAnsi="Times New Roman" w:cs="Times New Roman"/>
          <w:sz w:val="24"/>
          <w:szCs w:val="24"/>
        </w:rPr>
        <w:t xml:space="preserve"> conservative approximation for who much may be used in a non-research context. Thus, the pupil light response may be more dramatic and robust in a real-world setting. </w:t>
      </w:r>
      <w:r w:rsidR="00A5219A">
        <w:rPr>
          <w:rFonts w:ascii="Times New Roman" w:hAnsi="Times New Roman" w:cs="Times New Roman"/>
          <w:sz w:val="24"/>
          <w:szCs w:val="24"/>
        </w:rPr>
        <w:t>In light of th</w:t>
      </w:r>
      <w:r w:rsidR="009E4E0C">
        <w:rPr>
          <w:rFonts w:ascii="Times New Roman" w:hAnsi="Times New Roman" w:cs="Times New Roman"/>
          <w:sz w:val="24"/>
          <w:szCs w:val="24"/>
        </w:rPr>
        <w:t xml:space="preserve">e </w:t>
      </w:r>
      <w:r w:rsidR="00A5219A">
        <w:rPr>
          <w:rFonts w:ascii="Times New Roman" w:hAnsi="Times New Roman" w:cs="Times New Roman"/>
          <w:sz w:val="24"/>
          <w:szCs w:val="24"/>
        </w:rPr>
        <w:t>limitations</w:t>
      </w:r>
      <w:r w:rsidR="009E4E0C">
        <w:rPr>
          <w:rFonts w:ascii="Times New Roman" w:hAnsi="Times New Roman" w:cs="Times New Roman"/>
          <w:sz w:val="24"/>
          <w:szCs w:val="24"/>
        </w:rPr>
        <w:t xml:space="preserve"> noted, </w:t>
      </w:r>
      <w:r>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Pr>
          <w:rFonts w:ascii="Times New Roman" w:hAnsi="Times New Roman" w:cs="Times New Roman"/>
          <w:sz w:val="24"/>
          <w:szCs w:val="24"/>
        </w:rPr>
        <w:t xml:space="preserve">that significant differences were still detected. </w:t>
      </w:r>
    </w:p>
    <w:p w14:paraId="25E4325C" w14:textId="298C138E"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 xml:space="preserve">the first foray into pairing functional data analysis with pupil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show an advantage in using the full pupil light response trajectory to discriminate between cannabis users and a no-use control with only data collected after consumption. With larger samples and better validated data collection methods, functional data analysis methods should lead to tests with high specificity providing accountability and ensuring safer workplaces and reducing driver impairment on our roads.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Pr="007E1508" w:rsidRDefault="00AC729D" w:rsidP="00AC729D">
      <w:pPr>
        <w:spacing w:line="480" w:lineRule="auto"/>
        <w:ind w:left="360" w:hanging="360"/>
        <w:rPr>
          <w:rFonts w:ascii="Times New Roman" w:hAnsi="Times New Roman" w:cs="Times New Roman"/>
          <w:sz w:val="24"/>
          <w:szCs w:val="24"/>
        </w:rPr>
      </w:pPr>
      <w:r w:rsidRPr="007E1508">
        <w:rPr>
          <w:rFonts w:ascii="Times New Roman" w:hAnsi="Times New Roman" w:cs="Times New Roman"/>
          <w:sz w:val="24"/>
          <w:szCs w:val="24"/>
        </w:rPr>
        <w:lastRenderedPageBreak/>
        <w:t>References:</w:t>
      </w:r>
    </w:p>
    <w:p w14:paraId="4DE41E3A" w14:textId="77777777" w:rsidR="00713F40" w:rsidRPr="007E1508" w:rsidRDefault="00AC729D" w:rsidP="00713F40">
      <w:pPr>
        <w:pStyle w:val="EndNoteBibliography"/>
        <w:rPr>
          <w:rFonts w:ascii="Times New Roman" w:hAnsi="Times New Roman" w:cs="Times New Roman"/>
          <w:sz w:val="24"/>
          <w:szCs w:val="24"/>
          <w:rPrChange w:id="110" w:author="Godbole, Suneeta" w:date="2023-04-21T18:28:00Z">
            <w:rPr/>
          </w:rPrChange>
        </w:rPr>
      </w:pPr>
      <w:r w:rsidRPr="007E1508">
        <w:rPr>
          <w:rFonts w:ascii="Times New Roman" w:hAnsi="Times New Roman" w:cs="Times New Roman"/>
          <w:sz w:val="24"/>
          <w:szCs w:val="24"/>
        </w:rPr>
        <w:fldChar w:fldCharType="begin"/>
      </w:r>
      <w:r w:rsidRPr="007E1508">
        <w:rPr>
          <w:rFonts w:ascii="Times New Roman" w:hAnsi="Times New Roman" w:cs="Times New Roman"/>
          <w:sz w:val="24"/>
          <w:szCs w:val="24"/>
        </w:rPr>
        <w:instrText xml:space="preserve"> ADDIN EN.REFLIST </w:instrText>
      </w:r>
      <w:r w:rsidRPr="007E1508">
        <w:rPr>
          <w:rFonts w:ascii="Times New Roman" w:hAnsi="Times New Roman" w:cs="Times New Roman"/>
          <w:sz w:val="24"/>
          <w:szCs w:val="24"/>
        </w:rPr>
        <w:fldChar w:fldCharType="separate"/>
      </w:r>
      <w:r w:rsidR="00713F40" w:rsidRPr="007E1508">
        <w:rPr>
          <w:rFonts w:ascii="Times New Roman" w:hAnsi="Times New Roman" w:cs="Times New Roman"/>
          <w:sz w:val="24"/>
          <w:szCs w:val="24"/>
          <w:rPrChange w:id="111" w:author="Godbole, Suneeta" w:date="2023-04-21T18:28:00Z">
            <w:rPr/>
          </w:rPrChange>
        </w:rPr>
        <w:t>1.</w:t>
      </w:r>
      <w:r w:rsidR="00713F40" w:rsidRPr="007E1508">
        <w:rPr>
          <w:rFonts w:ascii="Times New Roman" w:hAnsi="Times New Roman" w:cs="Times New Roman"/>
          <w:sz w:val="24"/>
          <w:szCs w:val="24"/>
          <w:rPrChange w:id="112" w:author="Godbole, Suneeta" w:date="2023-04-21T18:28:00Z">
            <w:rPr/>
          </w:rPrChange>
        </w:rPr>
        <w:tab/>
        <w:t>Substance Abuse and Mental Health Services Administration. Key Substance Use and Mental Health Indicators in the United States:</w:t>
      </w:r>
    </w:p>
    <w:p w14:paraId="17B7F838" w14:textId="77777777" w:rsidR="00713F40" w:rsidRPr="007E1508" w:rsidRDefault="00713F40" w:rsidP="00713F40">
      <w:pPr>
        <w:pStyle w:val="EndNoteBibliography"/>
        <w:spacing w:after="0"/>
        <w:rPr>
          <w:rFonts w:ascii="Times New Roman" w:hAnsi="Times New Roman" w:cs="Times New Roman"/>
          <w:sz w:val="24"/>
          <w:szCs w:val="24"/>
          <w:rPrChange w:id="113" w:author="Godbole, Suneeta" w:date="2023-04-21T18:28:00Z">
            <w:rPr/>
          </w:rPrChange>
        </w:rPr>
      </w:pPr>
      <w:r w:rsidRPr="007E1508">
        <w:rPr>
          <w:rFonts w:ascii="Times New Roman" w:hAnsi="Times New Roman" w:cs="Times New Roman"/>
          <w:sz w:val="24"/>
          <w:szCs w:val="24"/>
          <w:rPrChange w:id="114" w:author="Godbole, Suneeta" w:date="2023-04-21T18:28:00Z">
            <w:rPr/>
          </w:rPrChange>
        </w:rPr>
        <w:t>Results from the 2017 National Survey on Drug Use and Health. In: Administration SAaMHS, editor. 2018.</w:t>
      </w:r>
    </w:p>
    <w:p w14:paraId="5A958D51" w14:textId="58D24CA2" w:rsidR="00713F40" w:rsidRPr="007E1508" w:rsidRDefault="00713F40" w:rsidP="00713F40">
      <w:pPr>
        <w:pStyle w:val="EndNoteBibliography"/>
        <w:spacing w:after="0"/>
        <w:rPr>
          <w:rFonts w:ascii="Times New Roman" w:hAnsi="Times New Roman" w:cs="Times New Roman"/>
          <w:sz w:val="24"/>
          <w:szCs w:val="24"/>
          <w:rPrChange w:id="115" w:author="Godbole, Suneeta" w:date="2023-04-21T18:28:00Z">
            <w:rPr/>
          </w:rPrChange>
        </w:rPr>
      </w:pPr>
      <w:r w:rsidRPr="007E1508">
        <w:rPr>
          <w:rFonts w:ascii="Times New Roman" w:hAnsi="Times New Roman" w:cs="Times New Roman"/>
          <w:sz w:val="24"/>
          <w:szCs w:val="24"/>
          <w:rPrChange w:id="116" w:author="Godbole, Suneeta" w:date="2023-04-21T18:28:00Z">
            <w:rPr/>
          </w:rPrChange>
        </w:rPr>
        <w:t>2.</w:t>
      </w:r>
      <w:r w:rsidRPr="007E1508">
        <w:rPr>
          <w:rFonts w:ascii="Times New Roman" w:hAnsi="Times New Roman" w:cs="Times New Roman"/>
          <w:sz w:val="24"/>
          <w:szCs w:val="24"/>
          <w:rPrChange w:id="117" w:author="Godbole, Suneeta" w:date="2023-04-21T18:28:00Z">
            <w:rPr/>
          </w:rPrChange>
        </w:rPr>
        <w:tab/>
        <w:t xml:space="preserve">Lira M.C., Heeren T.C., Buczek M., Blanchette J.G., Smart R., Pacula R.L., Naimi T.S. Trends in Cannabis Involvement and Risk of Alcohol Involvement in Motor Vehicle Crash Fatalities in the United States, 2000‒2018. </w:t>
      </w:r>
      <w:r w:rsidRPr="007E1508">
        <w:rPr>
          <w:rFonts w:ascii="Times New Roman" w:hAnsi="Times New Roman" w:cs="Times New Roman"/>
          <w:i/>
          <w:sz w:val="24"/>
          <w:szCs w:val="24"/>
          <w:rPrChange w:id="118" w:author="Godbole, Suneeta" w:date="2023-04-21T18:28:00Z">
            <w:rPr>
              <w:i/>
            </w:rPr>
          </w:rPrChange>
        </w:rPr>
        <w:t>Am J Public Health</w:t>
      </w:r>
      <w:r w:rsidRPr="007E1508">
        <w:rPr>
          <w:rFonts w:ascii="Times New Roman" w:hAnsi="Times New Roman" w:cs="Times New Roman"/>
          <w:sz w:val="24"/>
          <w:szCs w:val="24"/>
          <w:rPrChange w:id="119" w:author="Godbole, Suneeta" w:date="2023-04-21T18:28:00Z">
            <w:rPr/>
          </w:rPrChange>
        </w:rPr>
        <w:t xml:space="preserve">. </w:t>
      </w:r>
      <w:r w:rsidRPr="007E1508">
        <w:rPr>
          <w:rFonts w:ascii="Times New Roman" w:hAnsi="Times New Roman" w:cs="Times New Roman"/>
          <w:b/>
          <w:sz w:val="24"/>
          <w:szCs w:val="24"/>
          <w:rPrChange w:id="120" w:author="Godbole, Suneeta" w:date="2023-04-21T18:28:00Z">
            <w:rPr>
              <w:b/>
            </w:rPr>
          </w:rPrChange>
        </w:rPr>
        <w:t>2021</w:t>
      </w:r>
      <w:r w:rsidRPr="007E1508">
        <w:rPr>
          <w:rFonts w:ascii="Times New Roman" w:hAnsi="Times New Roman" w:cs="Times New Roman"/>
          <w:sz w:val="24"/>
          <w:szCs w:val="24"/>
          <w:rPrChange w:id="121" w:author="Godbole, Suneeta" w:date="2023-04-21T18:28:00Z">
            <w:rPr/>
          </w:rPrChange>
        </w:rPr>
        <w:t xml:space="preserve">, 111, 1976-85. </w:t>
      </w:r>
      <w:r w:rsidRPr="007E1508">
        <w:rPr>
          <w:rFonts w:ascii="Times New Roman" w:hAnsi="Times New Roman" w:cs="Times New Roman"/>
          <w:sz w:val="24"/>
          <w:szCs w:val="24"/>
          <w:rPrChange w:id="122" w:author="Godbole, Suneeta" w:date="2023-04-21T18:28:00Z">
            <w:rPr/>
          </w:rPrChange>
        </w:rPr>
        <w:fldChar w:fldCharType="begin"/>
      </w:r>
      <w:r w:rsidRPr="007E1508">
        <w:rPr>
          <w:rFonts w:ascii="Times New Roman" w:hAnsi="Times New Roman" w:cs="Times New Roman"/>
          <w:sz w:val="24"/>
          <w:szCs w:val="24"/>
          <w:rPrChange w:id="123" w:author="Godbole, Suneeta" w:date="2023-04-21T18:28:00Z">
            <w:rPr/>
          </w:rPrChange>
        </w:rPr>
        <w:instrText xml:space="preserve"> HYPERLINK "https://doi.org/10.2105/AJPH.2021.306466" </w:instrText>
      </w:r>
      <w:r w:rsidRPr="000701BD">
        <w:rPr>
          <w:rFonts w:ascii="Times New Roman" w:hAnsi="Times New Roman" w:cs="Times New Roman"/>
          <w:sz w:val="24"/>
          <w:szCs w:val="24"/>
        </w:rPr>
      </w:r>
      <w:r w:rsidRPr="007E1508">
        <w:rPr>
          <w:rFonts w:ascii="Times New Roman" w:hAnsi="Times New Roman" w:cs="Times New Roman"/>
          <w:sz w:val="24"/>
          <w:szCs w:val="24"/>
          <w:rPrChange w:id="124" w:author="Godbole, Suneeta" w:date="2023-04-21T18:28:00Z">
            <w:rPr/>
          </w:rPrChange>
        </w:rPr>
        <w:fldChar w:fldCharType="separate"/>
      </w:r>
      <w:r w:rsidRPr="007E1508">
        <w:rPr>
          <w:rStyle w:val="Hyperlink"/>
          <w:rFonts w:ascii="Times New Roman" w:hAnsi="Times New Roman" w:cs="Times New Roman"/>
          <w:sz w:val="24"/>
          <w:szCs w:val="24"/>
          <w:rPrChange w:id="125" w:author="Godbole, Suneeta" w:date="2023-04-21T18:28:00Z">
            <w:rPr>
              <w:rStyle w:val="Hyperlink"/>
            </w:rPr>
          </w:rPrChange>
        </w:rPr>
        <w:t>https://doi.org/10.2105/AJPH.2021.306466</w:t>
      </w:r>
      <w:r w:rsidRPr="007E1508">
        <w:rPr>
          <w:rFonts w:ascii="Times New Roman" w:hAnsi="Times New Roman" w:cs="Times New Roman"/>
          <w:sz w:val="24"/>
          <w:szCs w:val="24"/>
          <w:rPrChange w:id="126" w:author="Godbole, Suneeta" w:date="2023-04-21T18:28:00Z">
            <w:rPr/>
          </w:rPrChange>
        </w:rPr>
        <w:fldChar w:fldCharType="end"/>
      </w:r>
    </w:p>
    <w:p w14:paraId="68373297" w14:textId="5D071EF9" w:rsidR="00713F40" w:rsidRPr="007E1508" w:rsidRDefault="00713F40" w:rsidP="00713F40">
      <w:pPr>
        <w:pStyle w:val="EndNoteBibliography"/>
        <w:spacing w:after="0"/>
        <w:rPr>
          <w:rFonts w:ascii="Times New Roman" w:hAnsi="Times New Roman" w:cs="Times New Roman"/>
          <w:sz w:val="24"/>
          <w:szCs w:val="24"/>
          <w:rPrChange w:id="127" w:author="Godbole, Suneeta" w:date="2023-04-21T18:28:00Z">
            <w:rPr/>
          </w:rPrChange>
        </w:rPr>
      </w:pPr>
      <w:r w:rsidRPr="007E1508">
        <w:rPr>
          <w:rFonts w:ascii="Times New Roman" w:hAnsi="Times New Roman" w:cs="Times New Roman"/>
          <w:sz w:val="24"/>
          <w:szCs w:val="24"/>
          <w:rPrChange w:id="128" w:author="Godbole, Suneeta" w:date="2023-04-21T18:28:00Z">
            <w:rPr/>
          </w:rPrChange>
        </w:rPr>
        <w:t>3.</w:t>
      </w:r>
      <w:r w:rsidRPr="007E1508">
        <w:rPr>
          <w:rFonts w:ascii="Times New Roman" w:hAnsi="Times New Roman" w:cs="Times New Roman"/>
          <w:sz w:val="24"/>
          <w:szCs w:val="24"/>
          <w:rPrChange w:id="129" w:author="Godbole, Suneeta" w:date="2023-04-21T18:28:00Z">
            <w:rPr/>
          </w:rPrChange>
        </w:rPr>
        <w:tab/>
        <w:t xml:space="preserve">Biasutti W.R., Leffers K.S.H., Callaghan R.C. Systematic Review of Cannabis Use and Risk of Occupational Injury. </w:t>
      </w:r>
      <w:r w:rsidRPr="007E1508">
        <w:rPr>
          <w:rFonts w:ascii="Times New Roman" w:hAnsi="Times New Roman" w:cs="Times New Roman"/>
          <w:i/>
          <w:sz w:val="24"/>
          <w:szCs w:val="24"/>
          <w:rPrChange w:id="130" w:author="Godbole, Suneeta" w:date="2023-04-21T18:28:00Z">
            <w:rPr>
              <w:i/>
            </w:rPr>
          </w:rPrChange>
        </w:rPr>
        <w:t>Subst Use Misuse</w:t>
      </w:r>
      <w:r w:rsidRPr="007E1508">
        <w:rPr>
          <w:rFonts w:ascii="Times New Roman" w:hAnsi="Times New Roman" w:cs="Times New Roman"/>
          <w:sz w:val="24"/>
          <w:szCs w:val="24"/>
          <w:rPrChange w:id="131" w:author="Godbole, Suneeta" w:date="2023-04-21T18:28:00Z">
            <w:rPr/>
          </w:rPrChange>
        </w:rPr>
        <w:t xml:space="preserve">. </w:t>
      </w:r>
      <w:r w:rsidRPr="007E1508">
        <w:rPr>
          <w:rFonts w:ascii="Times New Roman" w:hAnsi="Times New Roman" w:cs="Times New Roman"/>
          <w:b/>
          <w:sz w:val="24"/>
          <w:szCs w:val="24"/>
          <w:rPrChange w:id="132" w:author="Godbole, Suneeta" w:date="2023-04-21T18:28:00Z">
            <w:rPr>
              <w:b/>
            </w:rPr>
          </w:rPrChange>
        </w:rPr>
        <w:t>2020</w:t>
      </w:r>
      <w:r w:rsidRPr="007E1508">
        <w:rPr>
          <w:rFonts w:ascii="Times New Roman" w:hAnsi="Times New Roman" w:cs="Times New Roman"/>
          <w:sz w:val="24"/>
          <w:szCs w:val="24"/>
          <w:rPrChange w:id="133" w:author="Godbole, Suneeta" w:date="2023-04-21T18:28:00Z">
            <w:rPr/>
          </w:rPrChange>
        </w:rPr>
        <w:t xml:space="preserve">, 55, 1733-45. </w:t>
      </w:r>
      <w:r w:rsidRPr="007E1508">
        <w:rPr>
          <w:rFonts w:ascii="Times New Roman" w:hAnsi="Times New Roman" w:cs="Times New Roman"/>
          <w:sz w:val="24"/>
          <w:szCs w:val="24"/>
          <w:rPrChange w:id="134" w:author="Godbole, Suneeta" w:date="2023-04-21T18:28:00Z">
            <w:rPr/>
          </w:rPrChange>
        </w:rPr>
        <w:fldChar w:fldCharType="begin"/>
      </w:r>
      <w:r w:rsidRPr="007E1508">
        <w:rPr>
          <w:rFonts w:ascii="Times New Roman" w:hAnsi="Times New Roman" w:cs="Times New Roman"/>
          <w:sz w:val="24"/>
          <w:szCs w:val="24"/>
          <w:rPrChange w:id="135" w:author="Godbole, Suneeta" w:date="2023-04-21T18:28:00Z">
            <w:rPr/>
          </w:rPrChange>
        </w:rPr>
        <w:instrText xml:space="preserve"> HYPERLINK "https://doi.org/10.1080/10826084.2020.1759643" </w:instrText>
      </w:r>
      <w:r w:rsidRPr="000701BD">
        <w:rPr>
          <w:rFonts w:ascii="Times New Roman" w:hAnsi="Times New Roman" w:cs="Times New Roman"/>
          <w:sz w:val="24"/>
          <w:szCs w:val="24"/>
        </w:rPr>
      </w:r>
      <w:r w:rsidRPr="007E1508">
        <w:rPr>
          <w:rFonts w:ascii="Times New Roman" w:hAnsi="Times New Roman" w:cs="Times New Roman"/>
          <w:sz w:val="24"/>
          <w:szCs w:val="24"/>
          <w:rPrChange w:id="136" w:author="Godbole, Suneeta" w:date="2023-04-21T18:28:00Z">
            <w:rPr/>
          </w:rPrChange>
        </w:rPr>
        <w:fldChar w:fldCharType="separate"/>
      </w:r>
      <w:r w:rsidRPr="007E1508">
        <w:rPr>
          <w:rStyle w:val="Hyperlink"/>
          <w:rFonts w:ascii="Times New Roman" w:hAnsi="Times New Roman" w:cs="Times New Roman"/>
          <w:sz w:val="24"/>
          <w:szCs w:val="24"/>
          <w:rPrChange w:id="137" w:author="Godbole, Suneeta" w:date="2023-04-21T18:28:00Z">
            <w:rPr>
              <w:rStyle w:val="Hyperlink"/>
            </w:rPr>
          </w:rPrChange>
        </w:rPr>
        <w:t>https://doi.org/10.1080/10826084.2020.1759643</w:t>
      </w:r>
      <w:r w:rsidRPr="007E1508">
        <w:rPr>
          <w:rFonts w:ascii="Times New Roman" w:hAnsi="Times New Roman" w:cs="Times New Roman"/>
          <w:sz w:val="24"/>
          <w:szCs w:val="24"/>
          <w:rPrChange w:id="138" w:author="Godbole, Suneeta" w:date="2023-04-21T18:28:00Z">
            <w:rPr/>
          </w:rPrChange>
        </w:rPr>
        <w:fldChar w:fldCharType="end"/>
      </w:r>
    </w:p>
    <w:p w14:paraId="288AC8D7" w14:textId="6A836974" w:rsidR="00713F40" w:rsidRPr="007E1508" w:rsidRDefault="00713F40" w:rsidP="00713F40">
      <w:pPr>
        <w:pStyle w:val="EndNoteBibliography"/>
        <w:spacing w:after="0"/>
        <w:rPr>
          <w:rFonts w:ascii="Times New Roman" w:hAnsi="Times New Roman" w:cs="Times New Roman"/>
          <w:sz w:val="24"/>
          <w:szCs w:val="24"/>
          <w:rPrChange w:id="139" w:author="Godbole, Suneeta" w:date="2023-04-21T18:28:00Z">
            <w:rPr/>
          </w:rPrChange>
        </w:rPr>
      </w:pPr>
      <w:r w:rsidRPr="007E1508">
        <w:rPr>
          <w:rFonts w:ascii="Times New Roman" w:hAnsi="Times New Roman" w:cs="Times New Roman"/>
          <w:sz w:val="24"/>
          <w:szCs w:val="24"/>
          <w:rPrChange w:id="140" w:author="Godbole, Suneeta" w:date="2023-04-21T18:28:00Z">
            <w:rPr/>
          </w:rPrChange>
        </w:rPr>
        <w:t>4.</w:t>
      </w:r>
      <w:r w:rsidRPr="007E1508">
        <w:rPr>
          <w:rFonts w:ascii="Times New Roman" w:hAnsi="Times New Roman" w:cs="Times New Roman"/>
          <w:sz w:val="24"/>
          <w:szCs w:val="24"/>
          <w:rPrChange w:id="141" w:author="Godbole, Suneeta" w:date="2023-04-21T18:28:00Z">
            <w:rPr/>
          </w:rPrChange>
        </w:rPr>
        <w:tab/>
        <w:t xml:space="preserve">Zhang J.C., Carnide N., Holness L., Cram P. Cannabis use and work-related injuries: a cross-sectional analysis. </w:t>
      </w:r>
      <w:r w:rsidRPr="007E1508">
        <w:rPr>
          <w:rFonts w:ascii="Times New Roman" w:hAnsi="Times New Roman" w:cs="Times New Roman"/>
          <w:i/>
          <w:sz w:val="24"/>
          <w:szCs w:val="24"/>
          <w:rPrChange w:id="142" w:author="Godbole, Suneeta" w:date="2023-04-21T18:28:00Z">
            <w:rPr>
              <w:i/>
            </w:rPr>
          </w:rPrChange>
        </w:rPr>
        <w:t>Occup Med (Lond)</w:t>
      </w:r>
      <w:r w:rsidRPr="007E1508">
        <w:rPr>
          <w:rFonts w:ascii="Times New Roman" w:hAnsi="Times New Roman" w:cs="Times New Roman"/>
          <w:sz w:val="24"/>
          <w:szCs w:val="24"/>
          <w:rPrChange w:id="143" w:author="Godbole, Suneeta" w:date="2023-04-21T18:28:00Z">
            <w:rPr/>
          </w:rPrChange>
        </w:rPr>
        <w:t xml:space="preserve">. </w:t>
      </w:r>
      <w:r w:rsidRPr="007E1508">
        <w:rPr>
          <w:rFonts w:ascii="Times New Roman" w:hAnsi="Times New Roman" w:cs="Times New Roman"/>
          <w:b/>
          <w:sz w:val="24"/>
          <w:szCs w:val="24"/>
          <w:rPrChange w:id="144" w:author="Godbole, Suneeta" w:date="2023-04-21T18:28:00Z">
            <w:rPr>
              <w:b/>
            </w:rPr>
          </w:rPrChange>
        </w:rPr>
        <w:t>2020</w:t>
      </w:r>
      <w:r w:rsidRPr="007E1508">
        <w:rPr>
          <w:rFonts w:ascii="Times New Roman" w:hAnsi="Times New Roman" w:cs="Times New Roman"/>
          <w:sz w:val="24"/>
          <w:szCs w:val="24"/>
          <w:rPrChange w:id="145" w:author="Godbole, Suneeta" w:date="2023-04-21T18:28:00Z">
            <w:rPr/>
          </w:rPrChange>
        </w:rPr>
        <w:t xml:space="preserve">, 70, 570-7. </w:t>
      </w:r>
      <w:r w:rsidRPr="007E1508">
        <w:rPr>
          <w:rFonts w:ascii="Times New Roman" w:hAnsi="Times New Roman" w:cs="Times New Roman"/>
          <w:sz w:val="24"/>
          <w:szCs w:val="24"/>
          <w:rPrChange w:id="146" w:author="Godbole, Suneeta" w:date="2023-04-21T18:28:00Z">
            <w:rPr/>
          </w:rPrChange>
        </w:rPr>
        <w:fldChar w:fldCharType="begin"/>
      </w:r>
      <w:r w:rsidRPr="007E1508">
        <w:rPr>
          <w:rFonts w:ascii="Times New Roman" w:hAnsi="Times New Roman" w:cs="Times New Roman"/>
          <w:sz w:val="24"/>
          <w:szCs w:val="24"/>
          <w:rPrChange w:id="147" w:author="Godbole, Suneeta" w:date="2023-04-21T18:28:00Z">
            <w:rPr/>
          </w:rPrChange>
        </w:rPr>
        <w:instrText xml:space="preserve"> HYPERLINK "https://doi.org/10.1093/occmed/kqaa175" </w:instrText>
      </w:r>
      <w:r w:rsidRPr="000701BD">
        <w:rPr>
          <w:rFonts w:ascii="Times New Roman" w:hAnsi="Times New Roman" w:cs="Times New Roman"/>
          <w:sz w:val="24"/>
          <w:szCs w:val="24"/>
        </w:rPr>
      </w:r>
      <w:r w:rsidRPr="007E1508">
        <w:rPr>
          <w:rFonts w:ascii="Times New Roman" w:hAnsi="Times New Roman" w:cs="Times New Roman"/>
          <w:sz w:val="24"/>
          <w:szCs w:val="24"/>
          <w:rPrChange w:id="148" w:author="Godbole, Suneeta" w:date="2023-04-21T18:28:00Z">
            <w:rPr/>
          </w:rPrChange>
        </w:rPr>
        <w:fldChar w:fldCharType="separate"/>
      </w:r>
      <w:r w:rsidRPr="007E1508">
        <w:rPr>
          <w:rStyle w:val="Hyperlink"/>
          <w:rFonts w:ascii="Times New Roman" w:hAnsi="Times New Roman" w:cs="Times New Roman"/>
          <w:sz w:val="24"/>
          <w:szCs w:val="24"/>
          <w:rPrChange w:id="149" w:author="Godbole, Suneeta" w:date="2023-04-21T18:28:00Z">
            <w:rPr>
              <w:rStyle w:val="Hyperlink"/>
            </w:rPr>
          </w:rPrChange>
        </w:rPr>
        <w:t>https://doi.org/10.1093/occmed/kqaa175</w:t>
      </w:r>
      <w:r w:rsidRPr="007E1508">
        <w:rPr>
          <w:rFonts w:ascii="Times New Roman" w:hAnsi="Times New Roman" w:cs="Times New Roman"/>
          <w:sz w:val="24"/>
          <w:szCs w:val="24"/>
          <w:rPrChange w:id="150" w:author="Godbole, Suneeta" w:date="2023-04-21T18:28:00Z">
            <w:rPr/>
          </w:rPrChange>
        </w:rPr>
        <w:fldChar w:fldCharType="end"/>
      </w:r>
    </w:p>
    <w:p w14:paraId="46D7BBD6" w14:textId="5CFA265C" w:rsidR="00713F40" w:rsidRPr="007E1508" w:rsidRDefault="00713F40" w:rsidP="00713F40">
      <w:pPr>
        <w:pStyle w:val="EndNoteBibliography"/>
        <w:spacing w:after="0"/>
        <w:rPr>
          <w:rFonts w:ascii="Times New Roman" w:hAnsi="Times New Roman" w:cs="Times New Roman"/>
          <w:sz w:val="24"/>
          <w:szCs w:val="24"/>
          <w:rPrChange w:id="151" w:author="Godbole, Suneeta" w:date="2023-04-21T18:28:00Z">
            <w:rPr/>
          </w:rPrChange>
        </w:rPr>
      </w:pPr>
      <w:r w:rsidRPr="007E1508">
        <w:rPr>
          <w:rFonts w:ascii="Times New Roman" w:hAnsi="Times New Roman" w:cs="Times New Roman"/>
          <w:sz w:val="24"/>
          <w:szCs w:val="24"/>
          <w:rPrChange w:id="152" w:author="Godbole, Suneeta" w:date="2023-04-21T18:28:00Z">
            <w:rPr/>
          </w:rPrChange>
        </w:rPr>
        <w:t>5.</w:t>
      </w:r>
      <w:r w:rsidRPr="007E1508">
        <w:rPr>
          <w:rFonts w:ascii="Times New Roman" w:hAnsi="Times New Roman" w:cs="Times New Roman"/>
          <w:sz w:val="24"/>
          <w:szCs w:val="24"/>
          <w:rPrChange w:id="153" w:author="Godbole, Suneeta" w:date="2023-04-21T18:28:00Z">
            <w:rPr/>
          </w:rPrChange>
        </w:rPr>
        <w:tab/>
        <w:t xml:space="preserve">Administration N.H.T.S. DWI Detection and Standardized Field Sobriety Test (SFST) Resources  [Available from: </w:t>
      </w:r>
      <w:r w:rsidRPr="007E1508">
        <w:rPr>
          <w:rFonts w:ascii="Times New Roman" w:hAnsi="Times New Roman" w:cs="Times New Roman"/>
          <w:sz w:val="24"/>
          <w:szCs w:val="24"/>
          <w:rPrChange w:id="154" w:author="Godbole, Suneeta" w:date="2023-04-21T18:28:00Z">
            <w:rPr/>
          </w:rPrChange>
        </w:rPr>
        <w:fldChar w:fldCharType="begin"/>
      </w:r>
      <w:r w:rsidRPr="007E1508">
        <w:rPr>
          <w:rFonts w:ascii="Times New Roman" w:hAnsi="Times New Roman" w:cs="Times New Roman"/>
          <w:sz w:val="24"/>
          <w:szCs w:val="24"/>
          <w:rPrChange w:id="155" w:author="Godbole, Suneeta" w:date="2023-04-21T18:28:00Z">
            <w:rPr/>
          </w:rPrChange>
        </w:rPr>
        <w:instrText xml:space="preserve"> HYPERLINK "https://www.nhtsa.gov/dwi-detection-and-standardized-field-sobriety-test-sfst-resources" </w:instrText>
      </w:r>
      <w:r w:rsidRPr="000701BD">
        <w:rPr>
          <w:rFonts w:ascii="Times New Roman" w:hAnsi="Times New Roman" w:cs="Times New Roman"/>
          <w:sz w:val="24"/>
          <w:szCs w:val="24"/>
        </w:rPr>
      </w:r>
      <w:r w:rsidRPr="007E1508">
        <w:rPr>
          <w:rFonts w:ascii="Times New Roman" w:hAnsi="Times New Roman" w:cs="Times New Roman"/>
          <w:sz w:val="24"/>
          <w:szCs w:val="24"/>
          <w:rPrChange w:id="156" w:author="Godbole, Suneeta" w:date="2023-04-21T18:28:00Z">
            <w:rPr/>
          </w:rPrChange>
        </w:rPr>
        <w:fldChar w:fldCharType="separate"/>
      </w:r>
      <w:r w:rsidRPr="007E1508">
        <w:rPr>
          <w:rStyle w:val="Hyperlink"/>
          <w:rFonts w:ascii="Times New Roman" w:hAnsi="Times New Roman" w:cs="Times New Roman"/>
          <w:sz w:val="24"/>
          <w:szCs w:val="24"/>
          <w:rPrChange w:id="157" w:author="Godbole, Suneeta" w:date="2023-04-21T18:28:00Z">
            <w:rPr>
              <w:rStyle w:val="Hyperlink"/>
            </w:rPr>
          </w:rPrChange>
        </w:rPr>
        <w:t>https://www.nhtsa.gov/dwi-detection-and-standardized-field-sobriety-test-sfst-resources</w:t>
      </w:r>
      <w:r w:rsidRPr="007E1508">
        <w:rPr>
          <w:rFonts w:ascii="Times New Roman" w:hAnsi="Times New Roman" w:cs="Times New Roman"/>
          <w:sz w:val="24"/>
          <w:szCs w:val="24"/>
          <w:rPrChange w:id="158" w:author="Godbole, Suneeta" w:date="2023-04-21T18:28:00Z">
            <w:rPr/>
          </w:rPrChange>
        </w:rPr>
        <w:fldChar w:fldCharType="end"/>
      </w:r>
      <w:r w:rsidRPr="007E1508">
        <w:rPr>
          <w:rFonts w:ascii="Times New Roman" w:hAnsi="Times New Roman" w:cs="Times New Roman"/>
          <w:sz w:val="24"/>
          <w:szCs w:val="24"/>
          <w:rPrChange w:id="159" w:author="Godbole, Suneeta" w:date="2023-04-21T18:28:00Z">
            <w:rPr/>
          </w:rPrChange>
        </w:rPr>
        <w:t>.</w:t>
      </w:r>
    </w:p>
    <w:p w14:paraId="493C7D1B" w14:textId="7E1878D7" w:rsidR="00713F40" w:rsidRPr="007E1508" w:rsidRDefault="00713F40" w:rsidP="00713F40">
      <w:pPr>
        <w:pStyle w:val="EndNoteBibliography"/>
        <w:spacing w:after="0"/>
        <w:rPr>
          <w:rFonts w:ascii="Times New Roman" w:hAnsi="Times New Roman" w:cs="Times New Roman"/>
          <w:sz w:val="24"/>
          <w:szCs w:val="24"/>
          <w:rPrChange w:id="160" w:author="Godbole, Suneeta" w:date="2023-04-21T18:28:00Z">
            <w:rPr/>
          </w:rPrChange>
        </w:rPr>
      </w:pPr>
      <w:r w:rsidRPr="007E1508">
        <w:rPr>
          <w:rFonts w:ascii="Times New Roman" w:hAnsi="Times New Roman" w:cs="Times New Roman"/>
          <w:sz w:val="24"/>
          <w:szCs w:val="24"/>
          <w:rPrChange w:id="161" w:author="Godbole, Suneeta" w:date="2023-04-21T18:28:00Z">
            <w:rPr/>
          </w:rPrChange>
        </w:rPr>
        <w:t>6.</w:t>
      </w:r>
      <w:r w:rsidRPr="007E1508">
        <w:rPr>
          <w:rFonts w:ascii="Times New Roman" w:hAnsi="Times New Roman" w:cs="Times New Roman"/>
          <w:sz w:val="24"/>
          <w:szCs w:val="24"/>
          <w:rPrChange w:id="162" w:author="Godbole, Suneeta" w:date="2023-04-21T18:28:00Z">
            <w:rPr/>
          </w:rPrChange>
        </w:rPr>
        <w:tab/>
        <w:t xml:space="preserve">Downey L.A., King R., Papafotiou K., Swann P., Ogden E., Boorman M., Stough C. Detecting impairment associated with cannabis with and without alcohol on the Standardized Field Sobriety Tests. </w:t>
      </w:r>
      <w:r w:rsidRPr="007E1508">
        <w:rPr>
          <w:rFonts w:ascii="Times New Roman" w:hAnsi="Times New Roman" w:cs="Times New Roman"/>
          <w:i/>
          <w:sz w:val="24"/>
          <w:szCs w:val="24"/>
          <w:rPrChange w:id="163" w:author="Godbole, Suneeta" w:date="2023-04-21T18:28:00Z">
            <w:rPr>
              <w:i/>
            </w:rPr>
          </w:rPrChange>
        </w:rPr>
        <w:t>Psychopharmacology (Berl)</w:t>
      </w:r>
      <w:r w:rsidRPr="007E1508">
        <w:rPr>
          <w:rFonts w:ascii="Times New Roman" w:hAnsi="Times New Roman" w:cs="Times New Roman"/>
          <w:sz w:val="24"/>
          <w:szCs w:val="24"/>
          <w:rPrChange w:id="164" w:author="Godbole, Suneeta" w:date="2023-04-21T18:28:00Z">
            <w:rPr/>
          </w:rPrChange>
        </w:rPr>
        <w:t xml:space="preserve">. </w:t>
      </w:r>
      <w:r w:rsidRPr="007E1508">
        <w:rPr>
          <w:rFonts w:ascii="Times New Roman" w:hAnsi="Times New Roman" w:cs="Times New Roman"/>
          <w:b/>
          <w:sz w:val="24"/>
          <w:szCs w:val="24"/>
          <w:rPrChange w:id="165" w:author="Godbole, Suneeta" w:date="2023-04-21T18:28:00Z">
            <w:rPr>
              <w:b/>
            </w:rPr>
          </w:rPrChange>
        </w:rPr>
        <w:t>2012</w:t>
      </w:r>
      <w:r w:rsidRPr="007E1508">
        <w:rPr>
          <w:rFonts w:ascii="Times New Roman" w:hAnsi="Times New Roman" w:cs="Times New Roman"/>
          <w:sz w:val="24"/>
          <w:szCs w:val="24"/>
          <w:rPrChange w:id="166" w:author="Godbole, Suneeta" w:date="2023-04-21T18:28:00Z">
            <w:rPr/>
          </w:rPrChange>
        </w:rPr>
        <w:t xml:space="preserve">, 224, 581-9. </w:t>
      </w:r>
      <w:r w:rsidRPr="007E1508">
        <w:rPr>
          <w:rFonts w:ascii="Times New Roman" w:hAnsi="Times New Roman" w:cs="Times New Roman"/>
          <w:sz w:val="24"/>
          <w:szCs w:val="24"/>
          <w:rPrChange w:id="167" w:author="Godbole, Suneeta" w:date="2023-04-21T18:28:00Z">
            <w:rPr/>
          </w:rPrChange>
        </w:rPr>
        <w:fldChar w:fldCharType="begin"/>
      </w:r>
      <w:r w:rsidRPr="007E1508">
        <w:rPr>
          <w:rFonts w:ascii="Times New Roman" w:hAnsi="Times New Roman" w:cs="Times New Roman"/>
          <w:sz w:val="24"/>
          <w:szCs w:val="24"/>
          <w:rPrChange w:id="168" w:author="Godbole, Suneeta" w:date="2023-04-21T18:28:00Z">
            <w:rPr/>
          </w:rPrChange>
        </w:rPr>
        <w:instrText xml:space="preserve"> HYPERLINK "https://doi.org/10.1007/s00213-012-2787-9" </w:instrText>
      </w:r>
      <w:r w:rsidRPr="000701BD">
        <w:rPr>
          <w:rFonts w:ascii="Times New Roman" w:hAnsi="Times New Roman" w:cs="Times New Roman"/>
          <w:sz w:val="24"/>
          <w:szCs w:val="24"/>
        </w:rPr>
      </w:r>
      <w:r w:rsidRPr="007E1508">
        <w:rPr>
          <w:rFonts w:ascii="Times New Roman" w:hAnsi="Times New Roman" w:cs="Times New Roman"/>
          <w:sz w:val="24"/>
          <w:szCs w:val="24"/>
          <w:rPrChange w:id="169" w:author="Godbole, Suneeta" w:date="2023-04-21T18:28:00Z">
            <w:rPr/>
          </w:rPrChange>
        </w:rPr>
        <w:fldChar w:fldCharType="separate"/>
      </w:r>
      <w:r w:rsidRPr="007E1508">
        <w:rPr>
          <w:rStyle w:val="Hyperlink"/>
          <w:rFonts w:ascii="Times New Roman" w:hAnsi="Times New Roman" w:cs="Times New Roman"/>
          <w:sz w:val="24"/>
          <w:szCs w:val="24"/>
          <w:rPrChange w:id="170" w:author="Godbole, Suneeta" w:date="2023-04-21T18:28:00Z">
            <w:rPr>
              <w:rStyle w:val="Hyperlink"/>
            </w:rPr>
          </w:rPrChange>
        </w:rPr>
        <w:t>https://doi.org/10.1007/s00213-012-2787-9</w:t>
      </w:r>
      <w:r w:rsidRPr="007E1508">
        <w:rPr>
          <w:rFonts w:ascii="Times New Roman" w:hAnsi="Times New Roman" w:cs="Times New Roman"/>
          <w:sz w:val="24"/>
          <w:szCs w:val="24"/>
          <w:rPrChange w:id="171" w:author="Godbole, Suneeta" w:date="2023-04-21T18:28:00Z">
            <w:rPr/>
          </w:rPrChange>
        </w:rPr>
        <w:fldChar w:fldCharType="end"/>
      </w:r>
    </w:p>
    <w:p w14:paraId="18B8BF55" w14:textId="58B26935" w:rsidR="00713F40" w:rsidRPr="007E1508" w:rsidRDefault="00713F40" w:rsidP="00713F40">
      <w:pPr>
        <w:pStyle w:val="EndNoteBibliography"/>
        <w:spacing w:after="0"/>
        <w:rPr>
          <w:rFonts w:ascii="Times New Roman" w:hAnsi="Times New Roman" w:cs="Times New Roman"/>
          <w:sz w:val="24"/>
          <w:szCs w:val="24"/>
          <w:rPrChange w:id="172" w:author="Godbole, Suneeta" w:date="2023-04-21T18:28:00Z">
            <w:rPr/>
          </w:rPrChange>
        </w:rPr>
      </w:pPr>
      <w:r w:rsidRPr="007E1508">
        <w:rPr>
          <w:rFonts w:ascii="Times New Roman" w:hAnsi="Times New Roman" w:cs="Times New Roman"/>
          <w:sz w:val="24"/>
          <w:szCs w:val="24"/>
          <w:rPrChange w:id="173" w:author="Godbole, Suneeta" w:date="2023-04-21T18:28:00Z">
            <w:rPr/>
          </w:rPrChange>
        </w:rPr>
        <w:t>7.</w:t>
      </w:r>
      <w:r w:rsidRPr="007E1508">
        <w:rPr>
          <w:rFonts w:ascii="Times New Roman" w:hAnsi="Times New Roman" w:cs="Times New Roman"/>
          <w:sz w:val="24"/>
          <w:szCs w:val="24"/>
          <w:rPrChange w:id="174" w:author="Godbole, Suneeta" w:date="2023-04-21T18:28:00Z">
            <w:rPr/>
          </w:rPrChange>
        </w:rPr>
        <w:tab/>
        <w:t xml:space="preserve">Burt T.S., Brown T.L., Milavetz G., McGehee D.V. Mechanisms of cannabis impairment: Implications for modeling driving performance. </w:t>
      </w:r>
      <w:r w:rsidRPr="007E1508">
        <w:rPr>
          <w:rFonts w:ascii="Times New Roman" w:hAnsi="Times New Roman" w:cs="Times New Roman"/>
          <w:i/>
          <w:sz w:val="24"/>
          <w:szCs w:val="24"/>
          <w:rPrChange w:id="175" w:author="Godbole, Suneeta" w:date="2023-04-21T18:28:00Z">
            <w:rPr>
              <w:i/>
            </w:rPr>
          </w:rPrChange>
        </w:rPr>
        <w:t>Forensic Sci Int</w:t>
      </w:r>
      <w:r w:rsidRPr="007E1508">
        <w:rPr>
          <w:rFonts w:ascii="Times New Roman" w:hAnsi="Times New Roman" w:cs="Times New Roman"/>
          <w:sz w:val="24"/>
          <w:szCs w:val="24"/>
          <w:rPrChange w:id="176" w:author="Godbole, Suneeta" w:date="2023-04-21T18:28:00Z">
            <w:rPr/>
          </w:rPrChange>
        </w:rPr>
        <w:t xml:space="preserve">. </w:t>
      </w:r>
      <w:r w:rsidRPr="007E1508">
        <w:rPr>
          <w:rFonts w:ascii="Times New Roman" w:hAnsi="Times New Roman" w:cs="Times New Roman"/>
          <w:b/>
          <w:sz w:val="24"/>
          <w:szCs w:val="24"/>
          <w:rPrChange w:id="177" w:author="Godbole, Suneeta" w:date="2023-04-21T18:28:00Z">
            <w:rPr>
              <w:b/>
            </w:rPr>
          </w:rPrChange>
        </w:rPr>
        <w:t>2021</w:t>
      </w:r>
      <w:r w:rsidRPr="007E1508">
        <w:rPr>
          <w:rFonts w:ascii="Times New Roman" w:hAnsi="Times New Roman" w:cs="Times New Roman"/>
          <w:sz w:val="24"/>
          <w:szCs w:val="24"/>
          <w:rPrChange w:id="178" w:author="Godbole, Suneeta" w:date="2023-04-21T18:28:00Z">
            <w:rPr/>
          </w:rPrChange>
        </w:rPr>
        <w:t xml:space="preserve">, 328, 110902. </w:t>
      </w:r>
      <w:r w:rsidRPr="007E1508">
        <w:rPr>
          <w:rFonts w:ascii="Times New Roman" w:hAnsi="Times New Roman" w:cs="Times New Roman"/>
          <w:sz w:val="24"/>
          <w:szCs w:val="24"/>
          <w:rPrChange w:id="179" w:author="Godbole, Suneeta" w:date="2023-04-21T18:28:00Z">
            <w:rPr/>
          </w:rPrChange>
        </w:rPr>
        <w:fldChar w:fldCharType="begin"/>
      </w:r>
      <w:r w:rsidRPr="007E1508">
        <w:rPr>
          <w:rFonts w:ascii="Times New Roman" w:hAnsi="Times New Roman" w:cs="Times New Roman"/>
          <w:sz w:val="24"/>
          <w:szCs w:val="24"/>
          <w:rPrChange w:id="180" w:author="Godbole, Suneeta" w:date="2023-04-21T18:28:00Z">
            <w:rPr/>
          </w:rPrChange>
        </w:rPr>
        <w:instrText xml:space="preserve"> HYPERLINK "https://doi.org/10.1016/j.forsciint.2021.110902" </w:instrText>
      </w:r>
      <w:r w:rsidRPr="000701BD">
        <w:rPr>
          <w:rFonts w:ascii="Times New Roman" w:hAnsi="Times New Roman" w:cs="Times New Roman"/>
          <w:sz w:val="24"/>
          <w:szCs w:val="24"/>
        </w:rPr>
      </w:r>
      <w:r w:rsidRPr="007E1508">
        <w:rPr>
          <w:rFonts w:ascii="Times New Roman" w:hAnsi="Times New Roman" w:cs="Times New Roman"/>
          <w:sz w:val="24"/>
          <w:szCs w:val="24"/>
          <w:rPrChange w:id="181" w:author="Godbole, Suneeta" w:date="2023-04-21T18:28:00Z">
            <w:rPr/>
          </w:rPrChange>
        </w:rPr>
        <w:fldChar w:fldCharType="separate"/>
      </w:r>
      <w:r w:rsidRPr="007E1508">
        <w:rPr>
          <w:rStyle w:val="Hyperlink"/>
          <w:rFonts w:ascii="Times New Roman" w:hAnsi="Times New Roman" w:cs="Times New Roman"/>
          <w:sz w:val="24"/>
          <w:szCs w:val="24"/>
          <w:rPrChange w:id="182" w:author="Godbole, Suneeta" w:date="2023-04-21T18:28:00Z">
            <w:rPr>
              <w:rStyle w:val="Hyperlink"/>
            </w:rPr>
          </w:rPrChange>
        </w:rPr>
        <w:t>https://doi.org/10.1016/j.forsciint.2021.110902</w:t>
      </w:r>
      <w:r w:rsidRPr="007E1508">
        <w:rPr>
          <w:rFonts w:ascii="Times New Roman" w:hAnsi="Times New Roman" w:cs="Times New Roman"/>
          <w:sz w:val="24"/>
          <w:szCs w:val="24"/>
          <w:rPrChange w:id="183" w:author="Godbole, Suneeta" w:date="2023-04-21T18:28:00Z">
            <w:rPr/>
          </w:rPrChange>
        </w:rPr>
        <w:fldChar w:fldCharType="end"/>
      </w:r>
    </w:p>
    <w:p w14:paraId="457295E7" w14:textId="304A2684" w:rsidR="00713F40" w:rsidRPr="007E1508" w:rsidRDefault="00713F40" w:rsidP="00713F40">
      <w:pPr>
        <w:pStyle w:val="EndNoteBibliography"/>
        <w:spacing w:after="0"/>
        <w:rPr>
          <w:rFonts w:ascii="Times New Roman" w:hAnsi="Times New Roman" w:cs="Times New Roman"/>
          <w:sz w:val="24"/>
          <w:szCs w:val="24"/>
          <w:rPrChange w:id="184" w:author="Godbole, Suneeta" w:date="2023-04-21T18:28:00Z">
            <w:rPr/>
          </w:rPrChange>
        </w:rPr>
      </w:pPr>
      <w:r w:rsidRPr="007E1508">
        <w:rPr>
          <w:rFonts w:ascii="Times New Roman" w:hAnsi="Times New Roman" w:cs="Times New Roman"/>
          <w:sz w:val="24"/>
          <w:szCs w:val="24"/>
          <w:rPrChange w:id="185" w:author="Godbole, Suneeta" w:date="2023-04-21T18:28:00Z">
            <w:rPr/>
          </w:rPrChange>
        </w:rPr>
        <w:t>8.</w:t>
      </w:r>
      <w:r w:rsidRPr="007E1508">
        <w:rPr>
          <w:rFonts w:ascii="Times New Roman" w:hAnsi="Times New Roman" w:cs="Times New Roman"/>
          <w:sz w:val="24"/>
          <w:szCs w:val="24"/>
          <w:rPrChange w:id="186" w:author="Godbole, Suneeta" w:date="2023-04-21T18:28:00Z">
            <w:rPr/>
          </w:rPrChange>
        </w:rPr>
        <w:tab/>
        <w:t xml:space="preserve">Richman J.E., McAndrew K.G., Decker D., Mullaney S.C. An evaluation of pupil size standards used by police officers for detecting drug impairment. </w:t>
      </w:r>
      <w:r w:rsidRPr="007E1508">
        <w:rPr>
          <w:rFonts w:ascii="Times New Roman" w:hAnsi="Times New Roman" w:cs="Times New Roman"/>
          <w:i/>
          <w:sz w:val="24"/>
          <w:szCs w:val="24"/>
          <w:rPrChange w:id="187" w:author="Godbole, Suneeta" w:date="2023-04-21T18:28:00Z">
            <w:rPr>
              <w:i/>
            </w:rPr>
          </w:rPrChange>
        </w:rPr>
        <w:t>Optometry</w:t>
      </w:r>
      <w:r w:rsidRPr="007E1508">
        <w:rPr>
          <w:rFonts w:ascii="Times New Roman" w:hAnsi="Times New Roman" w:cs="Times New Roman"/>
          <w:sz w:val="24"/>
          <w:szCs w:val="24"/>
          <w:rPrChange w:id="188" w:author="Godbole, Suneeta" w:date="2023-04-21T18:28:00Z">
            <w:rPr/>
          </w:rPrChange>
        </w:rPr>
        <w:t xml:space="preserve">. </w:t>
      </w:r>
      <w:r w:rsidRPr="007E1508">
        <w:rPr>
          <w:rFonts w:ascii="Times New Roman" w:hAnsi="Times New Roman" w:cs="Times New Roman"/>
          <w:b/>
          <w:sz w:val="24"/>
          <w:szCs w:val="24"/>
          <w:rPrChange w:id="189" w:author="Godbole, Suneeta" w:date="2023-04-21T18:28:00Z">
            <w:rPr>
              <w:b/>
            </w:rPr>
          </w:rPrChange>
        </w:rPr>
        <w:t>2004</w:t>
      </w:r>
      <w:r w:rsidRPr="007E1508">
        <w:rPr>
          <w:rFonts w:ascii="Times New Roman" w:hAnsi="Times New Roman" w:cs="Times New Roman"/>
          <w:sz w:val="24"/>
          <w:szCs w:val="24"/>
          <w:rPrChange w:id="190" w:author="Godbole, Suneeta" w:date="2023-04-21T18:28:00Z">
            <w:rPr/>
          </w:rPrChange>
        </w:rPr>
        <w:t xml:space="preserve">, 75, 175-82. </w:t>
      </w:r>
      <w:r w:rsidRPr="007E1508">
        <w:rPr>
          <w:rFonts w:ascii="Times New Roman" w:hAnsi="Times New Roman" w:cs="Times New Roman"/>
          <w:sz w:val="24"/>
          <w:szCs w:val="24"/>
          <w:rPrChange w:id="191" w:author="Godbole, Suneeta" w:date="2023-04-21T18:28:00Z">
            <w:rPr/>
          </w:rPrChange>
        </w:rPr>
        <w:fldChar w:fldCharType="begin"/>
      </w:r>
      <w:r w:rsidRPr="007E1508">
        <w:rPr>
          <w:rFonts w:ascii="Times New Roman" w:hAnsi="Times New Roman" w:cs="Times New Roman"/>
          <w:sz w:val="24"/>
          <w:szCs w:val="24"/>
          <w:rPrChange w:id="192" w:author="Godbole, Suneeta" w:date="2023-04-21T18:28:00Z">
            <w:rPr/>
          </w:rPrChange>
        </w:rPr>
        <w:instrText xml:space="preserve"> HYPERLINK "https://doi.org/10.1016/s1529-1839(04)70037-8" </w:instrText>
      </w:r>
      <w:r w:rsidRPr="000701BD">
        <w:rPr>
          <w:rFonts w:ascii="Times New Roman" w:hAnsi="Times New Roman" w:cs="Times New Roman"/>
          <w:sz w:val="24"/>
          <w:szCs w:val="24"/>
        </w:rPr>
      </w:r>
      <w:r w:rsidRPr="007E1508">
        <w:rPr>
          <w:rFonts w:ascii="Times New Roman" w:hAnsi="Times New Roman" w:cs="Times New Roman"/>
          <w:sz w:val="24"/>
          <w:szCs w:val="24"/>
          <w:rPrChange w:id="193" w:author="Godbole, Suneeta" w:date="2023-04-21T18:28:00Z">
            <w:rPr/>
          </w:rPrChange>
        </w:rPr>
        <w:fldChar w:fldCharType="separate"/>
      </w:r>
      <w:r w:rsidRPr="007E1508">
        <w:rPr>
          <w:rStyle w:val="Hyperlink"/>
          <w:rFonts w:ascii="Times New Roman" w:hAnsi="Times New Roman" w:cs="Times New Roman"/>
          <w:sz w:val="24"/>
          <w:szCs w:val="24"/>
          <w:rPrChange w:id="194" w:author="Godbole, Suneeta" w:date="2023-04-21T18:28:00Z">
            <w:rPr>
              <w:rStyle w:val="Hyperlink"/>
            </w:rPr>
          </w:rPrChange>
        </w:rPr>
        <w:t>https://doi.org/10.1016/s1529-1839(04)70037-8</w:t>
      </w:r>
      <w:r w:rsidRPr="007E1508">
        <w:rPr>
          <w:rFonts w:ascii="Times New Roman" w:hAnsi="Times New Roman" w:cs="Times New Roman"/>
          <w:sz w:val="24"/>
          <w:szCs w:val="24"/>
          <w:rPrChange w:id="195" w:author="Godbole, Suneeta" w:date="2023-04-21T18:28:00Z">
            <w:rPr/>
          </w:rPrChange>
        </w:rPr>
        <w:fldChar w:fldCharType="end"/>
      </w:r>
    </w:p>
    <w:p w14:paraId="4FE1AD75" w14:textId="77777777" w:rsidR="00713F40" w:rsidRPr="007E1508" w:rsidRDefault="00713F40" w:rsidP="00713F40">
      <w:pPr>
        <w:pStyle w:val="EndNoteBibliography"/>
        <w:spacing w:after="0"/>
        <w:rPr>
          <w:rFonts w:ascii="Times New Roman" w:hAnsi="Times New Roman" w:cs="Times New Roman"/>
          <w:sz w:val="24"/>
          <w:szCs w:val="24"/>
          <w:rPrChange w:id="196" w:author="Godbole, Suneeta" w:date="2023-04-21T18:28:00Z">
            <w:rPr/>
          </w:rPrChange>
        </w:rPr>
      </w:pPr>
      <w:r w:rsidRPr="007E1508">
        <w:rPr>
          <w:rFonts w:ascii="Times New Roman" w:hAnsi="Times New Roman" w:cs="Times New Roman"/>
          <w:sz w:val="24"/>
          <w:szCs w:val="24"/>
          <w:rPrChange w:id="197" w:author="Godbole, Suneeta" w:date="2023-04-21T18:28:00Z">
            <w:rPr/>
          </w:rPrChange>
        </w:rPr>
        <w:t>9.</w:t>
      </w:r>
      <w:r w:rsidRPr="007E1508">
        <w:rPr>
          <w:rFonts w:ascii="Times New Roman" w:hAnsi="Times New Roman" w:cs="Times New Roman"/>
          <w:sz w:val="24"/>
          <w:szCs w:val="24"/>
          <w:rPrChange w:id="198" w:author="Godbole, Suneeta" w:date="2023-04-21T18:28:00Z">
            <w:rPr/>
          </w:rPrChange>
        </w:rPr>
        <w:tab/>
        <w:t>National Highway Traffic Safety Administration, Police I.A.o.C.o. Drug Evaluation and Classification (Preliminary School). 2015.</w:t>
      </w:r>
    </w:p>
    <w:p w14:paraId="2E3CB314" w14:textId="129B8D42" w:rsidR="00713F40" w:rsidRPr="007E1508" w:rsidRDefault="00713F40" w:rsidP="00713F40">
      <w:pPr>
        <w:pStyle w:val="EndNoteBibliography"/>
        <w:spacing w:after="0"/>
        <w:rPr>
          <w:rFonts w:ascii="Times New Roman" w:hAnsi="Times New Roman" w:cs="Times New Roman"/>
          <w:sz w:val="24"/>
          <w:szCs w:val="24"/>
          <w:rPrChange w:id="199" w:author="Godbole, Suneeta" w:date="2023-04-21T18:28:00Z">
            <w:rPr/>
          </w:rPrChange>
        </w:rPr>
      </w:pPr>
      <w:r w:rsidRPr="007E1508">
        <w:rPr>
          <w:rFonts w:ascii="Times New Roman" w:hAnsi="Times New Roman" w:cs="Times New Roman"/>
          <w:sz w:val="24"/>
          <w:szCs w:val="24"/>
          <w:rPrChange w:id="200" w:author="Godbole, Suneeta" w:date="2023-04-21T18:28:00Z">
            <w:rPr/>
          </w:rPrChange>
        </w:rPr>
        <w:t>10.</w:t>
      </w:r>
      <w:r w:rsidRPr="007E1508">
        <w:rPr>
          <w:rFonts w:ascii="Times New Roman" w:hAnsi="Times New Roman" w:cs="Times New Roman"/>
          <w:sz w:val="24"/>
          <w:szCs w:val="24"/>
          <w:rPrChange w:id="201" w:author="Godbole, Suneeta" w:date="2023-04-21T18:28:00Z">
            <w:rPr/>
          </w:rPrChange>
        </w:rPr>
        <w:tab/>
        <w:t xml:space="preserve">Campobasso C.P., De Micco F., Corbi G., Keller T., Hartung B., Daldrup T., Monticelli F. Pupillary effects in habitual cannabis consumers quantified with pupillography. </w:t>
      </w:r>
      <w:r w:rsidRPr="007E1508">
        <w:rPr>
          <w:rFonts w:ascii="Times New Roman" w:hAnsi="Times New Roman" w:cs="Times New Roman"/>
          <w:i/>
          <w:sz w:val="24"/>
          <w:szCs w:val="24"/>
          <w:rPrChange w:id="202" w:author="Godbole, Suneeta" w:date="2023-04-21T18:28:00Z">
            <w:rPr>
              <w:i/>
            </w:rPr>
          </w:rPrChange>
        </w:rPr>
        <w:t>Forensic Sci Int</w:t>
      </w:r>
      <w:r w:rsidRPr="007E1508">
        <w:rPr>
          <w:rFonts w:ascii="Times New Roman" w:hAnsi="Times New Roman" w:cs="Times New Roman"/>
          <w:sz w:val="24"/>
          <w:szCs w:val="24"/>
          <w:rPrChange w:id="203" w:author="Godbole, Suneeta" w:date="2023-04-21T18:28:00Z">
            <w:rPr/>
          </w:rPrChange>
        </w:rPr>
        <w:t xml:space="preserve">. </w:t>
      </w:r>
      <w:r w:rsidRPr="007E1508">
        <w:rPr>
          <w:rFonts w:ascii="Times New Roman" w:hAnsi="Times New Roman" w:cs="Times New Roman"/>
          <w:b/>
          <w:sz w:val="24"/>
          <w:szCs w:val="24"/>
          <w:rPrChange w:id="204" w:author="Godbole, Suneeta" w:date="2023-04-21T18:28:00Z">
            <w:rPr>
              <w:b/>
            </w:rPr>
          </w:rPrChange>
        </w:rPr>
        <w:t>2020</w:t>
      </w:r>
      <w:r w:rsidRPr="007E1508">
        <w:rPr>
          <w:rFonts w:ascii="Times New Roman" w:hAnsi="Times New Roman" w:cs="Times New Roman"/>
          <w:sz w:val="24"/>
          <w:szCs w:val="24"/>
          <w:rPrChange w:id="205" w:author="Godbole, Suneeta" w:date="2023-04-21T18:28:00Z">
            <w:rPr/>
          </w:rPrChange>
        </w:rPr>
        <w:t xml:space="preserve">, 317, 110559. </w:t>
      </w:r>
      <w:r w:rsidRPr="007E1508">
        <w:rPr>
          <w:rFonts w:ascii="Times New Roman" w:hAnsi="Times New Roman" w:cs="Times New Roman"/>
          <w:sz w:val="24"/>
          <w:szCs w:val="24"/>
          <w:rPrChange w:id="206" w:author="Godbole, Suneeta" w:date="2023-04-21T18:28:00Z">
            <w:rPr/>
          </w:rPrChange>
        </w:rPr>
        <w:fldChar w:fldCharType="begin"/>
      </w:r>
      <w:r w:rsidRPr="007E1508">
        <w:rPr>
          <w:rFonts w:ascii="Times New Roman" w:hAnsi="Times New Roman" w:cs="Times New Roman"/>
          <w:sz w:val="24"/>
          <w:szCs w:val="24"/>
          <w:rPrChange w:id="207" w:author="Godbole, Suneeta" w:date="2023-04-21T18:28:00Z">
            <w:rPr/>
          </w:rPrChange>
        </w:rPr>
        <w:instrText xml:space="preserve"> HYPERLINK "https://doi.org/10.1016/j.forsciint.2020.110559" </w:instrText>
      </w:r>
      <w:r w:rsidRPr="000701BD">
        <w:rPr>
          <w:rFonts w:ascii="Times New Roman" w:hAnsi="Times New Roman" w:cs="Times New Roman"/>
          <w:sz w:val="24"/>
          <w:szCs w:val="24"/>
        </w:rPr>
      </w:r>
      <w:r w:rsidRPr="007E1508">
        <w:rPr>
          <w:rFonts w:ascii="Times New Roman" w:hAnsi="Times New Roman" w:cs="Times New Roman"/>
          <w:sz w:val="24"/>
          <w:szCs w:val="24"/>
          <w:rPrChange w:id="208" w:author="Godbole, Suneeta" w:date="2023-04-21T18:28:00Z">
            <w:rPr/>
          </w:rPrChange>
        </w:rPr>
        <w:fldChar w:fldCharType="separate"/>
      </w:r>
      <w:r w:rsidRPr="007E1508">
        <w:rPr>
          <w:rStyle w:val="Hyperlink"/>
          <w:rFonts w:ascii="Times New Roman" w:hAnsi="Times New Roman" w:cs="Times New Roman"/>
          <w:sz w:val="24"/>
          <w:szCs w:val="24"/>
          <w:rPrChange w:id="209" w:author="Godbole, Suneeta" w:date="2023-04-21T18:28:00Z">
            <w:rPr>
              <w:rStyle w:val="Hyperlink"/>
            </w:rPr>
          </w:rPrChange>
        </w:rPr>
        <w:t>https://doi.org/10.1016/j.forsciint.2020.110559</w:t>
      </w:r>
      <w:r w:rsidRPr="007E1508">
        <w:rPr>
          <w:rFonts w:ascii="Times New Roman" w:hAnsi="Times New Roman" w:cs="Times New Roman"/>
          <w:sz w:val="24"/>
          <w:szCs w:val="24"/>
          <w:rPrChange w:id="210" w:author="Godbole, Suneeta" w:date="2023-04-21T18:28:00Z">
            <w:rPr/>
          </w:rPrChange>
        </w:rPr>
        <w:fldChar w:fldCharType="end"/>
      </w:r>
    </w:p>
    <w:p w14:paraId="3AB94291" w14:textId="77777777" w:rsidR="00713F40" w:rsidRPr="007E1508" w:rsidRDefault="00713F40" w:rsidP="00713F40">
      <w:pPr>
        <w:pStyle w:val="EndNoteBibliography"/>
        <w:spacing w:after="0"/>
        <w:rPr>
          <w:rFonts w:ascii="Times New Roman" w:hAnsi="Times New Roman" w:cs="Times New Roman"/>
          <w:sz w:val="24"/>
          <w:szCs w:val="24"/>
          <w:rPrChange w:id="211" w:author="Godbole, Suneeta" w:date="2023-04-21T18:28:00Z">
            <w:rPr/>
          </w:rPrChange>
        </w:rPr>
      </w:pPr>
      <w:r w:rsidRPr="007E1508">
        <w:rPr>
          <w:rFonts w:ascii="Times New Roman" w:hAnsi="Times New Roman" w:cs="Times New Roman"/>
          <w:sz w:val="24"/>
          <w:szCs w:val="24"/>
          <w:rPrChange w:id="212" w:author="Godbole, Suneeta" w:date="2023-04-21T18:28:00Z">
            <w:rPr/>
          </w:rPrChange>
        </w:rPr>
        <w:t>11.</w:t>
      </w:r>
      <w:r w:rsidRPr="007E1508">
        <w:rPr>
          <w:rFonts w:ascii="Times New Roman" w:hAnsi="Times New Roman" w:cs="Times New Roman"/>
          <w:sz w:val="24"/>
          <w:szCs w:val="24"/>
          <w:rPrChange w:id="213" w:author="Godbole, Suneeta" w:date="2023-04-21T18:28:00Z">
            <w:rPr/>
          </w:rPrChange>
        </w:rPr>
        <w:tab/>
        <w:t xml:space="preserve">Fant R.V., Heishman S.J., Bunker E.B., Pickworth W.B. Acute Residual Effects of Marijuana in Humans. </w:t>
      </w:r>
      <w:r w:rsidRPr="007E1508">
        <w:rPr>
          <w:rFonts w:ascii="Times New Roman" w:hAnsi="Times New Roman" w:cs="Times New Roman"/>
          <w:i/>
          <w:sz w:val="24"/>
          <w:szCs w:val="24"/>
          <w:rPrChange w:id="214" w:author="Godbole, Suneeta" w:date="2023-04-21T18:28:00Z">
            <w:rPr>
              <w:i/>
            </w:rPr>
          </w:rPrChange>
        </w:rPr>
        <w:t>Pharmacology Biochemistry and Behavior</w:t>
      </w:r>
      <w:r w:rsidRPr="007E1508">
        <w:rPr>
          <w:rFonts w:ascii="Times New Roman" w:hAnsi="Times New Roman" w:cs="Times New Roman"/>
          <w:sz w:val="24"/>
          <w:szCs w:val="24"/>
          <w:rPrChange w:id="215" w:author="Godbole, Suneeta" w:date="2023-04-21T18:28:00Z">
            <w:rPr/>
          </w:rPrChange>
        </w:rPr>
        <w:t xml:space="preserve">. </w:t>
      </w:r>
      <w:r w:rsidRPr="007E1508">
        <w:rPr>
          <w:rFonts w:ascii="Times New Roman" w:hAnsi="Times New Roman" w:cs="Times New Roman"/>
          <w:b/>
          <w:sz w:val="24"/>
          <w:szCs w:val="24"/>
          <w:rPrChange w:id="216" w:author="Godbole, Suneeta" w:date="2023-04-21T18:28:00Z">
            <w:rPr>
              <w:b/>
            </w:rPr>
          </w:rPrChange>
        </w:rPr>
        <w:t>1998</w:t>
      </w:r>
      <w:r w:rsidRPr="007E1508">
        <w:rPr>
          <w:rFonts w:ascii="Times New Roman" w:hAnsi="Times New Roman" w:cs="Times New Roman"/>
          <w:sz w:val="24"/>
          <w:szCs w:val="24"/>
          <w:rPrChange w:id="217" w:author="Godbole, Suneeta" w:date="2023-04-21T18:28:00Z">
            <w:rPr/>
          </w:rPrChange>
        </w:rPr>
        <w:t xml:space="preserve">, 60, 777-84. </w:t>
      </w:r>
    </w:p>
    <w:p w14:paraId="7C8BDADC" w14:textId="6B858C7F" w:rsidR="00713F40" w:rsidRPr="007E1508" w:rsidRDefault="00713F40" w:rsidP="00713F40">
      <w:pPr>
        <w:pStyle w:val="EndNoteBibliography"/>
        <w:spacing w:after="0"/>
        <w:rPr>
          <w:rFonts w:ascii="Times New Roman" w:hAnsi="Times New Roman" w:cs="Times New Roman"/>
          <w:sz w:val="24"/>
          <w:szCs w:val="24"/>
          <w:rPrChange w:id="218" w:author="Godbole, Suneeta" w:date="2023-04-21T18:28:00Z">
            <w:rPr/>
          </w:rPrChange>
        </w:rPr>
      </w:pPr>
      <w:r w:rsidRPr="007E1508">
        <w:rPr>
          <w:rFonts w:ascii="Times New Roman" w:hAnsi="Times New Roman" w:cs="Times New Roman"/>
          <w:sz w:val="24"/>
          <w:szCs w:val="24"/>
          <w:rPrChange w:id="219" w:author="Godbole, Suneeta" w:date="2023-04-21T18:28:00Z">
            <w:rPr/>
          </w:rPrChange>
        </w:rPr>
        <w:t>12.</w:t>
      </w:r>
      <w:r w:rsidRPr="007E1508">
        <w:rPr>
          <w:rFonts w:ascii="Times New Roman" w:hAnsi="Times New Roman" w:cs="Times New Roman"/>
          <w:sz w:val="24"/>
          <w:szCs w:val="24"/>
          <w:rPrChange w:id="220" w:author="Godbole, Suneeta" w:date="2023-04-21T18:28:00Z">
            <w:rPr/>
          </w:rPrChange>
        </w:rPr>
        <w:tab/>
        <w:t xml:space="preserve">Steinhart B., Brooks-Russell A., Kosnett M.J., Subramanian P.S., Wrobel J. A Video Segmentation Pipeline for Assessing changes in Pupil Response to Light After Cannabis Consumption. </w:t>
      </w:r>
      <w:r w:rsidRPr="007E1508">
        <w:rPr>
          <w:rFonts w:ascii="Times New Roman" w:hAnsi="Times New Roman" w:cs="Times New Roman"/>
          <w:i/>
          <w:sz w:val="24"/>
          <w:szCs w:val="24"/>
          <w:rPrChange w:id="221" w:author="Godbole, Suneeta" w:date="2023-04-21T18:28:00Z">
            <w:rPr>
              <w:i/>
            </w:rPr>
          </w:rPrChange>
        </w:rPr>
        <w:t>bioRxiv</w:t>
      </w:r>
      <w:r w:rsidRPr="007E1508">
        <w:rPr>
          <w:rFonts w:ascii="Times New Roman" w:hAnsi="Times New Roman" w:cs="Times New Roman"/>
          <w:sz w:val="24"/>
          <w:szCs w:val="24"/>
          <w:rPrChange w:id="222" w:author="Godbole, Suneeta" w:date="2023-04-21T18:28:00Z">
            <w:rPr/>
          </w:rPrChange>
        </w:rPr>
        <w:t xml:space="preserve">. </w:t>
      </w:r>
      <w:r w:rsidRPr="007E1508">
        <w:rPr>
          <w:rFonts w:ascii="Times New Roman" w:hAnsi="Times New Roman" w:cs="Times New Roman"/>
          <w:b/>
          <w:sz w:val="24"/>
          <w:szCs w:val="24"/>
          <w:rPrChange w:id="223" w:author="Godbole, Suneeta" w:date="2023-04-21T18:28:00Z">
            <w:rPr>
              <w:b/>
            </w:rPr>
          </w:rPrChange>
        </w:rPr>
        <w:t>2023</w:t>
      </w:r>
      <w:r w:rsidRPr="007E1508">
        <w:rPr>
          <w:rFonts w:ascii="Times New Roman" w:hAnsi="Times New Roman" w:cs="Times New Roman"/>
          <w:sz w:val="24"/>
          <w:szCs w:val="24"/>
          <w:rPrChange w:id="224" w:author="Godbole, Suneeta" w:date="2023-04-21T18:28:00Z">
            <w:rPr/>
          </w:rPrChange>
        </w:rPr>
        <w:t xml:space="preserve">. </w:t>
      </w:r>
      <w:r w:rsidRPr="007E1508">
        <w:rPr>
          <w:rFonts w:ascii="Times New Roman" w:hAnsi="Times New Roman" w:cs="Times New Roman"/>
          <w:sz w:val="24"/>
          <w:szCs w:val="24"/>
          <w:rPrChange w:id="225" w:author="Godbole, Suneeta" w:date="2023-04-21T18:28:00Z">
            <w:rPr/>
          </w:rPrChange>
        </w:rPr>
        <w:fldChar w:fldCharType="begin"/>
      </w:r>
      <w:r w:rsidRPr="007E1508">
        <w:rPr>
          <w:rFonts w:ascii="Times New Roman" w:hAnsi="Times New Roman" w:cs="Times New Roman"/>
          <w:sz w:val="24"/>
          <w:szCs w:val="24"/>
          <w:rPrChange w:id="226" w:author="Godbole, Suneeta" w:date="2023-04-21T18:28:00Z">
            <w:rPr/>
          </w:rPrChange>
        </w:rPr>
        <w:instrText xml:space="preserve"> HYPERLINK "https://doi.org/10.1101/2023.03.17.533144" </w:instrText>
      </w:r>
      <w:r w:rsidRPr="000701BD">
        <w:rPr>
          <w:rFonts w:ascii="Times New Roman" w:hAnsi="Times New Roman" w:cs="Times New Roman"/>
          <w:sz w:val="24"/>
          <w:szCs w:val="24"/>
        </w:rPr>
      </w:r>
      <w:r w:rsidRPr="007E1508">
        <w:rPr>
          <w:rFonts w:ascii="Times New Roman" w:hAnsi="Times New Roman" w:cs="Times New Roman"/>
          <w:sz w:val="24"/>
          <w:szCs w:val="24"/>
          <w:rPrChange w:id="227" w:author="Godbole, Suneeta" w:date="2023-04-21T18:28:00Z">
            <w:rPr/>
          </w:rPrChange>
        </w:rPr>
        <w:fldChar w:fldCharType="separate"/>
      </w:r>
      <w:r w:rsidRPr="007E1508">
        <w:rPr>
          <w:rStyle w:val="Hyperlink"/>
          <w:rFonts w:ascii="Times New Roman" w:hAnsi="Times New Roman" w:cs="Times New Roman"/>
          <w:sz w:val="24"/>
          <w:szCs w:val="24"/>
          <w:rPrChange w:id="228" w:author="Godbole, Suneeta" w:date="2023-04-21T18:28:00Z">
            <w:rPr>
              <w:rStyle w:val="Hyperlink"/>
            </w:rPr>
          </w:rPrChange>
        </w:rPr>
        <w:t>https://doi.org/10.1101/2023.03.17.533144</w:t>
      </w:r>
      <w:r w:rsidRPr="007E1508">
        <w:rPr>
          <w:rFonts w:ascii="Times New Roman" w:hAnsi="Times New Roman" w:cs="Times New Roman"/>
          <w:sz w:val="24"/>
          <w:szCs w:val="24"/>
          <w:rPrChange w:id="229" w:author="Godbole, Suneeta" w:date="2023-04-21T18:28:00Z">
            <w:rPr/>
          </w:rPrChange>
        </w:rPr>
        <w:fldChar w:fldCharType="end"/>
      </w:r>
    </w:p>
    <w:p w14:paraId="2EDBE067" w14:textId="2F801944" w:rsidR="00713F40" w:rsidRPr="007E1508" w:rsidRDefault="00713F40" w:rsidP="00713F40">
      <w:pPr>
        <w:pStyle w:val="EndNoteBibliography"/>
        <w:spacing w:after="0"/>
        <w:rPr>
          <w:rFonts w:ascii="Times New Roman" w:hAnsi="Times New Roman" w:cs="Times New Roman"/>
          <w:sz w:val="24"/>
          <w:szCs w:val="24"/>
          <w:rPrChange w:id="230" w:author="Godbole, Suneeta" w:date="2023-04-21T18:28:00Z">
            <w:rPr/>
          </w:rPrChange>
        </w:rPr>
      </w:pPr>
      <w:r w:rsidRPr="007E1508">
        <w:rPr>
          <w:rFonts w:ascii="Times New Roman" w:hAnsi="Times New Roman" w:cs="Times New Roman"/>
          <w:sz w:val="24"/>
          <w:szCs w:val="24"/>
          <w:rPrChange w:id="231" w:author="Godbole, Suneeta" w:date="2023-04-21T18:28:00Z">
            <w:rPr/>
          </w:rPrChange>
        </w:rPr>
        <w:t>13.</w:t>
      </w:r>
      <w:r w:rsidRPr="007E1508">
        <w:rPr>
          <w:rFonts w:ascii="Times New Roman" w:hAnsi="Times New Roman" w:cs="Times New Roman"/>
          <w:sz w:val="24"/>
          <w:szCs w:val="24"/>
          <w:rPrChange w:id="232" w:author="Godbole, Suneeta" w:date="2023-04-21T18:28:00Z">
            <w:rPr/>
          </w:rPrChange>
        </w:rPr>
        <w:tab/>
        <w:t xml:space="preserve">Goldsmith J., Liu X., Jacobson J., Rundle A. New Insights into Activity Patterns in Children, Found Using Functional Data Analysis. </w:t>
      </w:r>
      <w:r w:rsidRPr="007E1508">
        <w:rPr>
          <w:rFonts w:ascii="Times New Roman" w:hAnsi="Times New Roman" w:cs="Times New Roman"/>
          <w:i/>
          <w:sz w:val="24"/>
          <w:szCs w:val="24"/>
          <w:rPrChange w:id="233" w:author="Godbole, Suneeta" w:date="2023-04-21T18:28:00Z">
            <w:rPr>
              <w:i/>
            </w:rPr>
          </w:rPrChange>
        </w:rPr>
        <w:t>Med Sci Sports Exerc</w:t>
      </w:r>
      <w:r w:rsidRPr="007E1508">
        <w:rPr>
          <w:rFonts w:ascii="Times New Roman" w:hAnsi="Times New Roman" w:cs="Times New Roman"/>
          <w:sz w:val="24"/>
          <w:szCs w:val="24"/>
          <w:rPrChange w:id="234" w:author="Godbole, Suneeta" w:date="2023-04-21T18:28:00Z">
            <w:rPr/>
          </w:rPrChange>
        </w:rPr>
        <w:t xml:space="preserve">. </w:t>
      </w:r>
      <w:r w:rsidRPr="007E1508">
        <w:rPr>
          <w:rFonts w:ascii="Times New Roman" w:hAnsi="Times New Roman" w:cs="Times New Roman"/>
          <w:b/>
          <w:sz w:val="24"/>
          <w:szCs w:val="24"/>
          <w:rPrChange w:id="235" w:author="Godbole, Suneeta" w:date="2023-04-21T18:28:00Z">
            <w:rPr>
              <w:b/>
            </w:rPr>
          </w:rPrChange>
        </w:rPr>
        <w:t>2016</w:t>
      </w:r>
      <w:r w:rsidRPr="007E1508">
        <w:rPr>
          <w:rFonts w:ascii="Times New Roman" w:hAnsi="Times New Roman" w:cs="Times New Roman"/>
          <w:sz w:val="24"/>
          <w:szCs w:val="24"/>
          <w:rPrChange w:id="236" w:author="Godbole, Suneeta" w:date="2023-04-21T18:28:00Z">
            <w:rPr/>
          </w:rPrChange>
        </w:rPr>
        <w:t xml:space="preserve">, 48, 1723-9. </w:t>
      </w:r>
      <w:r w:rsidRPr="007E1508">
        <w:rPr>
          <w:rFonts w:ascii="Times New Roman" w:hAnsi="Times New Roman" w:cs="Times New Roman"/>
          <w:sz w:val="24"/>
          <w:szCs w:val="24"/>
          <w:rPrChange w:id="237" w:author="Godbole, Suneeta" w:date="2023-04-21T18:28:00Z">
            <w:rPr/>
          </w:rPrChange>
        </w:rPr>
        <w:fldChar w:fldCharType="begin"/>
      </w:r>
      <w:r w:rsidRPr="007E1508">
        <w:rPr>
          <w:rFonts w:ascii="Times New Roman" w:hAnsi="Times New Roman" w:cs="Times New Roman"/>
          <w:sz w:val="24"/>
          <w:szCs w:val="24"/>
          <w:rPrChange w:id="238" w:author="Godbole, Suneeta" w:date="2023-04-21T18:28:00Z">
            <w:rPr/>
          </w:rPrChange>
        </w:rPr>
        <w:instrText xml:space="preserve"> HYPERLINK "https://doi.org/doi:10.1249/MSS.0000000000000968" </w:instrText>
      </w:r>
      <w:r w:rsidRPr="000701BD">
        <w:rPr>
          <w:rFonts w:ascii="Times New Roman" w:hAnsi="Times New Roman" w:cs="Times New Roman"/>
          <w:sz w:val="24"/>
          <w:szCs w:val="24"/>
        </w:rPr>
      </w:r>
      <w:r w:rsidRPr="007E1508">
        <w:rPr>
          <w:rFonts w:ascii="Times New Roman" w:hAnsi="Times New Roman" w:cs="Times New Roman"/>
          <w:sz w:val="24"/>
          <w:szCs w:val="24"/>
          <w:rPrChange w:id="239" w:author="Godbole, Suneeta" w:date="2023-04-21T18:28:00Z">
            <w:rPr/>
          </w:rPrChange>
        </w:rPr>
        <w:fldChar w:fldCharType="separate"/>
      </w:r>
      <w:r w:rsidRPr="007E1508">
        <w:rPr>
          <w:rStyle w:val="Hyperlink"/>
          <w:rFonts w:ascii="Times New Roman" w:hAnsi="Times New Roman" w:cs="Times New Roman"/>
          <w:sz w:val="24"/>
          <w:szCs w:val="24"/>
          <w:rPrChange w:id="240" w:author="Godbole, Suneeta" w:date="2023-04-21T18:28:00Z">
            <w:rPr>
              <w:rStyle w:val="Hyperlink"/>
            </w:rPr>
          </w:rPrChange>
        </w:rPr>
        <w:t>https://doi.org/doi:10.1249/MSS.0000000000000968</w:t>
      </w:r>
      <w:r w:rsidRPr="007E1508">
        <w:rPr>
          <w:rFonts w:ascii="Times New Roman" w:hAnsi="Times New Roman" w:cs="Times New Roman"/>
          <w:sz w:val="24"/>
          <w:szCs w:val="24"/>
          <w:rPrChange w:id="241" w:author="Godbole, Suneeta" w:date="2023-04-21T18:28:00Z">
            <w:rPr/>
          </w:rPrChange>
        </w:rPr>
        <w:fldChar w:fldCharType="end"/>
      </w:r>
    </w:p>
    <w:p w14:paraId="62B542FF" w14:textId="77777777" w:rsidR="00713F40" w:rsidRPr="007E1508" w:rsidRDefault="00713F40" w:rsidP="00713F40">
      <w:pPr>
        <w:pStyle w:val="EndNoteBibliography"/>
        <w:spacing w:after="0"/>
        <w:rPr>
          <w:rFonts w:ascii="Times New Roman" w:hAnsi="Times New Roman" w:cs="Times New Roman"/>
          <w:sz w:val="24"/>
          <w:szCs w:val="24"/>
          <w:rPrChange w:id="242" w:author="Godbole, Suneeta" w:date="2023-04-21T18:28:00Z">
            <w:rPr/>
          </w:rPrChange>
        </w:rPr>
      </w:pPr>
      <w:r w:rsidRPr="007E1508">
        <w:rPr>
          <w:rFonts w:ascii="Times New Roman" w:hAnsi="Times New Roman" w:cs="Times New Roman"/>
          <w:sz w:val="24"/>
          <w:szCs w:val="24"/>
          <w:rPrChange w:id="243" w:author="Godbole, Suneeta" w:date="2023-04-21T18:28:00Z">
            <w:rPr/>
          </w:rPrChange>
        </w:rPr>
        <w:t>14.</w:t>
      </w:r>
      <w:r w:rsidRPr="007E1508">
        <w:rPr>
          <w:rFonts w:ascii="Times New Roman" w:hAnsi="Times New Roman" w:cs="Times New Roman"/>
          <w:sz w:val="24"/>
          <w:szCs w:val="24"/>
          <w:rPrChange w:id="244" w:author="Godbole, Suneeta" w:date="2023-04-21T18:28:00Z">
            <w:rPr/>
          </w:rPrChange>
        </w:rPr>
        <w:tab/>
        <w:t>Ramsay J.O., Silverman B.W. Functional Data Analysis. 2nd ed. New York: Springer; 2005.</w:t>
      </w:r>
    </w:p>
    <w:p w14:paraId="232D9075" w14:textId="38B42E1E" w:rsidR="00713F40" w:rsidRPr="007E1508" w:rsidRDefault="00713F40" w:rsidP="00713F40">
      <w:pPr>
        <w:pStyle w:val="EndNoteBibliography"/>
        <w:spacing w:after="0"/>
        <w:rPr>
          <w:rFonts w:ascii="Times New Roman" w:hAnsi="Times New Roman" w:cs="Times New Roman"/>
          <w:sz w:val="24"/>
          <w:szCs w:val="24"/>
          <w:rPrChange w:id="245" w:author="Godbole, Suneeta" w:date="2023-04-21T18:28:00Z">
            <w:rPr/>
          </w:rPrChange>
        </w:rPr>
      </w:pPr>
      <w:r w:rsidRPr="007E1508">
        <w:rPr>
          <w:rFonts w:ascii="Times New Roman" w:hAnsi="Times New Roman" w:cs="Times New Roman"/>
          <w:sz w:val="24"/>
          <w:szCs w:val="24"/>
          <w:rPrChange w:id="246" w:author="Godbole, Suneeta" w:date="2023-04-21T18:28:00Z">
            <w:rPr/>
          </w:rPrChange>
        </w:rPr>
        <w:lastRenderedPageBreak/>
        <w:t>15.</w:t>
      </w:r>
      <w:r w:rsidRPr="007E1508">
        <w:rPr>
          <w:rFonts w:ascii="Times New Roman" w:hAnsi="Times New Roman" w:cs="Times New Roman"/>
          <w:sz w:val="24"/>
          <w:szCs w:val="24"/>
          <w:rPrChange w:id="247" w:author="Godbole, Suneeta" w:date="2023-04-21T18:28:00Z">
            <w:rPr/>
          </w:rPrChange>
        </w:rPr>
        <w:tab/>
        <w:t xml:space="preserve">Brooks-Russell A., Brown T., Friedman K., Wrobel J., Schwarz J., Dooley G., Ryall K.A., Steinhart B., Amioka E., Milavetz G.; et al. Simulated driving performance among daily and occasional cannabis users. </w:t>
      </w:r>
      <w:r w:rsidRPr="007E1508">
        <w:rPr>
          <w:rFonts w:ascii="Times New Roman" w:hAnsi="Times New Roman" w:cs="Times New Roman"/>
          <w:i/>
          <w:sz w:val="24"/>
          <w:szCs w:val="24"/>
          <w:rPrChange w:id="248" w:author="Godbole, Suneeta" w:date="2023-04-21T18:28:00Z">
            <w:rPr>
              <w:i/>
            </w:rPr>
          </w:rPrChange>
        </w:rPr>
        <w:t>Accid Anal Prev</w:t>
      </w:r>
      <w:r w:rsidRPr="007E1508">
        <w:rPr>
          <w:rFonts w:ascii="Times New Roman" w:hAnsi="Times New Roman" w:cs="Times New Roman"/>
          <w:sz w:val="24"/>
          <w:szCs w:val="24"/>
          <w:rPrChange w:id="249" w:author="Godbole, Suneeta" w:date="2023-04-21T18:28:00Z">
            <w:rPr/>
          </w:rPrChange>
        </w:rPr>
        <w:t xml:space="preserve">. </w:t>
      </w:r>
      <w:r w:rsidRPr="007E1508">
        <w:rPr>
          <w:rFonts w:ascii="Times New Roman" w:hAnsi="Times New Roman" w:cs="Times New Roman"/>
          <w:b/>
          <w:sz w:val="24"/>
          <w:szCs w:val="24"/>
          <w:rPrChange w:id="250" w:author="Godbole, Suneeta" w:date="2023-04-21T18:28:00Z">
            <w:rPr>
              <w:b/>
            </w:rPr>
          </w:rPrChange>
        </w:rPr>
        <w:t>2021</w:t>
      </w:r>
      <w:r w:rsidRPr="007E1508">
        <w:rPr>
          <w:rFonts w:ascii="Times New Roman" w:hAnsi="Times New Roman" w:cs="Times New Roman"/>
          <w:sz w:val="24"/>
          <w:szCs w:val="24"/>
          <w:rPrChange w:id="251" w:author="Godbole, Suneeta" w:date="2023-04-21T18:28:00Z">
            <w:rPr/>
          </w:rPrChange>
        </w:rPr>
        <w:t xml:space="preserve">, 160, 106326. </w:t>
      </w:r>
      <w:r w:rsidRPr="007E1508">
        <w:rPr>
          <w:rFonts w:ascii="Times New Roman" w:hAnsi="Times New Roman" w:cs="Times New Roman"/>
          <w:sz w:val="24"/>
          <w:szCs w:val="24"/>
          <w:rPrChange w:id="252" w:author="Godbole, Suneeta" w:date="2023-04-21T18:28:00Z">
            <w:rPr/>
          </w:rPrChange>
        </w:rPr>
        <w:fldChar w:fldCharType="begin"/>
      </w:r>
      <w:r w:rsidRPr="007E1508">
        <w:rPr>
          <w:rFonts w:ascii="Times New Roman" w:hAnsi="Times New Roman" w:cs="Times New Roman"/>
          <w:sz w:val="24"/>
          <w:szCs w:val="24"/>
          <w:rPrChange w:id="253" w:author="Godbole, Suneeta" w:date="2023-04-21T18:28:00Z">
            <w:rPr/>
          </w:rPrChange>
        </w:rPr>
        <w:instrText xml:space="preserve"> HYPERLINK "https://doi.org/10.1016/j.aap.2021.106326" </w:instrText>
      </w:r>
      <w:r w:rsidRPr="000701BD">
        <w:rPr>
          <w:rFonts w:ascii="Times New Roman" w:hAnsi="Times New Roman" w:cs="Times New Roman"/>
          <w:sz w:val="24"/>
          <w:szCs w:val="24"/>
        </w:rPr>
      </w:r>
      <w:r w:rsidRPr="007E1508">
        <w:rPr>
          <w:rFonts w:ascii="Times New Roman" w:hAnsi="Times New Roman" w:cs="Times New Roman"/>
          <w:sz w:val="24"/>
          <w:szCs w:val="24"/>
          <w:rPrChange w:id="254" w:author="Godbole, Suneeta" w:date="2023-04-21T18:28:00Z">
            <w:rPr/>
          </w:rPrChange>
        </w:rPr>
        <w:fldChar w:fldCharType="separate"/>
      </w:r>
      <w:r w:rsidRPr="007E1508">
        <w:rPr>
          <w:rStyle w:val="Hyperlink"/>
          <w:rFonts w:ascii="Times New Roman" w:hAnsi="Times New Roman" w:cs="Times New Roman"/>
          <w:sz w:val="24"/>
          <w:szCs w:val="24"/>
          <w:rPrChange w:id="255" w:author="Godbole, Suneeta" w:date="2023-04-21T18:28:00Z">
            <w:rPr>
              <w:rStyle w:val="Hyperlink"/>
            </w:rPr>
          </w:rPrChange>
        </w:rPr>
        <w:t>https://doi.org/10.1016/j.aap.2021.106326</w:t>
      </w:r>
      <w:r w:rsidRPr="007E1508">
        <w:rPr>
          <w:rFonts w:ascii="Times New Roman" w:hAnsi="Times New Roman" w:cs="Times New Roman"/>
          <w:sz w:val="24"/>
          <w:szCs w:val="24"/>
          <w:rPrChange w:id="256" w:author="Godbole, Suneeta" w:date="2023-04-21T18:28:00Z">
            <w:rPr/>
          </w:rPrChange>
        </w:rPr>
        <w:fldChar w:fldCharType="end"/>
      </w:r>
    </w:p>
    <w:p w14:paraId="630AADCF" w14:textId="77777777" w:rsidR="00713F40" w:rsidRPr="007E1508" w:rsidRDefault="00713F40" w:rsidP="00713F40">
      <w:pPr>
        <w:pStyle w:val="EndNoteBibliography"/>
        <w:spacing w:after="0"/>
        <w:rPr>
          <w:rFonts w:ascii="Times New Roman" w:hAnsi="Times New Roman" w:cs="Times New Roman"/>
          <w:sz w:val="24"/>
          <w:szCs w:val="24"/>
          <w:rPrChange w:id="257" w:author="Godbole, Suneeta" w:date="2023-04-21T18:28:00Z">
            <w:rPr/>
          </w:rPrChange>
        </w:rPr>
      </w:pPr>
      <w:r w:rsidRPr="007E1508">
        <w:rPr>
          <w:rFonts w:ascii="Times New Roman" w:hAnsi="Times New Roman" w:cs="Times New Roman"/>
          <w:sz w:val="24"/>
          <w:szCs w:val="24"/>
          <w:rPrChange w:id="258" w:author="Godbole, Suneeta" w:date="2023-04-21T18:28:00Z">
            <w:rPr/>
          </w:rPrChange>
        </w:rPr>
        <w:t>16.</w:t>
      </w:r>
      <w:r w:rsidRPr="007E1508">
        <w:rPr>
          <w:rFonts w:ascii="Times New Roman" w:hAnsi="Times New Roman" w:cs="Times New Roman"/>
          <w:sz w:val="24"/>
          <w:szCs w:val="24"/>
          <w:rPrChange w:id="259" w:author="Godbole, Suneeta" w:date="2023-04-21T18:28:00Z">
            <w:rPr/>
          </w:rPrChange>
        </w:rPr>
        <w:tab/>
        <w:t xml:space="preserve">Ramsay J.O., Dalzell C.J. Some Tools for Functional Data Analysis. </w:t>
      </w:r>
      <w:r w:rsidRPr="007E1508">
        <w:rPr>
          <w:rFonts w:ascii="Times New Roman" w:hAnsi="Times New Roman" w:cs="Times New Roman"/>
          <w:i/>
          <w:sz w:val="24"/>
          <w:szCs w:val="24"/>
          <w:rPrChange w:id="260" w:author="Godbole, Suneeta" w:date="2023-04-21T18:28:00Z">
            <w:rPr>
              <w:i/>
            </w:rPr>
          </w:rPrChange>
        </w:rPr>
        <w:t>Journal of the Royal Statistical Society Series B (Statistical Methodology)</w:t>
      </w:r>
      <w:r w:rsidRPr="007E1508">
        <w:rPr>
          <w:rFonts w:ascii="Times New Roman" w:hAnsi="Times New Roman" w:cs="Times New Roman"/>
          <w:sz w:val="24"/>
          <w:szCs w:val="24"/>
          <w:rPrChange w:id="261" w:author="Godbole, Suneeta" w:date="2023-04-21T18:28:00Z">
            <w:rPr/>
          </w:rPrChange>
        </w:rPr>
        <w:t xml:space="preserve">. </w:t>
      </w:r>
      <w:r w:rsidRPr="007E1508">
        <w:rPr>
          <w:rFonts w:ascii="Times New Roman" w:hAnsi="Times New Roman" w:cs="Times New Roman"/>
          <w:b/>
          <w:sz w:val="24"/>
          <w:szCs w:val="24"/>
          <w:rPrChange w:id="262" w:author="Godbole, Suneeta" w:date="2023-04-21T18:28:00Z">
            <w:rPr>
              <w:b/>
            </w:rPr>
          </w:rPrChange>
        </w:rPr>
        <w:t>1991</w:t>
      </w:r>
      <w:r w:rsidRPr="007E1508">
        <w:rPr>
          <w:rFonts w:ascii="Times New Roman" w:hAnsi="Times New Roman" w:cs="Times New Roman"/>
          <w:sz w:val="24"/>
          <w:szCs w:val="24"/>
          <w:rPrChange w:id="263" w:author="Godbole, Suneeta" w:date="2023-04-21T18:28:00Z">
            <w:rPr/>
          </w:rPrChange>
        </w:rPr>
        <w:t xml:space="preserve">, 53, 539-72. </w:t>
      </w:r>
    </w:p>
    <w:p w14:paraId="54C9E2FD" w14:textId="5ED1D39E" w:rsidR="00713F40" w:rsidRPr="007E1508" w:rsidRDefault="00713F40" w:rsidP="00713F40">
      <w:pPr>
        <w:pStyle w:val="EndNoteBibliography"/>
        <w:spacing w:after="0"/>
        <w:rPr>
          <w:rFonts w:ascii="Times New Roman" w:hAnsi="Times New Roman" w:cs="Times New Roman"/>
          <w:sz w:val="24"/>
          <w:szCs w:val="24"/>
          <w:rPrChange w:id="264" w:author="Godbole, Suneeta" w:date="2023-04-21T18:28:00Z">
            <w:rPr/>
          </w:rPrChange>
        </w:rPr>
      </w:pPr>
      <w:r w:rsidRPr="007E1508">
        <w:rPr>
          <w:rFonts w:ascii="Times New Roman" w:hAnsi="Times New Roman" w:cs="Times New Roman"/>
          <w:sz w:val="24"/>
          <w:szCs w:val="24"/>
          <w:rPrChange w:id="265" w:author="Godbole, Suneeta" w:date="2023-04-21T18:28:00Z">
            <w:rPr/>
          </w:rPrChange>
        </w:rPr>
        <w:t>17.</w:t>
      </w:r>
      <w:r w:rsidRPr="007E1508">
        <w:rPr>
          <w:rFonts w:ascii="Times New Roman" w:hAnsi="Times New Roman" w:cs="Times New Roman"/>
          <w:sz w:val="24"/>
          <w:szCs w:val="24"/>
          <w:rPrChange w:id="266" w:author="Godbole, Suneeta" w:date="2023-04-21T18:28:00Z">
            <w:rPr/>
          </w:rPrChange>
        </w:rPr>
        <w:tab/>
        <w:t xml:space="preserve">Reiss P.T., Goldsmith J., Shang H.L., Ogden R.T. Methods for scalar-on-function regression. </w:t>
      </w:r>
      <w:r w:rsidRPr="007E1508">
        <w:rPr>
          <w:rFonts w:ascii="Times New Roman" w:hAnsi="Times New Roman" w:cs="Times New Roman"/>
          <w:i/>
          <w:sz w:val="24"/>
          <w:szCs w:val="24"/>
          <w:rPrChange w:id="267" w:author="Godbole, Suneeta" w:date="2023-04-21T18:28:00Z">
            <w:rPr>
              <w:i/>
            </w:rPr>
          </w:rPrChange>
        </w:rPr>
        <w:t>Int Stat Rev</w:t>
      </w:r>
      <w:r w:rsidRPr="007E1508">
        <w:rPr>
          <w:rFonts w:ascii="Times New Roman" w:hAnsi="Times New Roman" w:cs="Times New Roman"/>
          <w:sz w:val="24"/>
          <w:szCs w:val="24"/>
          <w:rPrChange w:id="268" w:author="Godbole, Suneeta" w:date="2023-04-21T18:28:00Z">
            <w:rPr/>
          </w:rPrChange>
        </w:rPr>
        <w:t xml:space="preserve">. </w:t>
      </w:r>
      <w:r w:rsidRPr="007E1508">
        <w:rPr>
          <w:rFonts w:ascii="Times New Roman" w:hAnsi="Times New Roman" w:cs="Times New Roman"/>
          <w:b/>
          <w:sz w:val="24"/>
          <w:szCs w:val="24"/>
          <w:rPrChange w:id="269" w:author="Godbole, Suneeta" w:date="2023-04-21T18:28:00Z">
            <w:rPr>
              <w:b/>
            </w:rPr>
          </w:rPrChange>
        </w:rPr>
        <w:t>2017</w:t>
      </w:r>
      <w:r w:rsidRPr="007E1508">
        <w:rPr>
          <w:rFonts w:ascii="Times New Roman" w:hAnsi="Times New Roman" w:cs="Times New Roman"/>
          <w:sz w:val="24"/>
          <w:szCs w:val="24"/>
          <w:rPrChange w:id="270" w:author="Godbole, Suneeta" w:date="2023-04-21T18:28:00Z">
            <w:rPr/>
          </w:rPrChange>
        </w:rPr>
        <w:t xml:space="preserve">, 85, 228-49. </w:t>
      </w:r>
      <w:r w:rsidRPr="007E1508">
        <w:rPr>
          <w:rFonts w:ascii="Times New Roman" w:hAnsi="Times New Roman" w:cs="Times New Roman"/>
          <w:sz w:val="24"/>
          <w:szCs w:val="24"/>
          <w:rPrChange w:id="271" w:author="Godbole, Suneeta" w:date="2023-04-21T18:28:00Z">
            <w:rPr/>
          </w:rPrChange>
        </w:rPr>
        <w:fldChar w:fldCharType="begin"/>
      </w:r>
      <w:r w:rsidRPr="007E1508">
        <w:rPr>
          <w:rFonts w:ascii="Times New Roman" w:hAnsi="Times New Roman" w:cs="Times New Roman"/>
          <w:sz w:val="24"/>
          <w:szCs w:val="24"/>
          <w:rPrChange w:id="272" w:author="Godbole, Suneeta" w:date="2023-04-21T18:28:00Z">
            <w:rPr/>
          </w:rPrChange>
        </w:rPr>
        <w:instrText xml:space="preserve"> HYPERLINK "https://doi.org/10.1111/insr.12163" </w:instrText>
      </w:r>
      <w:r w:rsidRPr="000701BD">
        <w:rPr>
          <w:rFonts w:ascii="Times New Roman" w:hAnsi="Times New Roman" w:cs="Times New Roman"/>
          <w:sz w:val="24"/>
          <w:szCs w:val="24"/>
        </w:rPr>
      </w:r>
      <w:r w:rsidRPr="007E1508">
        <w:rPr>
          <w:rFonts w:ascii="Times New Roman" w:hAnsi="Times New Roman" w:cs="Times New Roman"/>
          <w:sz w:val="24"/>
          <w:szCs w:val="24"/>
          <w:rPrChange w:id="273" w:author="Godbole, Suneeta" w:date="2023-04-21T18:28:00Z">
            <w:rPr/>
          </w:rPrChange>
        </w:rPr>
        <w:fldChar w:fldCharType="separate"/>
      </w:r>
      <w:r w:rsidRPr="007E1508">
        <w:rPr>
          <w:rStyle w:val="Hyperlink"/>
          <w:rFonts w:ascii="Times New Roman" w:hAnsi="Times New Roman" w:cs="Times New Roman"/>
          <w:sz w:val="24"/>
          <w:szCs w:val="24"/>
          <w:rPrChange w:id="274" w:author="Godbole, Suneeta" w:date="2023-04-21T18:28:00Z">
            <w:rPr>
              <w:rStyle w:val="Hyperlink"/>
            </w:rPr>
          </w:rPrChange>
        </w:rPr>
        <w:t>https://doi.org/10.1111/insr.12163</w:t>
      </w:r>
      <w:r w:rsidRPr="007E1508">
        <w:rPr>
          <w:rFonts w:ascii="Times New Roman" w:hAnsi="Times New Roman" w:cs="Times New Roman"/>
          <w:sz w:val="24"/>
          <w:szCs w:val="24"/>
          <w:rPrChange w:id="275" w:author="Godbole, Suneeta" w:date="2023-04-21T18:28:00Z">
            <w:rPr/>
          </w:rPrChange>
        </w:rPr>
        <w:fldChar w:fldCharType="end"/>
      </w:r>
    </w:p>
    <w:p w14:paraId="45611876" w14:textId="641AFBE1" w:rsidR="00713F40" w:rsidRPr="007E1508" w:rsidRDefault="00713F40" w:rsidP="00713F40">
      <w:pPr>
        <w:pStyle w:val="EndNoteBibliography"/>
        <w:spacing w:after="0"/>
        <w:rPr>
          <w:rFonts w:ascii="Times New Roman" w:hAnsi="Times New Roman" w:cs="Times New Roman"/>
          <w:sz w:val="24"/>
          <w:szCs w:val="24"/>
          <w:rPrChange w:id="276" w:author="Godbole, Suneeta" w:date="2023-04-21T18:28:00Z">
            <w:rPr/>
          </w:rPrChange>
        </w:rPr>
      </w:pPr>
      <w:r w:rsidRPr="007E1508">
        <w:rPr>
          <w:rFonts w:ascii="Times New Roman" w:hAnsi="Times New Roman" w:cs="Times New Roman"/>
          <w:sz w:val="24"/>
          <w:szCs w:val="24"/>
          <w:rPrChange w:id="277" w:author="Godbole, Suneeta" w:date="2023-04-21T18:28:00Z">
            <w:rPr/>
          </w:rPrChange>
        </w:rPr>
        <w:t>18.</w:t>
      </w:r>
      <w:r w:rsidRPr="007E1508">
        <w:rPr>
          <w:rFonts w:ascii="Times New Roman" w:hAnsi="Times New Roman" w:cs="Times New Roman"/>
          <w:sz w:val="24"/>
          <w:szCs w:val="24"/>
          <w:rPrChange w:id="278" w:author="Godbole, Suneeta" w:date="2023-04-21T18:28:00Z">
            <w:rPr/>
          </w:rPrChange>
        </w:rPr>
        <w:tab/>
        <w:t xml:space="preserve">Team. R.C. (2020) R: A language and environment for statistical computing., available from: </w:t>
      </w:r>
      <w:r w:rsidRPr="007E1508">
        <w:rPr>
          <w:rFonts w:ascii="Times New Roman" w:hAnsi="Times New Roman" w:cs="Times New Roman"/>
          <w:sz w:val="24"/>
          <w:szCs w:val="24"/>
          <w:rPrChange w:id="279" w:author="Godbole, Suneeta" w:date="2023-04-21T18:28:00Z">
            <w:rPr/>
          </w:rPrChange>
        </w:rPr>
        <w:fldChar w:fldCharType="begin"/>
      </w:r>
      <w:r w:rsidRPr="007E1508">
        <w:rPr>
          <w:rFonts w:ascii="Times New Roman" w:hAnsi="Times New Roman" w:cs="Times New Roman"/>
          <w:sz w:val="24"/>
          <w:szCs w:val="24"/>
          <w:rPrChange w:id="280" w:author="Godbole, Suneeta" w:date="2023-04-21T18:28:00Z">
            <w:rPr/>
          </w:rPrChange>
        </w:rPr>
        <w:instrText xml:space="preserve"> HYPERLINK "https://www.R-project.org/" </w:instrText>
      </w:r>
      <w:r w:rsidRPr="000701BD">
        <w:rPr>
          <w:rFonts w:ascii="Times New Roman" w:hAnsi="Times New Roman" w:cs="Times New Roman"/>
          <w:sz w:val="24"/>
          <w:szCs w:val="24"/>
        </w:rPr>
      </w:r>
      <w:r w:rsidRPr="007E1508">
        <w:rPr>
          <w:rFonts w:ascii="Times New Roman" w:hAnsi="Times New Roman" w:cs="Times New Roman"/>
          <w:sz w:val="24"/>
          <w:szCs w:val="24"/>
          <w:rPrChange w:id="281" w:author="Godbole, Suneeta" w:date="2023-04-21T18:28:00Z">
            <w:rPr/>
          </w:rPrChange>
        </w:rPr>
        <w:fldChar w:fldCharType="separate"/>
      </w:r>
      <w:r w:rsidRPr="007E1508">
        <w:rPr>
          <w:rStyle w:val="Hyperlink"/>
          <w:rFonts w:ascii="Times New Roman" w:hAnsi="Times New Roman" w:cs="Times New Roman"/>
          <w:sz w:val="24"/>
          <w:szCs w:val="24"/>
          <w:rPrChange w:id="282" w:author="Godbole, Suneeta" w:date="2023-04-21T18:28:00Z">
            <w:rPr>
              <w:rStyle w:val="Hyperlink"/>
            </w:rPr>
          </w:rPrChange>
        </w:rPr>
        <w:t>https://www.R-project.org/</w:t>
      </w:r>
      <w:r w:rsidRPr="007E1508">
        <w:rPr>
          <w:rFonts w:ascii="Times New Roman" w:hAnsi="Times New Roman" w:cs="Times New Roman"/>
          <w:sz w:val="24"/>
          <w:szCs w:val="24"/>
          <w:rPrChange w:id="283" w:author="Godbole, Suneeta" w:date="2023-04-21T18:28:00Z">
            <w:rPr/>
          </w:rPrChange>
        </w:rPr>
        <w:fldChar w:fldCharType="end"/>
      </w:r>
      <w:r w:rsidRPr="007E1508">
        <w:rPr>
          <w:rFonts w:ascii="Times New Roman" w:hAnsi="Times New Roman" w:cs="Times New Roman"/>
          <w:sz w:val="24"/>
          <w:szCs w:val="24"/>
          <w:rPrChange w:id="284" w:author="Godbole, Suneeta" w:date="2023-04-21T18:28:00Z">
            <w:rPr/>
          </w:rPrChange>
        </w:rPr>
        <w:t xml:space="preserve"> (accessed on: </w:t>
      </w:r>
    </w:p>
    <w:p w14:paraId="768A8D77" w14:textId="2A13F775" w:rsidR="00713F40" w:rsidRPr="007E1508" w:rsidRDefault="00713F40" w:rsidP="00713F40">
      <w:pPr>
        <w:pStyle w:val="EndNoteBibliography"/>
        <w:rPr>
          <w:rFonts w:ascii="Times New Roman" w:hAnsi="Times New Roman" w:cs="Times New Roman"/>
          <w:sz w:val="24"/>
          <w:szCs w:val="24"/>
          <w:rPrChange w:id="285" w:author="Godbole, Suneeta" w:date="2023-04-21T18:28:00Z">
            <w:rPr/>
          </w:rPrChange>
        </w:rPr>
      </w:pPr>
      <w:r w:rsidRPr="007E1508">
        <w:rPr>
          <w:rFonts w:ascii="Times New Roman" w:hAnsi="Times New Roman" w:cs="Times New Roman"/>
          <w:sz w:val="24"/>
          <w:szCs w:val="24"/>
          <w:rPrChange w:id="286" w:author="Godbole, Suneeta" w:date="2023-04-21T18:28:00Z">
            <w:rPr/>
          </w:rPrChange>
        </w:rPr>
        <w:t>19.</w:t>
      </w:r>
      <w:r w:rsidRPr="007E1508">
        <w:rPr>
          <w:rFonts w:ascii="Times New Roman" w:hAnsi="Times New Roman" w:cs="Times New Roman"/>
          <w:sz w:val="24"/>
          <w:szCs w:val="24"/>
          <w:rPrChange w:id="287" w:author="Godbole, Suneeta" w:date="2023-04-21T18:28:00Z">
            <w:rPr/>
          </w:rPrChange>
        </w:rPr>
        <w:tab/>
        <w:t xml:space="preserve">Wood S.N. Fast stable restricted maximum likelihood and marginal likelihood estimation of semiparametric generalized linear models. </w:t>
      </w:r>
      <w:r w:rsidRPr="007E1508">
        <w:rPr>
          <w:rFonts w:ascii="Times New Roman" w:hAnsi="Times New Roman" w:cs="Times New Roman"/>
          <w:i/>
          <w:sz w:val="24"/>
          <w:szCs w:val="24"/>
          <w:rPrChange w:id="288" w:author="Godbole, Suneeta" w:date="2023-04-21T18:28:00Z">
            <w:rPr>
              <w:i/>
            </w:rPr>
          </w:rPrChange>
        </w:rPr>
        <w:t>Journal of the Royal Statistical Society: Series B (Statistical Methodology)</w:t>
      </w:r>
      <w:r w:rsidRPr="007E1508">
        <w:rPr>
          <w:rFonts w:ascii="Times New Roman" w:hAnsi="Times New Roman" w:cs="Times New Roman"/>
          <w:sz w:val="24"/>
          <w:szCs w:val="24"/>
          <w:rPrChange w:id="289" w:author="Godbole, Suneeta" w:date="2023-04-21T18:28:00Z">
            <w:rPr/>
          </w:rPrChange>
        </w:rPr>
        <w:t xml:space="preserve">. </w:t>
      </w:r>
      <w:r w:rsidRPr="007E1508">
        <w:rPr>
          <w:rFonts w:ascii="Times New Roman" w:hAnsi="Times New Roman" w:cs="Times New Roman"/>
          <w:b/>
          <w:sz w:val="24"/>
          <w:szCs w:val="24"/>
          <w:rPrChange w:id="290" w:author="Godbole, Suneeta" w:date="2023-04-21T18:28:00Z">
            <w:rPr>
              <w:b/>
            </w:rPr>
          </w:rPrChange>
        </w:rPr>
        <w:t>2011</w:t>
      </w:r>
      <w:r w:rsidRPr="007E1508">
        <w:rPr>
          <w:rFonts w:ascii="Times New Roman" w:hAnsi="Times New Roman" w:cs="Times New Roman"/>
          <w:sz w:val="24"/>
          <w:szCs w:val="24"/>
          <w:rPrChange w:id="291" w:author="Godbole, Suneeta" w:date="2023-04-21T18:28:00Z">
            <w:rPr/>
          </w:rPrChange>
        </w:rPr>
        <w:t xml:space="preserve">, 73, 3-36. </w:t>
      </w:r>
      <w:r w:rsidRPr="007E1508">
        <w:rPr>
          <w:rFonts w:ascii="Times New Roman" w:hAnsi="Times New Roman" w:cs="Times New Roman"/>
          <w:sz w:val="24"/>
          <w:szCs w:val="24"/>
          <w:rPrChange w:id="292" w:author="Godbole, Suneeta" w:date="2023-04-21T18:28:00Z">
            <w:rPr/>
          </w:rPrChange>
        </w:rPr>
        <w:fldChar w:fldCharType="begin"/>
      </w:r>
      <w:r w:rsidRPr="007E1508">
        <w:rPr>
          <w:rFonts w:ascii="Times New Roman" w:hAnsi="Times New Roman" w:cs="Times New Roman"/>
          <w:sz w:val="24"/>
          <w:szCs w:val="24"/>
          <w:rPrChange w:id="293" w:author="Godbole, Suneeta" w:date="2023-04-21T18:28:00Z">
            <w:rPr/>
          </w:rPrChange>
        </w:rPr>
        <w:instrText xml:space="preserve"> HYPERLINK "https://doi.org/" </w:instrText>
      </w:r>
      <w:r w:rsidRPr="000701BD">
        <w:rPr>
          <w:rFonts w:ascii="Times New Roman" w:hAnsi="Times New Roman" w:cs="Times New Roman"/>
          <w:sz w:val="24"/>
          <w:szCs w:val="24"/>
        </w:rPr>
      </w:r>
      <w:r w:rsidRPr="007E1508">
        <w:rPr>
          <w:rFonts w:ascii="Times New Roman" w:hAnsi="Times New Roman" w:cs="Times New Roman"/>
          <w:sz w:val="24"/>
          <w:szCs w:val="24"/>
          <w:rPrChange w:id="294" w:author="Godbole, Suneeta" w:date="2023-04-21T18:28:00Z">
            <w:rPr/>
          </w:rPrChange>
        </w:rPr>
        <w:fldChar w:fldCharType="separate"/>
      </w:r>
      <w:r w:rsidRPr="007E1508">
        <w:rPr>
          <w:rStyle w:val="Hyperlink"/>
          <w:rFonts w:ascii="Times New Roman" w:hAnsi="Times New Roman" w:cs="Times New Roman"/>
          <w:sz w:val="24"/>
          <w:szCs w:val="24"/>
          <w:rPrChange w:id="295" w:author="Godbole, Suneeta" w:date="2023-04-21T18:28:00Z">
            <w:rPr>
              <w:rStyle w:val="Hyperlink"/>
            </w:rPr>
          </w:rPrChange>
        </w:rPr>
        <w:t>https://doi.org/</w:t>
      </w:r>
      <w:r w:rsidRPr="007E1508">
        <w:rPr>
          <w:rFonts w:ascii="Times New Roman" w:hAnsi="Times New Roman" w:cs="Times New Roman"/>
          <w:sz w:val="24"/>
          <w:szCs w:val="24"/>
          <w:rPrChange w:id="296" w:author="Godbole, Suneeta" w:date="2023-04-21T18:28:00Z">
            <w:rPr/>
          </w:rPrChange>
        </w:rPr>
        <w:fldChar w:fldCharType="end"/>
      </w:r>
      <w:r w:rsidRPr="007E1508">
        <w:rPr>
          <w:rFonts w:ascii="Times New Roman" w:hAnsi="Times New Roman" w:cs="Times New Roman"/>
          <w:sz w:val="24"/>
          <w:szCs w:val="24"/>
          <w:rPrChange w:id="297" w:author="Godbole, Suneeta" w:date="2023-04-21T18:28:00Z">
            <w:rPr/>
          </w:rPrChange>
        </w:rPr>
        <w:t xml:space="preserve"> </w:t>
      </w:r>
      <w:r w:rsidRPr="007E1508">
        <w:rPr>
          <w:rFonts w:ascii="Times New Roman" w:hAnsi="Times New Roman" w:cs="Times New Roman"/>
          <w:sz w:val="24"/>
          <w:szCs w:val="24"/>
          <w:rPrChange w:id="298" w:author="Godbole, Suneeta" w:date="2023-04-21T18:28:00Z">
            <w:rPr/>
          </w:rPrChange>
        </w:rPr>
        <w:fldChar w:fldCharType="begin"/>
      </w:r>
      <w:r w:rsidRPr="007E1508">
        <w:rPr>
          <w:rFonts w:ascii="Times New Roman" w:hAnsi="Times New Roman" w:cs="Times New Roman"/>
          <w:sz w:val="24"/>
          <w:szCs w:val="24"/>
          <w:rPrChange w:id="299" w:author="Godbole, Suneeta" w:date="2023-04-21T18:28:00Z">
            <w:rPr/>
          </w:rPrChange>
        </w:rPr>
        <w:instrText xml:space="preserve"> HYPERLINK "https://doi.org/10.1111/j.1467-9868.2010.00749.x" </w:instrText>
      </w:r>
      <w:r w:rsidRPr="000701BD">
        <w:rPr>
          <w:rFonts w:ascii="Times New Roman" w:hAnsi="Times New Roman" w:cs="Times New Roman"/>
          <w:sz w:val="24"/>
          <w:szCs w:val="24"/>
        </w:rPr>
      </w:r>
      <w:r w:rsidRPr="007E1508">
        <w:rPr>
          <w:rFonts w:ascii="Times New Roman" w:hAnsi="Times New Roman" w:cs="Times New Roman"/>
          <w:sz w:val="24"/>
          <w:szCs w:val="24"/>
          <w:rPrChange w:id="300" w:author="Godbole, Suneeta" w:date="2023-04-21T18:28:00Z">
            <w:rPr/>
          </w:rPrChange>
        </w:rPr>
        <w:fldChar w:fldCharType="separate"/>
      </w:r>
      <w:r w:rsidRPr="007E1508">
        <w:rPr>
          <w:rStyle w:val="Hyperlink"/>
          <w:rFonts w:ascii="Times New Roman" w:hAnsi="Times New Roman" w:cs="Times New Roman"/>
          <w:sz w:val="24"/>
          <w:szCs w:val="24"/>
          <w:rPrChange w:id="301" w:author="Godbole, Suneeta" w:date="2023-04-21T18:28:00Z">
            <w:rPr>
              <w:rStyle w:val="Hyperlink"/>
            </w:rPr>
          </w:rPrChange>
        </w:rPr>
        <w:t>https://doi.org/10.1111/j.1467-9868.2010.00749.x</w:t>
      </w:r>
      <w:r w:rsidRPr="007E1508">
        <w:rPr>
          <w:rFonts w:ascii="Times New Roman" w:hAnsi="Times New Roman" w:cs="Times New Roman"/>
          <w:sz w:val="24"/>
          <w:szCs w:val="24"/>
          <w:rPrChange w:id="302" w:author="Godbole, Suneeta" w:date="2023-04-21T18:28:00Z">
            <w:rPr/>
          </w:rPrChange>
        </w:rPr>
        <w:fldChar w:fldCharType="end"/>
      </w:r>
    </w:p>
    <w:p w14:paraId="43BEFE0C" w14:textId="0C355F02" w:rsidR="00AC729D" w:rsidRDefault="00AC729D" w:rsidP="00AC729D">
      <w:pPr>
        <w:spacing w:line="480" w:lineRule="auto"/>
        <w:ind w:left="360" w:hanging="360"/>
        <w:rPr>
          <w:rFonts w:ascii="Times New Roman" w:hAnsi="Times New Roman" w:cs="Times New Roman"/>
          <w:sz w:val="24"/>
          <w:szCs w:val="24"/>
        </w:rPr>
      </w:pPr>
      <w:r w:rsidRPr="007E1508">
        <w:rPr>
          <w:rFonts w:ascii="Times New Roman" w:hAnsi="Times New Roman" w:cs="Times New Roman"/>
          <w:sz w:val="24"/>
          <w:szCs w:val="24"/>
        </w:rPr>
        <w:fldChar w:fldCharType="end"/>
      </w:r>
    </w:p>
    <w:p w14:paraId="3EBF9E29" w14:textId="663A0AD3" w:rsidR="004F6DA7" w:rsidRDefault="004F6DA7"/>
    <w:sectPr w:rsidR="004F6DA7" w:rsidSect="004D287E">
      <w:head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robel, Julia" w:date="2023-03-29T18:26:00Z" w:initials="WJ">
    <w:p w14:paraId="3B7E109B" w14:textId="77777777" w:rsidR="00B15E46" w:rsidRDefault="00B15E46">
      <w:pPr>
        <w:pStyle w:val="CommentText"/>
      </w:pPr>
      <w:r>
        <w:rPr>
          <w:rStyle w:val="CommentReference"/>
        </w:rPr>
        <w:annotationRef/>
      </w:r>
      <w:r>
        <w:t>This will need more work for the actual paper submission but for the student paper comp its fine</w:t>
      </w:r>
    </w:p>
    <w:p w14:paraId="75EDDADF" w14:textId="38E16F78" w:rsidR="00B15E46" w:rsidRDefault="00B15E46">
      <w:pPr>
        <w:pStyle w:val="CommentText"/>
      </w:pPr>
    </w:p>
  </w:comment>
  <w:comment w:id="3" w:author="Andrew Leroux" w:date="2023-04-24T15:33:00Z" w:initials="AL">
    <w:p w14:paraId="356BB476" w14:textId="77777777" w:rsidR="00F22F07" w:rsidRDefault="00F22F07" w:rsidP="00C37C5A">
      <w:r>
        <w:rPr>
          <w:rStyle w:val="CommentReference"/>
        </w:rPr>
        <w:annotationRef/>
      </w:r>
      <w:r>
        <w:rPr>
          <w:color w:val="000000"/>
          <w:sz w:val="20"/>
          <w:szCs w:val="20"/>
        </w:rPr>
        <w:t xml:space="preserve">Is “cannabis involved” a standard term? </w:t>
      </w:r>
    </w:p>
  </w:comment>
  <w:comment w:id="4" w:author="Andrew Leroux" w:date="2023-04-24T15:36:00Z" w:initials="AL">
    <w:p w14:paraId="7E8D98DB" w14:textId="77777777" w:rsidR="00F22F07" w:rsidRDefault="00F22F07" w:rsidP="006959A2">
      <w:r>
        <w:rPr>
          <w:rStyle w:val="CommentReference"/>
        </w:rPr>
        <w:annotationRef/>
      </w:r>
      <w:r>
        <w:rPr>
          <w:color w:val="000000"/>
          <w:sz w:val="20"/>
          <w:szCs w:val="20"/>
        </w:rPr>
        <w:t xml:space="preserve">What existing literature? We don’t cite any except in the context of occupational injury and the reference for vehicle fatalities. </w:t>
      </w:r>
    </w:p>
    <w:p w14:paraId="192E0664" w14:textId="77777777" w:rsidR="00F22F07" w:rsidRDefault="00F22F07" w:rsidP="006959A2"/>
    <w:p w14:paraId="66DC95C1" w14:textId="77777777" w:rsidR="00F22F07" w:rsidRDefault="00F22F07" w:rsidP="006959A2">
      <w:r>
        <w:rPr>
          <w:color w:val="000000"/>
          <w:sz w:val="20"/>
          <w:szCs w:val="20"/>
        </w:rPr>
        <w:t>Might want to consider rephrasing or expounding on the idea here</w:t>
      </w:r>
    </w:p>
  </w:comment>
  <w:comment w:id="5" w:author="Brooks-Russell, Ashley" w:date="2023-04-20T19:44:00Z" w:initials="BRA">
    <w:p w14:paraId="20CB59D8" w14:textId="4D5150A4" w:rsidR="007B5F34" w:rsidRDefault="007B5F34" w:rsidP="004B7B35">
      <w:pPr>
        <w:pStyle w:val="CommentText"/>
      </w:pPr>
      <w:r>
        <w:rPr>
          <w:rStyle w:val="CommentReference"/>
        </w:rPr>
        <w:annotationRef/>
      </w:r>
      <w:r>
        <w:t>I think we need a little more of a transition here… let me work on it….</w:t>
      </w:r>
    </w:p>
  </w:comment>
  <w:comment w:id="6" w:author="Andrew Leroux" w:date="2023-04-24T15:36:00Z" w:initials="AL">
    <w:p w14:paraId="57B20E3A" w14:textId="77777777" w:rsidR="00F22F07" w:rsidRDefault="00F22F07" w:rsidP="0064467F">
      <w:r>
        <w:rPr>
          <w:rStyle w:val="CommentReference"/>
        </w:rPr>
        <w:annotationRef/>
      </w:r>
      <w:r>
        <w:rPr>
          <w:color w:val="000000"/>
          <w:sz w:val="20"/>
          <w:szCs w:val="20"/>
        </w:rPr>
        <w:t xml:space="preserve">Agree. </w:t>
      </w:r>
    </w:p>
  </w:comment>
  <w:comment w:id="7" w:author="Andrew Leroux" w:date="2023-04-24T15:37:00Z" w:initials="AL">
    <w:p w14:paraId="4E264A53" w14:textId="77777777" w:rsidR="00F22F07" w:rsidRDefault="00F22F07" w:rsidP="00B254CA">
      <w:r>
        <w:rPr>
          <w:rStyle w:val="CommentReference"/>
        </w:rPr>
        <w:annotationRef/>
      </w:r>
      <w:r>
        <w:rPr>
          <w:color w:val="000000"/>
          <w:sz w:val="20"/>
          <w:szCs w:val="20"/>
        </w:rPr>
        <w:t>Specifically drug impaired driving?</w:t>
      </w:r>
    </w:p>
    <w:p w14:paraId="2DFE4133" w14:textId="77777777" w:rsidR="00F22F07" w:rsidRDefault="00F22F07" w:rsidP="00B254CA"/>
    <w:p w14:paraId="2A636DCA" w14:textId="77777777" w:rsidR="00F22F07" w:rsidRDefault="00F22F07" w:rsidP="00B254CA"/>
  </w:comment>
  <w:comment w:id="8" w:author="Andrew Leroux" w:date="2023-04-24T15:37:00Z" w:initials="AL">
    <w:p w14:paraId="5FAC5657" w14:textId="77777777" w:rsidR="00F22F07" w:rsidRDefault="00F22F07" w:rsidP="00E14969">
      <w:r>
        <w:rPr>
          <w:rStyle w:val="CommentReference"/>
        </w:rPr>
        <w:annotationRef/>
      </w:r>
      <w:r>
        <w:rPr>
          <w:color w:val="000000"/>
          <w:sz w:val="20"/>
          <w:szCs w:val="20"/>
        </w:rPr>
        <w:t>Also, detecting doesn’t necessarily imply prevention — might want to revise wording or add some relevant citations</w:t>
      </w:r>
    </w:p>
  </w:comment>
  <w:comment w:id="9" w:author="Andrew Leroux" w:date="2023-04-24T15:39:00Z" w:initials="AL">
    <w:p w14:paraId="2AE6BED2" w14:textId="77777777" w:rsidR="008F6414" w:rsidRDefault="008F6414" w:rsidP="004D05FF">
      <w:r>
        <w:rPr>
          <w:rStyle w:val="CommentReference"/>
        </w:rPr>
        <w:annotationRef/>
      </w:r>
      <w:r>
        <w:rPr>
          <w:color w:val="000000"/>
          <w:sz w:val="20"/>
          <w:szCs w:val="20"/>
        </w:rPr>
        <w:t xml:space="preserve">I suspect this isn’t true in general (e.g. opiod, benzodiazepines). From the title, the reference here seems to be referring to marijuana specifically. Might want to make this distinction from general “drug” use. </w:t>
      </w:r>
    </w:p>
  </w:comment>
  <w:comment w:id="10" w:author="Brooks-Russell, Ashley" w:date="2023-04-20T19:49:00Z" w:initials="BRA">
    <w:p w14:paraId="6AAAE604" w14:textId="69E9335A" w:rsidR="007B5F34" w:rsidRDefault="007B5F34" w:rsidP="00014804">
      <w:pPr>
        <w:pStyle w:val="CommentText"/>
      </w:pPr>
      <w:r>
        <w:rPr>
          <w:rStyle w:val="CommentReference"/>
        </w:rPr>
        <w:annotationRef/>
      </w:r>
      <w:r>
        <w:t>we'll need a cite for this</w:t>
      </w:r>
    </w:p>
  </w:comment>
  <w:comment w:id="11" w:author="Andrew Leroux" w:date="2023-04-24T15:40:00Z" w:initials="AL">
    <w:p w14:paraId="2C59AD1A" w14:textId="77777777" w:rsidR="008F6414" w:rsidRDefault="008F6414" w:rsidP="00CA6BD3">
      <w:r>
        <w:rPr>
          <w:rStyle w:val="CommentReference"/>
        </w:rPr>
        <w:annotationRef/>
      </w:r>
      <w:r>
        <w:rPr>
          <w:color w:val="000000"/>
          <w:sz w:val="20"/>
          <w:szCs w:val="20"/>
        </w:rPr>
        <w:t>Also perhaps a discussion on whether or not these individuals are higher risk for vehicular incidents/objectively impaired might be useful, if any studies exist</w:t>
      </w:r>
    </w:p>
  </w:comment>
  <w:comment w:id="12" w:author="Andrew Leroux" w:date="2023-04-24T15:43:00Z" w:initials="AL">
    <w:p w14:paraId="74506707" w14:textId="77777777" w:rsidR="00BB1B81" w:rsidRDefault="00BB1B81" w:rsidP="0066779D">
      <w:r>
        <w:rPr>
          <w:rStyle w:val="CommentReference"/>
        </w:rPr>
        <w:annotationRef/>
      </w:r>
      <w:r>
        <w:rPr>
          <w:color w:val="000000"/>
          <w:sz w:val="20"/>
          <w:szCs w:val="20"/>
        </w:rPr>
        <w:t>Do we really want to call this a “parallel” to BAC given the difference in impairment (as mentioned below) associated with blood concentration?</w:t>
      </w:r>
    </w:p>
    <w:p w14:paraId="4B8D6576" w14:textId="77777777" w:rsidR="00BB1B81" w:rsidRDefault="00BB1B81" w:rsidP="0066779D"/>
    <w:p w14:paraId="642E8B1E" w14:textId="77777777" w:rsidR="00BB1B81" w:rsidRDefault="00BB1B81" w:rsidP="0066779D">
      <w:r>
        <w:rPr>
          <w:color w:val="000000"/>
          <w:sz w:val="20"/>
          <w:szCs w:val="20"/>
        </w:rPr>
        <w:t>Perhaps a more precise phrasing would be “While tests of blood concentration of delta-9-THC exist, their utility as a measure of impairment is limited as….”</w:t>
      </w:r>
    </w:p>
  </w:comment>
  <w:comment w:id="14" w:author="Brooks-Russell, Ashley" w:date="2023-04-20T19:53:00Z" w:initials="BRA">
    <w:p w14:paraId="742B8DDE" w14:textId="10B68764" w:rsidR="00F210DD" w:rsidRDefault="00F210DD" w:rsidP="00204052">
      <w:pPr>
        <w:pStyle w:val="CommentText"/>
      </w:pPr>
      <w:r>
        <w:rPr>
          <w:rStyle w:val="CommentReference"/>
        </w:rPr>
        <w:annotationRef/>
      </w:r>
      <w:r>
        <w:t>I can find a cite...</w:t>
      </w:r>
    </w:p>
  </w:comment>
  <w:comment w:id="13" w:author="Andrew Leroux" w:date="2023-04-24T15:46:00Z" w:initials="AL">
    <w:p w14:paraId="6B41D108" w14:textId="77777777" w:rsidR="00BB1B81" w:rsidRDefault="00BB1B81" w:rsidP="000E5AE3">
      <w:r>
        <w:rPr>
          <w:rStyle w:val="CommentReference"/>
        </w:rPr>
        <w:annotationRef/>
      </w:r>
      <w:r>
        <w:rPr>
          <w:color w:val="000000"/>
          <w:sz w:val="20"/>
          <w:szCs w:val="20"/>
        </w:rPr>
        <w:t xml:space="preserve">This transition seems a bit abrupt. Maybe introduce the notion with an intro sentence like: </w:t>
      </w:r>
    </w:p>
    <w:p w14:paraId="56FD0AFA" w14:textId="77777777" w:rsidR="00BB1B81" w:rsidRDefault="00BB1B81" w:rsidP="000E5AE3"/>
    <w:p w14:paraId="1D31EDE8" w14:textId="77777777" w:rsidR="00BB1B81" w:rsidRDefault="00BB1B81" w:rsidP="000E5AE3">
      <w:r>
        <w:rPr>
          <w:color w:val="000000"/>
          <w:sz w:val="20"/>
          <w:szCs w:val="20"/>
        </w:rPr>
        <w:t>“Although blood concentration of marijuana derivatives offer limited utility for detecting acute intoxication, inhaled (vs oral consumption ??) marjiuana use induces several physiologic changes. In particular, … [pupil light response]</w:t>
      </w:r>
    </w:p>
  </w:comment>
  <w:comment w:id="15" w:author="Brooks-Russell, Ashley" w:date="2023-04-20T20:02:00Z" w:initials="BRA">
    <w:p w14:paraId="32915398" w14:textId="0A9DA991" w:rsidR="00A31B77" w:rsidRDefault="00A31B77" w:rsidP="009F5CF9">
      <w:pPr>
        <w:pStyle w:val="CommentText"/>
      </w:pPr>
      <w:r>
        <w:rPr>
          <w:rStyle w:val="CommentReference"/>
        </w:rPr>
        <w:annotationRef/>
      </w:r>
      <w:r>
        <w:t>maybe better to move this to the methods/measures?</w:t>
      </w:r>
    </w:p>
  </w:comment>
  <w:comment w:id="16" w:author="Andrew Leroux" w:date="2023-04-25T04:15:00Z" w:initials="AL">
    <w:p w14:paraId="6A81EA15" w14:textId="77777777" w:rsidR="00F02F28" w:rsidRDefault="00F02F28" w:rsidP="00B00084">
      <w:r>
        <w:rPr>
          <w:rStyle w:val="CommentReference"/>
        </w:rPr>
        <w:annotationRef/>
      </w:r>
      <w:r>
        <w:rPr>
          <w:color w:val="000000"/>
          <w:sz w:val="20"/>
          <w:szCs w:val="20"/>
        </w:rPr>
        <w:t xml:space="preserve">If previous work suggests PLR is associated with recent cannabis consumption, I’m not sure what this sentence is trying to say. </w:t>
      </w:r>
    </w:p>
    <w:p w14:paraId="14FE0D03" w14:textId="77777777" w:rsidR="00F02F28" w:rsidRDefault="00F02F28" w:rsidP="00B00084"/>
    <w:p w14:paraId="5E5127C6" w14:textId="77777777" w:rsidR="00F02F28" w:rsidRDefault="00F02F28" w:rsidP="00B00084">
      <w:r>
        <w:rPr>
          <w:color w:val="000000"/>
          <w:sz w:val="20"/>
          <w:szCs w:val="20"/>
        </w:rPr>
        <w:t>Perhaps something along the lines of “</w:t>
      </w:r>
      <w:r>
        <w:rPr>
          <w:b/>
          <w:bCs/>
          <w:color w:val="000000"/>
          <w:sz w:val="20"/>
          <w:szCs w:val="20"/>
        </w:rPr>
        <w:t>If a reliable test of recent cannabis use could be derived from</w:t>
      </w:r>
      <w:r>
        <w:rPr>
          <w:color w:val="000000"/>
          <w:sz w:val="20"/>
          <w:szCs w:val="20"/>
        </w:rPr>
        <w:t xml:space="preserve"> pupil light response…”</w:t>
      </w:r>
    </w:p>
  </w:comment>
  <w:comment w:id="17" w:author="Andrew Leroux" w:date="2023-04-25T04:16:00Z" w:initials="AL">
    <w:p w14:paraId="04B305BC" w14:textId="77777777" w:rsidR="00F02F28" w:rsidRDefault="00F02F28" w:rsidP="008B44B9">
      <w:r>
        <w:rPr>
          <w:rStyle w:val="CommentReference"/>
        </w:rPr>
        <w:annotationRef/>
      </w:r>
      <w:r>
        <w:rPr>
          <w:color w:val="000000"/>
          <w:sz w:val="20"/>
          <w:szCs w:val="20"/>
        </w:rPr>
        <w:t>Probably want to reference something here, perhaps some devices/makers</w:t>
      </w:r>
    </w:p>
  </w:comment>
  <w:comment w:id="18" w:author="Andrew Leroux" w:date="2023-04-25T04:17:00Z" w:initials="AL">
    <w:p w14:paraId="02753411" w14:textId="77777777" w:rsidR="00F02F28" w:rsidRDefault="00F02F28" w:rsidP="009B0822">
      <w:r>
        <w:rPr>
          <w:rStyle w:val="CommentReference"/>
        </w:rPr>
        <w:annotationRef/>
      </w:r>
      <w:r>
        <w:rPr>
          <w:color w:val="000000"/>
          <w:sz w:val="20"/>
          <w:szCs w:val="20"/>
        </w:rPr>
        <w:t>Are the tools currently “standardized”? It seems like there’s work to be done to create these standard metrics (part of why we used FDA, right?). I might rephrase to say “</w:t>
      </w:r>
      <w:r>
        <w:rPr>
          <w:b/>
          <w:bCs/>
          <w:color w:val="000000"/>
          <w:sz w:val="20"/>
          <w:szCs w:val="20"/>
        </w:rPr>
        <w:t xml:space="preserve">offering the potential for </w:t>
      </w:r>
      <w:r>
        <w:rPr>
          <w:color w:val="000000"/>
          <w:sz w:val="20"/>
          <w:szCs w:val="20"/>
        </w:rPr>
        <w:t>standardized…”</w:t>
      </w:r>
    </w:p>
  </w:comment>
  <w:comment w:id="19" w:author="Andrew Leroux" w:date="2023-04-25T04:18:00Z" w:initials="AL">
    <w:p w14:paraId="71215EDA" w14:textId="77777777" w:rsidR="00F02F28" w:rsidRDefault="00F02F28" w:rsidP="00D14FF5">
      <w:r>
        <w:rPr>
          <w:rStyle w:val="CommentReference"/>
        </w:rPr>
        <w:annotationRef/>
      </w:r>
      <w:r>
        <w:rPr>
          <w:color w:val="000000"/>
          <w:sz w:val="20"/>
          <w:szCs w:val="20"/>
        </w:rPr>
        <w:t>You could even refer to wearable devices here as means of objectively measuring behavior (e.g. physical activity) as a comparison</w:t>
      </w:r>
    </w:p>
  </w:comment>
  <w:comment w:id="20" w:author="Andrew Leroux" w:date="2023-04-25T04:18:00Z" w:initials="AL">
    <w:p w14:paraId="63652FEA" w14:textId="77777777" w:rsidR="00F02F28" w:rsidRDefault="00F02F28" w:rsidP="00C72F1A">
      <w:r>
        <w:rPr>
          <w:rStyle w:val="CommentReference"/>
        </w:rPr>
        <w:annotationRef/>
      </w:r>
      <w:r>
        <w:rPr>
          <w:color w:val="000000"/>
          <w:sz w:val="20"/>
          <w:szCs w:val="20"/>
        </w:rPr>
        <w:t>Might be a good plug to motivate FDA methods anyway</w:t>
      </w:r>
    </w:p>
  </w:comment>
  <w:comment w:id="21" w:author="Andrew Leroux" w:date="2023-04-25T04:19:00Z" w:initials="AL">
    <w:p w14:paraId="191996EF" w14:textId="77777777" w:rsidR="00F02F28" w:rsidRDefault="00F02F28" w:rsidP="00E10DC0">
      <w:r>
        <w:rPr>
          <w:rStyle w:val="CommentReference"/>
        </w:rPr>
        <w:annotationRef/>
      </w:r>
      <w:r>
        <w:rPr>
          <w:color w:val="000000"/>
          <w:sz w:val="20"/>
          <w:szCs w:val="20"/>
        </w:rPr>
        <w:t>This phrasing seems to imply the control group also smoked. Might want to clarify</w:t>
      </w:r>
    </w:p>
  </w:comment>
  <w:comment w:id="22" w:author="Andrew Leroux" w:date="2023-04-25T04:19:00Z" w:initials="AL">
    <w:p w14:paraId="3DBE9E60" w14:textId="77777777" w:rsidR="00F02F28" w:rsidRDefault="00F02F28" w:rsidP="00BF7F40">
      <w:r>
        <w:rPr>
          <w:rStyle w:val="CommentReference"/>
        </w:rPr>
        <w:annotationRef/>
      </w:r>
      <w:r>
        <w:rPr>
          <w:color w:val="000000"/>
          <w:sz w:val="20"/>
          <w:szCs w:val="20"/>
        </w:rPr>
        <w:t>Word choice?</w:t>
      </w:r>
    </w:p>
  </w:comment>
  <w:comment w:id="23" w:author="Andrew Leroux" w:date="2023-04-25T04:20:00Z" w:initials="AL">
    <w:p w14:paraId="1E004C73" w14:textId="77777777" w:rsidR="00F02F28" w:rsidRDefault="00F02F28" w:rsidP="009A01C1">
      <w:r>
        <w:rPr>
          <w:rStyle w:val="CommentReference"/>
        </w:rPr>
        <w:annotationRef/>
      </w:r>
      <w:r>
        <w:rPr>
          <w:color w:val="000000"/>
          <w:sz w:val="20"/>
          <w:szCs w:val="20"/>
        </w:rPr>
        <w:t>Will the audience be confused by this wording?</w:t>
      </w:r>
    </w:p>
  </w:comment>
  <w:comment w:id="47" w:author="Andrew Leroux" w:date="2023-04-25T04:24:00Z" w:initials="AL">
    <w:p w14:paraId="43CBF674" w14:textId="77777777" w:rsidR="00E11884" w:rsidRDefault="00E11884" w:rsidP="008F56DE">
      <w:r>
        <w:rPr>
          <w:rStyle w:val="CommentReference"/>
        </w:rPr>
        <w:annotationRef/>
      </w:r>
      <w:r>
        <w:rPr>
          <w:color w:val="000000"/>
          <w:sz w:val="20"/>
          <w:szCs w:val="20"/>
        </w:rPr>
        <w:t xml:space="preserve">It seems like the effect of acute cannabis use is largely gone by 60 minutes, right? </w:t>
      </w:r>
    </w:p>
  </w:comment>
  <w:comment w:id="48" w:author="Andrew Leroux" w:date="2023-04-25T04:26:00Z" w:initials="AL">
    <w:p w14:paraId="3CE0F151" w14:textId="77777777" w:rsidR="00E11884" w:rsidRDefault="00E11884" w:rsidP="001830D2">
      <w:r>
        <w:rPr>
          <w:rStyle w:val="CommentReference"/>
        </w:rPr>
        <w:annotationRef/>
      </w:r>
      <w:r>
        <w:rPr>
          <w:color w:val="000000"/>
          <w:sz w:val="20"/>
          <w:szCs w:val="20"/>
        </w:rPr>
        <w:t>How was this subset selected?</w:t>
      </w:r>
    </w:p>
  </w:comment>
  <w:comment w:id="49" w:author="Andrew Leroux" w:date="2023-04-25T04:26:00Z" w:initials="AL">
    <w:p w14:paraId="0BCB5ADA" w14:textId="77777777" w:rsidR="00E11884" w:rsidRDefault="00E11884" w:rsidP="009E1174">
      <w:r>
        <w:rPr>
          <w:rStyle w:val="CommentReference"/>
        </w:rPr>
        <w:annotationRef/>
      </w:r>
      <w:r>
        <w:rPr>
          <w:color w:val="000000"/>
          <w:sz w:val="20"/>
          <w:szCs w:val="20"/>
        </w:rPr>
        <w:t>Does this refer to the analytic subset we consider here? Or the larger study?</w:t>
      </w:r>
    </w:p>
  </w:comment>
  <w:comment w:id="50" w:author="Andrew Leroux" w:date="2023-04-25T04:27:00Z" w:initials="AL">
    <w:p w14:paraId="0CB629F3" w14:textId="77777777" w:rsidR="00E11884" w:rsidRDefault="00E11884" w:rsidP="005E2F1B">
      <w:r>
        <w:rPr>
          <w:rStyle w:val="CommentReference"/>
        </w:rPr>
        <w:annotationRef/>
      </w:r>
      <w:r>
        <w:rPr>
          <w:color w:val="000000"/>
          <w:sz w:val="20"/>
          <w:szCs w:val="20"/>
        </w:rPr>
        <w:t>I know the details are published elsewhere, but it would be helpful to note here if there was some matching process for controls</w:t>
      </w:r>
    </w:p>
  </w:comment>
  <w:comment w:id="51" w:author="Brooks-Russell, Ashley" w:date="2023-04-20T20:31:00Z" w:initials="BRA">
    <w:p w14:paraId="45FE71E3" w14:textId="02A89C61" w:rsidR="000C2E5F" w:rsidRDefault="000C2E5F" w:rsidP="00D976C4">
      <w:pPr>
        <w:pStyle w:val="CommentText"/>
      </w:pPr>
      <w:r>
        <w:rPr>
          <w:rStyle w:val="CommentReference"/>
        </w:rPr>
        <w:annotationRef/>
      </w:r>
      <w:r>
        <w:t xml:space="preserve"> can we have Ron review this for accuracy? would now be a good time to share?</w:t>
      </w:r>
    </w:p>
  </w:comment>
  <w:comment w:id="52" w:author="Andrew Leroux" w:date="2023-04-25T04:28:00Z" w:initials="AL">
    <w:p w14:paraId="258A594C" w14:textId="77777777" w:rsidR="00E11884" w:rsidRDefault="00E11884" w:rsidP="00087A22">
      <w:r>
        <w:rPr>
          <w:rStyle w:val="CommentReference"/>
        </w:rPr>
        <w:annotationRef/>
      </w:r>
      <w:r>
        <w:rPr>
          <w:color w:val="000000"/>
          <w:sz w:val="20"/>
          <w:szCs w:val="20"/>
        </w:rPr>
        <w:t>Add a column for test of group differences in age, sex, BMI? Just glancing at the data it does look like there is a significant difference with the potential exception of age</w:t>
      </w:r>
    </w:p>
  </w:comment>
  <w:comment w:id="53" w:author="Andrew Leroux" w:date="2023-04-25T04:33:00Z" w:initials="AL">
    <w:p w14:paraId="752ACAC8" w14:textId="77777777" w:rsidR="00E11884" w:rsidRDefault="00E11884" w:rsidP="004B387D">
      <w:r>
        <w:rPr>
          <w:rStyle w:val="CommentReference"/>
        </w:rPr>
        <w:annotationRef/>
      </w:r>
      <w:r>
        <w:rPr>
          <w:color w:val="000000"/>
          <w:sz w:val="20"/>
          <w:szCs w:val="20"/>
        </w:rPr>
        <w:t>Insert Ramsay and Silverman reference</w:t>
      </w:r>
    </w:p>
  </w:comment>
  <w:comment w:id="70" w:author="Andrew Leroux [2]" w:date="2023-04-25T11:14:00Z" w:initials="AL">
    <w:p w14:paraId="4291B363" w14:textId="0443908A" w:rsidR="001D7433" w:rsidRDefault="001D7433">
      <w:pPr>
        <w:pStyle w:val="CommentText"/>
      </w:pPr>
      <w:r>
        <w:rPr>
          <w:rStyle w:val="CommentReference"/>
        </w:rPr>
        <w:annotationRef/>
      </w:r>
      <w:r>
        <w:t xml:space="preserve">We also compare to simpler methods, at least for the </w:t>
      </w:r>
      <w:proofErr w:type="spellStart"/>
      <w:r>
        <w:t>SoFR</w:t>
      </w:r>
      <w:proofErr w:type="spellEnd"/>
      <w:r>
        <w:t xml:space="preserve"> model (logistic regression). We should mention this somewhere in the methods</w:t>
      </w:r>
    </w:p>
  </w:comment>
  <w:comment w:id="71" w:author="Andrew Leroux [2]" w:date="2023-04-25T11:13:00Z" w:initials="AL">
    <w:p w14:paraId="399FC56F" w14:textId="749EAD96" w:rsidR="0071117D" w:rsidRDefault="0071117D">
      <w:pPr>
        <w:pStyle w:val="CommentText"/>
      </w:pPr>
      <w:r>
        <w:rPr>
          <w:rStyle w:val="CommentReference"/>
        </w:rPr>
        <w:annotationRef/>
      </w:r>
      <w:r>
        <w:t>Could refer to as scalar on function regression. I assume this phrasing was chosen to avoid too much technical verbiage?</w:t>
      </w:r>
    </w:p>
  </w:comment>
  <w:comment w:id="74" w:author="Andrew Leroux [2]" w:date="2023-04-25T11:15:00Z" w:initials="AL">
    <w:p w14:paraId="4B955D1D" w14:textId="23016C71" w:rsidR="004B1AD6" w:rsidRDefault="004B1AD6">
      <w:pPr>
        <w:pStyle w:val="CommentText"/>
      </w:pPr>
      <w:r>
        <w:rPr>
          <w:rStyle w:val="CommentReference"/>
        </w:rPr>
        <w:annotationRef/>
      </w:r>
      <w:r>
        <w:t xml:space="preserve">I would also cite Jeff’s penalized functional regression paper here </w:t>
      </w:r>
      <w:r w:rsidRPr="004B1AD6">
        <w:t>https://www.ncbi.nlm.nih.gov/pmc/articles/PMC3285536/</w:t>
      </w:r>
    </w:p>
  </w:comment>
  <w:comment w:id="92" w:author="Andrew Leroux [2]" w:date="2023-04-25T11:22:00Z" w:initials="AL">
    <w:p w14:paraId="0DCC623E" w14:textId="62172774" w:rsidR="000A6FEA" w:rsidRDefault="000A6FEA">
      <w:pPr>
        <w:pStyle w:val="CommentText"/>
      </w:pPr>
      <w:r>
        <w:rPr>
          <w:rStyle w:val="CommentReference"/>
        </w:rPr>
        <w:annotationRef/>
      </w:r>
      <w:r>
        <w:t>The obvious question is why not adjust for those, particularly given the imbalance shown in Table 1 (unless there’s a conceptual/physiologic reason to think these variables are not confounders)</w:t>
      </w:r>
    </w:p>
  </w:comment>
  <w:comment w:id="93" w:author="Wrobel, Julia" w:date="2023-03-29T11:16:00Z" w:initials="JW">
    <w:p w14:paraId="6AA8FC69" w14:textId="03DCB9F3" w:rsidR="004D287E" w:rsidRDefault="004D287E" w:rsidP="004D287E">
      <w:r>
        <w:rPr>
          <w:rStyle w:val="CommentReference"/>
        </w:rPr>
        <w:annotationRef/>
      </w:r>
      <w:r>
        <w:rPr>
          <w:sz w:val="20"/>
          <w:szCs w:val="20"/>
        </w:rPr>
        <w:t>I don’t know if Ashley and Michael will know what indicator functions are, so we probably want to add a line to the text explaining what this syntax means. (Leave this comment and address it after paper competition)</w:t>
      </w:r>
    </w:p>
  </w:comment>
  <w:comment w:id="94" w:author="Andrew Leroux [2]" w:date="2023-04-25T11:23:00Z" w:initials="AL">
    <w:p w14:paraId="1F4C129E" w14:textId="61384661" w:rsidR="00C843C0" w:rsidRDefault="00C843C0">
      <w:pPr>
        <w:pStyle w:val="CommentText"/>
      </w:pPr>
      <w:r>
        <w:rPr>
          <w:rStyle w:val="CommentReference"/>
        </w:rPr>
        <w:annotationRef/>
      </w:r>
      <w:r>
        <w:t>These two statements conflict. Consider rephrasing: “</w:t>
      </w:r>
      <w:r>
        <w:rPr>
          <w:rFonts w:ascii="Times New Roman" w:hAnsi="Times New Roman" w:cs="Times New Roman"/>
          <w:sz w:val="24"/>
          <w:szCs w:val="24"/>
        </w:rPr>
        <w:t>The error term</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like in traditional linear regression, is normally distributed, but unlike traditional linear regression, the errors may be correlated over time </w:t>
      </w:r>
      <w:r>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w:t>
      </w:r>
    </w:p>
  </w:comment>
  <w:comment w:id="95" w:author="Wrobel, Julia" w:date="2023-03-27T14:24:00Z" w:initials="JW">
    <w:p w14:paraId="08900810" w14:textId="3D026A1F" w:rsidR="004D287E" w:rsidRDefault="004D287E" w:rsidP="00AC729D">
      <w:r>
        <w:rPr>
          <w:rStyle w:val="CommentReference"/>
        </w:rPr>
        <w:annotationRef/>
      </w:r>
      <w:r>
        <w:rPr>
          <w:sz w:val="20"/>
          <w:szCs w:val="20"/>
        </w:rPr>
        <w:t xml:space="preserve">We’re </w:t>
      </w:r>
      <w:proofErr w:type="spellStart"/>
      <w:r>
        <w:rPr>
          <w:sz w:val="20"/>
          <w:szCs w:val="20"/>
        </w:rPr>
        <w:t>gonna</w:t>
      </w:r>
      <w:proofErr w:type="spellEnd"/>
      <w:r>
        <w:rPr>
          <w:sz w:val="20"/>
          <w:szCs w:val="20"/>
        </w:rPr>
        <w:t xml:space="preserve"> simplify the notation and say that errors may be correlated but are mean zero, and only have the epsilon term. You and I can talk through this in our next meeting.</w:t>
      </w:r>
    </w:p>
  </w:comment>
  <w:comment w:id="96" w:author="Andrew Leroux [2]" w:date="2023-04-25T11:25:00Z" w:initials="AL">
    <w:p w14:paraId="5CCFCE9F" w14:textId="122A32F5" w:rsidR="00F20736" w:rsidRDefault="00F20736">
      <w:pPr>
        <w:pStyle w:val="CommentText"/>
      </w:pPr>
      <w:r>
        <w:rPr>
          <w:rStyle w:val="CommentReference"/>
        </w:rPr>
        <w:annotationRef/>
      </w:r>
      <w:r>
        <w:rPr>
          <w:rStyle w:val="CommentReference"/>
        </w:rPr>
        <w:t>Add</w:t>
      </w:r>
      <w:r>
        <w:t>:</w:t>
      </w:r>
    </w:p>
    <w:p w14:paraId="5C585B4E" w14:textId="77777777" w:rsidR="00F20736" w:rsidRDefault="00F20736" w:rsidP="00F20736">
      <w:pPr>
        <w:pStyle w:val="CommentText"/>
      </w:pPr>
      <w:r>
        <w:t>Wood, S.N. (2017) Generalized Additive Models: An Introduction with R (2nd edition). Chapman</w:t>
      </w:r>
    </w:p>
    <w:p w14:paraId="079003AA" w14:textId="77777777" w:rsidR="00F20736" w:rsidRDefault="00F20736" w:rsidP="00F20736">
      <w:pPr>
        <w:pStyle w:val="CommentText"/>
      </w:pPr>
      <w:r>
        <w:t xml:space="preserve">  and Hall/CRC.</w:t>
      </w:r>
    </w:p>
    <w:p w14:paraId="559944CA" w14:textId="77777777" w:rsidR="00F20736" w:rsidRDefault="00F20736" w:rsidP="00F20736">
      <w:pPr>
        <w:pStyle w:val="CommentText"/>
      </w:pPr>
    </w:p>
    <w:p w14:paraId="39D08CC6" w14:textId="519CA31C" w:rsidR="00F20736" w:rsidRDefault="00F20736" w:rsidP="00F20736">
      <w:pPr>
        <w:pStyle w:val="CommentText"/>
      </w:pPr>
      <w:r w:rsidRPr="00F20736">
        <w:t>https://www.tandfonline.com/doi/full/10.1080/01621459.2016.1195744</w:t>
      </w:r>
    </w:p>
    <w:p w14:paraId="6BFA1E7F" w14:textId="44B39EDF" w:rsidR="00F20736" w:rsidRDefault="00F20736" w:rsidP="00F20736">
      <w:pPr>
        <w:pStyle w:val="CommentText"/>
      </w:pPr>
    </w:p>
  </w:comment>
  <w:comment w:id="98" w:author="Andrew Leroux [2]" w:date="2023-04-25T11:28:00Z" w:initials="AL">
    <w:p w14:paraId="6C65342A" w14:textId="15BE9BF9" w:rsidR="00B20C99" w:rsidRDefault="00B20C99">
      <w:pPr>
        <w:pStyle w:val="CommentText"/>
      </w:pPr>
      <w:r>
        <w:rPr>
          <w:rStyle w:val="CommentReference"/>
        </w:rPr>
        <w:annotationRef/>
      </w:r>
      <w:r w:rsidRPr="00B20C99">
        <w:t>https://www.ncbi.nlm.nih.gov/pmc/articles/PMC5847461/</w:t>
      </w:r>
    </w:p>
  </w:comment>
  <w:comment w:id="99" w:author="Wrobel, Julia" w:date="2023-03-27T15:05:00Z" w:initials="WJ">
    <w:p w14:paraId="1891F501" w14:textId="32E621AB" w:rsidR="004D287E" w:rsidRDefault="004D287E" w:rsidP="00AC729D">
      <w:pPr>
        <w:pStyle w:val="CommentText"/>
      </w:pPr>
      <w:r>
        <w:rPr>
          <w:rStyle w:val="CommentReference"/>
        </w:rPr>
        <w:annotationRef/>
      </w:r>
      <w:r>
        <w:t>We will do this after you submit the paper</w:t>
      </w:r>
    </w:p>
  </w:comment>
  <w:comment w:id="100" w:author="Andrew Leroux [2]" w:date="2023-04-25T12:07:00Z" w:initials="AL">
    <w:p w14:paraId="5D479EA8" w14:textId="544DCE59" w:rsidR="009A19B0" w:rsidRDefault="009A19B0">
      <w:pPr>
        <w:pStyle w:val="CommentText"/>
      </w:pPr>
      <w:r>
        <w:rPr>
          <w:rStyle w:val="CommentReference"/>
        </w:rPr>
        <w:annotationRef/>
      </w:r>
      <w:r>
        <w:t>Possible to unify y-axis scales for B-D?</w:t>
      </w:r>
    </w:p>
  </w:comment>
  <w:comment w:id="102" w:author="Wrobel, Julia" w:date="2023-03-29T17:47:00Z" w:initials="WJ">
    <w:p w14:paraId="17A62EA2" w14:textId="5CE24F3C" w:rsidR="001D3176" w:rsidRDefault="001D3176">
      <w:pPr>
        <w:pStyle w:val="CommentText"/>
      </w:pPr>
      <w:r>
        <w:rPr>
          <w:rStyle w:val="CommentReference"/>
        </w:rPr>
        <w:annotationRef/>
      </w:r>
      <w:r>
        <w:t>I want to make some clarifications to this after paper competition, so leave this comment</w:t>
      </w:r>
    </w:p>
  </w:comment>
  <w:comment w:id="101" w:author="Andrew Leroux [2]" w:date="2023-04-25T12:12:00Z" w:initials="AL">
    <w:p w14:paraId="7C6ED583" w14:textId="38D12D9E" w:rsidR="00FD4ACD" w:rsidRDefault="00FD4ACD">
      <w:pPr>
        <w:pStyle w:val="CommentText"/>
      </w:pPr>
      <w:r>
        <w:rPr>
          <w:rStyle w:val="CommentReference"/>
        </w:rPr>
        <w:annotationRef/>
      </w:r>
      <w:r>
        <w:t>We should note the lack of statistical significance somewhere</w:t>
      </w:r>
    </w:p>
  </w:comment>
  <w:comment w:id="103" w:author="Andrew Leroux [2]" w:date="2023-04-25T12:12:00Z" w:initials="AL">
    <w:p w14:paraId="2CD81E3F" w14:textId="3F58F57A" w:rsidR="00EC785C" w:rsidRDefault="00EC785C">
      <w:pPr>
        <w:pStyle w:val="CommentText"/>
      </w:pPr>
      <w:r>
        <w:rPr>
          <w:rStyle w:val="CommentReference"/>
        </w:rPr>
        <w:annotationRef/>
      </w:r>
      <w:r>
        <w:t>? endnote error</w:t>
      </w:r>
    </w:p>
  </w:comment>
  <w:comment w:id="105" w:author="Andrew Leroux [2]" w:date="2023-04-25T12:14:00Z" w:initials="AL">
    <w:p w14:paraId="219E8479" w14:textId="35842857" w:rsidR="00741FD4" w:rsidRDefault="00741FD4">
      <w:pPr>
        <w:pStyle w:val="CommentText"/>
      </w:pPr>
      <w:r>
        <w:rPr>
          <w:rStyle w:val="CommentReference"/>
        </w:rPr>
        <w:annotationRef/>
      </w:r>
      <w:r>
        <w:t>I think this is one of the key findings, right?</w:t>
      </w:r>
    </w:p>
  </w:comment>
  <w:comment w:id="106" w:author="Andrew Leroux [2]" w:date="2023-04-25T12:16:00Z" w:initials="AL">
    <w:p w14:paraId="0D4E213D" w14:textId="24ABAEA2" w:rsidR="00BA1503" w:rsidRDefault="00BA1503">
      <w:pPr>
        <w:pStyle w:val="CommentText"/>
      </w:pPr>
      <w:r>
        <w:rPr>
          <w:rStyle w:val="CommentReference"/>
        </w:rPr>
        <w:annotationRef/>
      </w:r>
      <w:r>
        <w:t>As compared to, say, machine learning</w:t>
      </w:r>
    </w:p>
  </w:comment>
  <w:comment w:id="109" w:author="Brooks-Russell, Ashley" w:date="2023-04-20T20:49:00Z" w:initials="BRA">
    <w:p w14:paraId="72E306BB" w14:textId="77777777" w:rsidR="00A5219A" w:rsidRDefault="00A5219A" w:rsidP="0010347A">
      <w:pPr>
        <w:pStyle w:val="CommentText"/>
      </w:pPr>
      <w:r>
        <w:rPr>
          <w:rStyle w:val="CommentReference"/>
        </w:rPr>
        <w:annotationRef/>
      </w:r>
      <w:r>
        <w:t>I think it's that the VR googles measure things in "vr units" not real values of mm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EDDADF" w15:done="0"/>
  <w15:commentEx w15:paraId="356BB476" w15:done="0"/>
  <w15:commentEx w15:paraId="66DC95C1" w15:done="0"/>
  <w15:commentEx w15:paraId="20CB59D8" w15:done="0"/>
  <w15:commentEx w15:paraId="57B20E3A" w15:paraIdParent="20CB59D8" w15:done="0"/>
  <w15:commentEx w15:paraId="2A636DCA" w15:done="0"/>
  <w15:commentEx w15:paraId="5FAC5657" w15:paraIdParent="2A636DCA" w15:done="0"/>
  <w15:commentEx w15:paraId="2AE6BED2" w15:done="0"/>
  <w15:commentEx w15:paraId="6AAAE604" w15:done="0"/>
  <w15:commentEx w15:paraId="2C59AD1A" w15:paraIdParent="6AAAE604" w15:done="0"/>
  <w15:commentEx w15:paraId="642E8B1E" w15:done="0"/>
  <w15:commentEx w15:paraId="742B8DDE" w15:done="0"/>
  <w15:commentEx w15:paraId="1D31EDE8" w15:done="0"/>
  <w15:commentEx w15:paraId="32915398" w15:done="0"/>
  <w15:commentEx w15:paraId="5E5127C6" w15:done="0"/>
  <w15:commentEx w15:paraId="04B305BC" w15:done="0"/>
  <w15:commentEx w15:paraId="02753411" w15:done="0"/>
  <w15:commentEx w15:paraId="71215EDA" w15:paraIdParent="02753411" w15:done="0"/>
  <w15:commentEx w15:paraId="63652FEA" w15:paraIdParent="02753411" w15:done="0"/>
  <w15:commentEx w15:paraId="191996EF" w15:done="0"/>
  <w15:commentEx w15:paraId="3DBE9E60" w15:done="0"/>
  <w15:commentEx w15:paraId="1E004C73" w15:done="0"/>
  <w15:commentEx w15:paraId="43CBF674" w15:done="0"/>
  <w15:commentEx w15:paraId="3CE0F151" w15:done="0"/>
  <w15:commentEx w15:paraId="0BCB5ADA" w15:done="0"/>
  <w15:commentEx w15:paraId="0CB629F3" w15:paraIdParent="0BCB5ADA" w15:done="0"/>
  <w15:commentEx w15:paraId="45FE71E3" w15:done="0"/>
  <w15:commentEx w15:paraId="258A594C" w15:done="0"/>
  <w15:commentEx w15:paraId="752ACAC8" w15:done="0"/>
  <w15:commentEx w15:paraId="4291B363" w15:done="0"/>
  <w15:commentEx w15:paraId="399FC56F" w15:done="0"/>
  <w15:commentEx w15:paraId="4B955D1D" w15:done="0"/>
  <w15:commentEx w15:paraId="0DCC623E" w15:done="0"/>
  <w15:commentEx w15:paraId="6AA8FC69" w15:done="0"/>
  <w15:commentEx w15:paraId="1F4C129E" w15:done="0"/>
  <w15:commentEx w15:paraId="08900810" w15:done="0"/>
  <w15:commentEx w15:paraId="6BFA1E7F" w15:done="0"/>
  <w15:commentEx w15:paraId="6C65342A" w15:done="0"/>
  <w15:commentEx w15:paraId="1891F501" w15:done="0"/>
  <w15:commentEx w15:paraId="5D479EA8" w15:done="0"/>
  <w15:commentEx w15:paraId="17A62EA2" w15:done="0"/>
  <w15:commentEx w15:paraId="7C6ED583" w15:done="0"/>
  <w15:commentEx w15:paraId="2CD81E3F" w15:done="0"/>
  <w15:commentEx w15:paraId="219E8479" w15:done="0"/>
  <w15:commentEx w15:paraId="0D4E213D" w15:done="0"/>
  <w15:commentEx w15:paraId="72E306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014C" w16cex:dateUtc="2023-03-30T00:26:00Z"/>
  <w16cex:commentExtensible w16cex:durableId="27F11FDF" w16cex:dateUtc="2023-04-24T21:33:00Z"/>
  <w16cex:commentExtensible w16cex:durableId="27F12075" w16cex:dateUtc="2023-04-24T21:36:00Z"/>
  <w16cex:commentExtensible w16cex:durableId="27EC14B7" w16cex:dateUtc="2023-04-21T01:44:00Z"/>
  <w16cex:commentExtensible w16cex:durableId="27F1208F" w16cex:dateUtc="2023-04-24T21:36:00Z"/>
  <w16cex:commentExtensible w16cex:durableId="27F120A8" w16cex:dateUtc="2023-04-24T21:37:00Z"/>
  <w16cex:commentExtensible w16cex:durableId="27F120C5" w16cex:dateUtc="2023-04-24T21:37:00Z"/>
  <w16cex:commentExtensible w16cex:durableId="27F12128" w16cex:dateUtc="2023-04-24T21:39:00Z"/>
  <w16cex:commentExtensible w16cex:durableId="27EC15CB" w16cex:dateUtc="2023-04-21T01:49:00Z"/>
  <w16cex:commentExtensible w16cex:durableId="27F12173" w16cex:dateUtc="2023-04-24T21:40:00Z"/>
  <w16cex:commentExtensible w16cex:durableId="27F12234" w16cex:dateUtc="2023-04-24T21:43:00Z"/>
  <w16cex:commentExtensible w16cex:durableId="27EC16A9" w16cex:dateUtc="2023-04-21T01:53:00Z"/>
  <w16cex:commentExtensible w16cex:durableId="27F122BB" w16cex:dateUtc="2023-04-24T21:46:00Z"/>
  <w16cex:commentExtensible w16cex:durableId="27EC18D4" w16cex:dateUtc="2023-04-21T02:02:00Z"/>
  <w16cex:commentExtensible w16cex:durableId="27F1D25C" w16cex:dateUtc="2023-04-25T10:15:00Z"/>
  <w16cex:commentExtensible w16cex:durableId="27F1D28F" w16cex:dateUtc="2023-04-25T10:16:00Z"/>
  <w16cex:commentExtensible w16cex:durableId="27F1D2D7" w16cex:dateUtc="2023-04-25T10:17:00Z"/>
  <w16cex:commentExtensible w16cex:durableId="27F1D2FB" w16cex:dateUtc="2023-04-25T10:18:00Z"/>
  <w16cex:commentExtensible w16cex:durableId="27F1D30A" w16cex:dateUtc="2023-04-25T10:18:00Z"/>
  <w16cex:commentExtensible w16cex:durableId="27F1D336" w16cex:dateUtc="2023-04-25T10:19:00Z"/>
  <w16cex:commentExtensible w16cex:durableId="27F1D356" w16cex:dateUtc="2023-04-25T10:19:00Z"/>
  <w16cex:commentExtensible w16cex:durableId="27F1D39D" w16cex:dateUtc="2023-04-25T10:20:00Z"/>
  <w16cex:commentExtensible w16cex:durableId="27F1D499" w16cex:dateUtc="2023-04-25T10:24:00Z"/>
  <w16cex:commentExtensible w16cex:durableId="27F1D4E7" w16cex:dateUtc="2023-04-25T10:26:00Z"/>
  <w16cex:commentExtensible w16cex:durableId="27F1D4F6" w16cex:dateUtc="2023-04-25T10:26:00Z"/>
  <w16cex:commentExtensible w16cex:durableId="27F1D523" w16cex:dateUtc="2023-04-25T10:27:00Z"/>
  <w16cex:commentExtensible w16cex:durableId="27EC1F9C" w16cex:dateUtc="2023-04-21T02:31:00Z"/>
  <w16cex:commentExtensible w16cex:durableId="27F1D55E" w16cex:dateUtc="2023-04-25T10:28:00Z"/>
  <w16cex:commentExtensible w16cex:durableId="27F1D6A8" w16cex:dateUtc="2023-04-25T10:33:00Z"/>
  <w16cex:commentExtensible w16cex:durableId="27F234A0" w16cex:dateUtc="2023-04-25T17:14:00Z"/>
  <w16cex:commentExtensible w16cex:durableId="27F23447" w16cex:dateUtc="2023-04-25T17:13:00Z"/>
  <w16cex:commentExtensible w16cex:durableId="27F234DB" w16cex:dateUtc="2023-04-25T17:15:00Z"/>
  <w16cex:commentExtensible w16cex:durableId="27F23667" w16cex:dateUtc="2023-04-25T17:22:00Z"/>
  <w16cex:commentExtensible w16cex:durableId="27CE9C9E" w16cex:dateUtc="2023-03-29T17:16:00Z"/>
  <w16cex:commentExtensible w16cex:durableId="27F236AA" w16cex:dateUtc="2023-04-25T17:23:00Z"/>
  <w16cex:commentExtensible w16cex:durableId="27CC258E" w16cex:dateUtc="2023-03-27T18:24:00Z"/>
  <w16cex:commentExtensible w16cex:durableId="27F23723" w16cex:dateUtc="2023-04-25T17:25:00Z"/>
  <w16cex:commentExtensible w16cex:durableId="27F237EB" w16cex:dateUtc="2023-04-25T17:28:00Z"/>
  <w16cex:commentExtensible w16cex:durableId="27CC2F3D" w16cex:dateUtc="2023-03-27T21:05:00Z"/>
  <w16cex:commentExtensible w16cex:durableId="27F24112" w16cex:dateUtc="2023-04-25T18:07:00Z"/>
  <w16cex:commentExtensible w16cex:durableId="27CEF83E" w16cex:dateUtc="2023-03-29T23:47:00Z"/>
  <w16cex:commentExtensible w16cex:durableId="27F24216" w16cex:dateUtc="2023-04-25T18:12:00Z"/>
  <w16cex:commentExtensible w16cex:durableId="27F24236" w16cex:dateUtc="2023-04-25T18:12:00Z"/>
  <w16cex:commentExtensible w16cex:durableId="27F242C1" w16cex:dateUtc="2023-04-25T18:14:00Z"/>
  <w16cex:commentExtensible w16cex:durableId="27F24339" w16cex:dateUtc="2023-04-25T18:16:00Z"/>
  <w16cex:commentExtensible w16cex:durableId="27EC23D6" w16cex:dateUtc="2023-04-21T0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EDDADF" w16cid:durableId="27CF014C"/>
  <w16cid:commentId w16cid:paraId="356BB476" w16cid:durableId="27F11FDF"/>
  <w16cid:commentId w16cid:paraId="66DC95C1" w16cid:durableId="27F12075"/>
  <w16cid:commentId w16cid:paraId="20CB59D8" w16cid:durableId="27EC14B7"/>
  <w16cid:commentId w16cid:paraId="57B20E3A" w16cid:durableId="27F1208F"/>
  <w16cid:commentId w16cid:paraId="2A636DCA" w16cid:durableId="27F120A8"/>
  <w16cid:commentId w16cid:paraId="5FAC5657" w16cid:durableId="27F120C5"/>
  <w16cid:commentId w16cid:paraId="2AE6BED2" w16cid:durableId="27F12128"/>
  <w16cid:commentId w16cid:paraId="6AAAE604" w16cid:durableId="27EC15CB"/>
  <w16cid:commentId w16cid:paraId="2C59AD1A" w16cid:durableId="27F12173"/>
  <w16cid:commentId w16cid:paraId="642E8B1E" w16cid:durableId="27F12234"/>
  <w16cid:commentId w16cid:paraId="742B8DDE" w16cid:durableId="27EC16A9"/>
  <w16cid:commentId w16cid:paraId="1D31EDE8" w16cid:durableId="27F122BB"/>
  <w16cid:commentId w16cid:paraId="32915398" w16cid:durableId="27EC18D4"/>
  <w16cid:commentId w16cid:paraId="5E5127C6" w16cid:durableId="27F1D25C"/>
  <w16cid:commentId w16cid:paraId="04B305BC" w16cid:durableId="27F1D28F"/>
  <w16cid:commentId w16cid:paraId="02753411" w16cid:durableId="27F1D2D7"/>
  <w16cid:commentId w16cid:paraId="71215EDA" w16cid:durableId="27F1D2FB"/>
  <w16cid:commentId w16cid:paraId="63652FEA" w16cid:durableId="27F1D30A"/>
  <w16cid:commentId w16cid:paraId="191996EF" w16cid:durableId="27F1D336"/>
  <w16cid:commentId w16cid:paraId="3DBE9E60" w16cid:durableId="27F1D356"/>
  <w16cid:commentId w16cid:paraId="1E004C73" w16cid:durableId="27F1D39D"/>
  <w16cid:commentId w16cid:paraId="43CBF674" w16cid:durableId="27F1D499"/>
  <w16cid:commentId w16cid:paraId="3CE0F151" w16cid:durableId="27F1D4E7"/>
  <w16cid:commentId w16cid:paraId="0BCB5ADA" w16cid:durableId="27F1D4F6"/>
  <w16cid:commentId w16cid:paraId="0CB629F3" w16cid:durableId="27F1D523"/>
  <w16cid:commentId w16cid:paraId="45FE71E3" w16cid:durableId="27EC1F9C"/>
  <w16cid:commentId w16cid:paraId="258A594C" w16cid:durableId="27F1D55E"/>
  <w16cid:commentId w16cid:paraId="752ACAC8" w16cid:durableId="27F1D6A8"/>
  <w16cid:commentId w16cid:paraId="4291B363" w16cid:durableId="27F234A0"/>
  <w16cid:commentId w16cid:paraId="399FC56F" w16cid:durableId="27F23447"/>
  <w16cid:commentId w16cid:paraId="4B955D1D" w16cid:durableId="27F234DB"/>
  <w16cid:commentId w16cid:paraId="0DCC623E" w16cid:durableId="27F23667"/>
  <w16cid:commentId w16cid:paraId="6AA8FC69" w16cid:durableId="27CE9C9E"/>
  <w16cid:commentId w16cid:paraId="1F4C129E" w16cid:durableId="27F236AA"/>
  <w16cid:commentId w16cid:paraId="08900810" w16cid:durableId="27CC258E"/>
  <w16cid:commentId w16cid:paraId="6BFA1E7F" w16cid:durableId="27F23723"/>
  <w16cid:commentId w16cid:paraId="6C65342A" w16cid:durableId="27F237EB"/>
  <w16cid:commentId w16cid:paraId="1891F501" w16cid:durableId="27CC2F3D"/>
  <w16cid:commentId w16cid:paraId="5D479EA8" w16cid:durableId="27F24112"/>
  <w16cid:commentId w16cid:paraId="17A62EA2" w16cid:durableId="27CEF83E"/>
  <w16cid:commentId w16cid:paraId="7C6ED583" w16cid:durableId="27F24216"/>
  <w16cid:commentId w16cid:paraId="2CD81E3F" w16cid:durableId="27F24236"/>
  <w16cid:commentId w16cid:paraId="219E8479" w16cid:durableId="27F242C1"/>
  <w16cid:commentId w16cid:paraId="0D4E213D" w16cid:durableId="27F24339"/>
  <w16cid:commentId w16cid:paraId="72E306BB" w16cid:durableId="27EC23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1DCC4" w14:textId="77777777" w:rsidR="00682F20" w:rsidRDefault="00682F20">
      <w:pPr>
        <w:spacing w:after="0" w:line="240" w:lineRule="auto"/>
      </w:pPr>
      <w:r>
        <w:separator/>
      </w:r>
    </w:p>
  </w:endnote>
  <w:endnote w:type="continuationSeparator" w:id="0">
    <w:p w14:paraId="12BC76B2" w14:textId="77777777" w:rsidR="00682F20" w:rsidRDefault="00682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2ABA3" w14:textId="77777777" w:rsidR="00682F20" w:rsidRDefault="00682F20">
      <w:pPr>
        <w:spacing w:after="0" w:line="240" w:lineRule="auto"/>
      </w:pPr>
      <w:r>
        <w:separator/>
      </w:r>
    </w:p>
  </w:footnote>
  <w:footnote w:type="continuationSeparator" w:id="0">
    <w:p w14:paraId="03FD688E" w14:textId="77777777" w:rsidR="00682F20" w:rsidRDefault="00682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1"/>
  </w:num>
  <w:num w:numId="2" w16cid:durableId="993027994">
    <w:abstractNumId w:val="2"/>
  </w:num>
  <w:num w:numId="3" w16cid:durableId="900865921">
    <w:abstractNumId w:val="3"/>
  </w:num>
  <w:num w:numId="4" w16cid:durableId="1934774532">
    <w:abstractNumId w:val="4"/>
  </w:num>
  <w:num w:numId="5" w16cid:durableId="198713030">
    <w:abstractNumId w:val="0"/>
  </w:num>
  <w:num w:numId="6" w16cid:durableId="4604627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eroux">
    <w15:presenceInfo w15:providerId="AD" w15:userId="S::andrew.leroux@cuanschutz.edu::4ec8c4e2-4ae1-483d-94e6-1a2b142d78a2"/>
  </w15:person>
  <w15:person w15:author="Wrobel, Julia">
    <w15:presenceInfo w15:providerId="AD" w15:userId="S::julia.wrobel@cuanschutz.edu::0996f09d-911c-4180-b6a1-328ac0395a47"/>
  </w15:person>
  <w15:person w15:author="Brooks-Russell, Ashley">
    <w15:presenceInfo w15:providerId="AD" w15:userId="S::ashley.brooks-russell@cuanschutz.edu::6657c44b-6685-48e5-9a92-e2a55aa1c3f5"/>
  </w15:person>
  <w15:person w15:author="Andrew Leroux [2]">
    <w15:presenceInfo w15:providerId="None" w15:userId="Andrew Leroux"/>
  </w15:person>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record-ids&gt;&lt;/item&gt;&lt;/Libraries&gt;"/>
  </w:docVars>
  <w:rsids>
    <w:rsidRoot w:val="00AC729D"/>
    <w:rsid w:val="000224BD"/>
    <w:rsid w:val="0003201F"/>
    <w:rsid w:val="00032664"/>
    <w:rsid w:val="00043D21"/>
    <w:rsid w:val="00044C6B"/>
    <w:rsid w:val="00057B5C"/>
    <w:rsid w:val="000701BD"/>
    <w:rsid w:val="000A6FEA"/>
    <w:rsid w:val="000A7AC9"/>
    <w:rsid w:val="000C2E5F"/>
    <w:rsid w:val="000D1E88"/>
    <w:rsid w:val="000F1FB9"/>
    <w:rsid w:val="000F2723"/>
    <w:rsid w:val="000F3995"/>
    <w:rsid w:val="0010704B"/>
    <w:rsid w:val="00124BC8"/>
    <w:rsid w:val="001446D0"/>
    <w:rsid w:val="001463B5"/>
    <w:rsid w:val="00154B36"/>
    <w:rsid w:val="00170D1F"/>
    <w:rsid w:val="00192CB3"/>
    <w:rsid w:val="001A1A22"/>
    <w:rsid w:val="001D3176"/>
    <w:rsid w:val="001D7433"/>
    <w:rsid w:val="00220E8D"/>
    <w:rsid w:val="002433B9"/>
    <w:rsid w:val="002576F0"/>
    <w:rsid w:val="002601C2"/>
    <w:rsid w:val="00275BDB"/>
    <w:rsid w:val="003331AA"/>
    <w:rsid w:val="00344DEA"/>
    <w:rsid w:val="003B3176"/>
    <w:rsid w:val="003B5994"/>
    <w:rsid w:val="003D007B"/>
    <w:rsid w:val="003F268F"/>
    <w:rsid w:val="003F2F80"/>
    <w:rsid w:val="00414234"/>
    <w:rsid w:val="00447B75"/>
    <w:rsid w:val="00457293"/>
    <w:rsid w:val="004905F6"/>
    <w:rsid w:val="004949FC"/>
    <w:rsid w:val="004A3E03"/>
    <w:rsid w:val="004A506E"/>
    <w:rsid w:val="004B1AD6"/>
    <w:rsid w:val="004D192C"/>
    <w:rsid w:val="004D287E"/>
    <w:rsid w:val="004E779B"/>
    <w:rsid w:val="004F6DA7"/>
    <w:rsid w:val="00513A79"/>
    <w:rsid w:val="00541E79"/>
    <w:rsid w:val="00544A94"/>
    <w:rsid w:val="005453C5"/>
    <w:rsid w:val="005665CC"/>
    <w:rsid w:val="00572E5D"/>
    <w:rsid w:val="00573A5E"/>
    <w:rsid w:val="005761C8"/>
    <w:rsid w:val="0058131E"/>
    <w:rsid w:val="005A1CA3"/>
    <w:rsid w:val="005D217E"/>
    <w:rsid w:val="005D4663"/>
    <w:rsid w:val="005E1A6C"/>
    <w:rsid w:val="005E4E08"/>
    <w:rsid w:val="006055DE"/>
    <w:rsid w:val="006272E4"/>
    <w:rsid w:val="00640922"/>
    <w:rsid w:val="00653269"/>
    <w:rsid w:val="00676473"/>
    <w:rsid w:val="00682F20"/>
    <w:rsid w:val="006B20DF"/>
    <w:rsid w:val="006E3B26"/>
    <w:rsid w:val="006E779B"/>
    <w:rsid w:val="006F429C"/>
    <w:rsid w:val="0071117D"/>
    <w:rsid w:val="00713F40"/>
    <w:rsid w:val="00722C19"/>
    <w:rsid w:val="007333F2"/>
    <w:rsid w:val="00741A17"/>
    <w:rsid w:val="00741FD4"/>
    <w:rsid w:val="007429B5"/>
    <w:rsid w:val="007753D9"/>
    <w:rsid w:val="00776585"/>
    <w:rsid w:val="007B24CF"/>
    <w:rsid w:val="007B5F34"/>
    <w:rsid w:val="007D3F40"/>
    <w:rsid w:val="007D66A9"/>
    <w:rsid w:val="007E1508"/>
    <w:rsid w:val="007F2746"/>
    <w:rsid w:val="00845A75"/>
    <w:rsid w:val="00854756"/>
    <w:rsid w:val="00891135"/>
    <w:rsid w:val="008B46EC"/>
    <w:rsid w:val="008D4B53"/>
    <w:rsid w:val="008E2051"/>
    <w:rsid w:val="008F6414"/>
    <w:rsid w:val="008F7510"/>
    <w:rsid w:val="00900E49"/>
    <w:rsid w:val="00904042"/>
    <w:rsid w:val="00921B36"/>
    <w:rsid w:val="00931320"/>
    <w:rsid w:val="0094551E"/>
    <w:rsid w:val="00985A55"/>
    <w:rsid w:val="009862B9"/>
    <w:rsid w:val="009A19B0"/>
    <w:rsid w:val="009B1352"/>
    <w:rsid w:val="009B13A6"/>
    <w:rsid w:val="009E0D1E"/>
    <w:rsid w:val="009E4E0C"/>
    <w:rsid w:val="009F03B3"/>
    <w:rsid w:val="009F3068"/>
    <w:rsid w:val="00A120CE"/>
    <w:rsid w:val="00A129A1"/>
    <w:rsid w:val="00A21434"/>
    <w:rsid w:val="00A31B77"/>
    <w:rsid w:val="00A413CD"/>
    <w:rsid w:val="00A42978"/>
    <w:rsid w:val="00A5219A"/>
    <w:rsid w:val="00A81CF5"/>
    <w:rsid w:val="00A82B43"/>
    <w:rsid w:val="00A939FB"/>
    <w:rsid w:val="00AA0CE1"/>
    <w:rsid w:val="00AA0F9E"/>
    <w:rsid w:val="00AC6FEC"/>
    <w:rsid w:val="00AC729D"/>
    <w:rsid w:val="00AD1166"/>
    <w:rsid w:val="00AE3CF7"/>
    <w:rsid w:val="00B15E46"/>
    <w:rsid w:val="00B20C99"/>
    <w:rsid w:val="00B33F4F"/>
    <w:rsid w:val="00B4437F"/>
    <w:rsid w:val="00B67E1E"/>
    <w:rsid w:val="00BA1503"/>
    <w:rsid w:val="00BB1B81"/>
    <w:rsid w:val="00BB2C73"/>
    <w:rsid w:val="00BD3719"/>
    <w:rsid w:val="00BD7010"/>
    <w:rsid w:val="00C0097F"/>
    <w:rsid w:val="00C528BD"/>
    <w:rsid w:val="00C61C8A"/>
    <w:rsid w:val="00C672A0"/>
    <w:rsid w:val="00C753A1"/>
    <w:rsid w:val="00C8166E"/>
    <w:rsid w:val="00C843C0"/>
    <w:rsid w:val="00C96C66"/>
    <w:rsid w:val="00CA3390"/>
    <w:rsid w:val="00CA41F4"/>
    <w:rsid w:val="00CD026F"/>
    <w:rsid w:val="00CE378B"/>
    <w:rsid w:val="00CF0126"/>
    <w:rsid w:val="00D15CD7"/>
    <w:rsid w:val="00D17C16"/>
    <w:rsid w:val="00D23C14"/>
    <w:rsid w:val="00D424D8"/>
    <w:rsid w:val="00D46B80"/>
    <w:rsid w:val="00DB21F0"/>
    <w:rsid w:val="00E00F97"/>
    <w:rsid w:val="00E11884"/>
    <w:rsid w:val="00E33979"/>
    <w:rsid w:val="00E94D0D"/>
    <w:rsid w:val="00EA5477"/>
    <w:rsid w:val="00EC785C"/>
    <w:rsid w:val="00EE3CFB"/>
    <w:rsid w:val="00F02F28"/>
    <w:rsid w:val="00F20736"/>
    <w:rsid w:val="00F210DD"/>
    <w:rsid w:val="00F22F07"/>
    <w:rsid w:val="00F450CF"/>
    <w:rsid w:val="00F73596"/>
    <w:rsid w:val="00F73DFB"/>
    <w:rsid w:val="00F93007"/>
    <w:rsid w:val="00FB0E2B"/>
    <w:rsid w:val="00FB560F"/>
    <w:rsid w:val="00FD2288"/>
    <w:rsid w:val="00FD4ACD"/>
    <w:rsid w:val="00FE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19</Pages>
  <Words>7201</Words>
  <Characters>41051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Andrew Leroux</cp:lastModifiedBy>
  <cp:revision>32</cp:revision>
  <cp:lastPrinted>2023-03-30T16:55:00Z</cp:lastPrinted>
  <dcterms:created xsi:type="dcterms:W3CDTF">2023-04-24T21:32:00Z</dcterms:created>
  <dcterms:modified xsi:type="dcterms:W3CDTF">2023-04-25T18:18:00Z</dcterms:modified>
</cp:coreProperties>
</file>