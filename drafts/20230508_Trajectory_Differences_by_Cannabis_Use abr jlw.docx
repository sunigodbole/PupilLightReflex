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FB363"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to light associated with cannabis consumption</w:t>
      </w:r>
    </w:p>
    <w:p w14:paraId="51B1C02B"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2B261E58" w14:textId="14145FC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r w:rsidR="00E33979">
        <w:rPr>
          <w:rFonts w:ascii="Times New Roman" w:hAnsi="Times New Roman" w:cs="Times New Roman"/>
          <w:sz w:val="24"/>
          <w:szCs w:val="24"/>
        </w:rPr>
        <w:t xml:space="preserve"> </w:t>
      </w:r>
    </w:p>
    <w:p w14:paraId="7066DEF2" w14:textId="52113E76"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r w:rsidR="00A45840">
        <w:rPr>
          <w:rFonts w:ascii="Times New Roman" w:hAnsi="Times New Roman" w:cs="Times New Roman"/>
          <w:sz w:val="24"/>
          <w:szCs w:val="24"/>
        </w:rPr>
        <w:t>, MPH</w:t>
      </w:r>
    </w:p>
    <w:p w14:paraId="3583E6F8"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20409814" w14:textId="77777777"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691704E4" w14:textId="5946E1E0" w:rsidR="00AC729D" w:rsidRDefault="00AC729D" w:rsidP="00AC729D">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0F5430AF" w14:textId="214601CD" w:rsidR="00B33F4F" w:rsidRDefault="00B33F4F" w:rsidP="00B33F4F">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 xml:space="preserve">ABSTRACT: </w:t>
      </w:r>
      <w:commentRangeEnd w:id="0"/>
      <w:r w:rsidR="004C3BB0">
        <w:rPr>
          <w:rStyle w:val="CommentReference"/>
        </w:rPr>
        <w:commentReference w:id="0"/>
      </w:r>
    </w:p>
    <w:p w14:paraId="7F5A094F" w14:textId="1A2614B3" w:rsidR="00CF0126" w:rsidRDefault="000C2E5F" w:rsidP="00CF0126">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the public health implications </w:t>
      </w:r>
      <w:r w:rsidR="006E1AAE">
        <w:rPr>
          <w:rFonts w:ascii="Times New Roman" w:hAnsi="Times New Roman" w:cs="Times New Roman"/>
          <w:sz w:val="24"/>
          <w:szCs w:val="24"/>
        </w:rPr>
        <w:t xml:space="preserve">of recent cannabis use </w:t>
      </w:r>
      <w:r>
        <w:rPr>
          <w:rFonts w:ascii="Times New Roman" w:hAnsi="Times New Roman" w:cs="Times New Roman"/>
          <w:sz w:val="24"/>
          <w:szCs w:val="24"/>
        </w:rPr>
        <w:t>for roadside safety and occupational injury prevention, t</w:t>
      </w:r>
      <w:r w:rsidR="00B15E46" w:rsidRPr="00B15E46">
        <w:rPr>
          <w:rFonts w:ascii="Times New Roman" w:hAnsi="Times New Roman" w:cs="Times New Roman"/>
          <w:sz w:val="24"/>
          <w:szCs w:val="24"/>
        </w:rPr>
        <w:t>here</w:t>
      </w:r>
      <w:r w:rsidR="00F8115B">
        <w:rPr>
          <w:rFonts w:ascii="Times New Roman" w:hAnsi="Times New Roman" w:cs="Times New Roman"/>
          <w:sz w:val="24"/>
          <w:szCs w:val="24"/>
        </w:rPr>
        <w:t xml:space="preserve"> is </w:t>
      </w:r>
      <w:r w:rsidR="006E1AAE">
        <w:rPr>
          <w:rFonts w:ascii="Times New Roman" w:hAnsi="Times New Roman" w:cs="Times New Roman"/>
          <w:sz w:val="24"/>
          <w:szCs w:val="24"/>
        </w:rPr>
        <w:t>value in</w:t>
      </w:r>
      <w:r w:rsidR="00B15E46" w:rsidRPr="00B15E46">
        <w:rPr>
          <w:rFonts w:ascii="Times New Roman" w:hAnsi="Times New Roman" w:cs="Times New Roman"/>
          <w:sz w:val="24"/>
          <w:szCs w:val="24"/>
        </w:rPr>
        <w:t xml:space="preserve"> objective and validated measures of </w:t>
      </w:r>
      <w:r w:rsidR="006E1AAE">
        <w:rPr>
          <w:rFonts w:ascii="Times New Roman" w:hAnsi="Times New Roman" w:cs="Times New Roman"/>
          <w:sz w:val="24"/>
          <w:szCs w:val="24"/>
        </w:rPr>
        <w:t xml:space="preserve">recent </w:t>
      </w:r>
      <w:r w:rsidR="00B15E46" w:rsidRPr="00B15E46">
        <w:rPr>
          <w:rFonts w:ascii="Times New Roman" w:hAnsi="Times New Roman" w:cs="Times New Roman"/>
          <w:sz w:val="24"/>
          <w:szCs w:val="24"/>
        </w:rPr>
        <w:t xml:space="preserve">cannabis </w:t>
      </w:r>
      <w:r w:rsidR="006E1AAE">
        <w:rPr>
          <w:rFonts w:ascii="Times New Roman" w:hAnsi="Times New Roman" w:cs="Times New Roman"/>
          <w:sz w:val="24"/>
          <w:szCs w:val="24"/>
        </w:rPr>
        <w:t>use</w:t>
      </w:r>
      <w:r w:rsidR="006E1AAE" w:rsidRPr="00B15E46">
        <w:rPr>
          <w:rFonts w:ascii="Times New Roman" w:hAnsi="Times New Roman" w:cs="Times New Roman"/>
          <w:sz w:val="24"/>
          <w:szCs w:val="24"/>
        </w:rPr>
        <w:t xml:space="preserve"> </w:t>
      </w:r>
      <w:r w:rsidR="00B15E46" w:rsidRPr="00B15E46">
        <w:rPr>
          <w:rFonts w:ascii="Times New Roman" w:hAnsi="Times New Roman" w:cs="Times New Roman"/>
          <w:sz w:val="24"/>
          <w:szCs w:val="24"/>
        </w:rPr>
        <w:t xml:space="preserve">that may be applied </w:t>
      </w:r>
      <w:r>
        <w:rPr>
          <w:rFonts w:ascii="Times New Roman" w:hAnsi="Times New Roman" w:cs="Times New Roman"/>
          <w:sz w:val="24"/>
          <w:szCs w:val="24"/>
        </w:rPr>
        <w:t xml:space="preserve">to enforce regulations and </w:t>
      </w:r>
      <w:r w:rsidR="006E1AAE">
        <w:rPr>
          <w:rFonts w:ascii="Times New Roman" w:hAnsi="Times New Roman" w:cs="Times New Roman"/>
          <w:sz w:val="24"/>
          <w:szCs w:val="24"/>
        </w:rPr>
        <w:t xml:space="preserve">reduce the risk of </w:t>
      </w:r>
      <w:r>
        <w:rPr>
          <w:rFonts w:ascii="Times New Roman" w:hAnsi="Times New Roman" w:cs="Times New Roman"/>
          <w:sz w:val="24"/>
          <w:szCs w:val="24"/>
        </w:rPr>
        <w:t>injury</w:t>
      </w:r>
      <w:r w:rsidR="00CF0126">
        <w:rPr>
          <w:rFonts w:ascii="Times New Roman" w:hAnsi="Times New Roman" w:cs="Times New Roman"/>
          <w:sz w:val="24"/>
          <w:szCs w:val="24"/>
        </w:rPr>
        <w:t xml:space="preserve">. </w:t>
      </w:r>
      <w:r w:rsidR="00B15E46" w:rsidRPr="00B15E46">
        <w:rPr>
          <w:rFonts w:ascii="Times New Roman" w:hAnsi="Times New Roman" w:cs="Times New Roman"/>
          <w:sz w:val="24"/>
          <w:szCs w:val="24"/>
        </w:rPr>
        <w:t>Identifying a reliable, objective biomarker of recent cannabis use has proven challenging, but pupillary response to light may offer an avenue for detection that outperforms typical sobriety tests and blood THC concentrations</w:t>
      </w:r>
      <w:r w:rsidR="00B15E46">
        <w:rPr>
          <w:rFonts w:ascii="Times New Roman" w:hAnsi="Times New Roman" w:cs="Times New Roman"/>
          <w:sz w:val="24"/>
          <w:szCs w:val="24"/>
        </w:rPr>
        <w:t>. We use</w:t>
      </w:r>
      <w:r w:rsidR="006E1AAE">
        <w:rPr>
          <w:rFonts w:ascii="Times New Roman" w:hAnsi="Times New Roman" w:cs="Times New Roman"/>
          <w:sz w:val="24"/>
          <w:szCs w:val="24"/>
        </w:rPr>
        <w:t>d</w:t>
      </w:r>
      <w:r w:rsidR="00B15E46">
        <w:rPr>
          <w:rFonts w:ascii="Times New Roman" w:hAnsi="Times New Roman" w:cs="Times New Roman"/>
          <w:sz w:val="24"/>
          <w:szCs w:val="24"/>
        </w:rPr>
        <w:t xml:space="preserve"> tools from</w:t>
      </w:r>
      <w:r w:rsidR="00CF0126">
        <w:rPr>
          <w:rFonts w:ascii="Times New Roman" w:hAnsi="Times New Roman" w:cs="Times New Roman"/>
          <w:sz w:val="24"/>
          <w:szCs w:val="24"/>
        </w:rPr>
        <w:t xml:space="preserve"> functional data analysis to model </w:t>
      </w:r>
      <w:r w:rsidR="00B15E46">
        <w:rPr>
          <w:rFonts w:ascii="Times New Roman" w:hAnsi="Times New Roman" w:cs="Times New Roman"/>
          <w:sz w:val="24"/>
          <w:szCs w:val="24"/>
        </w:rPr>
        <w:t xml:space="preserve">the impact of recent cannabis </w:t>
      </w:r>
      <w:r w:rsidR="006E1AAE">
        <w:rPr>
          <w:rFonts w:ascii="Times New Roman" w:hAnsi="Times New Roman" w:cs="Times New Roman"/>
          <w:sz w:val="24"/>
          <w:szCs w:val="24"/>
        </w:rPr>
        <w:t xml:space="preserve">smoking </w:t>
      </w:r>
      <w:r w:rsidR="00B15E46">
        <w:rPr>
          <w:rFonts w:ascii="Times New Roman" w:hAnsi="Times New Roman" w:cs="Times New Roman"/>
          <w:sz w:val="24"/>
          <w:szCs w:val="24"/>
        </w:rPr>
        <w:t xml:space="preserve">on </w:t>
      </w:r>
      <w:r w:rsidR="00CF0126">
        <w:rPr>
          <w:rFonts w:ascii="Times New Roman" w:hAnsi="Times New Roman" w:cs="Times New Roman"/>
          <w:sz w:val="24"/>
          <w:szCs w:val="24"/>
        </w:rPr>
        <w:t>trajector</w:t>
      </w:r>
      <w:r w:rsidR="00B15E46">
        <w:rPr>
          <w:rFonts w:ascii="Times New Roman" w:hAnsi="Times New Roman" w:cs="Times New Roman"/>
          <w:sz w:val="24"/>
          <w:szCs w:val="24"/>
        </w:rPr>
        <w:t>ies</w:t>
      </w:r>
      <w:r w:rsidR="00CF0126">
        <w:rPr>
          <w:rFonts w:ascii="Times New Roman" w:hAnsi="Times New Roman" w:cs="Times New Roman"/>
          <w:sz w:val="24"/>
          <w:szCs w:val="24"/>
        </w:rPr>
        <w:t xml:space="preserve"> of </w:t>
      </w:r>
      <w:r w:rsidR="006E1AAE">
        <w:rPr>
          <w:rFonts w:ascii="Times New Roman" w:hAnsi="Times New Roman" w:cs="Times New Roman"/>
          <w:sz w:val="24"/>
          <w:szCs w:val="24"/>
        </w:rPr>
        <w:t xml:space="preserve">the </w:t>
      </w:r>
      <w:r w:rsidR="00CF0126">
        <w:rPr>
          <w:rFonts w:ascii="Times New Roman" w:hAnsi="Times New Roman" w:cs="Times New Roman"/>
          <w:sz w:val="24"/>
          <w:szCs w:val="24"/>
        </w:rPr>
        <w:t>pupil</w:t>
      </w:r>
      <w:r w:rsidR="00B15E46">
        <w:rPr>
          <w:rFonts w:ascii="Times New Roman" w:hAnsi="Times New Roman" w:cs="Times New Roman"/>
          <w:sz w:val="24"/>
          <w:szCs w:val="24"/>
        </w:rPr>
        <w:t>lary</w:t>
      </w:r>
      <w:r w:rsidR="00CF0126">
        <w:rPr>
          <w:rFonts w:ascii="Times New Roman" w:hAnsi="Times New Roman" w:cs="Times New Roman"/>
          <w:sz w:val="24"/>
          <w:szCs w:val="24"/>
        </w:rPr>
        <w:t xml:space="preserve"> light</w:t>
      </w:r>
      <w:r w:rsidR="00B008CB">
        <w:rPr>
          <w:rFonts w:ascii="Times New Roman" w:hAnsi="Times New Roman" w:cs="Times New Roman"/>
          <w:sz w:val="24"/>
          <w:szCs w:val="24"/>
        </w:rPr>
        <w:t xml:space="preserve"> reflex</w:t>
      </w:r>
      <w:r w:rsidR="00B15E46">
        <w:rPr>
          <w:rFonts w:ascii="Times New Roman" w:hAnsi="Times New Roman" w:cs="Times New Roman"/>
          <w:sz w:val="24"/>
          <w:szCs w:val="24"/>
        </w:rPr>
        <w:t xml:space="preserve"> </w:t>
      </w:r>
      <w:r w:rsidR="006E1AAE">
        <w:rPr>
          <w:rFonts w:ascii="Times New Roman" w:hAnsi="Times New Roman" w:cs="Times New Roman"/>
          <w:sz w:val="24"/>
          <w:szCs w:val="24"/>
        </w:rPr>
        <w:t xml:space="preserve">over several seconds </w:t>
      </w:r>
      <w:r w:rsidR="00B15E46">
        <w:rPr>
          <w:rFonts w:ascii="Times New Roman" w:hAnsi="Times New Roman" w:cs="Times New Roman"/>
          <w:sz w:val="24"/>
          <w:szCs w:val="24"/>
        </w:rPr>
        <w:t xml:space="preserve">in participants </w:t>
      </w:r>
      <w:r w:rsidR="00B008CB">
        <w:rPr>
          <w:rFonts w:ascii="Times New Roman" w:hAnsi="Times New Roman" w:cs="Times New Roman"/>
          <w:sz w:val="24"/>
          <w:szCs w:val="24"/>
        </w:rPr>
        <w:t xml:space="preserve">with </w:t>
      </w:r>
      <w:r w:rsidR="00B15E46">
        <w:rPr>
          <w:rFonts w:ascii="Times New Roman" w:hAnsi="Times New Roman" w:cs="Times New Roman"/>
          <w:sz w:val="24"/>
          <w:szCs w:val="24"/>
        </w:rPr>
        <w:t>occasional</w:t>
      </w:r>
      <w:r w:rsidR="00B008CB">
        <w:rPr>
          <w:rFonts w:ascii="Times New Roman" w:hAnsi="Times New Roman" w:cs="Times New Roman"/>
          <w:sz w:val="24"/>
          <w:szCs w:val="24"/>
        </w:rPr>
        <w:t xml:space="preserve"> (1 to 2 times/week) and daily cannabis use</w:t>
      </w:r>
      <w:r w:rsidR="00CF0126">
        <w:rPr>
          <w:rFonts w:ascii="Times New Roman" w:hAnsi="Times New Roman" w:cs="Times New Roman"/>
          <w:sz w:val="24"/>
          <w:szCs w:val="24"/>
        </w:rPr>
        <w:t xml:space="preserve">. </w:t>
      </w:r>
      <w:r w:rsidR="00B008CB">
        <w:rPr>
          <w:rFonts w:ascii="Times New Roman" w:hAnsi="Times New Roman" w:cs="Times New Roman"/>
          <w:sz w:val="24"/>
          <w:szCs w:val="24"/>
        </w:rPr>
        <w:t xml:space="preserve">Functional data analysis </w:t>
      </w:r>
      <w:r w:rsidR="00B15E46">
        <w:rPr>
          <w:rFonts w:ascii="Times New Roman" w:hAnsi="Times New Roman" w:cs="Times New Roman"/>
          <w:sz w:val="24"/>
          <w:szCs w:val="24"/>
        </w:rPr>
        <w:t xml:space="preserve">models </w:t>
      </w:r>
      <w:r w:rsidR="00B008CB">
        <w:rPr>
          <w:rFonts w:ascii="Times New Roman" w:hAnsi="Times New Roman" w:cs="Times New Roman"/>
          <w:sz w:val="24"/>
          <w:szCs w:val="24"/>
        </w:rPr>
        <w:t xml:space="preserve">revealed </w:t>
      </w:r>
      <w:r w:rsidR="00B15E46">
        <w:rPr>
          <w:rFonts w:ascii="Times New Roman" w:hAnsi="Times New Roman" w:cs="Times New Roman"/>
          <w:sz w:val="24"/>
          <w:szCs w:val="24"/>
        </w:rPr>
        <w:t>significant differences in pupil responses</w:t>
      </w:r>
      <w:r w:rsidR="0019066E">
        <w:rPr>
          <w:rFonts w:ascii="Times New Roman" w:hAnsi="Times New Roman" w:cs="Times New Roman"/>
          <w:sz w:val="24"/>
          <w:szCs w:val="24"/>
        </w:rPr>
        <w:t xml:space="preserve"> to light</w:t>
      </w:r>
      <w:r w:rsidR="00B15E46">
        <w:rPr>
          <w:rFonts w:ascii="Times New Roman" w:hAnsi="Times New Roman" w:cs="Times New Roman"/>
          <w:sz w:val="24"/>
          <w:szCs w:val="24"/>
        </w:rPr>
        <w:t xml:space="preserve"> after cannabis use</w:t>
      </w:r>
      <w:r w:rsidR="0019066E">
        <w:rPr>
          <w:rFonts w:ascii="Times New Roman" w:hAnsi="Times New Roman" w:cs="Times New Roman"/>
          <w:sz w:val="24"/>
          <w:szCs w:val="24"/>
        </w:rPr>
        <w:t xml:space="preserve"> with statistically significant differences between 1.77 to 3.97 seconds in the </w:t>
      </w:r>
      <w:r w:rsidR="006E1AAE">
        <w:rPr>
          <w:rFonts w:ascii="Times New Roman" w:hAnsi="Times New Roman" w:cs="Times New Roman"/>
          <w:sz w:val="24"/>
          <w:szCs w:val="24"/>
        </w:rPr>
        <w:t xml:space="preserve">average </w:t>
      </w:r>
      <w:r w:rsidR="0019066E">
        <w:rPr>
          <w:rFonts w:ascii="Times New Roman" w:hAnsi="Times New Roman" w:cs="Times New Roman"/>
          <w:sz w:val="24"/>
          <w:szCs w:val="24"/>
        </w:rPr>
        <w:t>pupil response pattern between the occasional use group and a no use control group and similar differences in pupil response patterns from 2.1 to 2.7 seconds between the daily use group and no use control</w:t>
      </w:r>
      <w:r w:rsidR="00CF0126">
        <w:rPr>
          <w:rFonts w:ascii="Times New Roman" w:hAnsi="Times New Roman" w:cs="Times New Roman"/>
          <w:sz w:val="24"/>
          <w:szCs w:val="24"/>
        </w:rPr>
        <w:t>.</w:t>
      </w:r>
      <w:r w:rsidR="0019066E">
        <w:rPr>
          <w:rFonts w:ascii="Times New Roman" w:hAnsi="Times New Roman" w:cs="Times New Roman"/>
          <w:sz w:val="24"/>
          <w:szCs w:val="24"/>
        </w:rPr>
        <w:t xml:space="preserve"> Additionally, a model predicting recent cannabis use, using functional data analysis methods, </w:t>
      </w:r>
      <w:r w:rsidR="0019066E">
        <w:rPr>
          <w:rFonts w:ascii="Times New Roman" w:hAnsi="Times New Roman" w:cs="Times New Roman"/>
          <w:sz w:val="24"/>
          <w:szCs w:val="24"/>
        </w:rPr>
        <w:lastRenderedPageBreak/>
        <w:t>outperformed a predictive model using traditional methods (AUC: 0.71 vs 0.68)</w:t>
      </w:r>
      <w:r w:rsidR="00D94644">
        <w:rPr>
          <w:rFonts w:ascii="Times New Roman" w:hAnsi="Times New Roman" w:cs="Times New Roman"/>
          <w:sz w:val="24"/>
          <w:szCs w:val="24"/>
        </w:rPr>
        <w:t>.</w:t>
      </w:r>
      <w:r w:rsidR="00CF0126">
        <w:rPr>
          <w:rFonts w:ascii="Times New Roman" w:hAnsi="Times New Roman" w:cs="Times New Roman"/>
          <w:sz w:val="24"/>
          <w:szCs w:val="24"/>
        </w:rPr>
        <w:t xml:space="preserve"> These analyses show the promise of pairing pupil light response and </w:t>
      </w:r>
      <w:r w:rsidR="00B008CB">
        <w:rPr>
          <w:rFonts w:ascii="Times New Roman" w:hAnsi="Times New Roman" w:cs="Times New Roman"/>
          <w:sz w:val="24"/>
          <w:szCs w:val="24"/>
        </w:rPr>
        <w:t xml:space="preserve">functional data analysis </w:t>
      </w:r>
      <w:r w:rsidR="00CF0126">
        <w:rPr>
          <w:rFonts w:ascii="Times New Roman" w:hAnsi="Times New Roman" w:cs="Times New Roman"/>
          <w:sz w:val="24"/>
          <w:szCs w:val="24"/>
        </w:rPr>
        <w:t xml:space="preserve">methods to </w:t>
      </w:r>
      <w:r w:rsidR="00F05A1C">
        <w:rPr>
          <w:rFonts w:ascii="Times New Roman" w:hAnsi="Times New Roman" w:cs="Times New Roman"/>
          <w:sz w:val="24"/>
          <w:szCs w:val="24"/>
        </w:rPr>
        <w:t xml:space="preserve">assess </w:t>
      </w:r>
      <w:r w:rsidR="00CF0126">
        <w:rPr>
          <w:rFonts w:ascii="Times New Roman" w:hAnsi="Times New Roman" w:cs="Times New Roman"/>
          <w:sz w:val="24"/>
          <w:szCs w:val="24"/>
        </w:rPr>
        <w:t>recent cannabis use</w:t>
      </w:r>
      <w:r w:rsidR="00B008CB">
        <w:rPr>
          <w:rFonts w:ascii="Times New Roman" w:hAnsi="Times New Roman" w:cs="Times New Roman"/>
          <w:sz w:val="24"/>
          <w:szCs w:val="24"/>
        </w:rPr>
        <w:t>.</w:t>
      </w:r>
      <w:r w:rsidR="00CF0126">
        <w:rPr>
          <w:rFonts w:ascii="Times New Roman" w:hAnsi="Times New Roman" w:cs="Times New Roman"/>
          <w:sz w:val="24"/>
          <w:szCs w:val="24"/>
        </w:rPr>
        <w:t xml:space="preserve">  </w:t>
      </w:r>
    </w:p>
    <w:p w14:paraId="33237F90"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73E17DE4" w14:textId="44C1CFB9"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States:&amp;#xD;Results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w:t>
      </w:r>
      <w:commentRangeStart w:id="1"/>
      <w:commentRangeStart w:id="2"/>
      <w:r w:rsidRPr="00B11D1C">
        <w:rPr>
          <w:rFonts w:ascii="Times New Roman" w:hAnsi="Times New Roman" w:cs="Times New Roman"/>
          <w:sz w:val="24"/>
          <w:szCs w:val="24"/>
        </w:rPr>
        <w:t>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w:t>
      </w:r>
      <w:commentRangeEnd w:id="1"/>
      <w:r w:rsidR="00F22F07">
        <w:rPr>
          <w:rStyle w:val="CommentReference"/>
        </w:rPr>
        <w:commentReference w:id="1"/>
      </w:r>
      <w:commentRangeEnd w:id="2"/>
      <w:r w:rsidR="00A45840">
        <w:rPr>
          <w:rStyle w:val="CommentReference"/>
        </w:rPr>
        <w:commentReference w:id="2"/>
      </w:r>
      <w:r w:rsidRPr="00B11D1C">
        <w:rPr>
          <w:rFonts w:ascii="Times New Roman" w:hAnsi="Times New Roman" w:cs="Times New Roman"/>
          <w:sz w:val="24"/>
          <w:szCs w:val="24"/>
        </w:rPr>
        <w:t xml:space="preserve">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commentRangeStart w:id="3"/>
      <w:del w:id="4" w:author="Wrobel, Julia" w:date="2023-05-12T12:43:00Z">
        <w:r w:rsidR="00D94644" w:rsidDel="004C3BB0">
          <w:rPr>
            <w:rFonts w:ascii="Times New Roman" w:hAnsi="Times New Roman" w:cs="Times New Roman"/>
            <w:sz w:val="24"/>
            <w:szCs w:val="24"/>
          </w:rPr>
          <w:delText>mishaps</w:delText>
        </w:r>
        <w:commentRangeEnd w:id="3"/>
        <w:r w:rsidR="00A45840" w:rsidDel="004C3BB0">
          <w:rPr>
            <w:rStyle w:val="CommentReference"/>
          </w:rPr>
          <w:commentReference w:id="3"/>
        </w:r>
      </w:del>
      <w:ins w:id="5" w:author="Wrobel, Julia" w:date="2023-05-12T12:43:00Z">
        <w:r w:rsidR="004C3BB0">
          <w:rPr>
            <w:rFonts w:ascii="Times New Roman" w:hAnsi="Times New Roman" w:cs="Times New Roman"/>
            <w:sz w:val="24"/>
            <w:szCs w:val="24"/>
          </w:rPr>
          <w:t>incidents</w:t>
        </w:r>
      </w:ins>
      <w:r w:rsidR="00D94644">
        <w:rPr>
          <w:rFonts w:ascii="Times New Roman" w:hAnsi="Times New Roman" w:cs="Times New Roman"/>
          <w:sz w:val="24"/>
          <w:szCs w:val="24"/>
        </w:rPr>
        <w:t>.</w:t>
      </w:r>
    </w:p>
    <w:p w14:paraId="2CA79814" w14:textId="12413E8A"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192CB3">
        <w:rPr>
          <w:rFonts w:ascii="Times New Roman" w:hAnsi="Times New Roman" w:cs="Times New Roman"/>
          <w:sz w:val="24"/>
          <w:szCs w:val="24"/>
        </w:rPr>
        <w:t xml:space="preserve">To </w:t>
      </w:r>
      <w:r w:rsidR="00676473">
        <w:rPr>
          <w:rFonts w:ascii="Times New Roman" w:hAnsi="Times New Roman" w:cs="Times New Roman"/>
          <w:sz w:val="24"/>
          <w:szCs w:val="24"/>
        </w:rPr>
        <w:t xml:space="preserve">enforce existing regulations on drug impaired driving, we need non-invasive, portable, and objective assessment of </w:t>
      </w:r>
      <w:r w:rsidR="00DE24E5">
        <w:rPr>
          <w:rFonts w:ascii="Times New Roman" w:hAnsi="Times New Roman" w:cs="Times New Roman"/>
          <w:sz w:val="24"/>
          <w:szCs w:val="24"/>
        </w:rPr>
        <w:t xml:space="preserve">recent </w:t>
      </w:r>
      <w:r w:rsidR="00676473">
        <w:rPr>
          <w:rFonts w:ascii="Times New Roman" w:hAnsi="Times New Roman" w:cs="Times New Roman"/>
          <w:sz w:val="24"/>
          <w:szCs w:val="24"/>
        </w:rPr>
        <w:t xml:space="preserve">drug </w:t>
      </w:r>
      <w:r w:rsidR="00DE24E5">
        <w:rPr>
          <w:rFonts w:ascii="Times New Roman" w:hAnsi="Times New Roman" w:cs="Times New Roman"/>
          <w:sz w:val="24"/>
          <w:szCs w:val="24"/>
        </w:rPr>
        <w:t>use</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ins w:id="6" w:author="Wrobel, Julia" w:date="2023-05-12T12:43:00Z">
        <w:r w:rsidR="004C3BB0">
          <w:rPr>
            <w:rFonts w:ascii="Times New Roman" w:hAnsi="Times New Roman" w:cs="Times New Roman"/>
            <w:sz w:val="24"/>
            <w:szCs w:val="24"/>
          </w:rPr>
          <w:t xml:space="preserve">recent </w:t>
        </w:r>
      </w:ins>
      <w:r w:rsidR="00DE24E5">
        <w:rPr>
          <w:rFonts w:ascii="Times New Roman" w:hAnsi="Times New Roman" w:cs="Times New Roman"/>
          <w:sz w:val="24"/>
          <w:szCs w:val="24"/>
        </w:rPr>
        <w:t xml:space="preserve">cannabis </w:t>
      </w:r>
      <w:commentRangeStart w:id="7"/>
      <w:r>
        <w:rPr>
          <w:rFonts w:ascii="Times New Roman" w:hAnsi="Times New Roman" w:cs="Times New Roman"/>
          <w:sz w:val="24"/>
          <w:szCs w:val="24"/>
        </w:rPr>
        <w:t xml:space="preserve">use </w:t>
      </w:r>
      <w:commentRangeEnd w:id="7"/>
      <w:r w:rsidR="00A45840">
        <w:rPr>
          <w:rStyle w:val="CommentReference"/>
        </w:rPr>
        <w:commentReference w:id="7"/>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of these tests have shown a reduction in effectiveness when administered </w:t>
      </w:r>
      <w:ins w:id="8" w:author="Wrobel, Julia" w:date="2023-05-12T12:44:00Z">
        <w:r w:rsidR="004C3BB0">
          <w:rPr>
            <w:rFonts w:ascii="Times New Roman" w:hAnsi="Times New Roman" w:cs="Times New Roman"/>
            <w:sz w:val="24"/>
            <w:szCs w:val="24"/>
          </w:rPr>
          <w:t>to</w:t>
        </w:r>
      </w:ins>
      <w:commentRangeStart w:id="9"/>
      <w:del w:id="10" w:author="Wrobel, Julia" w:date="2023-05-12T12:44:00Z">
        <w:r w:rsidDel="004C3BB0">
          <w:rPr>
            <w:rFonts w:ascii="Times New Roman" w:hAnsi="Times New Roman" w:cs="Times New Roman"/>
            <w:sz w:val="24"/>
            <w:szCs w:val="24"/>
          </w:rPr>
          <w:delText>on</w:delText>
        </w:r>
      </w:del>
      <w:r>
        <w:rPr>
          <w:rFonts w:ascii="Times New Roman" w:hAnsi="Times New Roman" w:cs="Times New Roman"/>
          <w:sz w:val="24"/>
          <w:szCs w:val="24"/>
        </w:rPr>
        <w:t xml:space="preserve"> </w:t>
      </w:r>
      <w:commentRangeEnd w:id="9"/>
      <w:r w:rsidR="00A45840">
        <w:rPr>
          <w:rStyle w:val="CommentReference"/>
        </w:rPr>
        <w:commentReference w:id="9"/>
      </w:r>
      <w:r>
        <w:rPr>
          <w:rFonts w:ascii="Times New Roman" w:hAnsi="Times New Roman" w:cs="Times New Roman"/>
          <w:sz w:val="24"/>
          <w:szCs w:val="24"/>
        </w:rPr>
        <w:t>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 xml:space="preserve">s for frequent </w:t>
      </w:r>
      <w:commentRangeStart w:id="11"/>
      <w:commentRangeStart w:id="12"/>
      <w:commentRangeStart w:id="13"/>
      <w:r>
        <w:rPr>
          <w:rFonts w:ascii="Times New Roman" w:hAnsi="Times New Roman" w:cs="Times New Roman"/>
          <w:sz w:val="24"/>
          <w:szCs w:val="24"/>
        </w:rPr>
        <w:t>users</w:t>
      </w:r>
      <w:commentRangeEnd w:id="11"/>
      <w:r w:rsidR="007B5F34">
        <w:rPr>
          <w:rStyle w:val="CommentReference"/>
        </w:rPr>
        <w:commentReference w:id="11"/>
      </w:r>
      <w:commentRangeEnd w:id="12"/>
      <w:r w:rsidR="008F6414">
        <w:rPr>
          <w:rStyle w:val="CommentReference"/>
        </w:rPr>
        <w:commentReference w:id="12"/>
      </w:r>
      <w:commentRangeEnd w:id="13"/>
      <w:r w:rsidR="00D64660">
        <w:rPr>
          <w:rStyle w:val="CommentReference"/>
        </w:rPr>
        <w:commentReference w:id="13"/>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Pr>
          <w:rFonts w:ascii="Times New Roman" w:hAnsi="Times New Roman" w:cs="Times New Roman"/>
          <w:sz w:val="24"/>
          <w:szCs w:val="24"/>
        </w:rPr>
        <w:t xml:space="preserve">Specific to cannabis, the </w:t>
      </w:r>
      <w:r w:rsidR="00676473">
        <w:rPr>
          <w:rFonts w:ascii="Times New Roman" w:hAnsi="Times New Roman" w:cs="Times New Roman"/>
          <w:sz w:val="24"/>
          <w:szCs w:val="24"/>
        </w:rPr>
        <w:t xml:space="preserve">parallel would be the blood level of </w:t>
      </w:r>
      <w:r w:rsidR="007B5F34">
        <w:rPr>
          <w:rFonts w:ascii="Times New Roman" w:hAnsi="Times New Roman" w:cs="Times New Roman"/>
          <w:sz w:val="24"/>
          <w:szCs w:val="24"/>
        </w:rPr>
        <w:t>delta-9-</w:t>
      </w:r>
      <w:r>
        <w:rPr>
          <w:rFonts w:ascii="Times New Roman" w:hAnsi="Times New Roman" w:cs="Times New Roman"/>
          <w:sz w:val="24"/>
          <w:szCs w:val="24"/>
        </w:rPr>
        <w:t xml:space="preserve">THC; however predictive </w:t>
      </w:r>
      <w:r>
        <w:rPr>
          <w:rFonts w:ascii="Times New Roman" w:hAnsi="Times New Roman" w:cs="Times New Roman"/>
          <w:sz w:val="24"/>
          <w:szCs w:val="24"/>
        </w:rPr>
        <w:lastRenderedPageBreak/>
        <w:t xml:space="preserve">models have better performance in participants abstaining for several days compared to those who exhibit more frequent or daily use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PEVuZE5vdGU+PENpdGU+PEF1dGhvcj5CdXJ0PC9BdXRob3I+PFllYXI+MjAyMTwvWWVhcj48UmVj
TnVtPjM8L1JlY051bT48RGlzcGxheVRleHQ+WzddPC9EaXNwbGF5VGV4dD48cmVjb3JkPjxyZWMt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560F5AD0"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UmVjTnVtPjI3PC9SZWNOdW0+PERpc3BsYXlUZXh0Pls4LCA5XTwvRGlzcGxheVRleHQ+PHJlY29y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==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713F40">
        <w:rPr>
          <w:rFonts w:ascii="Times New Roman" w:hAnsi="Times New Roman" w:cs="Times New Roman"/>
          <w:noProof/>
          <w:sz w:val="24"/>
          <w:szCs w:val="24"/>
        </w:rPr>
        <w:t>[8, 9]</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PEVuZE5vdGU+PENpdGU+PEF1dGhvcj5DYW1wb2Jhc3NvPC9BdXRob3I+PFllYXI+MjAyMDwvWWVh
cj48UmVjTnVtPjQ8L1JlY051bT48RGlzcGxheVRleHQ+WzEwLCAxMV08L0Rpc3BsYXlUZXh0Pjxy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713F40">
        <w:rPr>
          <w:rFonts w:ascii="Times New Roman" w:hAnsi="Times New Roman" w:cs="Times New Roman"/>
          <w:noProof/>
          <w:sz w:val="24"/>
          <w:szCs w:val="24"/>
        </w:rPr>
        <w:t>[10, 11]</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habitual 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s use as a biomarker</w:t>
      </w:r>
      <w:r w:rsidR="00A31B77">
        <w:rPr>
          <w:rFonts w:ascii="Times New Roman" w:hAnsi="Times New Roman" w:cs="Times New Roman"/>
          <w:sz w:val="24"/>
          <w:szCs w:val="24"/>
        </w:rPr>
        <w:t xml:space="preserve"> 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369D8253"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w:t>
      </w:r>
      <w:del w:id="14" w:author="Wrobel, Julia" w:date="2023-05-12T13:00:00Z">
        <w:r w:rsidR="00101F45" w:rsidDel="00C37AF6">
          <w:rPr>
            <w:rFonts w:ascii="Times New Roman" w:hAnsi="Times New Roman" w:cs="Times New Roman"/>
            <w:color w:val="000000"/>
            <w:sz w:val="24"/>
            <w:szCs w:val="24"/>
          </w:rPr>
          <w:lastRenderedPageBreak/>
          <w:delText xml:space="preserve">visible light and pupillary recording by </w:delText>
        </w:r>
      </w:del>
      <w:r>
        <w:rPr>
          <w:rFonts w:ascii="Times New Roman" w:hAnsi="Times New Roman" w:cs="Times New Roman"/>
          <w:color w:val="000000"/>
          <w:sz w:val="24"/>
          <w:szCs w:val="24"/>
        </w:rPr>
        <w:t xml:space="preserve">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ins w:id="15" w:author="Wrobel, Julia" w:date="2023-05-11T16:08:00Z">
        <w:r w:rsidR="009D1A3C">
          <w:rPr>
            <w:rFonts w:ascii="Times New Roman" w:hAnsi="Times New Roman" w:cs="Times New Roman"/>
            <w:color w:val="000000"/>
            <w:sz w:val="24"/>
            <w:szCs w:val="24"/>
          </w:rPr>
          <w:t>s</w:t>
        </w:r>
      </w:ins>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344DEA">
        <w:rPr>
          <w:rFonts w:ascii="Times New Roman" w:hAnsi="Times New Roman" w:cs="Times New Roman"/>
          <w:color w:val="000000"/>
          <w:sz w:val="24"/>
          <w:szCs w:val="24"/>
        </w:rPr>
        <w:t xml:space="preserve"> </w:t>
      </w:r>
      <w:r w:rsidR="00344DEA">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344DEA">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sidR="00344DEA">
        <w:rPr>
          <w:rFonts w:ascii="Times New Roman" w:hAnsi="Times New Roman" w:cs="Times New Roman"/>
          <w:color w:val="000000"/>
          <w:sz w:val="24"/>
          <w:szCs w:val="24"/>
        </w:rPr>
        <w:fldChar w:fldCharType="end"/>
      </w:r>
      <w:r w:rsidRPr="00105272">
        <w:rPr>
          <w:rFonts w:ascii="Times New Roman" w:hAnsi="Times New Roman" w:cs="Times New Roman"/>
          <w:color w:val="000000"/>
          <w:sz w:val="24"/>
          <w:szCs w:val="24"/>
        </w:rPr>
        <w:t>.</w:t>
      </w:r>
      <w:r w:rsidR="0043173A">
        <w:rPr>
          <w:rFonts w:ascii="Times New Roman" w:hAnsi="Times New Roman" w:cs="Times New Roman"/>
          <w:color w:val="000000"/>
          <w:sz w:val="24"/>
          <w:szCs w:val="24"/>
        </w:rPr>
        <w:t xml:space="preserve"> Additionally, </w:t>
      </w:r>
      <w:r w:rsidR="00D17FA6">
        <w:rPr>
          <w:rFonts w:ascii="Times New Roman" w:hAnsi="Times New Roman" w:cs="Times New Roman"/>
          <w:color w:val="000000"/>
          <w:sz w:val="24"/>
          <w:szCs w:val="24"/>
        </w:rPr>
        <w:t xml:space="preserve">significant differences in the point of minimal constriction were found after adjusting for pre-smoking values, which undermines the utility in field applications. </w:t>
      </w:r>
    </w:p>
    <w:p w14:paraId="4C669AD4" w14:textId="6B5A0A9E"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713F40">
        <w:rPr>
          <w:rFonts w:ascii="Times New Roman" w:hAnsi="Times New Roman" w:cs="Times New Roman"/>
          <w:color w:val="000000"/>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color w:val="000000"/>
          <w:sz w:val="24"/>
          <w:szCs w:val="24"/>
        </w:rPr>
        <w:fldChar w:fldCharType="separate"/>
      </w:r>
      <w:r w:rsidR="00713F40">
        <w:rPr>
          <w:rFonts w:ascii="Times New Roman" w:hAnsi="Times New Roman" w:cs="Times New Roman"/>
          <w:noProof/>
          <w:color w:val="000000"/>
          <w:sz w:val="24"/>
          <w:szCs w:val="24"/>
        </w:rPr>
        <w:t>[12]</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 xml:space="preserve">functional data analysis (FDA). The main conceptual underpinning of FDA is to model the whole pupil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&lt;EndNote&gt;&lt;Cite&gt;&lt;Author&gt;Goldsmith&lt;/Author&gt;&lt;Year&gt;2016&lt;/Year&gt;&lt;RecNum&gt;23&lt;/RecNum&gt;&lt;DisplayText&gt;[13, 14]&lt;/DisplayText&gt;&lt;record&gt;&lt;rec-number&gt;23&lt;/rec-number&gt;&lt;foreign-keys&gt;&lt;key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713F40">
        <w:rPr>
          <w:rFonts w:ascii="Times New Roman" w:hAnsi="Times New Roman" w:cs="Times New Roman"/>
          <w:noProof/>
          <w:sz w:val="24"/>
          <w:szCs w:val="24"/>
        </w:rPr>
        <w:t>[13, 14]</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del w:id="16" w:author="Wrobel, Julia" w:date="2023-05-12T13:00:00Z">
        <w:r w:rsidR="00101F45" w:rsidDel="00C37AF6">
          <w:rPr>
            <w:rFonts w:ascii="Times New Roman" w:hAnsi="Times New Roman" w:cs="Times New Roman"/>
            <w:sz w:val="24"/>
            <w:szCs w:val="24"/>
          </w:rPr>
          <w:delText>over time</w:delText>
        </w:r>
      </w:del>
      <w:ins w:id="17" w:author="Wrobel, Julia" w:date="2023-05-12T13:00:00Z">
        <w:r w:rsidR="00C37AF6">
          <w:rPr>
            <w:rFonts w:ascii="Times New Roman" w:hAnsi="Times New Roman" w:cs="Times New Roman"/>
            <w:sz w:val="24"/>
            <w:szCs w:val="24"/>
          </w:rPr>
          <w:t>as the acute effects of cannabis diminish</w:t>
        </w:r>
      </w:ins>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lastRenderedPageBreak/>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0976B558" w:rsidR="00AC729D" w:rsidRDefault="00AC729D" w:rsidP="00AC729D">
      <w:pPr>
        <w:spacing w:line="480" w:lineRule="auto"/>
        <w:ind w:firstLine="720"/>
        <w:rPr>
          <w:rFonts w:ascii="Times New Roman" w:hAnsi="Times New Roman" w:cs="Times New Roman"/>
          <w:sz w:val="24"/>
          <w:szCs w:val="24"/>
        </w:rPr>
      </w:pPr>
      <w:commentRangeStart w:id="18"/>
      <w:commentRangeStart w:id="19"/>
      <w:r>
        <w:rPr>
          <w:rFonts w:ascii="Times New Roman" w:hAnsi="Times New Roman" w:cs="Times New Roman"/>
          <w:sz w:val="24"/>
          <w:szCs w:val="24"/>
        </w:rPr>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w:t>
      </w:r>
      <w:commentRangeEnd w:id="18"/>
      <w:r w:rsidR="00E11884">
        <w:rPr>
          <w:rStyle w:val="CommentReference"/>
        </w:rPr>
        <w:commentReference w:id="18"/>
      </w:r>
      <w:commentRangeEnd w:id="19"/>
      <w:r w:rsidR="00F22376">
        <w:rPr>
          <w:rStyle w:val="CommentReference"/>
        </w:rPr>
        <w:commentReference w:id="19"/>
      </w:r>
      <w:r>
        <w:rPr>
          <w:rFonts w:ascii="Times New Roman" w:hAnsi="Times New Roman" w:cs="Times New Roman"/>
          <w:sz w:val="24"/>
          <w:szCs w:val="24"/>
        </w:rPr>
        <w:t>.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w:t>
      </w:r>
      <w:commentRangeStart w:id="20"/>
      <w:commentRangeStart w:id="21"/>
      <w:commentRangeStart w:id="22"/>
      <w:commentRangeStart w:id="23"/>
      <w:commentRangeStart w:id="24"/>
      <w:r>
        <w:rPr>
          <w:rFonts w:ascii="Times New Roman" w:hAnsi="Times New Roman" w:cs="Times New Roman"/>
          <w:sz w:val="24"/>
          <w:szCs w:val="24"/>
        </w:rPr>
        <w:t xml:space="preserve">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commentRangeEnd w:id="20"/>
      <w:r w:rsidR="00E11884">
        <w:rPr>
          <w:rStyle w:val="CommentReference"/>
        </w:rPr>
        <w:commentReference w:id="20"/>
      </w:r>
      <w:commentRangeEnd w:id="21"/>
      <w:r w:rsidR="00E11884">
        <w:rPr>
          <w:rStyle w:val="CommentReference"/>
        </w:rPr>
        <w:commentReference w:id="21"/>
      </w:r>
      <w:commentRangeEnd w:id="22"/>
      <w:r w:rsidR="000658C4">
        <w:rPr>
          <w:rStyle w:val="CommentReference"/>
        </w:rPr>
        <w:commentReference w:id="22"/>
      </w:r>
      <w:commentRangeEnd w:id="23"/>
      <w:r w:rsidR="00F22376">
        <w:rPr>
          <w:rStyle w:val="CommentReference"/>
        </w:rPr>
        <w:commentReference w:id="23"/>
      </w:r>
      <w:commentRangeEnd w:id="24"/>
      <w:r w:rsidR="009D1A3C">
        <w:rPr>
          <w:rStyle w:val="CommentReference"/>
        </w:rPr>
        <w:commentReference w:id="24"/>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 </w:instrText>
      </w:r>
      <w:r w:rsidR="00713F40">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L1llYXI+PFJlY051bT4yPC9SZWNOdW0+PERpc3BsYXlUZXh0PlsxNV08L0Rpc3BsYXlUZXh0Pjxy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713F40">
        <w:rPr>
          <w:rFonts w:ascii="Times New Roman" w:hAnsi="Times New Roman" w:cs="Times New Roman"/>
          <w:sz w:val="24"/>
          <w:szCs w:val="24"/>
        </w:rPr>
        <w:instrText xml:space="preserve"> ADDIN EN.CITE.DATA </w:instrText>
      </w:r>
      <w:r w:rsidR="00713F40">
        <w:rPr>
          <w:rFonts w:ascii="Times New Roman" w:hAnsi="Times New Roman" w:cs="Times New Roman"/>
          <w:sz w:val="24"/>
          <w:szCs w:val="24"/>
        </w:rPr>
      </w:r>
      <w:r w:rsidR="00713F40">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p w14:paraId="215293B2" w14:textId="35C034FA"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assessed from whole blood collected 30 minutes after the inception of a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 xml:space="preserve">This time interval reflects the time used to complete other assessments such as a driving simulator test, as described in the </w:t>
      </w:r>
      <w:commentRangeStart w:id="25"/>
      <w:commentRangeStart w:id="26"/>
      <w:r w:rsidR="00AF5549">
        <w:rPr>
          <w:rFonts w:ascii="Times New Roman" w:hAnsi="Times New Roman" w:cs="Times New Roman"/>
          <w:sz w:val="24"/>
          <w:szCs w:val="24"/>
        </w:rPr>
        <w:t>study protocol</w:t>
      </w:r>
      <w:commentRangeEnd w:id="25"/>
      <w:r w:rsidR="00272A14">
        <w:rPr>
          <w:rStyle w:val="CommentReference"/>
        </w:rPr>
        <w:commentReference w:id="25"/>
      </w:r>
      <w:commentRangeEnd w:id="26"/>
      <w:r w:rsidR="00F22376">
        <w:rPr>
          <w:rStyle w:val="CommentReference"/>
        </w:rPr>
        <w:commentReference w:id="26"/>
      </w:r>
      <w:r w:rsidR="00AF5549">
        <w:rPr>
          <w:rFonts w:ascii="Times New Roman" w:hAnsi="Times New Roman" w:cs="Times New Roman"/>
          <w:sz w:val="24"/>
          <w:szCs w:val="24"/>
        </w:rPr>
        <w:t>.</w:t>
      </w:r>
    </w:p>
    <w:p w14:paraId="314DEBF8" w14:textId="3C6A7B17" w:rsidR="00044C6B" w:rsidRDefault="00044C6B" w:rsidP="00044C6B">
      <w:pPr>
        <w:spacing w:line="480" w:lineRule="auto"/>
        <w:rPr>
          <w:rFonts w:ascii="Times New Roman" w:hAnsi="Times New Roman" w:cs="Times New Roman"/>
          <w:sz w:val="24"/>
          <w:szCs w:val="24"/>
        </w:rPr>
      </w:pPr>
      <w:r>
        <w:rPr>
          <w:rFonts w:ascii="Times New Roman" w:hAnsi="Times New Roman" w:cs="Times New Roman"/>
          <w:sz w:val="24"/>
          <w:szCs w:val="24"/>
        </w:rPr>
        <w:t>Table 1:</w:t>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A2704" w:rsidRPr="00774545" w14:paraId="58F1FF34"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74F14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58900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9B0E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A2704" w:rsidRPr="00774545" w14:paraId="74B7FC01" w14:textId="77777777" w:rsidTr="00272DB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0E75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CD34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32320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BB6B55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8F48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A8971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A2704" w:rsidRPr="00774545" w14:paraId="1A654D81" w14:textId="77777777" w:rsidTr="00272DB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B9F3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97C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F5CC"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960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B12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0A9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A2704" w:rsidRPr="00774545" w14:paraId="042E115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C50"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A09B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3BDD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034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449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2CD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A2704" w:rsidRPr="00774545" w14:paraId="418E17FA"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C4E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D0B3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9931"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E6EF"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93BA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29E4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0B90CB0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F09"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9E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B6A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CE1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6A68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057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358A06D2"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A3CBD" w14:textId="019296A5"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ED0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4BF5"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E01A"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22714"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F7B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A2704" w:rsidRPr="00774545" w14:paraId="22E1A52C" w14:textId="77777777" w:rsidTr="00272DB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751E" w14:textId="39D0D3F4"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B6A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B5DB"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7696"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4523"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3818" w14:textId="51529B36"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A2704" w:rsidRPr="00774545" w14:paraId="42E9DB82" w14:textId="77777777" w:rsidTr="00272DB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58A4228"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18C2B5" w14:textId="696A4429"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F29337"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066952"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31514" w14:textId="697F536D"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4C7323" w14:textId="20DCA0BB"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A2704" w:rsidRPr="00774545" w14:paraId="57989345" w14:textId="77777777" w:rsidTr="00272DB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96E33E"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A2704" w:rsidRPr="00774545" w14:paraId="7D0885B3" w14:textId="77777777" w:rsidTr="00272DB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569E6D" w14:textId="77777777" w:rsidR="001A2704" w:rsidRPr="00774545" w:rsidRDefault="001A2704" w:rsidP="00272DB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26849CB8" w14:textId="77777777" w:rsidR="009D3D8A" w:rsidRDefault="009D3D8A" w:rsidP="00044C6B">
      <w:pPr>
        <w:spacing w:line="480" w:lineRule="auto"/>
        <w:rPr>
          <w:rFonts w:ascii="Times New Roman" w:hAnsi="Times New Roman" w:cs="Times New Roman"/>
          <w:sz w:val="24"/>
          <w:szCs w:val="24"/>
        </w:rPr>
      </w:pPr>
    </w:p>
    <w:p w14:paraId="1D27E856" w14:textId="708EA005"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Reflex Assessment</w:t>
      </w:r>
      <w:r>
        <w:rPr>
          <w:rFonts w:ascii="Times New Roman" w:hAnsi="Times New Roman" w:cs="Times New Roman"/>
          <w:sz w:val="24"/>
          <w:szCs w:val="24"/>
        </w:rPr>
        <w:t xml:space="preserve">: </w:t>
      </w:r>
    </w:p>
    <w:p w14:paraId="5101C573" w14:textId="31A3441B"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bl>
      <w:tblPr>
        <w:tblStyle w:val="TableGrid"/>
        <w:tblW w:w="9985" w:type="dxa"/>
        <w:tblInd w:w="-5" w:type="dxa"/>
        <w:tblLook w:val="04A0" w:firstRow="1" w:lastRow="0" w:firstColumn="1" w:lastColumn="0" w:noHBand="0" w:noVBand="1"/>
      </w:tblPr>
      <w:tblGrid>
        <w:gridCol w:w="9985"/>
      </w:tblGrid>
      <w:tr w:rsidR="00C9294E" w14:paraId="3D8A8734" w14:textId="77777777" w:rsidTr="00317494">
        <w:tc>
          <w:tcPr>
            <w:tcW w:w="9985" w:type="dxa"/>
          </w:tcPr>
          <w:p w14:paraId="3ECF9B6D" w14:textId="77777777" w:rsidR="00C9294E" w:rsidRDefault="00C9294E" w:rsidP="00317494">
            <w:pPr>
              <w:spacing w:line="480" w:lineRule="auto"/>
              <w:rPr>
                <w:rFonts w:ascii="Times New Roman" w:hAnsi="Times New Roman" w:cs="Times New Roman"/>
                <w:sz w:val="24"/>
                <w:szCs w:val="24"/>
              </w:rPr>
            </w:pPr>
            <w:commentRangeStart w:id="27"/>
            <w:r>
              <w:rPr>
                <w:rFonts w:ascii="Times New Roman" w:hAnsi="Times New Roman" w:cs="Times New Roman"/>
                <w:noProof/>
                <w:sz w:val="24"/>
                <w:szCs w:val="24"/>
              </w:rPr>
              <w:lastRenderedPageBreak/>
              <w:drawing>
                <wp:inline distT="0" distB="0" distL="0" distR="0" wp14:anchorId="34D9DB83" wp14:editId="24C7064F">
                  <wp:extent cx="5943600" cy="2644140"/>
                  <wp:effectExtent l="0" t="0" r="0" b="3810"/>
                  <wp:docPr id="669985356" name="Picture 66998535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85356" name="Picture 669985356" descr="A picture containing text, diagram, line, screensh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commentRangeEnd w:id="27"/>
            <w:r w:rsidR="00C37AF6">
              <w:rPr>
                <w:rStyle w:val="CommentReference"/>
              </w:rPr>
              <w:commentReference w:id="27"/>
            </w:r>
          </w:p>
        </w:tc>
      </w:tr>
      <w:tr w:rsidR="00C9294E" w14:paraId="52A8E805" w14:textId="77777777" w:rsidTr="00317494">
        <w:tc>
          <w:tcPr>
            <w:tcW w:w="9985" w:type="dxa"/>
          </w:tcPr>
          <w:p w14:paraId="0671B13B" w14:textId="41A58927" w:rsidR="00C9294E" w:rsidRDefault="00C9294E" w:rsidP="00317494">
            <w:pPr>
              <w:rPr>
                <w:rFonts w:ascii="Times New Roman" w:hAnsi="Times New Roman" w:cs="Times New Roman"/>
                <w:sz w:val="24"/>
                <w:szCs w:val="24"/>
              </w:rPr>
            </w:pP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w:t>
            </w:r>
            <w:r w:rsidR="00916966">
              <w:rPr>
                <w:rFonts w:ascii="Times New Roman" w:hAnsi="Times New Roman" w:cs="Times New Roman"/>
                <w:sz w:val="24"/>
                <w:szCs w:val="24"/>
              </w:rPr>
              <w:t>At the onset of illumination</w:t>
            </w:r>
            <w:r>
              <w:rPr>
                <w:rFonts w:ascii="Times New Roman" w:hAnsi="Times New Roman" w:cs="Times New Roman"/>
                <w:sz w:val="24"/>
                <w:szCs w:val="24"/>
              </w:rPr>
              <w:t xml:space="preserve"> (time 0 on the x-axis) the pupil begins to constrict in size until </w:t>
            </w:r>
            <w:r w:rsidR="00916966">
              <w:rPr>
                <w:rFonts w:ascii="Times New Roman" w:hAnsi="Times New Roman" w:cs="Times New Roman"/>
                <w:sz w:val="24"/>
                <w:szCs w:val="24"/>
              </w:rPr>
              <w:t xml:space="preserve">the diameter </w:t>
            </w:r>
            <w:r>
              <w:rPr>
                <w:rFonts w:ascii="Times New Roman" w:hAnsi="Times New Roman" w:cs="Times New Roman"/>
                <w:sz w:val="24"/>
                <w:szCs w:val="24"/>
              </w:rPr>
              <w:t xml:space="preserve">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tc>
      </w:tr>
    </w:tbl>
    <w:p w14:paraId="61E62BA2" w14:textId="77777777" w:rsidR="00C9294E" w:rsidRDefault="00C9294E" w:rsidP="00C9294E">
      <w:pPr>
        <w:spacing w:line="480" w:lineRule="auto"/>
        <w:rPr>
          <w:rFonts w:ascii="Times New Roman" w:hAnsi="Times New Roman" w:cs="Times New Roman"/>
          <w:sz w:val="24"/>
          <w:szCs w:val="24"/>
        </w:rPr>
      </w:pPr>
    </w:p>
    <w:p w14:paraId="1EA71168" w14:textId="53C99F12"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 videography goggles developed by Oc</w:t>
      </w:r>
      <w:commentRangeStart w:id="28"/>
      <w:commentRangeStart w:id="29"/>
      <w:commentRangeStart w:id="30"/>
      <w:r>
        <w:rPr>
          <w:rFonts w:ascii="Times New Roman" w:hAnsi="Times New Roman" w:cs="Times New Roman"/>
          <w:sz w:val="24"/>
          <w:szCs w:val="24"/>
        </w:rPr>
        <w:t>ular Data Systems, LLC.</w:t>
      </w:r>
      <w:commentRangeEnd w:id="28"/>
      <w:r>
        <w:rPr>
          <w:rStyle w:val="CommentReference"/>
        </w:rPr>
        <w:commentReference w:id="28"/>
      </w:r>
      <w:commentRangeEnd w:id="29"/>
      <w:r w:rsidR="00916966">
        <w:rPr>
          <w:rStyle w:val="CommentReference"/>
        </w:rPr>
        <w:commentReference w:id="29"/>
      </w:r>
      <w:commentRangeEnd w:id="30"/>
      <w:r w:rsidR="00F22376">
        <w:rPr>
          <w:rStyle w:val="CommentReference"/>
        </w:rPr>
        <w:commentReference w:id="30"/>
      </w:r>
      <w:r>
        <w:rPr>
          <w:rFonts w:ascii="Times New Roman" w:hAnsi="Times New Roman" w:cs="Times New Roman"/>
          <w:sz w:val="24"/>
          <w:szCs w:val="24"/>
        </w:rPr>
        <w:t xml:space="preserve"> Trajectories of pupil size during the light response test, like that shown in Figure 1, were extracted from the videos using the video segmentation pipeline described in </w:t>
      </w:r>
      <w:commentRangeStart w:id="31"/>
      <w:r>
        <w:rPr>
          <w:rFonts w:ascii="Times New Roman" w:hAnsi="Times New Roman" w:cs="Times New Roman"/>
          <w:sz w:val="24"/>
          <w:szCs w:val="24"/>
        </w:rPr>
        <w:t>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commentRangeEnd w:id="31"/>
      <w:r w:rsidR="00C37AF6">
        <w:rPr>
          <w:rStyle w:val="CommentReference"/>
        </w:rPr>
        <w:commentReference w:id="31"/>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3C4808D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EB74F7">
        <w:rPr>
          <w:rFonts w:ascii="Times New Roman" w:hAnsi="Times New Roman" w:cs="Times New Roman"/>
          <w:sz w:val="24"/>
          <w:szCs w:val="24"/>
        </w:rPr>
        <w:instrText xml:space="preserve"> ADDIN EN.CITE &lt;EndNote&gt;&lt;Cite&gt;&lt;Author&gt;Ramsay&lt;/Author&gt;&lt;Year&gt;2005&lt;/Year&gt;&lt;RecNum&gt;22&lt;/RecNum&gt;&lt;DisplayText&gt;[14]&lt;/DisplayText&gt;&lt;record&gt;&lt;rec-number&gt;22&lt;/rec-number&gt;&lt;foreign-keys&gt;&lt;key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EB74F7">
        <w:rPr>
          <w:rFonts w:ascii="Times New Roman" w:hAnsi="Times New Roman" w:cs="Times New Roman"/>
          <w:noProof/>
          <w:sz w:val="24"/>
          <w:szCs w:val="24"/>
        </w:rPr>
        <w:t>[14]</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E11884">
        <w:rPr>
          <w:rFonts w:ascii="Times New Roman" w:hAnsi="Times New Roman" w:cs="Times New Roman"/>
          <w:sz w:val="24"/>
          <w:szCs w:val="24"/>
        </w:rPr>
        <w:t>For example, in the current context, FDA methods allow for estimating and quantifying uncertainty for differences in patterns of pupil</w:t>
      </w:r>
      <w:r w:rsidR="000658C4">
        <w:rPr>
          <w:rFonts w:ascii="Times New Roman" w:hAnsi="Times New Roman" w:cs="Times New Roman"/>
          <w:sz w:val="24"/>
          <w:szCs w:val="24"/>
        </w:rPr>
        <w:t>lary</w:t>
      </w:r>
      <w:r w:rsidR="00E11884">
        <w:rPr>
          <w:rFonts w:ascii="Times New Roman" w:hAnsi="Times New Roman" w:cs="Times New Roman"/>
          <w:sz w:val="24"/>
          <w:szCs w:val="24"/>
        </w:rPr>
        <w:t xml:space="preserve"> light response vary over time by cannabis </w:t>
      </w:r>
      <w:r w:rsidR="000658C4">
        <w:rPr>
          <w:rFonts w:ascii="Times New Roman" w:hAnsi="Times New Roman" w:cs="Times New Roman"/>
          <w:sz w:val="24"/>
          <w:szCs w:val="24"/>
        </w:rPr>
        <w:t xml:space="preserve">use </w:t>
      </w:r>
      <w:r w:rsidR="00E11884">
        <w:rPr>
          <w:rFonts w:ascii="Times New Roman" w:hAnsi="Times New Roman" w:cs="Times New Roman"/>
          <w:sz w:val="24"/>
          <w:szCs w:val="24"/>
        </w:rPr>
        <w:t xml:space="preserve">history.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r>
        <w:rPr>
          <w:rFonts w:ascii="Times New Roman" w:hAnsi="Times New Roman" w:cs="Times New Roman"/>
          <w:i/>
          <w:iCs/>
          <w:sz w:val="24"/>
          <w:szCs w:val="24"/>
        </w:rPr>
        <w:t>i</w:t>
      </w:r>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shown in Figure </w:t>
      </w:r>
      <w:commentRangeStart w:id="32"/>
      <w:commentRangeStart w:id="33"/>
      <w:commentRangeStart w:id="34"/>
      <w:r>
        <w:rPr>
          <w:rFonts w:ascii="Times New Roman" w:hAnsi="Times New Roman" w:cs="Times New Roman"/>
          <w:sz w:val="24"/>
          <w:szCs w:val="24"/>
        </w:rPr>
        <w:t>1</w:t>
      </w:r>
      <w:commentRangeEnd w:id="32"/>
      <w:r w:rsidR="000B4566">
        <w:rPr>
          <w:rStyle w:val="CommentReference"/>
        </w:rPr>
        <w:commentReference w:id="32"/>
      </w:r>
      <w:commentRangeEnd w:id="33"/>
      <w:r w:rsidR="00EB74F7">
        <w:rPr>
          <w:rStyle w:val="CommentReference"/>
        </w:rPr>
        <w:commentReference w:id="33"/>
      </w:r>
      <w:commentRangeEnd w:id="34"/>
      <w:r w:rsidR="00F5214C">
        <w:rPr>
          <w:rStyle w:val="CommentReference"/>
        </w:rPr>
        <w:commentReference w:id="34"/>
      </w:r>
      <w:r>
        <w:rPr>
          <w:rFonts w:ascii="Times New Roman" w:hAnsi="Times New Roman" w:cs="Times New Roman"/>
          <w:sz w:val="24"/>
          <w:szCs w:val="24"/>
        </w:rPr>
        <w:t>,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65CD7B6"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del w:id="35" w:author="Wrobel, Julia" w:date="2023-05-12T13:02:00Z">
        <w:r w:rsidR="001D0289" w:rsidDel="00C37AF6">
          <w:rPr>
            <w:rFonts w:ascii="Times New Roman" w:hAnsi="Times New Roman" w:cs="Times New Roman"/>
            <w:sz w:val="24"/>
            <w:szCs w:val="24"/>
          </w:rPr>
          <w:delText xml:space="preserve">aka </w:delText>
        </w:r>
      </w:del>
      <w:ins w:id="36" w:author="Wrobel, Julia" w:date="2023-05-12T13:02:00Z">
        <w:r w:rsidR="00C37AF6">
          <w:rPr>
            <w:rFonts w:ascii="Times New Roman" w:hAnsi="Times New Roman" w:cs="Times New Roman"/>
            <w:sz w:val="24"/>
            <w:szCs w:val="24"/>
          </w:rPr>
          <w:t xml:space="preserve">also </w:t>
        </w:r>
      </w:ins>
      <w:ins w:id="37" w:author="Wrobel, Julia" w:date="2023-05-12T13:31:00Z">
        <w:r w:rsidR="00EB385E">
          <w:rPr>
            <w:rFonts w:ascii="Times New Roman" w:hAnsi="Times New Roman" w:cs="Times New Roman"/>
            <w:sz w:val="24"/>
            <w:szCs w:val="24"/>
          </w:rPr>
          <w:t>referred</w:t>
        </w:r>
      </w:ins>
      <w:ins w:id="38" w:author="Wrobel, Julia" w:date="2023-05-12T13:02:00Z">
        <w:r w:rsidR="00C37AF6">
          <w:rPr>
            <w:rFonts w:ascii="Times New Roman" w:hAnsi="Times New Roman" w:cs="Times New Roman"/>
            <w:sz w:val="24"/>
            <w:szCs w:val="24"/>
          </w:rPr>
          <w:t xml:space="preserve"> to as</w:t>
        </w:r>
        <w:r w:rsidR="00C37AF6">
          <w:rPr>
            <w:rFonts w:ascii="Times New Roman" w:hAnsi="Times New Roman" w:cs="Times New Roman"/>
            <w:sz w:val="24"/>
            <w:szCs w:val="24"/>
          </w:rPr>
          <w:t xml:space="preserve"> </w:t>
        </w:r>
      </w:ins>
      <w:r w:rsidR="001D0289">
        <w:rPr>
          <w:rFonts w:ascii="Times New Roman" w:hAnsi="Times New Roman" w:cs="Times New Roman"/>
          <w:sz w:val="24"/>
          <w:szCs w:val="24"/>
        </w:rPr>
        <w:t>scalar-on-function regression</w:t>
      </w:r>
      <w:ins w:id="39" w:author="Wrobel, Julia" w:date="2023-05-12T13:02:00Z">
        <w:r w:rsidR="00C37AF6">
          <w:rPr>
            <w:rFonts w:ascii="Times New Roman" w:hAnsi="Times New Roman" w:cs="Times New Roman"/>
            <w:sz w:val="24"/>
            <w:szCs w:val="24"/>
          </w:rPr>
          <w:t xml:space="preserve"> in the FDA literature</w:t>
        </w:r>
      </w:ins>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proofErr w:type="gramStart"/>
      <w:r w:rsidR="00AF5549">
        <w:rPr>
          <w:rFonts w:ascii="Times New Roman" w:hAnsi="Times New Roman" w:cs="Times New Roman"/>
          <w:sz w:val="24"/>
          <w:szCs w:val="24"/>
        </w:rPr>
        <w:t>whether or not</w:t>
      </w:r>
      <w:proofErr w:type="gramEnd"/>
      <w:r w:rsidR="00AF5549">
        <w:rPr>
          <w:rFonts w:ascii="Times New Roman" w:hAnsi="Times New Roman" w:cs="Times New Roman"/>
          <w:sz w:val="24"/>
          <w:szCs w:val="24"/>
        </w:rPr>
        <w:t xml:space="preserve">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040F5B7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 </w:instrText>
      </w:r>
      <w:r w:rsidR="00EB74F7">
        <w:rPr>
          <w:rFonts w:ascii="Times New Roman" w:hAnsi="Times New Roman" w:cs="Times New Roman"/>
          <w:sz w:val="24"/>
          <w:szCs w:val="24"/>
        </w:rPr>
        <w:fldChar w:fldCharType="begin">
          <w:fldData xml:space="preserve">PEVuZE5vdGU+PENpdGU+PEF1dGhvcj5SYW1zYXk8L0F1dGhvcj48WWVhcj4xOTkxPC9ZZWFyPjxS
ZWNOdW0+MTY8L1JlY051bT48RGlzcGxheVRleHQ+WzE2LTE4XTwvRGlzcGxheVRleHQ+PHJlY29y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EB74F7">
        <w:rPr>
          <w:rFonts w:ascii="Times New Roman" w:hAnsi="Times New Roman" w:cs="Times New Roman"/>
          <w:sz w:val="24"/>
          <w:szCs w:val="24"/>
        </w:rPr>
        <w:instrText xml:space="preserve"> ADDIN EN.CITE.DATA </w:instrText>
      </w:r>
      <w:r w:rsidR="00EB74F7">
        <w:rPr>
          <w:rFonts w:ascii="Times New Roman" w:hAnsi="Times New Roman" w:cs="Times New Roman"/>
          <w:sz w:val="24"/>
          <w:szCs w:val="24"/>
        </w:rPr>
      </w:r>
      <w:r w:rsidR="00EB74F7">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EB74F7">
        <w:rPr>
          <w:rFonts w:ascii="Times New Roman" w:hAnsi="Times New Roman" w:cs="Times New Roman"/>
          <w:noProof/>
          <w:sz w:val="24"/>
          <w:szCs w:val="24"/>
        </w:rPr>
        <w:t>[16-18]</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xml:space="preserve">. This model is analogous to logistic regression and is given </w:t>
      </w:r>
      <w:proofErr w:type="gramStart"/>
      <w:r>
        <w:rPr>
          <w:rFonts w:ascii="Times New Roman" w:hAnsi="Times New Roman" w:cs="Times New Roman"/>
          <w:sz w:val="24"/>
          <w:szCs w:val="24"/>
        </w:rPr>
        <w:t>by</w:t>
      </w:r>
      <w:proofErr w:type="gramEnd"/>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467B71C4"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ins w:id="40" w:author="Wrobel, Julia" w:date="2023-05-12T13:32:00Z">
        <w:r w:rsidR="00EB385E">
          <w:rPr>
            <w:rFonts w:ascii="Times New Roman" w:eastAsiaTheme="minorEastAsia" w:hAnsi="Times New Roman" w:cs="Times New Roman"/>
            <w:sz w:val="24"/>
            <w:szCs w:val="24"/>
          </w:rPr>
          <w:t xml:space="preserve"> during the light test</w:t>
        </w:r>
      </w:ins>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1% increase in pupil diameter; however, unlike traditional logistic regression, this log 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6CFA8110"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the magnitude of rebound dilation after the point of minimal constriction; and (c) the slope of the rebound after the point of minimal constriction</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&lt;EndNote&gt;&lt;Cite&gt;&lt;Author&gt;Steinhart&lt;/Author&gt;&lt;Year&gt;2023&lt;/Year&gt;&lt;RecNum&gt;18&lt;/RecNum&gt;&lt;DisplayText&gt;[12]&lt;/DisplayText&gt;&lt;record&gt;&lt;rec-number&gt;18&lt;/rec-number&gt;&lt;foreign-keys&gt;&lt;key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F73596">
        <w:rPr>
          <w:rFonts w:ascii="Times New Roman" w:hAnsi="Times New Roman" w:cs="Times New Roman"/>
          <w:sz w:val="24"/>
          <w:szCs w:val="24"/>
        </w:rPr>
        <w:fldChar w:fldCharType="separate"/>
      </w:r>
      <w:r w:rsidR="00713F40">
        <w:rPr>
          <w:rFonts w:ascii="Times New Roman" w:hAnsi="Times New Roman" w:cs="Times New Roman"/>
          <w:noProof/>
          <w:sz w:val="24"/>
          <w:szCs w:val="24"/>
        </w:rPr>
        <w:t>[12]</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w:t>
      </w:r>
      <w:r>
        <w:rPr>
          <w:rFonts w:ascii="Times New Roman" w:hAnsi="Times New Roman" w:cs="Times New Roman"/>
          <w:sz w:val="24"/>
          <w:szCs w:val="24"/>
        </w:rPr>
        <w:lastRenderedPageBreak/>
        <w:t>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significance of differences between AUC curves was calculated with Mann-Whitney U-statistic as described in </w:t>
      </w:r>
      <w:r w:rsidR="00DE5935">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&lt;EndNote&gt;&lt;Cite&gt;&lt;Author&gt;DeLong&lt;/Author&gt;&lt;Year&gt;1988&lt;/Year&gt;&lt;RecNum&gt;33&lt;/RecNum&gt;&lt;DisplayText&gt;[19]&lt;/DisplayText&gt;&lt;record&gt;&lt;rec-number&gt;33&lt;/rec-number&gt;&lt;foreign-keys&gt;&lt;key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DE5935">
        <w:rPr>
          <w:rFonts w:ascii="Times New Roman" w:hAnsi="Times New Roman" w:cs="Times New Roman"/>
          <w:noProof/>
          <w:sz w:val="24"/>
          <w:szCs w:val="24"/>
        </w:rPr>
        <w:t>[19]</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is</w:t>
      </w:r>
      <w:proofErr w:type="gramEnd"/>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w:t>
      </w:r>
      <w:r w:rsidR="00447B75">
        <w:rPr>
          <w:rFonts w:ascii="Times New Roman" w:hAnsi="Times New Roman" w:cs="Times New Roman"/>
          <w:sz w:val="24"/>
          <w:szCs w:val="24"/>
        </w:rPr>
        <w:lastRenderedPageBreak/>
        <w:t>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w:t>
      </w:r>
      <w:proofErr w:type="gramStart"/>
      <w:r w:rsidRPr="006E3B26">
        <w:rPr>
          <w:rFonts w:ascii="Times New Roman" w:eastAsiaTheme="minorEastAsia" w:hAnsi="Times New Roman" w:cs="Times New Roman"/>
          <w:i/>
          <w:iCs/>
          <w:sz w:val="24"/>
          <w:szCs w:val="24"/>
        </w:rPr>
        <w:t>response</w:t>
      </w:r>
      <w:proofErr w:type="gramEnd"/>
    </w:p>
    <w:p w14:paraId="185F3C8D" w14:textId="3B12BF6B"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ins w:id="41" w:author="Wrobel, Julia" w:date="2023-05-12T13:33:00Z">
        <w:r w:rsidR="00EB385E">
          <w:rPr>
            <w:rStyle w:val="cf01"/>
            <w:rFonts w:ascii="Times New Roman" w:hAnsi="Times New Roman" w:cs="Times New Roman"/>
            <w:sz w:val="24"/>
            <w:szCs w:val="24"/>
          </w:rPr>
          <w:t xml:space="preserve">how </w:t>
        </w:r>
      </w:ins>
      <w:r w:rsidRPr="00A939FB">
        <w:rPr>
          <w:rStyle w:val="cf01"/>
          <w:rFonts w:ascii="Times New Roman" w:hAnsi="Times New Roman" w:cs="Times New Roman"/>
          <w:sz w:val="24"/>
          <w:szCs w:val="24"/>
        </w:rPr>
        <w:t>the shape of the pupil response trajectory changes as cannabis effects become less acute</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 xml:space="preserve">is given </w:t>
      </w:r>
      <w:proofErr w:type="gramStart"/>
      <w:r w:rsidR="00931320">
        <w:rPr>
          <w:rFonts w:ascii="Times New Roman" w:hAnsi="Times New Roman" w:cs="Times New Roman"/>
          <w:sz w:val="24"/>
          <w:szCs w:val="24"/>
        </w:rPr>
        <w:t>by</w:t>
      </w:r>
      <w:proofErr w:type="gramEnd"/>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598F4E92" w14:textId="03D1EC48" w:rsidR="00931320" w:rsidDel="00EB385E" w:rsidRDefault="00931320" w:rsidP="00AC729D">
      <w:pPr>
        <w:spacing w:line="480" w:lineRule="auto"/>
        <w:rPr>
          <w:del w:id="42" w:author="Wrobel, Julia" w:date="2023-05-12T13:34:00Z"/>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14:paraId="33EFEE33" w14:textId="25F970A5" w:rsidR="00AC729D" w:rsidRDefault="00C0097F"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42F49F3F"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&lt;EndNote&gt;&lt;Cite&gt;&lt;Author&gt;Team.&lt;/Author&gt;&lt;Year&gt;2020&lt;/Year&gt;&lt;RecNum&gt;19&lt;/RecNum&gt;&lt;DisplayText&gt;[20]&lt;/DisplayText&gt;&lt;record&gt;&lt;rec-number&gt;19&lt;/rec-number&gt;&lt;foreign-keys&gt;&lt;key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DE5935">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DE5935">
        <w:rPr>
          <w:rFonts w:ascii="Times New Roman" w:hAnsi="Times New Roman" w:cs="Times New Roman"/>
          <w:sz w:val="24"/>
          <w:szCs w:val="24"/>
        </w:rPr>
        <w:instrText xml:space="preserve"> ADDIN EN.CITE &lt;EndNote&gt;&lt;Cite&gt;&lt;Author&gt;Wood&lt;/Author&gt;&lt;Year&gt;2011&lt;/Year&gt;&lt;RecNum&gt;21&lt;/RecNum&gt;&lt;DisplayText&gt;[21, 22]&lt;/DisplayText&gt;&lt;record&gt;&lt;rec-number&gt;21&lt;/rec-number&gt;&lt;foreign-keys&gt;&lt;key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DE5935">
        <w:rPr>
          <w:rFonts w:ascii="Times New Roman" w:hAnsi="Times New Roman" w:cs="Times New Roman"/>
          <w:noProof/>
          <w:sz w:val="24"/>
          <w:szCs w:val="24"/>
        </w:rPr>
        <w:t>[21, 22]</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713F40">
        <w:rPr>
          <w:rFonts w:ascii="Times New Roman" w:hAnsi="Times New Roman" w:cs="Times New Roman"/>
          <w:sz w:val="24"/>
          <w:szCs w:val="24"/>
        </w:rPr>
        <w:instrText xml:space="preserve"> ADDIN EN.CITE &lt;EndNote&gt;&lt;Cite&gt;&lt;Author&gt;Reiss&lt;/Author&gt;&lt;Year&gt;2017&lt;/Year&gt;&lt;RecNum&gt;17&lt;/RecNum&gt;&lt;DisplayText&gt;[17]&lt;/DisplayText&gt;&lt;record&gt;&lt;rec-number&gt;17&lt;/rec-number&gt;&lt;foreign-keys&gt;&lt;key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713F40">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ZWNOdW0+MzE8L1JlY051bT48RGlzcGxheVRleHQ+WzIzXTwvRGlzcGxheVRleHQ+PHJlY29yZD48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DE5935">
        <w:rPr>
          <w:rFonts w:ascii="Times New Roman" w:hAnsi="Times New Roman" w:cs="Times New Roman"/>
          <w:sz w:val="24"/>
          <w:szCs w:val="24"/>
        </w:rPr>
        <w:instrText xml:space="preserve"> ADDIN EN.CITE </w:instrText>
      </w:r>
      <w:r w:rsidR="00DE5935">
        <w:rPr>
          <w:rFonts w:ascii="Times New Roman" w:hAnsi="Times New Roman" w:cs="Times New Roman"/>
          <w:sz w:val="24"/>
          <w:szCs w:val="24"/>
        </w:rPr>
        <w:fldChar w:fldCharType="begin">
          <w:fldData xml:space="preserve">PEVuZE5vdGU+PENpdGU+PEF1dGhvcj5MZXJvdXg8L0F1dGhvcj48WWVhcj4yMDE4PC9ZZWFyPjxS
ZWNOdW0+MzE8L1JlY051bT48RGlzcGxheVRleHQ+WzIzXTwvRGlzcGxheVRleHQ+PHJlY29yZD48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DE5935">
        <w:rPr>
          <w:rFonts w:ascii="Times New Roman" w:hAnsi="Times New Roman" w:cs="Times New Roman"/>
          <w:sz w:val="24"/>
          <w:szCs w:val="24"/>
        </w:rPr>
        <w:instrText xml:space="preserve"> ADDIN EN.CITE.DATA </w:instrText>
      </w:r>
      <w:r w:rsidR="00DE5935">
        <w:rPr>
          <w:rFonts w:ascii="Times New Roman" w:hAnsi="Times New Roman" w:cs="Times New Roman"/>
          <w:sz w:val="24"/>
          <w:szCs w:val="24"/>
        </w:rPr>
      </w:r>
      <w:r w:rsidR="00DE5935">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DE5935">
        <w:rPr>
          <w:rFonts w:ascii="Times New Roman" w:hAnsi="Times New Roman" w:cs="Times New Roman"/>
          <w:noProof/>
          <w:sz w:val="24"/>
          <w:szCs w:val="24"/>
        </w:rPr>
        <w:t>[23]</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w:t>
      </w:r>
      <w:commentRangeStart w:id="43"/>
      <w:commentRangeStart w:id="44"/>
      <w:r>
        <w:rPr>
          <w:rFonts w:ascii="Times New Roman" w:hAnsi="Times New Roman" w:cs="Times New Roman"/>
          <w:sz w:val="24"/>
          <w:szCs w:val="24"/>
        </w:rPr>
        <w:t xml:space="preserve">Code </w:t>
      </w:r>
      <w:ins w:id="45" w:author="Wrobel, Julia" w:date="2023-05-12T13:33:00Z">
        <w:r w:rsidR="00EB385E">
          <w:rPr>
            <w:rFonts w:ascii="Times New Roman" w:hAnsi="Times New Roman" w:cs="Times New Roman"/>
            <w:sz w:val="24"/>
            <w:szCs w:val="24"/>
          </w:rPr>
          <w:t xml:space="preserve">and data </w:t>
        </w:r>
      </w:ins>
      <w:r>
        <w:rPr>
          <w:rFonts w:ascii="Times New Roman" w:hAnsi="Times New Roman" w:cs="Times New Roman"/>
          <w:sz w:val="24"/>
          <w:szCs w:val="24"/>
        </w:rPr>
        <w:t>for reproducing our analysis is publicly available on GitHub</w:t>
      </w:r>
      <w:commentRangeEnd w:id="43"/>
      <w:r>
        <w:rPr>
          <w:rStyle w:val="CommentReference"/>
        </w:rPr>
        <w:commentReference w:id="43"/>
      </w:r>
      <w:commentRangeEnd w:id="44"/>
      <w:r w:rsidR="00EB385E">
        <w:rPr>
          <w:rStyle w:val="CommentReference"/>
        </w:rPr>
        <w:commentReference w:id="44"/>
      </w:r>
      <w:r>
        <w:rPr>
          <w:rFonts w:ascii="Times New Roman" w:hAnsi="Times New Roman" w:cs="Times New Roman"/>
          <w:sz w:val="24"/>
          <w:szCs w:val="24"/>
        </w:rPr>
        <w:t>.</w:t>
      </w:r>
    </w:p>
    <w:p w14:paraId="64F3E80A"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Predicting recent cannabis use</w:t>
      </w:r>
    </w:p>
    <w:p w14:paraId="0ABFF047" w14:textId="3868089D"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indicates that </w:t>
      </w:r>
      <w:r w:rsidR="00032664">
        <w:rPr>
          <w:rFonts w:ascii="Times New Roman" w:hAnsi="Times New Roman" w:cs="Times New Roman"/>
          <w:sz w:val="24"/>
          <w:szCs w:val="24"/>
        </w:rPr>
        <w:t>the functional logistic regression model</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can</w:t>
      </w:r>
      <w:r w:rsidR="00AC729D">
        <w:rPr>
          <w:rFonts w:ascii="Times New Roman" w:hAnsi="Times New Roman" w:cs="Times New Roman"/>
          <w:sz w:val="24"/>
          <w:szCs w:val="24"/>
        </w:rPr>
        <w:t xml:space="preserve"> better </w:t>
      </w:r>
      <w:r w:rsidR="008B46EC">
        <w:rPr>
          <w:rFonts w:ascii="Times New Roman" w:hAnsi="Times New Roman" w:cs="Times New Roman"/>
          <w:sz w:val="24"/>
          <w:szCs w:val="24"/>
        </w:rPr>
        <w:t>differentiate</w:t>
      </w:r>
      <w:r w:rsidR="00AC729D">
        <w:rPr>
          <w:rFonts w:ascii="Times New Roman" w:hAnsi="Times New Roman" w:cs="Times New Roman"/>
          <w:sz w:val="24"/>
          <w:szCs w:val="24"/>
        </w:rPr>
        <w:t xml:space="preserve"> </w:t>
      </w:r>
      <w:r w:rsidR="008B46EC">
        <w:rPr>
          <w:rFonts w:ascii="Times New Roman" w:hAnsi="Times New Roman" w:cs="Times New Roman"/>
          <w:sz w:val="24"/>
          <w:szCs w:val="24"/>
        </w:rPr>
        <w:t>recent</w:t>
      </w:r>
      <w:r w:rsidR="00AC729D">
        <w:rPr>
          <w:rFonts w:ascii="Times New Roman" w:hAnsi="Times New Roman" w:cs="Times New Roman"/>
          <w:sz w:val="24"/>
          <w:szCs w:val="24"/>
        </w:rPr>
        <w:t xml:space="preserve"> cannabis use </w:t>
      </w:r>
      <w:r w:rsidR="008B46EC">
        <w:rPr>
          <w:rFonts w:ascii="Times New Roman" w:hAnsi="Times New Roman" w:cs="Times New Roman"/>
          <w:sz w:val="24"/>
          <w:szCs w:val="24"/>
        </w:rPr>
        <w:t>from no use</w:t>
      </w:r>
      <w:r w:rsidR="00AC729D">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AC729D" w14:paraId="1E67D35A" w14:textId="77777777" w:rsidTr="004D287E">
        <w:tc>
          <w:tcPr>
            <w:tcW w:w="9895" w:type="dxa"/>
          </w:tcPr>
          <w:p w14:paraId="0071877F" w14:textId="14570CC3" w:rsidR="00AC729D" w:rsidRDefault="00DB21F0"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13CF6" wp14:editId="1086898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432C4349" w14:textId="77777777" w:rsidTr="004D287E">
        <w:tc>
          <w:tcPr>
            <w:tcW w:w="9895" w:type="dxa"/>
          </w:tcPr>
          <w:p w14:paraId="4DD6C40F" w14:textId="0D6C1F1E"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xml:space="preserve">: Receiver Operator Characteristic curves (ROCs) for our two logistic regression </w:t>
            </w:r>
            <w:r w:rsidR="00DB21F0">
              <w:rPr>
                <w:rFonts w:ascii="Times New Roman" w:hAnsi="Times New Roman" w:cs="Times New Roman"/>
                <w:sz w:val="24"/>
                <w:szCs w:val="24"/>
              </w:rPr>
              <w:t>(</w:t>
            </w:r>
            <w:proofErr w:type="spellStart"/>
            <w:r w:rsidR="00DB21F0">
              <w:rPr>
                <w:rFonts w:ascii="Times New Roman" w:hAnsi="Times New Roman" w:cs="Times New Roman"/>
                <w:sz w:val="24"/>
                <w:szCs w:val="24"/>
              </w:rPr>
              <w:t>LogRegr</w:t>
            </w:r>
            <w:proofErr w:type="spellEnd"/>
            <w:r w:rsidR="00DB21F0">
              <w:rPr>
                <w:rFonts w:ascii="Times New Roman" w:hAnsi="Times New Roman" w:cs="Times New Roman"/>
                <w:sz w:val="24"/>
                <w:szCs w:val="24"/>
              </w:rPr>
              <w:t xml:space="preserve">) </w:t>
            </w:r>
            <w:r>
              <w:rPr>
                <w:rFonts w:ascii="Times New Roman" w:hAnsi="Times New Roman" w:cs="Times New Roman"/>
                <w:sz w:val="24"/>
                <w:szCs w:val="24"/>
              </w:rPr>
              <w:t xml:space="preserve">models. Higher accuracy in predicting recent cannabis use is indicated by a higher AUC and the ROC curve following the left and top edge of the graph. The </w:t>
            </w:r>
            <w:r w:rsidR="004949FC">
              <w:rPr>
                <w:rFonts w:ascii="Times New Roman" w:hAnsi="Times New Roman" w:cs="Times New Roman"/>
                <w:sz w:val="24"/>
                <w:szCs w:val="24"/>
              </w:rPr>
              <w:t>blue</w:t>
            </w:r>
            <w:r>
              <w:rPr>
                <w:rFonts w:ascii="Times New Roman" w:hAnsi="Times New Roman" w:cs="Times New Roman"/>
                <w:sz w:val="24"/>
                <w:szCs w:val="24"/>
              </w:rPr>
              <w:t xml:space="preserve"> line </w:t>
            </w:r>
            <w:r w:rsidR="004949FC">
              <w:rPr>
                <w:rFonts w:ascii="Times New Roman" w:hAnsi="Times New Roman" w:cs="Times New Roman"/>
                <w:sz w:val="24"/>
                <w:szCs w:val="24"/>
              </w:rPr>
              <w:t>is an ROC curve for</w:t>
            </w:r>
            <w:r w:rsidR="00032664">
              <w:rPr>
                <w:rFonts w:ascii="Times New Roman" w:hAnsi="Times New Roman" w:cs="Times New Roman"/>
                <w:sz w:val="24"/>
                <w:szCs w:val="24"/>
              </w:rPr>
              <w:t xml:space="preserve"> a traditional logistic regression model using</w:t>
            </w:r>
            <w:r>
              <w:rPr>
                <w:rFonts w:ascii="Times New Roman" w:hAnsi="Times New Roman" w:cs="Times New Roman"/>
                <w:sz w:val="24"/>
                <w:szCs w:val="24"/>
              </w:rPr>
              <w:t xml:space="preserve"> single value summary features of pupil light response. The yellow </w:t>
            </w:r>
            <w:r w:rsidR="004949FC">
              <w:rPr>
                <w:rFonts w:ascii="Times New Roman" w:hAnsi="Times New Roman" w:cs="Times New Roman"/>
                <w:sz w:val="24"/>
                <w:szCs w:val="24"/>
              </w:rPr>
              <w:t>line is an ROC curve for</w:t>
            </w:r>
            <w:r>
              <w:rPr>
                <w:rFonts w:ascii="Times New Roman" w:hAnsi="Times New Roman" w:cs="Times New Roman"/>
                <w:sz w:val="24"/>
                <w:szCs w:val="24"/>
              </w:rPr>
              <w:t xml:space="preserve"> </w:t>
            </w:r>
            <w:r w:rsidR="00032664">
              <w:rPr>
                <w:rFonts w:ascii="Times New Roman" w:hAnsi="Times New Roman" w:cs="Times New Roman"/>
                <w:sz w:val="24"/>
                <w:szCs w:val="24"/>
              </w:rPr>
              <w:t xml:space="preserve">a functional logistic regression model using </w:t>
            </w:r>
            <w:r>
              <w:rPr>
                <w:rFonts w:ascii="Times New Roman" w:hAnsi="Times New Roman" w:cs="Times New Roman"/>
                <w:sz w:val="24"/>
                <w:szCs w:val="24"/>
              </w:rPr>
              <w:t xml:space="preserve">full trajectory of pupil light response. </w:t>
            </w:r>
            <w:r w:rsidR="004949FC">
              <w:rPr>
                <w:rFonts w:ascii="Times New Roman" w:hAnsi="Times New Roman" w:cs="Times New Roman"/>
                <w:sz w:val="24"/>
                <w:szCs w:val="24"/>
              </w:rPr>
              <w:t>The</w:t>
            </w:r>
            <w:r>
              <w:rPr>
                <w:rFonts w:ascii="Times New Roman" w:hAnsi="Times New Roman" w:cs="Times New Roman"/>
                <w:sz w:val="24"/>
                <w:szCs w:val="24"/>
              </w:rPr>
              <w:t xml:space="preserve"> </w:t>
            </w:r>
            <w:r w:rsidR="004949FC">
              <w:rPr>
                <w:rFonts w:ascii="Times New Roman" w:hAnsi="Times New Roman" w:cs="Times New Roman"/>
                <w:sz w:val="24"/>
                <w:szCs w:val="24"/>
              </w:rPr>
              <w:t xml:space="preserve">functional logistic </w:t>
            </w:r>
            <w:r>
              <w:rPr>
                <w:rFonts w:ascii="Times New Roman" w:hAnsi="Times New Roman" w:cs="Times New Roman"/>
                <w:sz w:val="24"/>
                <w:szCs w:val="24"/>
              </w:rPr>
              <w:t xml:space="preserve">model better </w:t>
            </w:r>
            <w:r w:rsidR="004949FC">
              <w:rPr>
                <w:rFonts w:ascii="Times New Roman" w:hAnsi="Times New Roman" w:cs="Times New Roman"/>
                <w:sz w:val="24"/>
                <w:szCs w:val="24"/>
              </w:rPr>
              <w:t xml:space="preserve">differentiates </w:t>
            </w:r>
            <w:r>
              <w:rPr>
                <w:rFonts w:ascii="Times New Roman" w:hAnsi="Times New Roman" w:cs="Times New Roman"/>
                <w:sz w:val="24"/>
                <w:szCs w:val="24"/>
              </w:rPr>
              <w:t xml:space="preserve">between </w:t>
            </w:r>
            <w:r w:rsidR="004949F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4949FC">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105272">
              <w:rPr>
                <w:rFonts w:ascii="Times New Roman" w:hAnsi="Times New Roman" w:cs="Times New Roman"/>
                <w:i/>
                <w:iCs/>
                <w:sz w:val="24"/>
                <w:szCs w:val="24"/>
              </w:rPr>
              <w:t>Panel B</w:t>
            </w:r>
            <w:r>
              <w:rPr>
                <w:rFonts w:ascii="Times New Roman" w:hAnsi="Times New Roman" w:cs="Times New Roman"/>
                <w:sz w:val="24"/>
                <w:szCs w:val="24"/>
              </w:rPr>
              <w:t xml:space="preserve">: </w:t>
            </w:r>
            <w:r w:rsidR="003D007B">
              <w:rPr>
                <w:rFonts w:ascii="Times New Roman" w:hAnsi="Times New Roman" w:cs="Times New Roman"/>
                <w:sz w:val="24"/>
                <w:szCs w:val="24"/>
              </w:rPr>
              <w:t>Solid black line depicts the odds ratio (OR) of recent cannabis over the 10 seconds of the pupil</w:t>
            </w:r>
            <w:r w:rsidR="00FC19C7">
              <w:rPr>
                <w:rFonts w:ascii="Times New Roman" w:hAnsi="Times New Roman" w:cs="Times New Roman"/>
                <w:sz w:val="24"/>
                <w:szCs w:val="24"/>
              </w:rPr>
              <w:t>lary</w:t>
            </w:r>
            <w:r w:rsidR="003D007B">
              <w:rPr>
                <w:rFonts w:ascii="Times New Roman" w:hAnsi="Times New Roman" w:cs="Times New Roman"/>
                <w:sz w:val="24"/>
                <w:szCs w:val="24"/>
              </w:rPr>
              <w:t xml:space="preserve"> light response test. </w:t>
            </w:r>
            <w:r>
              <w:rPr>
                <w:rFonts w:ascii="Times New Roman" w:hAnsi="Times New Roman" w:cs="Times New Roman"/>
                <w:sz w:val="24"/>
                <w:szCs w:val="24"/>
              </w:rPr>
              <w:t>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sidR="003D007B">
              <w:rPr>
                <w:rFonts w:ascii="Times New Roman" w:hAnsi="Times New Roman" w:cs="Times New Roman"/>
                <w:sz w:val="24"/>
                <w:szCs w:val="24"/>
              </w:rPr>
              <w:t xml:space="preserve">the </w:t>
            </w:r>
            <w:r>
              <w:rPr>
                <w:rFonts w:ascii="Times New Roman" w:hAnsi="Times New Roman" w:cs="Times New Roman"/>
                <w:sz w:val="24"/>
                <w:szCs w:val="24"/>
              </w:rPr>
              <w:t xml:space="preserve">OR estimate. The red segments indicate </w:t>
            </w:r>
            <w:r w:rsidR="005453C5">
              <w:rPr>
                <w:rFonts w:ascii="Times New Roman" w:hAnsi="Times New Roman" w:cs="Times New Roman"/>
                <w:sz w:val="24"/>
                <w:szCs w:val="24"/>
              </w:rPr>
              <w:t xml:space="preserve">regions </w:t>
            </w:r>
            <w:r>
              <w:rPr>
                <w:rFonts w:ascii="Times New Roman" w:hAnsi="Times New Roman" w:cs="Times New Roman"/>
                <w:sz w:val="24"/>
                <w:szCs w:val="24"/>
              </w:rPr>
              <w:t xml:space="preserve">where the </w:t>
            </w:r>
            <w:r w:rsidR="005453C5">
              <w:rPr>
                <w:rFonts w:ascii="Times New Roman" w:hAnsi="Times New Roman" w:cs="Times New Roman"/>
                <w:sz w:val="24"/>
                <w:szCs w:val="24"/>
              </w:rPr>
              <w:t>confidence interval for the OR does not contain zero</w:t>
            </w:r>
            <w:r>
              <w:rPr>
                <w:rFonts w:ascii="Times New Roman" w:hAnsi="Times New Roman" w:cs="Times New Roman"/>
                <w:sz w:val="24"/>
                <w:szCs w:val="24"/>
              </w:rPr>
              <w:t xml:space="preserve">, demonstrating statistically significant differences between </w:t>
            </w:r>
            <w:r w:rsidR="005A1CA3">
              <w:rPr>
                <w:rFonts w:ascii="Times New Roman" w:hAnsi="Times New Roman" w:cs="Times New Roman"/>
                <w:sz w:val="24"/>
                <w:szCs w:val="24"/>
              </w:rPr>
              <w:t xml:space="preserve">the </w:t>
            </w:r>
            <w:r w:rsidR="005453C5">
              <w:rPr>
                <w:rFonts w:ascii="Times New Roman" w:hAnsi="Times New Roman" w:cs="Times New Roman"/>
                <w:sz w:val="24"/>
                <w:szCs w:val="24"/>
              </w:rPr>
              <w:t>recent cannabis use</w:t>
            </w:r>
            <w:r w:rsidR="005A1CA3">
              <w:rPr>
                <w:rFonts w:ascii="Times New Roman" w:hAnsi="Times New Roman" w:cs="Times New Roman"/>
                <w:sz w:val="24"/>
                <w:szCs w:val="24"/>
              </w:rPr>
              <w:t xml:space="preserve"> </w:t>
            </w:r>
            <w:r>
              <w:rPr>
                <w:rFonts w:ascii="Times New Roman" w:hAnsi="Times New Roman" w:cs="Times New Roman"/>
                <w:sz w:val="24"/>
                <w:szCs w:val="24"/>
              </w:rPr>
              <w:t>and no</w:t>
            </w:r>
            <w:r w:rsidR="005A1CA3">
              <w:rPr>
                <w:rFonts w:ascii="Times New Roman" w:hAnsi="Times New Roman" w:cs="Times New Roman"/>
                <w:sz w:val="24"/>
                <w:szCs w:val="24"/>
              </w:rPr>
              <w:t xml:space="preserve"> use</w:t>
            </w:r>
            <w:r>
              <w:rPr>
                <w:rFonts w:ascii="Times New Roman" w:hAnsi="Times New Roman" w:cs="Times New Roman"/>
                <w:sz w:val="24"/>
                <w:szCs w:val="24"/>
              </w:rPr>
              <w:t>.</w:t>
            </w:r>
          </w:p>
        </w:tc>
      </w:tr>
    </w:tbl>
    <w:p w14:paraId="141E22C9" w14:textId="77777777" w:rsidR="00AC729D" w:rsidRDefault="00AC729D" w:rsidP="00AC729D">
      <w:pPr>
        <w:spacing w:line="480" w:lineRule="auto"/>
        <w:rPr>
          <w:rFonts w:ascii="Times New Roman" w:hAnsi="Times New Roman" w:cs="Times New Roman"/>
          <w:sz w:val="24"/>
          <w:szCs w:val="24"/>
        </w:rPr>
      </w:pPr>
    </w:p>
    <w:p w14:paraId="632935A2" w14:textId="621BEB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with less pupil constriction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occurs during the period of rebound dilation and shows that higher values of </w:t>
      </w:r>
      <w:commentRangeStart w:id="46"/>
      <w:commentRangeStart w:id="47"/>
      <w:r>
        <w:rPr>
          <w:rFonts w:ascii="Times New Roman" w:hAnsi="Times New Roman" w:cs="Times New Roman"/>
          <w:sz w:val="24"/>
          <w:szCs w:val="24"/>
        </w:rPr>
        <w:t>rebound dilation</w:t>
      </w:r>
      <w:commentRangeEnd w:id="46"/>
      <w:r w:rsidR="00813D55">
        <w:rPr>
          <w:rStyle w:val="CommentReference"/>
        </w:rPr>
        <w:commentReference w:id="46"/>
      </w:r>
      <w:commentRangeEnd w:id="47"/>
      <w:r w:rsidR="00031462">
        <w:rPr>
          <w:rStyle w:val="CommentReference"/>
        </w:rPr>
        <w:commentReference w:id="47"/>
      </w:r>
      <w:r w:rsidR="00813D55">
        <w:rPr>
          <w:rFonts w:ascii="Times New Roman" w:hAnsi="Times New Roman" w:cs="Times New Roman"/>
          <w:sz w:val="24"/>
          <w:szCs w:val="24"/>
        </w:rPr>
        <w:t xml:space="preserve">, indicating more rebound dilation, </w:t>
      </w:r>
      <w:r>
        <w:rPr>
          <w:rFonts w:ascii="Times New Roman" w:hAnsi="Times New Roman" w:cs="Times New Roman"/>
          <w:sz w:val="24"/>
          <w:szCs w:val="24"/>
        </w:rPr>
        <w:t xml:space="preserve">decrease the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ins w:id="48" w:author="Wrobel, Julia" w:date="2023-05-12T13:34:00Z">
        <w:r w:rsidR="00EB385E">
          <w:rPr>
            <w:rFonts w:ascii="Times New Roman" w:hAnsi="Times New Roman" w:cs="Times New Roman"/>
            <w:i/>
            <w:iCs/>
            <w:sz w:val="24"/>
            <w:szCs w:val="24"/>
          </w:rPr>
          <w:t>s</w:t>
        </w:r>
      </w:ins>
    </w:p>
    <w:p w14:paraId="27467C65" w14:textId="3215A9EF"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813D55">
        <w:rPr>
          <w:rFonts w:ascii="Times New Roman" w:hAnsi="Times New Roman" w:cs="Times New Roman"/>
          <w:sz w:val="24"/>
          <w:szCs w:val="24"/>
        </w:rPr>
        <w:t>higher</w:t>
      </w:r>
      <w:r w:rsidR="0058131E">
        <w:rPr>
          <w:rFonts w:ascii="Times New Roman" w:hAnsi="Times New Roman" w:cs="Times New Roman"/>
          <w:sz w:val="24"/>
          <w:szCs w:val="24"/>
        </w:rPr>
        <w:t xml:space="preserve"> 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w:t>
      </w:r>
      <w:r w:rsidR="00544A94">
        <w:rPr>
          <w:rFonts w:ascii="Times New Roman" w:hAnsi="Times New Roman" w:cs="Times New Roman"/>
          <w:sz w:val="24"/>
          <w:szCs w:val="24"/>
        </w:rPr>
        <w:lastRenderedPageBreak/>
        <w:t xml:space="preserve">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0A3B9194"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that tolerance effects due to daily use do 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tbl>
      <w:tblPr>
        <w:tblStyle w:val="TableGrid"/>
        <w:tblW w:w="10620" w:type="dxa"/>
        <w:tblInd w:w="-635" w:type="dxa"/>
        <w:tblLook w:val="04A0" w:firstRow="1" w:lastRow="0" w:firstColumn="1" w:lastColumn="0" w:noHBand="0" w:noVBand="1"/>
      </w:tblPr>
      <w:tblGrid>
        <w:gridCol w:w="10812"/>
      </w:tblGrid>
      <w:tr w:rsidR="00AC729D" w14:paraId="65354D2A" w14:textId="77777777" w:rsidTr="004D287E">
        <w:tc>
          <w:tcPr>
            <w:tcW w:w="10620" w:type="dxa"/>
          </w:tcPr>
          <w:p w14:paraId="05DF5E67" w14:textId="658DFB8A" w:rsidR="00AC729D" w:rsidRDefault="009D3D8A" w:rsidP="004D287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B9765" wp14:editId="41CCC87A">
                  <wp:extent cx="6728941" cy="3590925"/>
                  <wp:effectExtent l="0" t="0" r="0" b="0"/>
                  <wp:docPr id="148794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37298" cy="3595385"/>
                          </a:xfrm>
                          <a:prstGeom prst="rect">
                            <a:avLst/>
                          </a:prstGeom>
                          <a:noFill/>
                          <a:ln>
                            <a:noFill/>
                          </a:ln>
                        </pic:spPr>
                      </pic:pic>
                    </a:graphicData>
                  </a:graphic>
                </wp:inline>
              </w:drawing>
            </w:r>
          </w:p>
        </w:tc>
      </w:tr>
      <w:tr w:rsidR="00AC729D" w14:paraId="0D046D72" w14:textId="77777777" w:rsidTr="004D287E">
        <w:tc>
          <w:tcPr>
            <w:tcW w:w="10620" w:type="dxa"/>
          </w:tcPr>
          <w:p w14:paraId="48DE237E" w14:textId="650128C9" w:rsidR="00AC729D" w:rsidRDefault="00AC729D" w:rsidP="004D287E">
            <w:pPr>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w:t>
            </w:r>
            <w:r w:rsidR="005A1CA3">
              <w:rPr>
                <w:rFonts w:ascii="Times New Roman" w:hAnsi="Times New Roman" w:cs="Times New Roman"/>
                <w:sz w:val="24"/>
                <w:szCs w:val="24"/>
              </w:rPr>
              <w:t xml:space="preserve">all </w:t>
            </w:r>
            <w:r w:rsidR="009B1352">
              <w:rPr>
                <w:rFonts w:ascii="Times New Roman" w:hAnsi="Times New Roman" w:cs="Times New Roman"/>
                <w:sz w:val="24"/>
                <w:szCs w:val="24"/>
              </w:rPr>
              <w:t xml:space="preserve">recent </w:t>
            </w:r>
            <w:r w:rsidR="005A1CA3">
              <w:rPr>
                <w:rFonts w:ascii="Times New Roman" w:hAnsi="Times New Roman" w:cs="Times New Roman"/>
                <w:sz w:val="24"/>
                <w:szCs w:val="24"/>
              </w:rPr>
              <w:t>cannabis users</w:t>
            </w:r>
            <w:r w:rsidR="009B1352">
              <w:rPr>
                <w:rFonts w:ascii="Times New Roman" w:hAnsi="Times New Roman" w:cs="Times New Roman"/>
                <w:sz w:val="24"/>
                <w:szCs w:val="24"/>
              </w:rPr>
              <w:t>, occasional and daily,</w:t>
            </w:r>
            <w:r>
              <w:rPr>
                <w:rFonts w:ascii="Times New Roman" w:hAnsi="Times New Roman" w:cs="Times New Roman"/>
                <w:sz w:val="24"/>
                <w:szCs w:val="24"/>
              </w:rPr>
              <w:t xml:space="preserve"> was </w:t>
            </w:r>
            <w:r>
              <w:rPr>
                <w:rFonts w:ascii="Times New Roman" w:hAnsi="Times New Roman" w:cs="Times New Roman"/>
                <w:sz w:val="24"/>
                <w:szCs w:val="24"/>
              </w:rPr>
              <w:lastRenderedPageBreak/>
              <w:t xml:space="preserve">included to show differences between </w:t>
            </w:r>
            <w:r w:rsidR="009B1352">
              <w:rPr>
                <w:rFonts w:ascii="Times New Roman" w:hAnsi="Times New Roman" w:cs="Times New Roman"/>
                <w:sz w:val="24"/>
                <w:szCs w:val="24"/>
              </w:rPr>
              <w:t xml:space="preserve">recent </w:t>
            </w:r>
            <w:r>
              <w:rPr>
                <w:rFonts w:ascii="Times New Roman" w:hAnsi="Times New Roman" w:cs="Times New Roman"/>
                <w:sz w:val="24"/>
                <w:szCs w:val="24"/>
              </w:rPr>
              <w:t>use and no</w:t>
            </w:r>
            <w:r w:rsidR="009B1352">
              <w:rPr>
                <w:rFonts w:ascii="Times New Roman" w:hAnsi="Times New Roman" w:cs="Times New Roman"/>
                <w:sz w:val="24"/>
                <w:szCs w:val="24"/>
              </w:rPr>
              <w:t xml:space="preserve"> </w:t>
            </w:r>
            <w:r>
              <w:rPr>
                <w:rFonts w:ascii="Times New Roman" w:hAnsi="Times New Roman" w:cs="Times New Roman"/>
                <w:sz w:val="24"/>
                <w:szCs w:val="24"/>
              </w:rPr>
              <w:t xml:space="preserve">use groups. Panel B shows the difference in average trajectories between pairs of occasional, daily and no-use of cannabis. The red line indicates no difference between the average trajectory of two groups, while a region where the confidence interval (both dashed lines) is above or below the red line </w:t>
            </w:r>
            <w:r w:rsidR="004A3E03">
              <w:rPr>
                <w:rFonts w:ascii="Times New Roman" w:hAnsi="Times New Roman" w:cs="Times New Roman"/>
                <w:sz w:val="24"/>
                <w:szCs w:val="24"/>
              </w:rPr>
              <w:t>indicates</w:t>
            </w:r>
            <w:r>
              <w:rPr>
                <w:rFonts w:ascii="Times New Roman" w:hAnsi="Times New Roman" w:cs="Times New Roman"/>
                <w:sz w:val="24"/>
                <w:szCs w:val="24"/>
              </w:rPr>
              <w:t xml:space="preserve"> statistically significant differences between trajectories. The figure demonstrates significant regions of difference between occasional and no-use</w:t>
            </w:r>
            <w:r w:rsidR="005A1CA3">
              <w:rPr>
                <w:rFonts w:ascii="Times New Roman" w:hAnsi="Times New Roman" w:cs="Times New Roman"/>
                <w:sz w:val="24"/>
                <w:szCs w:val="24"/>
              </w:rPr>
              <w:t xml:space="preserve"> groups</w:t>
            </w:r>
            <w:r>
              <w:rPr>
                <w:rFonts w:ascii="Times New Roman" w:hAnsi="Times New Roman" w:cs="Times New Roman"/>
                <w:sz w:val="24"/>
                <w:szCs w:val="24"/>
              </w:rPr>
              <w:t xml:space="preserve"> and daily and no-use</w:t>
            </w:r>
            <w:r w:rsidR="005A1CA3">
              <w:rPr>
                <w:rFonts w:ascii="Times New Roman" w:hAnsi="Times New Roman" w:cs="Times New Roman"/>
                <w:sz w:val="24"/>
                <w:szCs w:val="24"/>
              </w:rPr>
              <w:t xml:space="preserve"> </w:t>
            </w:r>
            <w:r w:rsidR="004A3E03">
              <w:rPr>
                <w:rFonts w:ascii="Times New Roman" w:hAnsi="Times New Roman" w:cs="Times New Roman"/>
                <w:sz w:val="24"/>
                <w:szCs w:val="24"/>
              </w:rPr>
              <w:t>groups,</w:t>
            </w:r>
            <w:r>
              <w:rPr>
                <w:rFonts w:ascii="Times New Roman" w:hAnsi="Times New Roman" w:cs="Times New Roman"/>
                <w:sz w:val="24"/>
                <w:szCs w:val="24"/>
              </w:rPr>
              <w:t xml:space="preserve"> while there is no significant difference between occasional and daily </w:t>
            </w:r>
            <w:r w:rsidR="005A1CA3">
              <w:rPr>
                <w:rFonts w:ascii="Times New Roman" w:hAnsi="Times New Roman" w:cs="Times New Roman"/>
                <w:sz w:val="24"/>
                <w:szCs w:val="24"/>
              </w:rPr>
              <w:t>cannabis use groups</w:t>
            </w:r>
            <w:r>
              <w:rPr>
                <w:rFonts w:ascii="Times New Roman" w:hAnsi="Times New Roman" w:cs="Times New Roman"/>
                <w:sz w:val="24"/>
                <w:szCs w:val="24"/>
              </w:rPr>
              <w:t xml:space="preserve">. </w:t>
            </w:r>
          </w:p>
        </w:tc>
      </w:tr>
    </w:tbl>
    <w:p w14:paraId="7DE76BA1" w14:textId="77777777" w:rsidR="00AC729D" w:rsidRDefault="00AC729D" w:rsidP="00AC729D">
      <w:pPr>
        <w:spacing w:line="480" w:lineRule="auto"/>
        <w:ind w:firstLine="720"/>
        <w:rPr>
          <w:rFonts w:ascii="Times New Roman" w:hAnsi="Times New Roman" w:cs="Times New Roman"/>
          <w:sz w:val="24"/>
          <w:szCs w:val="24"/>
        </w:rPr>
      </w:pP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 xml:space="preserve">he effect of a time delay from cannabis use to testing pupil light </w:t>
      </w:r>
      <w:proofErr w:type="gramStart"/>
      <w:r w:rsidR="00921B36" w:rsidRPr="00397378">
        <w:rPr>
          <w:rFonts w:ascii="Times New Roman" w:eastAsiaTheme="minorEastAsia" w:hAnsi="Times New Roman" w:cs="Times New Roman"/>
          <w:i/>
          <w:iCs/>
          <w:sz w:val="24"/>
          <w:szCs w:val="24"/>
        </w:rPr>
        <w:t>response</w:t>
      </w:r>
      <w:proofErr w:type="gramEnd"/>
    </w:p>
    <w:p w14:paraId="00A382AE" w14:textId="703829BA" w:rsidR="00AC729D" w:rsidRDefault="004D287E" w:rsidP="00541E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ins w:id="49" w:author="Wrobel, Julia" w:date="2023-05-12T13:34:00Z">
        <w:r w:rsidR="00EB385E">
          <w:rPr>
            <w:rFonts w:ascii="Times New Roman" w:hAnsi="Times New Roman" w:cs="Times New Roman"/>
            <w:sz w:val="24"/>
            <w:szCs w:val="24"/>
          </w:rPr>
          <w:t xml:space="preserve"> farther out from the time of smoking</w:t>
        </w:r>
      </w:ins>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del w:id="50" w:author="Wrobel, Julia" w:date="2023-05-12T13:35:00Z">
        <w:r w:rsidR="00CE378B" w:rsidDel="00EB385E">
          <w:rPr>
            <w:rFonts w:ascii="Times New Roman" w:eastAsiaTheme="minorEastAsia" w:hAnsi="Times New Roman" w:cs="Times New Roman"/>
            <w:sz w:val="24"/>
            <w:szCs w:val="24"/>
          </w:rPr>
          <w:delText>decreases</w:delText>
        </w:r>
      </w:del>
      <w:ins w:id="51" w:author="Wrobel, Julia" w:date="2023-05-12T13:35:00Z">
        <w:r w:rsidR="00EB385E">
          <w:rPr>
            <w:rFonts w:ascii="Times New Roman" w:eastAsiaTheme="minorEastAsia" w:hAnsi="Times New Roman" w:cs="Times New Roman"/>
            <w:sz w:val="24"/>
            <w:szCs w:val="24"/>
          </w:rPr>
          <w:t>increases</w:t>
        </w:r>
      </w:ins>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ins w:id="52" w:author="Wrobel, Julia" w:date="2023-05-12T13:35:00Z">
        <w:r w:rsidR="00EB385E">
          <w:rPr>
            <w:rFonts w:ascii="Times New Roman" w:hAnsi="Times New Roman" w:cs="Times New Roman"/>
            <w:sz w:val="24"/>
            <w:szCs w:val="24"/>
          </w:rPr>
          <w:t xml:space="preserve"> minutes</w:t>
        </w:r>
      </w:ins>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commentRangeStart w:id="53"/>
      <w:r w:rsidR="00BE4A97">
        <w:rPr>
          <w:rFonts w:ascii="Times New Roman" w:hAnsi="Times New Roman" w:cs="Times New Roman"/>
          <w:sz w:val="24"/>
          <w:szCs w:val="24"/>
        </w:rPr>
        <w:t>A</w:t>
      </w:r>
      <w:r w:rsidR="00EB74F7">
        <w:rPr>
          <w:rFonts w:ascii="Times New Roman" w:hAnsi="Times New Roman" w:cs="Times New Roman"/>
          <w:sz w:val="24"/>
          <w:szCs w:val="24"/>
        </w:rPr>
        <w:t>lthough the differences were not statistically sign</w:t>
      </w:r>
      <w:r w:rsidR="00BE4A97">
        <w:rPr>
          <w:rFonts w:ascii="Times New Roman" w:hAnsi="Times New Roman" w:cs="Times New Roman"/>
          <w:sz w:val="24"/>
          <w:szCs w:val="24"/>
        </w:rPr>
        <w:t>ificant</w:t>
      </w:r>
      <w:commentRangeEnd w:id="53"/>
      <w:r w:rsidR="00EB385E">
        <w:rPr>
          <w:rStyle w:val="CommentReference"/>
        </w:rPr>
        <w:commentReference w:id="53"/>
      </w:r>
      <w:r w:rsidR="00BE4A97">
        <w:rPr>
          <w:rFonts w:ascii="Times New Roman" w:hAnsi="Times New Roman" w:cs="Times New Roman"/>
          <w:sz w:val="24"/>
          <w:szCs w:val="24"/>
        </w:rPr>
        <w:t xml:space="preserve">, it appears as though </w:t>
      </w:r>
      <w:r w:rsidR="00741A17">
        <w:rPr>
          <w:rFonts w:ascii="Times New Roman" w:hAnsi="Times New Roman" w:cs="Times New Roman"/>
          <w:sz w:val="24"/>
          <w:szCs w:val="24"/>
        </w:rPr>
        <w:t xml:space="preserve">the point of minimal constriction approaches that of the no use group while the </w:t>
      </w:r>
      <w:r w:rsidR="00813D55">
        <w:rPr>
          <w:rFonts w:ascii="Times New Roman" w:hAnsi="Times New Roman" w:cs="Times New Roman"/>
          <w:sz w:val="24"/>
          <w:szCs w:val="24"/>
        </w:rPr>
        <w:t xml:space="preserve">slope of the </w:t>
      </w:r>
      <w:r w:rsidR="00741A17">
        <w:rPr>
          <w:rFonts w:ascii="Times New Roman" w:hAnsi="Times New Roman" w:cs="Times New Roman"/>
          <w:sz w:val="24"/>
          <w:szCs w:val="24"/>
        </w:rPr>
        <w:t xml:space="preserve">rebound dilation </w:t>
      </w:r>
      <w:r w:rsidR="00BE4A97">
        <w:rPr>
          <w:rFonts w:ascii="Times New Roman" w:hAnsi="Times New Roman" w:cs="Times New Roman"/>
          <w:sz w:val="24"/>
          <w:szCs w:val="24"/>
        </w:rPr>
        <w:t>as time since cannabis consumption increases</w:t>
      </w:r>
      <w:r w:rsidR="00741A17">
        <w:rPr>
          <w:rFonts w:ascii="Times New Roman" w:hAnsi="Times New Roman" w:cs="Times New Roman"/>
          <w:sz w:val="24"/>
          <w:szCs w:val="24"/>
        </w:rPr>
        <w:t xml:space="preserve">. </w:t>
      </w:r>
    </w:p>
    <w:p w14:paraId="48504F44" w14:textId="77777777" w:rsidR="00AC729D" w:rsidRDefault="00AC729D" w:rsidP="00AC729D">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AC729D" w14:paraId="5EB9A20C" w14:textId="77777777" w:rsidTr="004D287E">
        <w:tc>
          <w:tcPr>
            <w:tcW w:w="9625" w:type="dxa"/>
          </w:tcPr>
          <w:p w14:paraId="4BFDB29A" w14:textId="17418BD9" w:rsidR="00AC729D" w:rsidRDefault="00F73DFB" w:rsidP="004D287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AB146E" wp14:editId="60E39E6C">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AC729D" w14:paraId="6A41C9B5" w14:textId="77777777" w:rsidTr="004D287E">
        <w:tc>
          <w:tcPr>
            <w:tcW w:w="9625" w:type="dxa"/>
          </w:tcPr>
          <w:p w14:paraId="128A99FA" w14:textId="40289F46" w:rsidR="00AC729D" w:rsidRDefault="00F73DFB" w:rsidP="004D287E">
            <w:pPr>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xml:space="preserve">: </w:t>
            </w:r>
            <w:r w:rsidR="00985A55">
              <w:rPr>
                <w:rFonts w:ascii="Times New Roman" w:hAnsi="Times New Roman" w:cs="Times New Roman"/>
                <w:sz w:val="24"/>
                <w:szCs w:val="24"/>
              </w:rPr>
              <w:t>Histogram depicts</w:t>
            </w:r>
            <w:r>
              <w:rPr>
                <w:rFonts w:ascii="Times New Roman" w:hAnsi="Times New Roman" w:cs="Times New Roman"/>
                <w:sz w:val="24"/>
                <w:szCs w:val="24"/>
              </w:rPr>
              <w:t xml:space="preserve"> the distribution of the time delay from cannabis use to the pupil</w:t>
            </w:r>
            <w:r w:rsidR="00813D55">
              <w:rPr>
                <w:rFonts w:ascii="Times New Roman" w:hAnsi="Times New Roman" w:cs="Times New Roman"/>
                <w:sz w:val="24"/>
                <w:szCs w:val="24"/>
              </w:rPr>
              <w:t>lary</w:t>
            </w:r>
            <w:r>
              <w:rPr>
                <w:rFonts w:ascii="Times New Roman" w:hAnsi="Times New Roman" w:cs="Times New Roman"/>
                <w:sz w:val="24"/>
                <w:szCs w:val="24"/>
              </w:rPr>
              <w:t xml:space="preserve"> light response test</w:t>
            </w:r>
            <w:r w:rsidR="00985A55">
              <w:rPr>
                <w:rFonts w:ascii="Times New Roman" w:hAnsi="Times New Roman" w:cs="Times New Roman"/>
                <w:sz w:val="24"/>
                <w:szCs w:val="24"/>
              </w:rPr>
              <w:t>, in minutes</w:t>
            </w:r>
            <w:r>
              <w:rPr>
                <w:rFonts w:ascii="Times New Roman" w:hAnsi="Times New Roman" w:cs="Times New Roman"/>
                <w:sz w:val="24"/>
                <w:szCs w:val="24"/>
              </w:rPr>
              <w:t xml:space="preserve">. The </w:t>
            </w:r>
            <w:r w:rsidR="00985A55">
              <w:rPr>
                <w:rFonts w:ascii="Times New Roman" w:hAnsi="Times New Roman" w:cs="Times New Roman"/>
                <w:sz w:val="24"/>
                <w:szCs w:val="24"/>
              </w:rPr>
              <w:t xml:space="preserve">vertical dotted </w:t>
            </w:r>
            <w:r>
              <w:rPr>
                <w:rFonts w:ascii="Times New Roman" w:hAnsi="Times New Roman" w:cs="Times New Roman"/>
                <w:sz w:val="24"/>
                <w:szCs w:val="24"/>
              </w:rPr>
              <w:t>red line indicates the mean of the distribution at 62.</w:t>
            </w:r>
            <w:r w:rsidR="009B1352">
              <w:rPr>
                <w:rFonts w:ascii="Times New Roman" w:hAnsi="Times New Roman" w:cs="Times New Roman"/>
                <w:sz w:val="24"/>
                <w:szCs w:val="24"/>
              </w:rPr>
              <w:t>2</w:t>
            </w:r>
            <w:r>
              <w:rPr>
                <w:rFonts w:ascii="Times New Roman" w:hAnsi="Times New Roman" w:cs="Times New Roman"/>
                <w:sz w:val="24"/>
                <w:szCs w:val="24"/>
              </w:rPr>
              <w:t xml:space="preserve"> minutes</w:t>
            </w:r>
            <w:r w:rsidR="00985A55">
              <w:rPr>
                <w:rFonts w:ascii="Times New Roman" w:hAnsi="Times New Roman" w:cs="Times New Roman"/>
                <w:sz w:val="24"/>
                <w:szCs w:val="24"/>
              </w:rPr>
              <w:t>.</w:t>
            </w:r>
            <w:r>
              <w:rPr>
                <w:rFonts w:ascii="Times New Roman" w:hAnsi="Times New Roman" w:cs="Times New Roman"/>
                <w:sz w:val="24"/>
                <w:szCs w:val="24"/>
              </w:rPr>
              <w:t xml:space="preserve"> </w:t>
            </w:r>
            <w:r w:rsidR="00985A55">
              <w:rPr>
                <w:rFonts w:ascii="Times New Roman" w:hAnsi="Times New Roman" w:cs="Times New Roman"/>
                <w:sz w:val="24"/>
                <w:szCs w:val="24"/>
              </w:rPr>
              <w:t>I</w:t>
            </w:r>
            <w:r>
              <w:rPr>
                <w:rFonts w:ascii="Times New Roman" w:hAnsi="Times New Roman" w:cs="Times New Roman"/>
                <w:sz w:val="24"/>
                <w:szCs w:val="24"/>
              </w:rPr>
              <w:t xml:space="preserve">nterquartile range </w:t>
            </w:r>
            <w:r w:rsidR="00985A55">
              <w:rPr>
                <w:rFonts w:ascii="Times New Roman" w:hAnsi="Times New Roman" w:cs="Times New Roman"/>
                <w:sz w:val="24"/>
                <w:szCs w:val="24"/>
              </w:rPr>
              <w:t xml:space="preserve">is </w:t>
            </w:r>
            <w:r>
              <w:rPr>
                <w:rFonts w:ascii="Times New Roman" w:hAnsi="Times New Roman" w:cs="Times New Roman"/>
                <w:sz w:val="24"/>
                <w:szCs w:val="24"/>
              </w:rPr>
              <w:t>59 – 66 minutes.</w:t>
            </w:r>
            <w:r w:rsidR="00FD2288">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D</w:t>
            </w:r>
            <w:r w:rsidR="00AC729D">
              <w:rPr>
                <w:rFonts w:ascii="Times New Roman" w:hAnsi="Times New Roman" w:cs="Times New Roman"/>
                <w:sz w:val="24"/>
                <w:szCs w:val="24"/>
              </w:rPr>
              <w:t xml:space="preserve">ifferences in the average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as the time from </w:t>
            </w:r>
            <w:r w:rsidR="00C61C8A">
              <w:rPr>
                <w:rFonts w:ascii="Times New Roman" w:hAnsi="Times New Roman" w:cs="Times New Roman"/>
                <w:sz w:val="24"/>
                <w:szCs w:val="24"/>
              </w:rPr>
              <w:t xml:space="preserve">cannabis use </w:t>
            </w:r>
            <w:r w:rsidR="00AC729D">
              <w:rPr>
                <w:rFonts w:ascii="Times New Roman" w:hAnsi="Times New Roman" w:cs="Times New Roman"/>
                <w:sz w:val="24"/>
                <w:szCs w:val="24"/>
              </w:rPr>
              <w:t xml:space="preserve">increases from 60 minutes to 70 minutes (lighter color). The </w:t>
            </w:r>
            <w:r w:rsidR="00C61C8A">
              <w:rPr>
                <w:rFonts w:ascii="Times New Roman" w:hAnsi="Times New Roman" w:cs="Times New Roman"/>
                <w:sz w:val="24"/>
                <w:szCs w:val="24"/>
              </w:rPr>
              <w:t xml:space="preserve">purple </w:t>
            </w:r>
            <w:r w:rsidR="00AC729D">
              <w:rPr>
                <w:rFonts w:ascii="Times New Roman" w:hAnsi="Times New Roman" w:cs="Times New Roman"/>
                <w:sz w:val="24"/>
                <w:szCs w:val="24"/>
              </w:rPr>
              <w:t xml:space="preserve">line shows the average </w:t>
            </w:r>
            <w:r w:rsidR="00741A17">
              <w:rPr>
                <w:rFonts w:ascii="Times New Roman" w:hAnsi="Times New Roman" w:cs="Times New Roman"/>
                <w:sz w:val="24"/>
                <w:szCs w:val="24"/>
              </w:rPr>
              <w:t>pupil response for the</w:t>
            </w:r>
            <w:r w:rsidR="00C61C8A">
              <w:rPr>
                <w:rFonts w:ascii="Times New Roman" w:hAnsi="Times New Roman" w:cs="Times New Roman"/>
                <w:sz w:val="24"/>
                <w:szCs w:val="24"/>
              </w:rPr>
              <w:t xml:space="preserve"> no use group</w:t>
            </w:r>
            <w:r w:rsidR="00AC729D">
              <w:rPr>
                <w:rFonts w:ascii="Times New Roman" w:hAnsi="Times New Roman" w:cs="Times New Roman"/>
                <w:sz w:val="24"/>
                <w:szCs w:val="24"/>
              </w:rPr>
              <w:t xml:space="preserve">. </w:t>
            </w:r>
            <w:r w:rsidR="00741A17">
              <w:rPr>
                <w:rFonts w:ascii="Times New Roman" w:hAnsi="Times New Roman" w:cs="Times New Roman"/>
                <w:sz w:val="24"/>
                <w:szCs w:val="24"/>
              </w:rPr>
              <w:t>As time since cannabis consumption increases</w:t>
            </w:r>
            <w:r w:rsidR="00AC729D">
              <w:rPr>
                <w:rFonts w:ascii="Times New Roman" w:hAnsi="Times New Roman" w:cs="Times New Roman"/>
                <w:sz w:val="24"/>
                <w:szCs w:val="24"/>
              </w:rPr>
              <w:t xml:space="preserve">, the point of minimal constriction </w:t>
            </w:r>
            <w:r w:rsidR="00741A17">
              <w:rPr>
                <w:rFonts w:ascii="Times New Roman" w:hAnsi="Times New Roman" w:cs="Times New Roman"/>
                <w:sz w:val="24"/>
                <w:szCs w:val="24"/>
              </w:rPr>
              <w:t>approaches</w:t>
            </w:r>
            <w:r w:rsidR="00AC729D">
              <w:rPr>
                <w:rFonts w:ascii="Times New Roman" w:hAnsi="Times New Roman" w:cs="Times New Roman"/>
                <w:sz w:val="24"/>
                <w:szCs w:val="24"/>
              </w:rPr>
              <w:t xml:space="preserve"> that of </w:t>
            </w:r>
            <w:r w:rsidR="00C61C8A">
              <w:rPr>
                <w:rFonts w:ascii="Times New Roman" w:hAnsi="Times New Roman" w:cs="Times New Roman"/>
                <w:sz w:val="24"/>
                <w:szCs w:val="24"/>
              </w:rPr>
              <w:t>the no use group</w:t>
            </w:r>
            <w:r w:rsidR="00AC729D">
              <w:rPr>
                <w:rFonts w:ascii="Times New Roman" w:hAnsi="Times New Roman" w:cs="Times New Roman"/>
                <w:sz w:val="24"/>
                <w:szCs w:val="24"/>
              </w:rPr>
              <w:t xml:space="preserve"> while the </w:t>
            </w:r>
            <w:r w:rsidR="00E65FA1">
              <w:rPr>
                <w:rFonts w:ascii="Times New Roman" w:hAnsi="Times New Roman" w:cs="Times New Roman"/>
                <w:sz w:val="24"/>
                <w:szCs w:val="24"/>
              </w:rPr>
              <w:t xml:space="preserve">slope of the </w:t>
            </w:r>
            <w:r w:rsidR="00AC729D">
              <w:rPr>
                <w:rFonts w:ascii="Times New Roman" w:hAnsi="Times New Roman" w:cs="Times New Roman"/>
                <w:sz w:val="24"/>
                <w:szCs w:val="24"/>
              </w:rPr>
              <w:t xml:space="preserve">rebound appears to remain distinct. </w:t>
            </w:r>
          </w:p>
        </w:tc>
      </w:tr>
    </w:tbl>
    <w:p w14:paraId="78E4264D" w14:textId="77777777" w:rsidR="00AC729D" w:rsidRDefault="00AC729D" w:rsidP="00AC729D">
      <w:pPr>
        <w:spacing w:line="480" w:lineRule="auto"/>
        <w:rPr>
          <w:rFonts w:ascii="Times New Roman" w:hAnsi="Times New Roman" w:cs="Times New Roman"/>
          <w:sz w:val="24"/>
          <w:szCs w:val="24"/>
        </w:rPr>
      </w:pPr>
    </w:p>
    <w:p w14:paraId="639E5A59" w14:textId="77777777"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DE56103" w14:textId="193D3F78"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commentRangeStart w:id="54"/>
      <w:del w:id="55" w:author="Wrobel, Julia" w:date="2023-05-12T13:36:00Z">
        <w:r w:rsidR="00293E2B" w:rsidDel="00EB385E">
          <w:rPr>
            <w:rFonts w:ascii="Times New Roman" w:hAnsi="Times New Roman" w:cs="Times New Roman"/>
            <w:sz w:val="24"/>
            <w:szCs w:val="24"/>
          </w:rPr>
          <w:delText xml:space="preserve">mishaps </w:delText>
        </w:r>
      </w:del>
      <w:commentRangeEnd w:id="54"/>
      <w:proofErr w:type="spellStart"/>
      <w:ins w:id="56" w:author="Wrobel, Julia" w:date="2023-05-12T13:36:00Z">
        <w:r w:rsidR="00EB385E">
          <w:rPr>
            <w:rFonts w:ascii="Times New Roman" w:hAnsi="Times New Roman" w:cs="Times New Roman"/>
            <w:sz w:val="24"/>
            <w:szCs w:val="24"/>
          </w:rPr>
          <w:t>incidentts</w:t>
        </w:r>
        <w:proofErr w:type="spellEnd"/>
        <w:r w:rsidR="00EB385E">
          <w:rPr>
            <w:rFonts w:ascii="Times New Roman" w:hAnsi="Times New Roman" w:cs="Times New Roman"/>
            <w:sz w:val="24"/>
            <w:szCs w:val="24"/>
          </w:rPr>
          <w:t xml:space="preserve"> </w:t>
        </w:r>
      </w:ins>
      <w:r w:rsidR="00DC595F">
        <w:rPr>
          <w:rStyle w:val="CommentReference"/>
        </w:rPr>
        <w:commentReference w:id="54"/>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F74277"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To show the utility of using functional data analysis methods</w:t>
      </w:r>
      <w:del w:id="57" w:author="Wrobel, Julia" w:date="2023-05-12T13:36:00Z">
        <w:r w:rsidDel="00EB385E">
          <w:rPr>
            <w:rFonts w:ascii="Times New Roman" w:hAnsi="Times New Roman" w:cs="Times New Roman"/>
            <w:sz w:val="24"/>
            <w:szCs w:val="24"/>
          </w:rPr>
          <w:delText>,</w:delText>
        </w:r>
      </w:del>
      <w:r>
        <w:rPr>
          <w:rFonts w:ascii="Times New Roman" w:hAnsi="Times New Roman" w:cs="Times New Roman"/>
          <w:sz w:val="24"/>
          <w:szCs w:val="24"/>
        </w:rPr>
        <w:t xml:space="preserve"> in predicting recent cannabis use, we compared the predictions from a functional logistic regression and traditional logistic regression model. While both models showed some predictive ability, the functional logistic regression model had </w:t>
      </w:r>
      <w:del w:id="58" w:author="Wrobel, Julia" w:date="2023-05-12T13:36:00Z">
        <w:r w:rsidDel="00EB385E">
          <w:rPr>
            <w:rFonts w:ascii="Times New Roman" w:hAnsi="Times New Roman" w:cs="Times New Roman"/>
            <w:sz w:val="24"/>
            <w:szCs w:val="24"/>
          </w:rPr>
          <w:delText xml:space="preserve">a higher AUC indicating </w:delText>
        </w:r>
      </w:del>
      <w:r>
        <w:rPr>
          <w:rFonts w:ascii="Times New Roman" w:hAnsi="Times New Roman" w:cs="Times New Roman"/>
          <w:sz w:val="24"/>
          <w:szCs w:val="24"/>
        </w:rPr>
        <w:t xml:space="preserve">a better predictive ability </w:t>
      </w:r>
      <w:del w:id="59" w:author="Wrobel, Julia" w:date="2023-05-12T13:36:00Z">
        <w:r w:rsidDel="00EB385E">
          <w:rPr>
            <w:rFonts w:ascii="Times New Roman" w:hAnsi="Times New Roman" w:cs="Times New Roman"/>
            <w:sz w:val="24"/>
            <w:szCs w:val="24"/>
          </w:rPr>
          <w:delText>of the model</w:delText>
        </w:r>
      </w:del>
      <w:ins w:id="60" w:author="Wrobel, Julia" w:date="2023-05-12T13:36:00Z">
        <w:r w:rsidR="00EB385E">
          <w:rPr>
            <w:rFonts w:ascii="Times New Roman" w:hAnsi="Times New Roman" w:cs="Times New Roman"/>
            <w:sz w:val="24"/>
            <w:szCs w:val="24"/>
          </w:rPr>
          <w:t>as indicated by higher AUC</w:t>
        </w:r>
      </w:ins>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summary values used in the traditional logistic regression framework. Additionally, the functional logistic regression was plotted to </w:t>
      </w:r>
      <w:r w:rsidR="004C214C">
        <w:rPr>
          <w:rFonts w:ascii="Times New Roman" w:hAnsi="Times New Roman" w:cs="Times New Roman"/>
          <w:sz w:val="24"/>
          <w:szCs w:val="24"/>
        </w:rPr>
        <w:t>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rebound 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w:t>
      </w:r>
      <w:del w:id="61" w:author="Wrobel, Julia" w:date="2023-05-12T13:37:00Z">
        <w:r w:rsidR="004C214C" w:rsidDel="00EB385E">
          <w:rPr>
            <w:rFonts w:ascii="Times New Roman" w:hAnsi="Times New Roman" w:cs="Times New Roman"/>
            <w:sz w:val="24"/>
            <w:szCs w:val="24"/>
          </w:rPr>
          <w:delText>ly difference</w:delText>
        </w:r>
      </w:del>
      <w:r w:rsidR="004C214C">
        <w:rPr>
          <w:rFonts w:ascii="Times New Roman" w:hAnsi="Times New Roman" w:cs="Times New Roman"/>
          <w:sz w:val="24"/>
          <w:szCs w:val="24"/>
        </w:rPr>
        <w:t xml:space="preserve">,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371A0AC3"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These differences may be due to more dynamic pupil movements in non-user</w:t>
      </w:r>
      <w:r w:rsidR="003121B1">
        <w:rPr>
          <w:rFonts w:ascii="Times New Roman" w:hAnsi="Times New Roman" w:cs="Times New Roman"/>
          <w:sz w:val="24"/>
          <w:szCs w:val="24"/>
        </w:rPr>
        <w:t>s</w:t>
      </w:r>
      <w:r w:rsidR="00BE4A97">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 xml:space="preserve">has utility in individuals with </w:t>
      </w:r>
      <w:commentRangeStart w:id="62"/>
      <w:r w:rsidR="00293E2B">
        <w:rPr>
          <w:rFonts w:ascii="Times New Roman" w:hAnsi="Times New Roman" w:cs="Times New Roman"/>
          <w:sz w:val="24"/>
          <w:szCs w:val="24"/>
        </w:rPr>
        <w:t>different cannabis use histories</w:t>
      </w:r>
      <w:commentRangeEnd w:id="62"/>
      <w:r w:rsidR="00EB385E">
        <w:rPr>
          <w:rStyle w:val="CommentReference"/>
        </w:rPr>
        <w:commentReference w:id="62"/>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del w:id="63" w:author="Wrobel, Julia" w:date="2023-05-12T13:38:00Z">
        <w:r w:rsidR="0094403E" w:rsidDel="00EB385E">
          <w:rPr>
            <w:rFonts w:ascii="Times New Roman" w:hAnsi="Times New Roman" w:cs="Times New Roman"/>
            <w:sz w:val="24"/>
            <w:szCs w:val="24"/>
          </w:rPr>
          <w:delText>These differences were not statistically significant, but this may be due to sample size and</w:delText>
        </w:r>
        <w:r w:rsidR="00AB39A9" w:rsidDel="00EB385E">
          <w:rPr>
            <w:rFonts w:ascii="Times New Roman" w:hAnsi="Times New Roman" w:cs="Times New Roman"/>
            <w:sz w:val="24"/>
            <w:szCs w:val="24"/>
          </w:rPr>
          <w:delText xml:space="preserve"> because </w:delText>
        </w:r>
        <w:r w:rsidR="0094403E" w:rsidDel="00EB385E">
          <w:rPr>
            <w:rFonts w:ascii="Times New Roman" w:hAnsi="Times New Roman" w:cs="Times New Roman"/>
            <w:sz w:val="24"/>
            <w:szCs w:val="24"/>
          </w:rPr>
          <w:delText xml:space="preserve">the study was not designed to estimate these effects. </w:delText>
        </w:r>
      </w:del>
      <w:commentRangeStart w:id="64"/>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commentRangeEnd w:id="64"/>
      <w:r w:rsidR="00A17068">
        <w:rPr>
          <w:rStyle w:val="CommentReference"/>
        </w:rPr>
        <w:commentReference w:id="64"/>
      </w:r>
    </w:p>
    <w:p w14:paraId="51830731" w14:textId="768DAA3B"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293E2B">
        <w:rPr>
          <w:rFonts w:ascii="Times New Roman" w:hAnsi="Times New Roman" w:cs="Times New Roman"/>
          <w:sz w:val="24"/>
          <w:szCs w:val="24"/>
        </w:rPr>
        <w:t>nonstandardized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pupillary light reflex expressed in percent change from </w:t>
      </w:r>
      <w:commentRangeStart w:id="65"/>
      <w:r w:rsidR="00293E2B">
        <w:rPr>
          <w:rFonts w:ascii="Times New Roman" w:hAnsi="Times New Roman" w:cs="Times New Roman"/>
          <w:sz w:val="24"/>
          <w:szCs w:val="24"/>
        </w:rPr>
        <w:t>baseline</w:t>
      </w:r>
      <w:commentRangeEnd w:id="65"/>
      <w:r w:rsidR="00293E2B">
        <w:rPr>
          <w:rStyle w:val="CommentReference"/>
        </w:rPr>
        <w:commentReference w:id="65"/>
      </w:r>
      <w:r w:rsidR="00293E2B">
        <w:rPr>
          <w:rFonts w:ascii="Times New Roman" w:hAnsi="Times New Roman" w:cs="Times New Roman"/>
          <w:sz w:val="24"/>
          <w:szCs w:val="24"/>
        </w:rPr>
        <w:t>.</w:t>
      </w:r>
      <w:r w:rsidR="003331AA">
        <w:rPr>
          <w:rFonts w:ascii="Times New Roman" w:hAnsi="Times New Roman" w:cs="Times New Roman"/>
          <w:sz w:val="24"/>
          <w:szCs w:val="24"/>
        </w:rPr>
        <w:t xml:space="preserve"> </w:t>
      </w:r>
      <w:r w:rsidR="00A17068">
        <w:rPr>
          <w:rFonts w:ascii="Times New Roman" w:hAnsi="Times New Roman" w:cs="Times New Roman"/>
          <w:sz w:val="24"/>
          <w:szCs w:val="24"/>
        </w:rPr>
        <w:t xml:space="preserve">However, in field assessment of recent </w:t>
      </w:r>
      <w:r w:rsidR="00A17068">
        <w:rPr>
          <w:rFonts w:ascii="Times New Roman" w:hAnsi="Times New Roman" w:cs="Times New Roman"/>
          <w:sz w:val="24"/>
          <w:szCs w:val="24"/>
        </w:rPr>
        <w:lastRenderedPageBreak/>
        <w:t xml:space="preserve">cannabis use, pupil size may not be measured, so analysis using percent change from the test start </w:t>
      </w:r>
      <w:r w:rsidR="0094403E">
        <w:rPr>
          <w:rFonts w:ascii="Times New Roman" w:hAnsi="Times New Roman" w:cs="Times New Roman"/>
          <w:sz w:val="24"/>
          <w:szCs w:val="24"/>
        </w:rPr>
        <w:t xml:space="preserve">may </w:t>
      </w:r>
      <w:r w:rsidR="00A17068">
        <w:rPr>
          <w:rFonts w:ascii="Times New Roman" w:hAnsi="Times New Roman" w:cs="Times New Roman"/>
          <w:sz w:val="24"/>
          <w:szCs w:val="24"/>
        </w:rPr>
        <w:t xml:space="preserve">be more useful.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proofErr w:type="gramStart"/>
      <w:r w:rsidR="00A5219A">
        <w:rPr>
          <w:rFonts w:ascii="Times New Roman" w:hAnsi="Times New Roman" w:cs="Times New Roman"/>
          <w:sz w:val="24"/>
          <w:szCs w:val="24"/>
        </w:rPr>
        <w:t>In light of</w:t>
      </w:r>
      <w:proofErr w:type="gramEnd"/>
      <w:r w:rsidR="00A5219A">
        <w:rPr>
          <w:rFonts w:ascii="Times New Roman" w:hAnsi="Times New Roman" w:cs="Times New Roman"/>
          <w:sz w:val="24"/>
          <w:szCs w:val="24"/>
        </w:rPr>
        <w:t xml:space="preserve">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44FB19CF"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7E1508">
        <w:rPr>
          <w:rFonts w:ascii="Times New Roman" w:hAnsi="Times New Roman" w:cs="Times New Roman"/>
          <w:sz w:val="24"/>
          <w:szCs w:val="24"/>
        </w:rPr>
        <w:lastRenderedPageBreak/>
        <w:t>References:</w:t>
      </w:r>
    </w:p>
    <w:p w14:paraId="13C860A5" w14:textId="77777777" w:rsidR="00DE5935" w:rsidRPr="00DE5935" w:rsidRDefault="00AC729D" w:rsidP="00DE5935">
      <w:pPr>
        <w:pStyle w:val="EndNoteBibliography"/>
      </w:pPr>
      <w:r w:rsidRPr="00BE4A97">
        <w:rPr>
          <w:rFonts w:ascii="Times New Roman" w:hAnsi="Times New Roman" w:cs="Times New Roman"/>
          <w:sz w:val="24"/>
          <w:szCs w:val="24"/>
        </w:rPr>
        <w:fldChar w:fldCharType="begin"/>
      </w:r>
      <w:r w:rsidRPr="00BE4A97">
        <w:rPr>
          <w:rFonts w:ascii="Times New Roman" w:hAnsi="Times New Roman" w:cs="Times New Roman"/>
          <w:sz w:val="24"/>
          <w:szCs w:val="24"/>
        </w:rPr>
        <w:instrText xml:space="preserve"> ADDIN EN.REFLIST </w:instrText>
      </w:r>
      <w:r w:rsidRPr="00BE4A97">
        <w:rPr>
          <w:rFonts w:ascii="Times New Roman" w:hAnsi="Times New Roman" w:cs="Times New Roman"/>
          <w:sz w:val="24"/>
          <w:szCs w:val="24"/>
        </w:rPr>
        <w:fldChar w:fldCharType="separate"/>
      </w:r>
      <w:r w:rsidR="00DE5935" w:rsidRPr="00DE5935">
        <w:t>1.</w:t>
      </w:r>
      <w:r w:rsidR="00DE5935" w:rsidRPr="00DE5935">
        <w:tab/>
        <w:t>Substance Abuse and Mental Health Services Administration. Key Substance Use and Mental Health Indicators in the United States:</w:t>
      </w:r>
    </w:p>
    <w:p w14:paraId="1CF734F8" w14:textId="77777777" w:rsidR="00DE5935" w:rsidRPr="00DE5935" w:rsidRDefault="00DE5935" w:rsidP="00DE5935">
      <w:pPr>
        <w:pStyle w:val="EndNoteBibliography"/>
        <w:spacing w:after="0"/>
      </w:pPr>
      <w:r w:rsidRPr="00DE5935">
        <w:t>Results from the 2017 National Survey on Drug Use and Health. In: Administration SAaMHS, editor. 2018.</w:t>
      </w:r>
    </w:p>
    <w:p w14:paraId="05435519" w14:textId="6FC56806" w:rsidR="00DE5935" w:rsidRPr="00DE5935" w:rsidRDefault="00DE5935" w:rsidP="00DE5935">
      <w:pPr>
        <w:pStyle w:val="EndNoteBibliography"/>
        <w:spacing w:after="0"/>
      </w:pPr>
      <w:r w:rsidRPr="00DE5935">
        <w:t>2.</w:t>
      </w:r>
      <w:r w:rsidRPr="00DE5935">
        <w:tab/>
        <w:t xml:space="preserve">Lira M.C., Heeren T.C., Buczek M., Blanchette J.G., Smart R., Pacula R.L., Naimi T.S. Trends in Cannabis Involvement and Risk of Alcohol Involvement in Motor Vehicle Crash Fatalities in the United States, 2000‒2018. </w:t>
      </w:r>
      <w:r w:rsidRPr="00DE5935">
        <w:rPr>
          <w:i/>
        </w:rPr>
        <w:t>Am J Public Health</w:t>
      </w:r>
      <w:r w:rsidRPr="00DE5935">
        <w:t xml:space="preserve">. </w:t>
      </w:r>
      <w:r w:rsidRPr="00DE5935">
        <w:rPr>
          <w:b/>
        </w:rPr>
        <w:t>2021</w:t>
      </w:r>
      <w:r w:rsidRPr="00DE5935">
        <w:t xml:space="preserve">, 111, 1976-85. </w:t>
      </w:r>
      <w:hyperlink r:id="rId15" w:history="1">
        <w:r w:rsidRPr="00DE5935">
          <w:rPr>
            <w:rStyle w:val="Hyperlink"/>
          </w:rPr>
          <w:t>https://doi.org/10.2105/AJPH.2021.306466</w:t>
        </w:r>
      </w:hyperlink>
    </w:p>
    <w:p w14:paraId="219E1E08" w14:textId="41886965" w:rsidR="00DE5935" w:rsidRPr="00DE5935" w:rsidRDefault="00DE5935" w:rsidP="00DE5935">
      <w:pPr>
        <w:pStyle w:val="EndNoteBibliography"/>
        <w:spacing w:after="0"/>
      </w:pPr>
      <w:r w:rsidRPr="00DE5935">
        <w:t>3.</w:t>
      </w:r>
      <w:r w:rsidRPr="00DE5935">
        <w:tab/>
        <w:t xml:space="preserve">Biasutti W.R., Leffers K.S.H., Callaghan R.C. Systematic Review of Cannabis Use and Risk of Occupational Injury. </w:t>
      </w:r>
      <w:r w:rsidRPr="00DE5935">
        <w:rPr>
          <w:i/>
        </w:rPr>
        <w:t>Subst Use Misuse</w:t>
      </w:r>
      <w:r w:rsidRPr="00DE5935">
        <w:t xml:space="preserve">. </w:t>
      </w:r>
      <w:r w:rsidRPr="00DE5935">
        <w:rPr>
          <w:b/>
        </w:rPr>
        <w:t>2020</w:t>
      </w:r>
      <w:r w:rsidRPr="00DE5935">
        <w:t xml:space="preserve">, 55, 1733-45. </w:t>
      </w:r>
      <w:hyperlink r:id="rId16" w:history="1">
        <w:r w:rsidRPr="00DE5935">
          <w:rPr>
            <w:rStyle w:val="Hyperlink"/>
          </w:rPr>
          <w:t>https://doi.org/10.1080/10826084.2020.1759643</w:t>
        </w:r>
      </w:hyperlink>
    </w:p>
    <w:p w14:paraId="43B541F4" w14:textId="4CECA9CA" w:rsidR="00DE5935" w:rsidRPr="00DE5935" w:rsidRDefault="00DE5935" w:rsidP="00DE5935">
      <w:pPr>
        <w:pStyle w:val="EndNoteBibliography"/>
        <w:spacing w:after="0"/>
      </w:pPr>
      <w:r w:rsidRPr="00DE5935">
        <w:t>4.</w:t>
      </w:r>
      <w:r w:rsidRPr="00DE5935">
        <w:tab/>
        <w:t xml:space="preserve">Zhang J.C., Carnide N., Holness L., Cram P. Cannabis use and work-related injuries: a cross-sectional analysis. </w:t>
      </w:r>
      <w:r w:rsidRPr="00DE5935">
        <w:rPr>
          <w:i/>
        </w:rPr>
        <w:t>Occup Med (Lond)</w:t>
      </w:r>
      <w:r w:rsidRPr="00DE5935">
        <w:t xml:space="preserve">. </w:t>
      </w:r>
      <w:r w:rsidRPr="00DE5935">
        <w:rPr>
          <w:b/>
        </w:rPr>
        <w:t>2020</w:t>
      </w:r>
      <w:r w:rsidRPr="00DE5935">
        <w:t xml:space="preserve">, 70, 570-7. </w:t>
      </w:r>
      <w:hyperlink r:id="rId17" w:history="1">
        <w:r w:rsidRPr="00DE5935">
          <w:rPr>
            <w:rStyle w:val="Hyperlink"/>
          </w:rPr>
          <w:t>https://doi.org/10.1093/occmed/kqaa175</w:t>
        </w:r>
      </w:hyperlink>
    </w:p>
    <w:p w14:paraId="61012C56" w14:textId="5EE701D5" w:rsidR="00DE5935" w:rsidRPr="00DE5935" w:rsidRDefault="00DE5935" w:rsidP="00DE5935">
      <w:pPr>
        <w:pStyle w:val="EndNoteBibliography"/>
        <w:spacing w:after="0"/>
      </w:pPr>
      <w:r w:rsidRPr="00DE5935">
        <w:t>5.</w:t>
      </w:r>
      <w:r w:rsidRPr="00DE5935">
        <w:tab/>
        <w:t xml:space="preserve">Administration N.H.T.S. DWI Detection and Standardized Field Sobriety Test (SFST) Resources  [Available from: </w:t>
      </w:r>
      <w:hyperlink r:id="rId18" w:history="1">
        <w:r w:rsidRPr="00DE5935">
          <w:rPr>
            <w:rStyle w:val="Hyperlink"/>
          </w:rPr>
          <w:t>https://www.nhtsa.gov/dwi-detection-and-standardized-field-sobriety-test-sfst-resources</w:t>
        </w:r>
      </w:hyperlink>
      <w:r w:rsidRPr="00DE5935">
        <w:t>.</w:t>
      </w:r>
    </w:p>
    <w:p w14:paraId="4440BEC5" w14:textId="131EB0DB" w:rsidR="00DE5935" w:rsidRPr="00DE5935" w:rsidRDefault="00DE5935" w:rsidP="00DE5935">
      <w:pPr>
        <w:pStyle w:val="EndNoteBibliography"/>
        <w:spacing w:after="0"/>
      </w:pPr>
      <w:r w:rsidRPr="00DE5935">
        <w:t>6.</w:t>
      </w:r>
      <w:r w:rsidRPr="00DE5935">
        <w:tab/>
        <w:t xml:space="preserve">Downey L.A., King R., Papafotiou K., Swann P., Ogden E., Boorman M., Stough C. Detecting impairment associated with cannabis with and without alcohol on the Standardized Field Sobriety Tests. </w:t>
      </w:r>
      <w:r w:rsidRPr="00DE5935">
        <w:rPr>
          <w:i/>
        </w:rPr>
        <w:t>Psychopharmacology (Berl)</w:t>
      </w:r>
      <w:r w:rsidRPr="00DE5935">
        <w:t xml:space="preserve">. </w:t>
      </w:r>
      <w:r w:rsidRPr="00DE5935">
        <w:rPr>
          <w:b/>
        </w:rPr>
        <w:t>2012</w:t>
      </w:r>
      <w:r w:rsidRPr="00DE5935">
        <w:t xml:space="preserve">, 224, 581-9. </w:t>
      </w:r>
      <w:hyperlink r:id="rId19" w:history="1">
        <w:r w:rsidRPr="00DE5935">
          <w:rPr>
            <w:rStyle w:val="Hyperlink"/>
          </w:rPr>
          <w:t>https://doi.org/10.1007/s00213-012-2787-9</w:t>
        </w:r>
      </w:hyperlink>
    </w:p>
    <w:p w14:paraId="5DF5B384" w14:textId="4DDFD975" w:rsidR="00DE5935" w:rsidRPr="00DE5935" w:rsidRDefault="00DE5935" w:rsidP="00DE5935">
      <w:pPr>
        <w:pStyle w:val="EndNoteBibliography"/>
        <w:spacing w:after="0"/>
      </w:pPr>
      <w:r w:rsidRPr="00DE5935">
        <w:t>7.</w:t>
      </w:r>
      <w:r w:rsidRPr="00DE5935">
        <w:tab/>
        <w:t xml:space="preserve">Burt T.S., Brown T.L., Milavetz G., McGehee D.V. Mechanisms of cannabis impairment: Implications for modeling driving performance. </w:t>
      </w:r>
      <w:r w:rsidRPr="00DE5935">
        <w:rPr>
          <w:i/>
        </w:rPr>
        <w:t>Forensic Sci Int</w:t>
      </w:r>
      <w:r w:rsidRPr="00DE5935">
        <w:t xml:space="preserve">. </w:t>
      </w:r>
      <w:r w:rsidRPr="00DE5935">
        <w:rPr>
          <w:b/>
        </w:rPr>
        <w:t>2021</w:t>
      </w:r>
      <w:r w:rsidRPr="00DE5935">
        <w:t xml:space="preserve">, 328, 110902. </w:t>
      </w:r>
      <w:hyperlink r:id="rId20" w:history="1">
        <w:r w:rsidRPr="00DE5935">
          <w:rPr>
            <w:rStyle w:val="Hyperlink"/>
          </w:rPr>
          <w:t>https://doi.org/10.1016/j.forsciint.2021.110902</w:t>
        </w:r>
      </w:hyperlink>
    </w:p>
    <w:p w14:paraId="29729293" w14:textId="54169A6C" w:rsidR="00DE5935" w:rsidRPr="00DE5935" w:rsidRDefault="00DE5935" w:rsidP="00DE5935">
      <w:pPr>
        <w:pStyle w:val="EndNoteBibliography"/>
        <w:spacing w:after="0"/>
      </w:pPr>
      <w:r w:rsidRPr="00DE5935">
        <w:t>8.</w:t>
      </w:r>
      <w:r w:rsidRPr="00DE5935">
        <w:tab/>
        <w:t xml:space="preserve">Richman J.E., McAndrew K.G., Decker D., Mullaney S.C. An evaluation of pupil size standards used by police officers for detecting drug impairment. </w:t>
      </w:r>
      <w:r w:rsidRPr="00DE5935">
        <w:rPr>
          <w:i/>
        </w:rPr>
        <w:t>Optometry</w:t>
      </w:r>
      <w:r w:rsidRPr="00DE5935">
        <w:t xml:space="preserve">. </w:t>
      </w:r>
      <w:r w:rsidRPr="00DE5935">
        <w:rPr>
          <w:b/>
        </w:rPr>
        <w:t>2004</w:t>
      </w:r>
      <w:r w:rsidRPr="00DE5935">
        <w:t xml:space="preserve">, 75, 175-82. </w:t>
      </w:r>
      <w:hyperlink r:id="rId21" w:history="1">
        <w:r w:rsidRPr="00DE5935">
          <w:rPr>
            <w:rStyle w:val="Hyperlink"/>
          </w:rPr>
          <w:t>https://doi.org/10.1016/s1529-1839(04)70037-8</w:t>
        </w:r>
      </w:hyperlink>
    </w:p>
    <w:p w14:paraId="322303FE" w14:textId="77777777" w:rsidR="00DE5935" w:rsidRPr="00DE5935" w:rsidRDefault="00DE5935" w:rsidP="00DE5935">
      <w:pPr>
        <w:pStyle w:val="EndNoteBibliography"/>
        <w:spacing w:after="0"/>
      </w:pPr>
      <w:r w:rsidRPr="00DE5935">
        <w:t>9.</w:t>
      </w:r>
      <w:r w:rsidRPr="00DE5935">
        <w:tab/>
        <w:t>National Highway Traffic Safety Administration, Police I.A.o.C.o. Drug Evaluation and Classification (Preliminary School). 2015.</w:t>
      </w:r>
    </w:p>
    <w:p w14:paraId="62BE1939" w14:textId="222B79BC" w:rsidR="00DE5935" w:rsidRPr="00DE5935" w:rsidRDefault="00DE5935" w:rsidP="00DE5935">
      <w:pPr>
        <w:pStyle w:val="EndNoteBibliography"/>
        <w:spacing w:after="0"/>
      </w:pPr>
      <w:r w:rsidRPr="00DE5935">
        <w:t>10.</w:t>
      </w:r>
      <w:r w:rsidRPr="00DE5935">
        <w:tab/>
        <w:t xml:space="preserve">Campobasso C.P., De Micco F., Corbi G., Keller T., Hartung B., Daldrup T., Monticelli F. Pupillary effects in habitual cannabis consumers quantified with pupillography. </w:t>
      </w:r>
      <w:r w:rsidRPr="00DE5935">
        <w:rPr>
          <w:i/>
        </w:rPr>
        <w:t>Forensic Sci Int</w:t>
      </w:r>
      <w:r w:rsidRPr="00DE5935">
        <w:t xml:space="preserve">. </w:t>
      </w:r>
      <w:r w:rsidRPr="00DE5935">
        <w:rPr>
          <w:b/>
        </w:rPr>
        <w:t>2020</w:t>
      </w:r>
      <w:r w:rsidRPr="00DE5935">
        <w:t xml:space="preserve">, 317, 110559. </w:t>
      </w:r>
      <w:hyperlink r:id="rId22" w:history="1">
        <w:r w:rsidRPr="00DE5935">
          <w:rPr>
            <w:rStyle w:val="Hyperlink"/>
          </w:rPr>
          <w:t>https://doi.org/10.1016/j.forsciint.2020.110559</w:t>
        </w:r>
      </w:hyperlink>
    </w:p>
    <w:p w14:paraId="60A9169C" w14:textId="77777777" w:rsidR="00DE5935" w:rsidRPr="00DE5935" w:rsidRDefault="00DE5935" w:rsidP="00DE5935">
      <w:pPr>
        <w:pStyle w:val="EndNoteBibliography"/>
        <w:spacing w:after="0"/>
      </w:pPr>
      <w:r w:rsidRPr="00DE5935">
        <w:t>11.</w:t>
      </w:r>
      <w:r w:rsidRPr="00DE5935">
        <w:tab/>
        <w:t xml:space="preserve">Fant R.V., Heishman S.J., Bunker E.B., Pickworth W.B. Acute Residual Effects of Marijuana in Humans. </w:t>
      </w:r>
      <w:r w:rsidRPr="00DE5935">
        <w:rPr>
          <w:i/>
        </w:rPr>
        <w:t>Pharmacology Biochemistry and Behavior</w:t>
      </w:r>
      <w:r w:rsidRPr="00DE5935">
        <w:t xml:space="preserve">. </w:t>
      </w:r>
      <w:r w:rsidRPr="00DE5935">
        <w:rPr>
          <w:b/>
        </w:rPr>
        <w:t>1998</w:t>
      </w:r>
      <w:r w:rsidRPr="00DE5935">
        <w:t xml:space="preserve">, 60, 777-84. </w:t>
      </w:r>
    </w:p>
    <w:p w14:paraId="60973FC1" w14:textId="129A61D5" w:rsidR="00DE5935" w:rsidRPr="00DE5935" w:rsidRDefault="00DE5935" w:rsidP="00DE5935">
      <w:pPr>
        <w:pStyle w:val="EndNoteBibliography"/>
        <w:spacing w:after="0"/>
      </w:pPr>
      <w:r w:rsidRPr="00DE5935">
        <w:t>12.</w:t>
      </w:r>
      <w:r w:rsidRPr="00DE5935">
        <w:tab/>
        <w:t xml:space="preserve">Steinhart B., Brooks-Russell A., Kosnett M.J., Subramanian P.S., Wrobel J. A Video Segmentation Pipeline for Assessing changes in Pupil Response to Light After Cannabis Consumption. </w:t>
      </w:r>
      <w:r w:rsidRPr="00DE5935">
        <w:rPr>
          <w:i/>
        </w:rPr>
        <w:t>bioRxiv</w:t>
      </w:r>
      <w:r w:rsidRPr="00DE5935">
        <w:t xml:space="preserve">. </w:t>
      </w:r>
      <w:r w:rsidRPr="00DE5935">
        <w:rPr>
          <w:b/>
        </w:rPr>
        <w:t>2023</w:t>
      </w:r>
      <w:r w:rsidRPr="00DE5935">
        <w:t xml:space="preserve">. </w:t>
      </w:r>
      <w:hyperlink r:id="rId23" w:history="1">
        <w:r w:rsidRPr="00DE5935">
          <w:rPr>
            <w:rStyle w:val="Hyperlink"/>
          </w:rPr>
          <w:t>https://doi.org/10.1101/2023.03.17.533144</w:t>
        </w:r>
      </w:hyperlink>
    </w:p>
    <w:p w14:paraId="2FB39045" w14:textId="0C83AA6E" w:rsidR="00DE5935" w:rsidRPr="00DE5935" w:rsidRDefault="00DE5935" w:rsidP="00DE5935">
      <w:pPr>
        <w:pStyle w:val="EndNoteBibliography"/>
        <w:spacing w:after="0"/>
      </w:pPr>
      <w:r w:rsidRPr="00DE5935">
        <w:t>13.</w:t>
      </w:r>
      <w:r w:rsidRPr="00DE5935">
        <w:tab/>
        <w:t xml:space="preserve">Goldsmith J., Liu X., Jacobson J., Rundle A. New Insights into Activity Patterns in Children, Found Using Functional Data Analysis. </w:t>
      </w:r>
      <w:r w:rsidRPr="00DE5935">
        <w:rPr>
          <w:i/>
        </w:rPr>
        <w:t>Med Sci Sports Exerc</w:t>
      </w:r>
      <w:r w:rsidRPr="00DE5935">
        <w:t xml:space="preserve">. </w:t>
      </w:r>
      <w:r w:rsidRPr="00DE5935">
        <w:rPr>
          <w:b/>
        </w:rPr>
        <w:t>2016</w:t>
      </w:r>
      <w:r w:rsidRPr="00DE5935">
        <w:t xml:space="preserve">, 48, 1723-9. </w:t>
      </w:r>
      <w:hyperlink r:id="rId24" w:history="1">
        <w:r w:rsidRPr="00DE5935">
          <w:rPr>
            <w:rStyle w:val="Hyperlink"/>
          </w:rPr>
          <w:t>https://doi.org/doi:10.1249/MSS.0000000000000968</w:t>
        </w:r>
      </w:hyperlink>
    </w:p>
    <w:p w14:paraId="59D9EC83" w14:textId="77777777" w:rsidR="00DE5935" w:rsidRPr="00DE5935" w:rsidRDefault="00DE5935" w:rsidP="00DE5935">
      <w:pPr>
        <w:pStyle w:val="EndNoteBibliography"/>
        <w:spacing w:after="0"/>
      </w:pPr>
      <w:r w:rsidRPr="00DE5935">
        <w:t>14.</w:t>
      </w:r>
      <w:r w:rsidRPr="00DE5935">
        <w:tab/>
        <w:t>Ramsay J.O., Silverman B.W. Functional Data Analysis. 2nd ed. New York: Springer; 2005.</w:t>
      </w:r>
    </w:p>
    <w:p w14:paraId="2ECA4E0B" w14:textId="2E1A43B1" w:rsidR="00DE5935" w:rsidRPr="00DE5935" w:rsidRDefault="00DE5935" w:rsidP="00DE5935">
      <w:pPr>
        <w:pStyle w:val="EndNoteBibliography"/>
        <w:spacing w:after="0"/>
      </w:pPr>
      <w:r w:rsidRPr="00DE5935">
        <w:t>15.</w:t>
      </w:r>
      <w:r w:rsidRPr="00DE5935">
        <w:tab/>
        <w:t xml:space="preserve">Brooks-Russell A., Brown T., Friedman K., Wrobel J., Schwarz J., Dooley G., Ryall K.A., Steinhart B., Amioka E., Milavetz G.; et al. Simulated driving performance among daily and occasional cannabis users. </w:t>
      </w:r>
      <w:r w:rsidRPr="00DE5935">
        <w:rPr>
          <w:i/>
        </w:rPr>
        <w:t>Accid Anal Prev</w:t>
      </w:r>
      <w:r w:rsidRPr="00DE5935">
        <w:t xml:space="preserve">. </w:t>
      </w:r>
      <w:r w:rsidRPr="00DE5935">
        <w:rPr>
          <w:b/>
        </w:rPr>
        <w:t>2021</w:t>
      </w:r>
      <w:r w:rsidRPr="00DE5935">
        <w:t xml:space="preserve">, 160, 106326. </w:t>
      </w:r>
      <w:hyperlink r:id="rId25" w:history="1">
        <w:r w:rsidRPr="00DE5935">
          <w:rPr>
            <w:rStyle w:val="Hyperlink"/>
          </w:rPr>
          <w:t>https://doi.org/10.1016/j.aap.2021.106326</w:t>
        </w:r>
      </w:hyperlink>
    </w:p>
    <w:p w14:paraId="4FD4A7D3" w14:textId="77777777" w:rsidR="00DE5935" w:rsidRPr="00DE5935" w:rsidRDefault="00DE5935" w:rsidP="00DE5935">
      <w:pPr>
        <w:pStyle w:val="EndNoteBibliography"/>
        <w:spacing w:after="0"/>
      </w:pPr>
      <w:r w:rsidRPr="00DE5935">
        <w:t>16.</w:t>
      </w:r>
      <w:r w:rsidRPr="00DE5935">
        <w:tab/>
        <w:t xml:space="preserve">Ramsay J.O., Dalzell C.J. Some Tools for Functional Data Analysis. </w:t>
      </w:r>
      <w:r w:rsidRPr="00DE5935">
        <w:rPr>
          <w:i/>
        </w:rPr>
        <w:t>Journal of the Royal Statistical Society Series B (Statistical Methodology)</w:t>
      </w:r>
      <w:r w:rsidRPr="00DE5935">
        <w:t xml:space="preserve">. </w:t>
      </w:r>
      <w:r w:rsidRPr="00DE5935">
        <w:rPr>
          <w:b/>
        </w:rPr>
        <w:t>1991</w:t>
      </w:r>
      <w:r w:rsidRPr="00DE5935">
        <w:t xml:space="preserve">, 53, 539-72. </w:t>
      </w:r>
    </w:p>
    <w:p w14:paraId="2B9AC371" w14:textId="3D1A2B34" w:rsidR="00DE5935" w:rsidRPr="00DE5935" w:rsidRDefault="00DE5935" w:rsidP="00DE5935">
      <w:pPr>
        <w:pStyle w:val="EndNoteBibliography"/>
        <w:spacing w:after="0"/>
      </w:pPr>
      <w:r w:rsidRPr="00DE5935">
        <w:t>17.</w:t>
      </w:r>
      <w:r w:rsidRPr="00DE5935">
        <w:tab/>
        <w:t xml:space="preserve">Reiss P.T., Goldsmith J., Shang H.L., Ogden R.T. Methods for scalar-on-function regression. </w:t>
      </w:r>
      <w:r w:rsidRPr="00DE5935">
        <w:rPr>
          <w:i/>
        </w:rPr>
        <w:t>Int Stat Rev</w:t>
      </w:r>
      <w:r w:rsidRPr="00DE5935">
        <w:t xml:space="preserve">. </w:t>
      </w:r>
      <w:r w:rsidRPr="00DE5935">
        <w:rPr>
          <w:b/>
        </w:rPr>
        <w:t>2017</w:t>
      </w:r>
      <w:r w:rsidRPr="00DE5935">
        <w:t xml:space="preserve">, 85, 228-49. </w:t>
      </w:r>
      <w:hyperlink r:id="rId26" w:history="1">
        <w:r w:rsidRPr="00DE5935">
          <w:rPr>
            <w:rStyle w:val="Hyperlink"/>
          </w:rPr>
          <w:t>https://doi.org/10.1111/insr.12163</w:t>
        </w:r>
      </w:hyperlink>
    </w:p>
    <w:p w14:paraId="5BBD846A" w14:textId="739A865B" w:rsidR="00DE5935" w:rsidRPr="00DE5935" w:rsidRDefault="00DE5935" w:rsidP="00DE5935">
      <w:pPr>
        <w:pStyle w:val="EndNoteBibliography"/>
        <w:spacing w:after="0"/>
      </w:pPr>
      <w:r w:rsidRPr="00DE5935">
        <w:lastRenderedPageBreak/>
        <w:t>18.</w:t>
      </w:r>
      <w:r w:rsidRPr="00DE5935">
        <w:tab/>
        <w:t xml:space="preserve">Goldsmith J., Bobb J., Crainiceanu C.M., Caffo B., Reich D. Penalized Functional Regression. </w:t>
      </w:r>
      <w:r w:rsidRPr="00DE5935">
        <w:rPr>
          <w:i/>
        </w:rPr>
        <w:t>J Comput Graph Stat</w:t>
      </w:r>
      <w:r w:rsidRPr="00DE5935">
        <w:t xml:space="preserve">. </w:t>
      </w:r>
      <w:r w:rsidRPr="00DE5935">
        <w:rPr>
          <w:b/>
        </w:rPr>
        <w:t>2011</w:t>
      </w:r>
      <w:r w:rsidRPr="00DE5935">
        <w:t xml:space="preserve">, 20, 830-51. </w:t>
      </w:r>
      <w:hyperlink r:id="rId27" w:history="1">
        <w:r w:rsidRPr="00DE5935">
          <w:rPr>
            <w:rStyle w:val="Hyperlink"/>
          </w:rPr>
          <w:t>https://doi.org/10.1198/jcgs.2010.10007</w:t>
        </w:r>
      </w:hyperlink>
    </w:p>
    <w:p w14:paraId="41939BD1" w14:textId="77777777" w:rsidR="00DE5935" w:rsidRPr="00DE5935" w:rsidRDefault="00DE5935" w:rsidP="00DE5935">
      <w:pPr>
        <w:pStyle w:val="EndNoteBibliography"/>
        <w:spacing w:after="0"/>
      </w:pPr>
      <w:r w:rsidRPr="00DE5935">
        <w:t>19.</w:t>
      </w:r>
      <w:r w:rsidRPr="00DE5935">
        <w:tab/>
        <w:t xml:space="preserve">DeLong E.R., DeLong D.M., Clarke-Pearson D.L. Comparing the Areas under Two or More Correlated Receiver Operating Characteristic Curves: A Nonparametric Approach. </w:t>
      </w:r>
      <w:r w:rsidRPr="00DE5935">
        <w:rPr>
          <w:i/>
        </w:rPr>
        <w:t>Biometrics</w:t>
      </w:r>
      <w:r w:rsidRPr="00DE5935">
        <w:t xml:space="preserve">. </w:t>
      </w:r>
      <w:r w:rsidRPr="00DE5935">
        <w:rPr>
          <w:b/>
        </w:rPr>
        <w:t>1988</w:t>
      </w:r>
      <w:r w:rsidRPr="00DE5935">
        <w:t xml:space="preserve">, 44, 837-45. </w:t>
      </w:r>
    </w:p>
    <w:p w14:paraId="61E8FC07" w14:textId="476E2EF5" w:rsidR="00DE5935" w:rsidRPr="00DE5935" w:rsidRDefault="00DE5935" w:rsidP="00DE5935">
      <w:pPr>
        <w:pStyle w:val="EndNoteBibliography"/>
        <w:spacing w:after="0"/>
      </w:pPr>
      <w:r w:rsidRPr="00DE5935">
        <w:t>20.</w:t>
      </w:r>
      <w:r w:rsidRPr="00DE5935">
        <w:tab/>
        <w:t xml:space="preserve">Team. R.C. (2020) R: A language and environment for statistical computing., available from: </w:t>
      </w:r>
      <w:hyperlink r:id="rId28" w:history="1">
        <w:r w:rsidRPr="00DE5935">
          <w:rPr>
            <w:rStyle w:val="Hyperlink"/>
          </w:rPr>
          <w:t>https://www.R-project.org/</w:t>
        </w:r>
      </w:hyperlink>
      <w:r w:rsidRPr="00DE5935">
        <w:t xml:space="preserve"> (accessed on: </w:t>
      </w:r>
    </w:p>
    <w:p w14:paraId="66F3151E" w14:textId="7F6915E3" w:rsidR="00DE5935" w:rsidRPr="00DE5935" w:rsidRDefault="00DE5935" w:rsidP="00DE5935">
      <w:pPr>
        <w:pStyle w:val="EndNoteBibliography"/>
        <w:spacing w:after="0"/>
      </w:pPr>
      <w:r w:rsidRPr="00DE5935">
        <w:t>21.</w:t>
      </w:r>
      <w:r w:rsidRPr="00DE5935">
        <w:tab/>
        <w:t xml:space="preserve">Wood S.N. Fast stable restricted maximum likelihood and marginal likelihood estimation of semiparametric generalized linear models. </w:t>
      </w:r>
      <w:r w:rsidRPr="00DE5935">
        <w:rPr>
          <w:i/>
        </w:rPr>
        <w:t>Journal of the Royal Statistical Society: Series B (Statistical Methodology)</w:t>
      </w:r>
      <w:r w:rsidRPr="00DE5935">
        <w:t xml:space="preserve">. </w:t>
      </w:r>
      <w:r w:rsidRPr="00DE5935">
        <w:rPr>
          <w:b/>
        </w:rPr>
        <w:t>2011</w:t>
      </w:r>
      <w:r w:rsidRPr="00DE5935">
        <w:t xml:space="preserve">, 73, 3-36. </w:t>
      </w:r>
      <w:hyperlink r:id="rId29" w:history="1">
        <w:r w:rsidRPr="00DE5935">
          <w:rPr>
            <w:rStyle w:val="Hyperlink"/>
          </w:rPr>
          <w:t>https://doi.org/</w:t>
        </w:r>
      </w:hyperlink>
      <w:r w:rsidRPr="00DE5935">
        <w:t xml:space="preserve"> </w:t>
      </w:r>
      <w:hyperlink r:id="rId30" w:history="1">
        <w:r w:rsidRPr="00DE5935">
          <w:rPr>
            <w:rStyle w:val="Hyperlink"/>
          </w:rPr>
          <w:t>https://doi.org/10.1111/j.1467-9868.2010.00749.x</w:t>
        </w:r>
      </w:hyperlink>
    </w:p>
    <w:p w14:paraId="7C359E8F" w14:textId="77777777" w:rsidR="00DE5935" w:rsidRPr="00DE5935" w:rsidRDefault="00DE5935" w:rsidP="00DE5935">
      <w:pPr>
        <w:pStyle w:val="EndNoteBibliography"/>
        <w:spacing w:after="0"/>
      </w:pPr>
      <w:r w:rsidRPr="00DE5935">
        <w:t>22.</w:t>
      </w:r>
      <w:r w:rsidRPr="00DE5935">
        <w:tab/>
        <w:t>Wood S.N. Generalized Additive Models: An Introduction with R. 2nd ed. Blizstein JK, Faraway JJ, Tanner M, Zidek J, editors. Boca Raton, FL: Chapman and Hall/CRC; 2017. 496 p.</w:t>
      </w:r>
    </w:p>
    <w:p w14:paraId="56D66261" w14:textId="460AAEC3" w:rsidR="00DE5935" w:rsidRPr="00DE5935" w:rsidRDefault="00DE5935" w:rsidP="00DE5935">
      <w:pPr>
        <w:pStyle w:val="EndNoteBibliography"/>
      </w:pPr>
      <w:r w:rsidRPr="00DE5935">
        <w:t>23.</w:t>
      </w:r>
      <w:r w:rsidRPr="00DE5935">
        <w:tab/>
        <w:t xml:space="preserve">Leroux A., Xiao L., Crainiceanu C., Checkley W. Dynamic prediction in functional concurrent regression with an application to child growth. </w:t>
      </w:r>
      <w:r w:rsidRPr="00DE5935">
        <w:rPr>
          <w:i/>
        </w:rPr>
        <w:t>Stat Med</w:t>
      </w:r>
      <w:r w:rsidRPr="00DE5935">
        <w:t xml:space="preserve">. </w:t>
      </w:r>
      <w:r w:rsidRPr="00DE5935">
        <w:rPr>
          <w:b/>
        </w:rPr>
        <w:t>2018</w:t>
      </w:r>
      <w:r w:rsidRPr="00DE5935">
        <w:t xml:space="preserve">, 37, 1376-88. </w:t>
      </w:r>
      <w:hyperlink r:id="rId31" w:history="1">
        <w:r w:rsidRPr="00DE5935">
          <w:rPr>
            <w:rStyle w:val="Hyperlink"/>
          </w:rPr>
          <w:t>https://doi.org/10.1002/sim.7582</w:t>
        </w:r>
      </w:hyperlink>
    </w:p>
    <w:p w14:paraId="43BEFE0C" w14:textId="0F3A9E44" w:rsidR="00AC729D" w:rsidRDefault="00AC729D" w:rsidP="00AC729D">
      <w:pPr>
        <w:spacing w:line="480" w:lineRule="auto"/>
        <w:ind w:left="360" w:hanging="360"/>
        <w:rPr>
          <w:rFonts w:ascii="Times New Roman" w:hAnsi="Times New Roman" w:cs="Times New Roman"/>
          <w:sz w:val="24"/>
          <w:szCs w:val="24"/>
        </w:rPr>
      </w:pPr>
      <w:r w:rsidRPr="00BE4A97">
        <w:rPr>
          <w:rFonts w:ascii="Times New Roman" w:hAnsi="Times New Roman" w:cs="Times New Roman"/>
          <w:sz w:val="24"/>
          <w:szCs w:val="24"/>
        </w:rPr>
        <w:fldChar w:fldCharType="end"/>
      </w:r>
    </w:p>
    <w:p w14:paraId="3EBF9E29" w14:textId="2E512136" w:rsidR="004F6DA7" w:rsidRDefault="004F6DA7"/>
    <w:sectPr w:rsidR="004F6DA7" w:rsidSect="004D287E">
      <w:headerReference w:type="default" r:id="rId3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robel, Julia" w:date="2023-05-12T12:42:00Z" w:initials="JW">
    <w:p w14:paraId="0007A6A5" w14:textId="77777777" w:rsidR="004C3BB0" w:rsidRDefault="004C3BB0" w:rsidP="00545ECC">
      <w:r>
        <w:rPr>
          <w:rStyle w:val="CommentReference"/>
        </w:rPr>
        <w:annotationRef/>
      </w:r>
      <w:r>
        <w:rPr>
          <w:color w:val="000000"/>
          <w:sz w:val="20"/>
          <w:szCs w:val="20"/>
        </w:rPr>
        <w:t>I didn’t make any edits to the abstract because I think we need to change this back to the abstract format for the Journal of Safety Research. Once you have done that send it my way and I’m happy to take a look at it</w:t>
      </w:r>
    </w:p>
  </w:comment>
  <w:comment w:id="1" w:author="Andrew Leroux" w:date="2023-04-24T15:33:00Z" w:initials="AL">
    <w:p w14:paraId="356BB476" w14:textId="4D5A7909" w:rsidR="00F22F07" w:rsidRDefault="00F22F07" w:rsidP="00C37C5A">
      <w:r>
        <w:rPr>
          <w:rStyle w:val="CommentReference"/>
        </w:rPr>
        <w:annotationRef/>
      </w:r>
      <w:r>
        <w:rPr>
          <w:color w:val="000000"/>
          <w:sz w:val="20"/>
          <w:szCs w:val="20"/>
        </w:rPr>
        <w:t xml:space="preserve">Is “cannabis involved” a standard term? </w:t>
      </w:r>
    </w:p>
  </w:comment>
  <w:comment w:id="2" w:author="Brooks-Russell, Ashley" w:date="2023-05-11T09:29:00Z" w:initials="BRA">
    <w:p w14:paraId="265C5561" w14:textId="77777777" w:rsidR="00A45840" w:rsidRDefault="00A45840" w:rsidP="00E06524">
      <w:pPr>
        <w:pStyle w:val="CommentText"/>
      </w:pPr>
      <w:r>
        <w:rPr>
          <w:rStyle w:val="CommentReference"/>
        </w:rPr>
        <w:annotationRef/>
      </w:r>
      <w:r>
        <w:t>I think it's fine to say this</w:t>
      </w:r>
    </w:p>
  </w:comment>
  <w:comment w:id="3" w:author="Brooks-Russell, Ashley" w:date="2023-05-11T09:29:00Z" w:initials="BRA">
    <w:p w14:paraId="4180FD04" w14:textId="77777777" w:rsidR="00A45840" w:rsidRDefault="00A45840" w:rsidP="00145130">
      <w:pPr>
        <w:pStyle w:val="CommentText"/>
      </w:pPr>
      <w:r>
        <w:rPr>
          <w:rStyle w:val="CommentReference"/>
        </w:rPr>
        <w:annotationRef/>
      </w:r>
      <w:r>
        <w:t>maybe "injuries" or "incidents" instead?</w:t>
      </w:r>
    </w:p>
  </w:comment>
  <w:comment w:id="7" w:author="Brooks-Russell, Ashley" w:date="2023-05-11T09:30:00Z" w:initials="BRA">
    <w:p w14:paraId="69F43ACD" w14:textId="77777777" w:rsidR="00A45840" w:rsidRDefault="00A45840" w:rsidP="00064D0C">
      <w:pPr>
        <w:pStyle w:val="CommentText"/>
      </w:pPr>
      <w:r>
        <w:rPr>
          <w:rStyle w:val="CommentReference"/>
        </w:rPr>
        <w:annotationRef/>
      </w:r>
      <w:r>
        <w:t>this is fine, but could say cannabis impairment, or recent cannabis use</w:t>
      </w:r>
    </w:p>
  </w:comment>
  <w:comment w:id="9" w:author="Brooks-Russell, Ashley" w:date="2023-05-11T09:30:00Z" w:initials="BRA">
    <w:p w14:paraId="1CF0E469" w14:textId="77777777" w:rsidR="00A45840" w:rsidRDefault="00A45840" w:rsidP="00B93CAE">
      <w:pPr>
        <w:pStyle w:val="CommentText"/>
      </w:pPr>
      <w:r>
        <w:rPr>
          <w:rStyle w:val="CommentReference"/>
        </w:rPr>
        <w:annotationRef/>
      </w:r>
      <w:r>
        <w:t>to? with? not sure which preposition is best...</w:t>
      </w:r>
    </w:p>
  </w:comment>
  <w:comment w:id="11" w:author="Brooks-Russell, Ashley [2]" w:date="2023-04-20T19:49:00Z" w:initials="BRA">
    <w:p w14:paraId="6AAAE604" w14:textId="1439C03D" w:rsidR="007B5F34" w:rsidRDefault="007B5F34" w:rsidP="00014804">
      <w:pPr>
        <w:pStyle w:val="CommentText"/>
      </w:pPr>
      <w:r>
        <w:rPr>
          <w:rStyle w:val="CommentReference"/>
        </w:rPr>
        <w:annotationRef/>
      </w:r>
      <w:r>
        <w:t>we'll need a cite for this</w:t>
      </w:r>
    </w:p>
  </w:comment>
  <w:comment w:id="12" w:author="Andrew Leroux" w:date="2023-04-24T15:40:00Z" w:initials="AL">
    <w:p w14:paraId="2C59AD1A" w14:textId="77777777" w:rsidR="008F6414" w:rsidRDefault="008F6414" w:rsidP="00CA6BD3">
      <w:r>
        <w:rPr>
          <w:rStyle w:val="CommentReference"/>
        </w:rPr>
        <w:annotationRef/>
      </w:r>
      <w:r>
        <w:rPr>
          <w:color w:val="000000"/>
          <w:sz w:val="20"/>
          <w:szCs w:val="20"/>
        </w:rPr>
        <w:t>Also perhaps a discussion on whether or not these individuals are higher risk for vehicular incidents/objectively impaired might be useful, if any studies exist</w:t>
      </w:r>
    </w:p>
  </w:comment>
  <w:comment w:id="13" w:author="Brooks-Russell, Ashley" w:date="2023-05-11T11:55:00Z" w:initials="BRA">
    <w:p w14:paraId="698374E1" w14:textId="77777777" w:rsidR="00D64660" w:rsidRDefault="00D64660">
      <w:pPr>
        <w:pStyle w:val="CommentText"/>
      </w:pPr>
      <w:r>
        <w:rPr>
          <w:rStyle w:val="CommentReference"/>
        </w:rPr>
        <w:annotationRef/>
      </w:r>
      <w:r>
        <w:t xml:space="preserve">here are some: </w:t>
      </w:r>
    </w:p>
    <w:p w14:paraId="7327DD5D" w14:textId="77777777" w:rsidR="00D64660" w:rsidRDefault="00D64660">
      <w:pPr>
        <w:pStyle w:val="CommentText"/>
      </w:pPr>
      <w:r>
        <w:rPr>
          <w:color w:val="222222"/>
          <w:highlight w:val="white"/>
        </w:rPr>
        <w:t>Wurz, G. T., &amp; DeGregorio, M. W. (2022). Indeterminacy of cannabis impairment and∆ 9-tetrahydrocannabinol (∆ 9-THC) levels in blood and breath. </w:t>
      </w:r>
      <w:r>
        <w:rPr>
          <w:i/>
          <w:iCs/>
          <w:color w:val="222222"/>
          <w:highlight w:val="white"/>
        </w:rPr>
        <w:t>Scientific reports</w:t>
      </w:r>
      <w:r>
        <w:rPr>
          <w:color w:val="222222"/>
          <w:highlight w:val="white"/>
        </w:rPr>
        <w:t>, </w:t>
      </w:r>
      <w:r>
        <w:rPr>
          <w:i/>
          <w:iCs/>
          <w:color w:val="222222"/>
          <w:highlight w:val="white"/>
        </w:rPr>
        <w:t>12</w:t>
      </w:r>
      <w:r>
        <w:rPr>
          <w:color w:val="222222"/>
          <w:highlight w:val="white"/>
        </w:rPr>
        <w:t>(1), 8323.</w:t>
      </w:r>
      <w:r>
        <w:t xml:space="preserve"> </w:t>
      </w:r>
    </w:p>
    <w:p w14:paraId="5B641BC4" w14:textId="77777777" w:rsidR="00D64660" w:rsidRDefault="00D64660">
      <w:pPr>
        <w:pStyle w:val="CommentText"/>
      </w:pPr>
    </w:p>
    <w:p w14:paraId="19BC7963" w14:textId="77777777" w:rsidR="00D64660" w:rsidRDefault="00D64660" w:rsidP="00B033EB">
      <w:pPr>
        <w:pStyle w:val="CommentText"/>
      </w:pPr>
      <w:r>
        <w:rPr>
          <w:color w:val="222222"/>
          <w:highlight w:val="white"/>
        </w:rPr>
        <w:t>Arkell, T. R., Spindle, T. R., Kevin, R. C., Vandrey, R., &amp; McGregor, I. S. (2021). The failings of per se limits to detect cannabis-induced driving impairment: Results from a simulated driving study. </w:t>
      </w:r>
      <w:r>
        <w:rPr>
          <w:i/>
          <w:iCs/>
          <w:color w:val="222222"/>
          <w:highlight w:val="white"/>
        </w:rPr>
        <w:t>Traffic injury prevention</w:t>
      </w:r>
      <w:r>
        <w:rPr>
          <w:color w:val="222222"/>
          <w:highlight w:val="white"/>
        </w:rPr>
        <w:t>, </w:t>
      </w:r>
      <w:r>
        <w:rPr>
          <w:i/>
          <w:iCs/>
          <w:color w:val="222222"/>
          <w:highlight w:val="white"/>
        </w:rPr>
        <w:t>22</w:t>
      </w:r>
      <w:r>
        <w:rPr>
          <w:color w:val="222222"/>
          <w:highlight w:val="white"/>
        </w:rPr>
        <w:t>(2), 102-107.</w:t>
      </w:r>
      <w:r>
        <w:t xml:space="preserve"> </w:t>
      </w:r>
    </w:p>
  </w:comment>
  <w:comment w:id="18" w:author="Andrew Leroux" w:date="2023-04-25T04:26:00Z" w:initials="AL">
    <w:p w14:paraId="3CE0F151" w14:textId="6FD11D19" w:rsidR="00E11884" w:rsidRDefault="00E11884" w:rsidP="001830D2">
      <w:r>
        <w:rPr>
          <w:rStyle w:val="CommentReference"/>
        </w:rPr>
        <w:annotationRef/>
      </w:r>
      <w:r>
        <w:rPr>
          <w:color w:val="000000"/>
          <w:sz w:val="20"/>
          <w:szCs w:val="20"/>
        </w:rPr>
        <w:t>How was this subset selected?</w:t>
      </w:r>
    </w:p>
  </w:comment>
  <w:comment w:id="19" w:author="Brooks-Russell, Ashley" w:date="2023-05-11T12:01:00Z" w:initials="BRA">
    <w:p w14:paraId="0A21EFA5" w14:textId="77777777" w:rsidR="00F22376" w:rsidRDefault="00F22376" w:rsidP="00A31311">
      <w:pPr>
        <w:pStyle w:val="CommentText"/>
      </w:pPr>
      <w:r>
        <w:rPr>
          <w:rStyle w:val="CommentReference"/>
        </w:rPr>
        <w:annotationRef/>
      </w:r>
      <w:r>
        <w:t>It's not a subset of participants, it's a subset of measures…. do my tiny edits help with that confusion?</w:t>
      </w:r>
    </w:p>
  </w:comment>
  <w:comment w:id="20" w:author="Andrew Leroux" w:date="2023-04-25T04:26:00Z" w:initials="AL">
    <w:p w14:paraId="0BCB5ADA" w14:textId="05ED1066" w:rsidR="00E11884" w:rsidRDefault="00E11884" w:rsidP="009E1174">
      <w:r>
        <w:rPr>
          <w:rStyle w:val="CommentReference"/>
        </w:rPr>
        <w:annotationRef/>
      </w:r>
      <w:r>
        <w:rPr>
          <w:color w:val="000000"/>
          <w:sz w:val="20"/>
          <w:szCs w:val="20"/>
        </w:rPr>
        <w:t>Does this refer to the analytic subset we consider here? Or the larger study?</w:t>
      </w:r>
    </w:p>
  </w:comment>
  <w:comment w:id="21" w:author="Andrew Leroux" w:date="2023-04-25T04:27:00Z" w:initials="AL">
    <w:p w14:paraId="0CB629F3" w14:textId="77777777" w:rsidR="00E11884" w:rsidRDefault="00E11884" w:rsidP="005E2F1B">
      <w:r>
        <w:rPr>
          <w:rStyle w:val="CommentReference"/>
        </w:rPr>
        <w:annotationRef/>
      </w:r>
      <w:r>
        <w:rPr>
          <w:color w:val="000000"/>
          <w:sz w:val="20"/>
          <w:szCs w:val="20"/>
        </w:rPr>
        <w:t>I know the details are published elsewhere, but it would be helpful to note here if there was some matching process for controls</w:t>
      </w:r>
    </w:p>
  </w:comment>
  <w:comment w:id="22" w:author="Godbole, Suneeta" w:date="2023-05-09T14:31:00Z" w:initials="SG">
    <w:p w14:paraId="176136A4" w14:textId="77777777" w:rsidR="000658C4" w:rsidRDefault="000658C4" w:rsidP="00F166A9">
      <w:pPr>
        <w:pStyle w:val="CommentText"/>
      </w:pPr>
      <w:r>
        <w:rPr>
          <w:rStyle w:val="CommentReference"/>
        </w:rPr>
        <w:annotationRef/>
      </w:r>
      <w:r>
        <w:t>I don’t see an matching process for controls in the Brooks-Russell paper, but would like confirmation.</w:t>
      </w:r>
    </w:p>
  </w:comment>
  <w:comment w:id="23" w:author="Brooks-Russell, Ashley" w:date="2023-05-11T12:02:00Z" w:initials="BRA">
    <w:p w14:paraId="60606CBB" w14:textId="77777777" w:rsidR="00F22376" w:rsidRDefault="00F22376" w:rsidP="00FE6F9D">
      <w:pPr>
        <w:pStyle w:val="CommentText"/>
      </w:pPr>
      <w:r>
        <w:rPr>
          <w:rStyle w:val="CommentReference"/>
        </w:rPr>
        <w:annotationRef/>
      </w:r>
      <w:r>
        <w:t>Not other than general quotes for age categories and gender. So, not matched. Do you want me to add another paragraph about recruitment and eligibility criteria? Or wait to see if reviewers want more?</w:t>
      </w:r>
    </w:p>
  </w:comment>
  <w:comment w:id="24" w:author="Wrobel, Julia" w:date="2023-05-11T16:09:00Z" w:initials="JW">
    <w:p w14:paraId="066A487B" w14:textId="77777777" w:rsidR="009D1A3C" w:rsidRDefault="009D1A3C" w:rsidP="00DE452C">
      <w:r>
        <w:rPr>
          <w:rStyle w:val="CommentReference"/>
        </w:rPr>
        <w:annotationRef/>
      </w:r>
      <w:r>
        <w:rPr>
          <w:color w:val="000000"/>
          <w:sz w:val="20"/>
          <w:szCs w:val="20"/>
        </w:rPr>
        <w:t>I would wait and see if reviewers want more</w:t>
      </w:r>
    </w:p>
  </w:comment>
  <w:comment w:id="25" w:author="Godbole, Suneeta" w:date="2023-05-09T14:24:00Z" w:initials="SG">
    <w:p w14:paraId="06E516F1" w14:textId="615783B2" w:rsidR="00272A14" w:rsidRDefault="00272A14" w:rsidP="002108DC">
      <w:pPr>
        <w:pStyle w:val="CommentText"/>
      </w:pPr>
      <w:r>
        <w:rPr>
          <w:rStyle w:val="CommentReference"/>
        </w:rPr>
        <w:annotationRef/>
      </w:r>
      <w:r>
        <w:t>Is there a citation I can use here?</w:t>
      </w:r>
    </w:p>
  </w:comment>
  <w:comment w:id="26" w:author="Brooks-Russell, Ashley" w:date="2023-05-11T12:04:00Z" w:initials="BRA">
    <w:p w14:paraId="56892396" w14:textId="77777777" w:rsidR="00F22376" w:rsidRDefault="00F22376" w:rsidP="007827E3">
      <w:pPr>
        <w:pStyle w:val="CommentText"/>
      </w:pPr>
      <w:r>
        <w:rPr>
          <w:rStyle w:val="CommentReference"/>
        </w:rPr>
        <w:annotationRef/>
      </w:r>
      <w:r>
        <w:t>the same brooks-russell one. We haven't published our protocol as a paper</w:t>
      </w:r>
    </w:p>
  </w:comment>
  <w:comment w:id="27" w:author="Wrobel, Julia" w:date="2023-05-12T13:01:00Z" w:initials="JW">
    <w:p w14:paraId="209DB0AC" w14:textId="77777777" w:rsidR="00C37AF6" w:rsidRDefault="00C37AF6" w:rsidP="00860E4E">
      <w:r>
        <w:rPr>
          <w:rStyle w:val="CommentReference"/>
        </w:rPr>
        <w:annotationRef/>
      </w:r>
      <w:r>
        <w:rPr>
          <w:color w:val="000000"/>
          <w:sz w:val="20"/>
          <w:szCs w:val="20"/>
        </w:rPr>
        <w:t>For every Figure can you get rid of the black boxes?</w:t>
      </w:r>
    </w:p>
  </w:comment>
  <w:comment w:id="28" w:author="Brooks-Russell, Ashley [2]" w:date="2023-04-20T20:31:00Z" w:initials="BRA">
    <w:p w14:paraId="0A5372AA" w14:textId="2AE1F26A" w:rsidR="00C9294E" w:rsidRDefault="00C9294E" w:rsidP="00C9294E">
      <w:pPr>
        <w:pStyle w:val="CommentText"/>
      </w:pPr>
      <w:r>
        <w:rPr>
          <w:rStyle w:val="CommentReference"/>
        </w:rPr>
        <w:annotationRef/>
      </w:r>
      <w:r>
        <w:t xml:space="preserve"> can we have Ron review this for accuracy? would now be a good time to share?</w:t>
      </w:r>
    </w:p>
  </w:comment>
  <w:comment w:id="29" w:author="Godbole, Suneeta" w:date="2023-05-09T08:51:00Z" w:initials="SG">
    <w:p w14:paraId="6EB0535E" w14:textId="77777777" w:rsidR="00916966" w:rsidRDefault="00916966" w:rsidP="00D70019">
      <w:pPr>
        <w:pStyle w:val="CommentText"/>
      </w:pPr>
      <w:r>
        <w:rPr>
          <w:rStyle w:val="CommentReference"/>
        </w:rPr>
        <w:annotationRef/>
      </w:r>
      <w:r>
        <w:t xml:space="preserve">Kosnett -- </w:t>
      </w:r>
      <w:r>
        <w:rPr>
          <w:color w:val="000000"/>
        </w:rPr>
        <w:t>May be also a good time to ask him to characterize the illumination that emanated from the Googles to elicit the miotic response (e.g. wavelength and intensity in lumens).</w:t>
      </w:r>
    </w:p>
  </w:comment>
  <w:comment w:id="30" w:author="Brooks-Russell, Ashley" w:date="2023-05-11T12:06:00Z" w:initials="BRA">
    <w:p w14:paraId="406B2465" w14:textId="77777777" w:rsidR="00F22376" w:rsidRDefault="00F22376" w:rsidP="00B37248">
      <w:pPr>
        <w:pStyle w:val="CommentText"/>
      </w:pPr>
      <w:r>
        <w:rPr>
          <w:rStyle w:val="CommentReference"/>
        </w:rPr>
        <w:annotationRef/>
      </w:r>
      <w:r>
        <w:t>I sent to Ron to look for errors. I don't think he will share data on illumination because that is likely considered his IP</w:t>
      </w:r>
    </w:p>
  </w:comment>
  <w:comment w:id="31" w:author="Wrobel, Julia" w:date="2023-05-12T13:02:00Z" w:initials="JW">
    <w:p w14:paraId="2C02E954" w14:textId="77777777" w:rsidR="00C37AF6" w:rsidRDefault="00C37AF6" w:rsidP="00205CFB">
      <w:r>
        <w:rPr>
          <w:rStyle w:val="CommentReference"/>
        </w:rPr>
        <w:annotationRef/>
      </w:r>
      <w:r>
        <w:rPr>
          <w:color w:val="000000"/>
          <w:sz w:val="20"/>
          <w:szCs w:val="20"/>
        </w:rPr>
        <w:t>This paper has been officially accepted at the Journal of Data Science and we should have a citation for that soon, check with me hen you are about to submit</w:t>
      </w:r>
    </w:p>
  </w:comment>
  <w:comment w:id="32" w:author="Subramanian, Prem" w:date="2023-05-05T09:13:00Z" w:initials="SP">
    <w:p w14:paraId="3A1BEDF0" w14:textId="734C7CE7" w:rsidR="000B4566" w:rsidRDefault="000B4566" w:rsidP="004C6E67">
      <w:r>
        <w:rPr>
          <w:rStyle w:val="CommentReference"/>
        </w:rPr>
        <w:annotationRef/>
      </w:r>
      <w:r>
        <w:rPr>
          <w:sz w:val="20"/>
          <w:szCs w:val="20"/>
        </w:rPr>
        <w:t>Is something missing here?</w:t>
      </w:r>
    </w:p>
  </w:comment>
  <w:comment w:id="33" w:author="Godbole, Suneeta" w:date="2023-05-08T12:37:00Z" w:initials="GS">
    <w:p w14:paraId="06F59445" w14:textId="77777777" w:rsidR="00EB74F7" w:rsidRDefault="00EB74F7" w:rsidP="00B63474">
      <w:pPr>
        <w:pStyle w:val="CommentText"/>
      </w:pPr>
      <w:r>
        <w:rPr>
          <w:rStyle w:val="CommentReference"/>
        </w:rPr>
        <w:annotationRef/>
      </w:r>
      <w:r>
        <w:t>I'm not sure what this comment means?</w:t>
      </w:r>
    </w:p>
  </w:comment>
  <w:comment w:id="34" w:author="Brooks-Russell, Ashley" w:date="2023-05-11T13:14:00Z" w:initials="BRA">
    <w:p w14:paraId="27C3DD36" w14:textId="77777777" w:rsidR="00F5214C" w:rsidRDefault="00F5214C" w:rsidP="006C0304">
      <w:pPr>
        <w:pStyle w:val="CommentText"/>
      </w:pPr>
      <w:r>
        <w:rPr>
          <w:rStyle w:val="CommentReference"/>
        </w:rPr>
        <w:annotationRef/>
      </w:r>
      <w:r>
        <w:t>I'm not seeing a problem. maybe disregard?</w:t>
      </w:r>
    </w:p>
  </w:comment>
  <w:comment w:id="43" w:author="Wrobel, Julia" w:date="2023-03-27T15:05:00Z" w:initials="WJ">
    <w:p w14:paraId="1891F501" w14:textId="37357F1C" w:rsidR="004D287E" w:rsidRDefault="004D287E" w:rsidP="00AC729D">
      <w:pPr>
        <w:pStyle w:val="CommentText"/>
      </w:pPr>
      <w:r>
        <w:rPr>
          <w:rStyle w:val="CommentReference"/>
        </w:rPr>
        <w:annotationRef/>
      </w:r>
      <w:r>
        <w:t>We will do this after you submit the paper</w:t>
      </w:r>
    </w:p>
  </w:comment>
  <w:comment w:id="44" w:author="Wrobel, Julia" w:date="2023-05-12T13:33:00Z" w:initials="JW">
    <w:p w14:paraId="56A072AD" w14:textId="77777777" w:rsidR="00EB385E" w:rsidRDefault="00EB385E" w:rsidP="00183A73">
      <w:r>
        <w:rPr>
          <w:rStyle w:val="CommentReference"/>
        </w:rPr>
        <w:annotationRef/>
      </w:r>
      <w:r>
        <w:rPr>
          <w:color w:val="000000"/>
          <w:sz w:val="20"/>
          <w:szCs w:val="20"/>
        </w:rPr>
        <w:t xml:space="preserve">Following up- at our next meeting let’s talk about what to put on GitHub. </w:t>
      </w:r>
    </w:p>
  </w:comment>
  <w:comment w:id="46" w:author="Godbole, Suneeta" w:date="2023-05-09T15:42:00Z" w:initials="SG">
    <w:p w14:paraId="7D56BB5E" w14:textId="3C50125D" w:rsidR="00813D55" w:rsidRDefault="00813D55" w:rsidP="00FE466E">
      <w:pPr>
        <w:pStyle w:val="CommentText"/>
      </w:pPr>
      <w:r>
        <w:rPr>
          <w:rStyle w:val="CommentReference"/>
        </w:rPr>
        <w:annotationRef/>
      </w:r>
      <w:r>
        <w:t>Dr. Wrobel could you check this interpretation. Dr. Kosnett commented about using the same definitions as Ben's paper and there it looks like more negative values indicate less rebound dilation, so I think this is right.</w:t>
      </w:r>
    </w:p>
  </w:comment>
  <w:comment w:id="47" w:author="Wrobel, Julia" w:date="2023-05-12T13:40:00Z" w:initials="JW">
    <w:p w14:paraId="69B2FB94" w14:textId="77777777" w:rsidR="00031462" w:rsidRDefault="00031462" w:rsidP="007F0A91">
      <w:r>
        <w:rPr>
          <w:rStyle w:val="CommentReference"/>
        </w:rPr>
        <w:annotationRef/>
      </w:r>
      <w:r>
        <w:rPr>
          <w:color w:val="000000"/>
          <w:sz w:val="20"/>
          <w:szCs w:val="20"/>
        </w:rPr>
        <w:t>Your interpretation is correct and you can leave it. In Ben’s paper he multiplied minimum constriction values by -1 so that higher means more constriction,  but that is not the case when we are using the full trajectory (but maybe that is what Michael was getting at)</w:t>
      </w:r>
    </w:p>
  </w:comment>
  <w:comment w:id="53" w:author="Wrobel, Julia" w:date="2023-05-12T13:35:00Z" w:initials="JW">
    <w:p w14:paraId="605E410F" w14:textId="6A1E26BF" w:rsidR="00EB385E" w:rsidRDefault="00EB385E" w:rsidP="00071A61">
      <w:r>
        <w:rPr>
          <w:rStyle w:val="CommentReference"/>
        </w:rPr>
        <w:annotationRef/>
      </w:r>
      <w:r>
        <w:rPr>
          <w:color w:val="000000"/>
          <w:sz w:val="20"/>
          <w:szCs w:val="20"/>
        </w:rPr>
        <w:t>What is not statistically significant? The time interaction variable?</w:t>
      </w:r>
    </w:p>
  </w:comment>
  <w:comment w:id="54" w:author="Brooks-Russell, Ashley" w:date="2023-05-11T13:38:00Z" w:initials="BRA">
    <w:p w14:paraId="0E778D0B" w14:textId="21DB30D7" w:rsidR="00DC595F" w:rsidRDefault="00DC595F" w:rsidP="00E57F28">
      <w:pPr>
        <w:pStyle w:val="CommentText"/>
      </w:pPr>
      <w:r>
        <w:rPr>
          <w:rStyle w:val="CommentReference"/>
        </w:rPr>
        <w:annotationRef/>
      </w:r>
      <w:r>
        <w:t>same here - incidents?</w:t>
      </w:r>
    </w:p>
  </w:comment>
  <w:comment w:id="62" w:author="Wrobel, Julia" w:date="2023-05-12T13:38:00Z" w:initials="JW">
    <w:p w14:paraId="1B076D78" w14:textId="77777777" w:rsidR="00EB385E" w:rsidRDefault="00EB385E" w:rsidP="00FD1E01">
      <w:r>
        <w:rPr>
          <w:rStyle w:val="CommentReference"/>
        </w:rPr>
        <w:annotationRef/>
      </w:r>
      <w:r>
        <w:rPr>
          <w:color w:val="000000"/>
          <w:sz w:val="20"/>
          <w:szCs w:val="20"/>
        </w:rPr>
        <w:t xml:space="preserve">Unless Ashley changed this, it might be better to write an addendum here about how this indicates that our approach could be useful even in the presence of tolerance </w:t>
      </w:r>
    </w:p>
  </w:comment>
  <w:comment w:id="64" w:author="Godbole, Suneeta" w:date="2023-05-08T11:10:00Z" w:initials="GS">
    <w:p w14:paraId="240D9FA8" w14:textId="1DEC8BCC" w:rsidR="00A17068" w:rsidRDefault="00A17068" w:rsidP="00D57674">
      <w:pPr>
        <w:pStyle w:val="CommentText"/>
      </w:pPr>
      <w:r>
        <w:rPr>
          <w:rStyle w:val="CommentReference"/>
        </w:rPr>
        <w:annotationRef/>
      </w:r>
      <w:r>
        <w:t>I not sure if I'd consider there a-priori ?</w:t>
      </w:r>
    </w:p>
  </w:comment>
  <w:comment w:id="65" w:author="Kosnett, Michael" w:date="2023-05-08T14:22:00Z" w:initials="MK">
    <w:p w14:paraId="081C6ACF" w14:textId="77777777" w:rsidR="00293E2B" w:rsidRDefault="00293E2B" w:rsidP="00293E2B">
      <w:r>
        <w:rPr>
          <w:rStyle w:val="CommentReference"/>
        </w:rPr>
        <w:annotationRef/>
      </w:r>
      <w:r>
        <w:rPr>
          <w:color w:val="000000"/>
          <w:sz w:val="20"/>
          <w:szCs w:val="20"/>
        </w:rPr>
        <w:t>There is a paper that actually found this. If a person has a smaller diameter pupil at baseline (e.g. 3 mm), geometry limits the magnitude of any further constriction in response to illumination.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7A6A5" w15:done="0"/>
  <w15:commentEx w15:paraId="356BB476" w15:done="0"/>
  <w15:commentEx w15:paraId="265C5561" w15:paraIdParent="356BB476" w15:done="0"/>
  <w15:commentEx w15:paraId="4180FD04" w15:done="0"/>
  <w15:commentEx w15:paraId="69F43ACD" w15:done="0"/>
  <w15:commentEx w15:paraId="1CF0E469" w15:done="0"/>
  <w15:commentEx w15:paraId="6AAAE604" w15:done="0"/>
  <w15:commentEx w15:paraId="2C59AD1A" w15:paraIdParent="6AAAE604" w15:done="0"/>
  <w15:commentEx w15:paraId="19BC7963" w15:paraIdParent="6AAAE604" w15:done="0"/>
  <w15:commentEx w15:paraId="3CE0F151" w15:done="0"/>
  <w15:commentEx w15:paraId="0A21EFA5" w15:paraIdParent="3CE0F151" w15:done="0"/>
  <w15:commentEx w15:paraId="0BCB5ADA" w15:done="0"/>
  <w15:commentEx w15:paraId="0CB629F3" w15:paraIdParent="0BCB5ADA" w15:done="0"/>
  <w15:commentEx w15:paraId="176136A4" w15:paraIdParent="0BCB5ADA" w15:done="0"/>
  <w15:commentEx w15:paraId="60606CBB" w15:paraIdParent="0BCB5ADA" w15:done="0"/>
  <w15:commentEx w15:paraId="066A487B" w15:paraIdParent="0BCB5ADA" w15:done="0"/>
  <w15:commentEx w15:paraId="06E516F1" w15:done="0"/>
  <w15:commentEx w15:paraId="56892396" w15:paraIdParent="06E516F1" w15:done="0"/>
  <w15:commentEx w15:paraId="209DB0AC" w15:done="0"/>
  <w15:commentEx w15:paraId="0A5372AA" w15:done="0"/>
  <w15:commentEx w15:paraId="6EB0535E" w15:paraIdParent="0A5372AA" w15:done="0"/>
  <w15:commentEx w15:paraId="406B2465" w15:paraIdParent="0A5372AA" w15:done="0"/>
  <w15:commentEx w15:paraId="2C02E954" w15:done="0"/>
  <w15:commentEx w15:paraId="3A1BEDF0" w15:done="0"/>
  <w15:commentEx w15:paraId="06F59445" w15:paraIdParent="3A1BEDF0" w15:done="0"/>
  <w15:commentEx w15:paraId="27C3DD36" w15:paraIdParent="3A1BEDF0" w15:done="0"/>
  <w15:commentEx w15:paraId="1891F501" w15:done="0"/>
  <w15:commentEx w15:paraId="56A072AD" w15:paraIdParent="1891F501" w15:done="0"/>
  <w15:commentEx w15:paraId="7D56BB5E" w15:done="0"/>
  <w15:commentEx w15:paraId="69B2FB94" w15:paraIdParent="7D56BB5E" w15:done="0"/>
  <w15:commentEx w15:paraId="605E410F" w15:done="0"/>
  <w15:commentEx w15:paraId="0E778D0B" w15:done="0"/>
  <w15:commentEx w15:paraId="1B076D78" w15:done="0"/>
  <w15:commentEx w15:paraId="240D9FA8" w15:done="1"/>
  <w15:commentEx w15:paraId="081C6A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B2D1" w16cex:dateUtc="2023-05-12T18:42:00Z"/>
  <w16cex:commentExtensible w16cex:durableId="27F11FDF" w16cex:dateUtc="2023-04-24T21:33:00Z"/>
  <w16cex:commentExtensible w16cex:durableId="280733ED" w16cex:dateUtc="2023-05-11T15:29:00Z"/>
  <w16cex:commentExtensible w16cex:durableId="28073401" w16cex:dateUtc="2023-05-11T15:29:00Z"/>
  <w16cex:commentExtensible w16cex:durableId="2807343B" w16cex:dateUtc="2023-05-11T15:30:00Z"/>
  <w16cex:commentExtensible w16cex:durableId="28073450" w16cex:dateUtc="2023-05-11T15:30:00Z"/>
  <w16cex:commentExtensible w16cex:durableId="27EC15CB" w16cex:dateUtc="2023-04-21T01:49:00Z"/>
  <w16cex:commentExtensible w16cex:durableId="27F12173" w16cex:dateUtc="2023-04-24T21:40:00Z"/>
  <w16cex:commentExtensible w16cex:durableId="2807563E" w16cex:dateUtc="2023-05-11T17:55:00Z"/>
  <w16cex:commentExtensible w16cex:durableId="27F1D4E7" w16cex:dateUtc="2023-04-25T10:26:00Z"/>
  <w16cex:commentExtensible w16cex:durableId="28075781" w16cex:dateUtc="2023-05-11T18:01:00Z"/>
  <w16cex:commentExtensible w16cex:durableId="27F1D4F6" w16cex:dateUtc="2023-04-25T10:26:00Z"/>
  <w16cex:commentExtensible w16cex:durableId="27F1D523" w16cex:dateUtc="2023-04-25T10:27:00Z"/>
  <w16cex:commentExtensible w16cex:durableId="2804D7C2" w16cex:dateUtc="2023-05-09T20:31:00Z"/>
  <w16cex:commentExtensible w16cex:durableId="280757F3" w16cex:dateUtc="2023-05-11T18:02:00Z"/>
  <w16cex:commentExtensible w16cex:durableId="280791AF" w16cex:dateUtc="2023-05-11T22:09:00Z"/>
  <w16cex:commentExtensible w16cex:durableId="2804D600" w16cex:dateUtc="2023-05-09T20:24:00Z"/>
  <w16cex:commentExtensible w16cex:durableId="28075864" w16cex:dateUtc="2023-05-11T18:04:00Z"/>
  <w16cex:commentExtensible w16cex:durableId="2808B727" w16cex:dateUtc="2023-05-12T19:01:00Z"/>
  <w16cex:commentExtensible w16cex:durableId="28035A14" w16cex:dateUtc="2023-04-21T02:31:00Z"/>
  <w16cex:commentExtensible w16cex:durableId="28048813" w16cex:dateUtc="2023-05-09T14:51:00Z"/>
  <w16cex:commentExtensible w16cex:durableId="280758BA" w16cex:dateUtc="2023-05-11T18:06:00Z"/>
  <w16cex:commentExtensible w16cex:durableId="2808B751" w16cex:dateUtc="2023-05-12T19:02:00Z"/>
  <w16cex:commentExtensible w16cex:durableId="27FF4748" w16cex:dateUtc="2023-05-05T16:13:00Z"/>
  <w16cex:commentExtensible w16cex:durableId="28036B84" w16cex:dateUtc="2023-05-08T18:37:00Z"/>
  <w16cex:commentExtensible w16cex:durableId="280768AD" w16cex:dateUtc="2023-05-11T19:14:00Z"/>
  <w16cex:commentExtensible w16cex:durableId="27CC2F3D" w16cex:dateUtc="2023-03-27T21:05:00Z"/>
  <w16cex:commentExtensible w16cex:durableId="2808BEA2" w16cex:dateUtc="2023-05-12T19:33:00Z"/>
  <w16cex:commentExtensible w16cex:durableId="2804E87B" w16cex:dateUtc="2023-05-09T21:42:00Z"/>
  <w16cex:commentExtensible w16cex:durableId="2808C064" w16cex:dateUtc="2023-05-12T19:40:00Z"/>
  <w16cex:commentExtensible w16cex:durableId="2808BF3F" w16cex:dateUtc="2023-05-12T19:35:00Z"/>
  <w16cex:commentExtensible w16cex:durableId="28076E71" w16cex:dateUtc="2023-05-11T19:38:00Z"/>
  <w16cex:commentExtensible w16cex:durableId="2808BFDD" w16cex:dateUtc="2023-05-12T19:38:00Z"/>
  <w16cex:commentExtensible w16cex:durableId="2803572F" w16cex:dateUtc="2023-05-08T17:10:00Z"/>
  <w16cex:commentExtensible w16cex:durableId="28038410" w16cex:dateUtc="2023-05-08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7A6A5" w16cid:durableId="2808B2D1"/>
  <w16cid:commentId w16cid:paraId="356BB476" w16cid:durableId="27F11FDF"/>
  <w16cid:commentId w16cid:paraId="265C5561" w16cid:durableId="280733ED"/>
  <w16cid:commentId w16cid:paraId="4180FD04" w16cid:durableId="28073401"/>
  <w16cid:commentId w16cid:paraId="69F43ACD" w16cid:durableId="2807343B"/>
  <w16cid:commentId w16cid:paraId="1CF0E469" w16cid:durableId="28073450"/>
  <w16cid:commentId w16cid:paraId="6AAAE604" w16cid:durableId="27EC15CB"/>
  <w16cid:commentId w16cid:paraId="2C59AD1A" w16cid:durableId="27F12173"/>
  <w16cid:commentId w16cid:paraId="19BC7963" w16cid:durableId="2807563E"/>
  <w16cid:commentId w16cid:paraId="3CE0F151" w16cid:durableId="27F1D4E7"/>
  <w16cid:commentId w16cid:paraId="0A21EFA5" w16cid:durableId="28075781"/>
  <w16cid:commentId w16cid:paraId="0BCB5ADA" w16cid:durableId="27F1D4F6"/>
  <w16cid:commentId w16cid:paraId="0CB629F3" w16cid:durableId="27F1D523"/>
  <w16cid:commentId w16cid:paraId="176136A4" w16cid:durableId="2804D7C2"/>
  <w16cid:commentId w16cid:paraId="60606CBB" w16cid:durableId="280757F3"/>
  <w16cid:commentId w16cid:paraId="066A487B" w16cid:durableId="280791AF"/>
  <w16cid:commentId w16cid:paraId="06E516F1" w16cid:durableId="2804D600"/>
  <w16cid:commentId w16cid:paraId="56892396" w16cid:durableId="28075864"/>
  <w16cid:commentId w16cid:paraId="209DB0AC" w16cid:durableId="2808B727"/>
  <w16cid:commentId w16cid:paraId="0A5372AA" w16cid:durableId="28035A14"/>
  <w16cid:commentId w16cid:paraId="6EB0535E" w16cid:durableId="28048813"/>
  <w16cid:commentId w16cid:paraId="406B2465" w16cid:durableId="280758BA"/>
  <w16cid:commentId w16cid:paraId="2C02E954" w16cid:durableId="2808B751"/>
  <w16cid:commentId w16cid:paraId="3A1BEDF0" w16cid:durableId="27FF4748"/>
  <w16cid:commentId w16cid:paraId="06F59445" w16cid:durableId="28036B84"/>
  <w16cid:commentId w16cid:paraId="27C3DD36" w16cid:durableId="280768AD"/>
  <w16cid:commentId w16cid:paraId="1891F501" w16cid:durableId="27CC2F3D"/>
  <w16cid:commentId w16cid:paraId="56A072AD" w16cid:durableId="2808BEA2"/>
  <w16cid:commentId w16cid:paraId="7D56BB5E" w16cid:durableId="2804E87B"/>
  <w16cid:commentId w16cid:paraId="69B2FB94" w16cid:durableId="2808C064"/>
  <w16cid:commentId w16cid:paraId="605E410F" w16cid:durableId="2808BF3F"/>
  <w16cid:commentId w16cid:paraId="0E778D0B" w16cid:durableId="28076E71"/>
  <w16cid:commentId w16cid:paraId="1B076D78" w16cid:durableId="2808BFDD"/>
  <w16cid:commentId w16cid:paraId="240D9FA8" w16cid:durableId="2803572F"/>
  <w16cid:commentId w16cid:paraId="081C6ACF" w16cid:durableId="280384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DBC8" w14:textId="77777777" w:rsidR="00407458" w:rsidRDefault="00407458">
      <w:pPr>
        <w:spacing w:after="0" w:line="240" w:lineRule="auto"/>
      </w:pPr>
      <w:r>
        <w:separator/>
      </w:r>
    </w:p>
  </w:endnote>
  <w:endnote w:type="continuationSeparator" w:id="0">
    <w:p w14:paraId="3CC17C6D" w14:textId="77777777" w:rsidR="00407458" w:rsidRDefault="0040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0AB35" w14:textId="77777777" w:rsidR="00407458" w:rsidRDefault="00407458">
      <w:pPr>
        <w:spacing w:after="0" w:line="240" w:lineRule="auto"/>
      </w:pPr>
      <w:r>
        <w:separator/>
      </w:r>
    </w:p>
  </w:footnote>
  <w:footnote w:type="continuationSeparator" w:id="0">
    <w:p w14:paraId="437C8C77" w14:textId="77777777" w:rsidR="00407458" w:rsidRDefault="00407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1"/>
  </w:num>
  <w:num w:numId="2" w16cid:durableId="993027994">
    <w:abstractNumId w:val="2"/>
  </w:num>
  <w:num w:numId="3" w16cid:durableId="900865921">
    <w:abstractNumId w:val="3"/>
  </w:num>
  <w:num w:numId="4" w16cid:durableId="1934774532">
    <w:abstractNumId w:val="4"/>
  </w:num>
  <w:num w:numId="5" w16cid:durableId="198713030">
    <w:abstractNumId w:val="0"/>
  </w:num>
  <w:num w:numId="6" w16cid:durableId="4604627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robel, Julia">
    <w15:presenceInfo w15:providerId="AD" w15:userId="S::julia.wrobel@cuanschutz.edu::0996f09d-911c-4180-b6a1-328ac0395a47"/>
  </w15:person>
  <w15:person w15:author="Andrew Leroux">
    <w15:presenceInfo w15:providerId="AD" w15:userId="S::andrew.leroux@cuanschutz.edu::4ec8c4e2-4ae1-483d-94e6-1a2b142d78a2"/>
  </w15:person>
  <w15:person w15:author="Brooks-Russell, Ashley">
    <w15:presenceInfo w15:providerId="AD" w15:userId="S::ASHLEY.BROOKS-RUSSELL@CUANSCHUTZ.EDU::6657c44b-6685-48e5-9a92-e2a55aa1c3f5"/>
  </w15:person>
  <w15:person w15:author="Brooks-Russell, Ashley [2]">
    <w15:presenceInfo w15:providerId="AD" w15:userId="S::ashley.brooks-russell@cuanschutz.edu::6657c44b-6685-48e5-9a92-e2a55aa1c3f5"/>
  </w15:person>
  <w15:person w15:author="Godbole, Suneeta">
    <w15:presenceInfo w15:providerId="AD" w15:userId="S::suneeta.godbole@cuanschutz.edu::97de7173-6eaf-4c98-b99d-c365d3ccf817"/>
  </w15:person>
  <w15:person w15:author="Subramanian, Prem">
    <w15:presenceInfo w15:providerId="AD" w15:userId="S::prem.subramanian@cuanschutz.edu::c3064830-e446-4670-8662-48ff557f8d2d"/>
  </w15:person>
  <w15:person w15:author="Kosnett, Michael">
    <w15:presenceInfo w15:providerId="AD" w15:userId="S::michael.kosnett@cuanschutz.edu::cf195003-c638-4b17-8c8a-c7bbf8bf45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30&lt;/item&gt;&lt;item&gt;31&lt;/item&gt;&lt;item&gt;32&lt;/item&gt;&lt;item&gt;33&lt;/item&gt;&lt;/record-ids&gt;&lt;/item&gt;&lt;/Libraries&gt;"/>
  </w:docVars>
  <w:rsids>
    <w:rsidRoot w:val="00AC729D"/>
    <w:rsid w:val="00014153"/>
    <w:rsid w:val="000224BD"/>
    <w:rsid w:val="00025FDA"/>
    <w:rsid w:val="00031462"/>
    <w:rsid w:val="0003201F"/>
    <w:rsid w:val="00032664"/>
    <w:rsid w:val="00043D21"/>
    <w:rsid w:val="00044C6B"/>
    <w:rsid w:val="00057B5C"/>
    <w:rsid w:val="000658C4"/>
    <w:rsid w:val="000701BD"/>
    <w:rsid w:val="000A6FEA"/>
    <w:rsid w:val="000A7AC9"/>
    <w:rsid w:val="000B4566"/>
    <w:rsid w:val="000C2E5F"/>
    <w:rsid w:val="000D1E88"/>
    <w:rsid w:val="000E0720"/>
    <w:rsid w:val="000F1FB9"/>
    <w:rsid w:val="000F2723"/>
    <w:rsid w:val="000F3995"/>
    <w:rsid w:val="00101F45"/>
    <w:rsid w:val="0010704B"/>
    <w:rsid w:val="00107DF4"/>
    <w:rsid w:val="00124BC8"/>
    <w:rsid w:val="001446D0"/>
    <w:rsid w:val="00145FAE"/>
    <w:rsid w:val="001463B5"/>
    <w:rsid w:val="00154B36"/>
    <w:rsid w:val="00170D1F"/>
    <w:rsid w:val="0019066E"/>
    <w:rsid w:val="00192CB3"/>
    <w:rsid w:val="001A1A22"/>
    <w:rsid w:val="001A2704"/>
    <w:rsid w:val="001B468D"/>
    <w:rsid w:val="001D0289"/>
    <w:rsid w:val="001D0B06"/>
    <w:rsid w:val="001D3176"/>
    <w:rsid w:val="001D7433"/>
    <w:rsid w:val="00220E8D"/>
    <w:rsid w:val="002433B9"/>
    <w:rsid w:val="002576F0"/>
    <w:rsid w:val="002601C2"/>
    <w:rsid w:val="00272A14"/>
    <w:rsid w:val="00275BDB"/>
    <w:rsid w:val="00293E2B"/>
    <w:rsid w:val="002F1437"/>
    <w:rsid w:val="003121B1"/>
    <w:rsid w:val="003331AA"/>
    <w:rsid w:val="00344DEA"/>
    <w:rsid w:val="00350B0C"/>
    <w:rsid w:val="003866E1"/>
    <w:rsid w:val="003B3176"/>
    <w:rsid w:val="003B5994"/>
    <w:rsid w:val="003D007B"/>
    <w:rsid w:val="003F268F"/>
    <w:rsid w:val="003F2F80"/>
    <w:rsid w:val="00407458"/>
    <w:rsid w:val="00414234"/>
    <w:rsid w:val="00431121"/>
    <w:rsid w:val="0043173A"/>
    <w:rsid w:val="00447B75"/>
    <w:rsid w:val="0045504F"/>
    <w:rsid w:val="00457293"/>
    <w:rsid w:val="004905F6"/>
    <w:rsid w:val="004949FC"/>
    <w:rsid w:val="004A3E03"/>
    <w:rsid w:val="004A506E"/>
    <w:rsid w:val="004B1AD6"/>
    <w:rsid w:val="004C214C"/>
    <w:rsid w:val="004C3BB0"/>
    <w:rsid w:val="004D192C"/>
    <w:rsid w:val="004D287E"/>
    <w:rsid w:val="004D7BC2"/>
    <w:rsid w:val="004E779B"/>
    <w:rsid w:val="004F6DA7"/>
    <w:rsid w:val="00513A79"/>
    <w:rsid w:val="00541E79"/>
    <w:rsid w:val="00544A94"/>
    <w:rsid w:val="005453C5"/>
    <w:rsid w:val="005665CC"/>
    <w:rsid w:val="00572E5D"/>
    <w:rsid w:val="00573A5E"/>
    <w:rsid w:val="005761C8"/>
    <w:rsid w:val="0058131E"/>
    <w:rsid w:val="00596530"/>
    <w:rsid w:val="005A12DA"/>
    <w:rsid w:val="005A1CA3"/>
    <w:rsid w:val="005C48AB"/>
    <w:rsid w:val="005D217E"/>
    <w:rsid w:val="005D4663"/>
    <w:rsid w:val="005E1A6C"/>
    <w:rsid w:val="005E4E08"/>
    <w:rsid w:val="006055DE"/>
    <w:rsid w:val="00612E1D"/>
    <w:rsid w:val="00621D20"/>
    <w:rsid w:val="006272E4"/>
    <w:rsid w:val="00640922"/>
    <w:rsid w:val="00645F61"/>
    <w:rsid w:val="00653269"/>
    <w:rsid w:val="00654653"/>
    <w:rsid w:val="006718EF"/>
    <w:rsid w:val="00676473"/>
    <w:rsid w:val="00682F20"/>
    <w:rsid w:val="006A71BA"/>
    <w:rsid w:val="006A7725"/>
    <w:rsid w:val="006B15E2"/>
    <w:rsid w:val="006B20DF"/>
    <w:rsid w:val="006B776B"/>
    <w:rsid w:val="006E1AAE"/>
    <w:rsid w:val="006E3B26"/>
    <w:rsid w:val="006E779B"/>
    <w:rsid w:val="006F429C"/>
    <w:rsid w:val="0071117D"/>
    <w:rsid w:val="00713F40"/>
    <w:rsid w:val="00722C19"/>
    <w:rsid w:val="007333F2"/>
    <w:rsid w:val="00741A17"/>
    <w:rsid w:val="00741FD4"/>
    <w:rsid w:val="007429B5"/>
    <w:rsid w:val="00753C76"/>
    <w:rsid w:val="007638C8"/>
    <w:rsid w:val="007753D9"/>
    <w:rsid w:val="00776585"/>
    <w:rsid w:val="007B24CF"/>
    <w:rsid w:val="007B5F34"/>
    <w:rsid w:val="007D3F40"/>
    <w:rsid w:val="007D66A9"/>
    <w:rsid w:val="007E1508"/>
    <w:rsid w:val="007F2746"/>
    <w:rsid w:val="0081214E"/>
    <w:rsid w:val="00813D55"/>
    <w:rsid w:val="008350AB"/>
    <w:rsid w:val="00845A75"/>
    <w:rsid w:val="00854756"/>
    <w:rsid w:val="00891135"/>
    <w:rsid w:val="008B46EC"/>
    <w:rsid w:val="008B4C4E"/>
    <w:rsid w:val="008D4B53"/>
    <w:rsid w:val="008E2051"/>
    <w:rsid w:val="008F6414"/>
    <w:rsid w:val="008F7510"/>
    <w:rsid w:val="00900E49"/>
    <w:rsid w:val="00904042"/>
    <w:rsid w:val="00916966"/>
    <w:rsid w:val="009214DE"/>
    <w:rsid w:val="00921B36"/>
    <w:rsid w:val="00922F6B"/>
    <w:rsid w:val="00931320"/>
    <w:rsid w:val="009376C6"/>
    <w:rsid w:val="0094403E"/>
    <w:rsid w:val="0094551E"/>
    <w:rsid w:val="00985A55"/>
    <w:rsid w:val="009862B9"/>
    <w:rsid w:val="009A19B0"/>
    <w:rsid w:val="009B1352"/>
    <w:rsid w:val="009B13A6"/>
    <w:rsid w:val="009D1A3C"/>
    <w:rsid w:val="009D3D8A"/>
    <w:rsid w:val="009E0D1E"/>
    <w:rsid w:val="009E4E0C"/>
    <w:rsid w:val="009F03B3"/>
    <w:rsid w:val="009F3068"/>
    <w:rsid w:val="00A120CE"/>
    <w:rsid w:val="00A129A1"/>
    <w:rsid w:val="00A17068"/>
    <w:rsid w:val="00A21434"/>
    <w:rsid w:val="00A31B77"/>
    <w:rsid w:val="00A413CD"/>
    <w:rsid w:val="00A42978"/>
    <w:rsid w:val="00A43824"/>
    <w:rsid w:val="00A45840"/>
    <w:rsid w:val="00A5219A"/>
    <w:rsid w:val="00A81CF5"/>
    <w:rsid w:val="00A82B43"/>
    <w:rsid w:val="00A939FB"/>
    <w:rsid w:val="00AA0CE1"/>
    <w:rsid w:val="00AA0F9E"/>
    <w:rsid w:val="00AB39A9"/>
    <w:rsid w:val="00AC6FEC"/>
    <w:rsid w:val="00AC729D"/>
    <w:rsid w:val="00AD1166"/>
    <w:rsid w:val="00AE3CF7"/>
    <w:rsid w:val="00AF5549"/>
    <w:rsid w:val="00B008CB"/>
    <w:rsid w:val="00B15E46"/>
    <w:rsid w:val="00B20C99"/>
    <w:rsid w:val="00B33F4F"/>
    <w:rsid w:val="00B4437F"/>
    <w:rsid w:val="00B44F4C"/>
    <w:rsid w:val="00B56768"/>
    <w:rsid w:val="00B67E1E"/>
    <w:rsid w:val="00BA1503"/>
    <w:rsid w:val="00BA1596"/>
    <w:rsid w:val="00BB1B81"/>
    <w:rsid w:val="00BB2C73"/>
    <w:rsid w:val="00BD3719"/>
    <w:rsid w:val="00BD7010"/>
    <w:rsid w:val="00BE4A97"/>
    <w:rsid w:val="00C0097F"/>
    <w:rsid w:val="00C06B59"/>
    <w:rsid w:val="00C22B44"/>
    <w:rsid w:val="00C37AF6"/>
    <w:rsid w:val="00C52857"/>
    <w:rsid w:val="00C528BD"/>
    <w:rsid w:val="00C61C8A"/>
    <w:rsid w:val="00C672A0"/>
    <w:rsid w:val="00C73D7F"/>
    <w:rsid w:val="00C753A1"/>
    <w:rsid w:val="00C8166E"/>
    <w:rsid w:val="00C843C0"/>
    <w:rsid w:val="00C9294E"/>
    <w:rsid w:val="00C96C66"/>
    <w:rsid w:val="00C97CD2"/>
    <w:rsid w:val="00CA3390"/>
    <w:rsid w:val="00CA41F4"/>
    <w:rsid w:val="00CC5551"/>
    <w:rsid w:val="00CD026F"/>
    <w:rsid w:val="00CE378B"/>
    <w:rsid w:val="00CF0126"/>
    <w:rsid w:val="00D15CD7"/>
    <w:rsid w:val="00D17C16"/>
    <w:rsid w:val="00D17FA6"/>
    <w:rsid w:val="00D23C14"/>
    <w:rsid w:val="00D424D8"/>
    <w:rsid w:val="00D46B80"/>
    <w:rsid w:val="00D64660"/>
    <w:rsid w:val="00D71901"/>
    <w:rsid w:val="00D94644"/>
    <w:rsid w:val="00DA4BFE"/>
    <w:rsid w:val="00DB21F0"/>
    <w:rsid w:val="00DC595F"/>
    <w:rsid w:val="00DD0FAD"/>
    <w:rsid w:val="00DE24E5"/>
    <w:rsid w:val="00DE5935"/>
    <w:rsid w:val="00E00F97"/>
    <w:rsid w:val="00E11884"/>
    <w:rsid w:val="00E30BDA"/>
    <w:rsid w:val="00E33979"/>
    <w:rsid w:val="00E65FA1"/>
    <w:rsid w:val="00E937FF"/>
    <w:rsid w:val="00E94D0D"/>
    <w:rsid w:val="00EA5477"/>
    <w:rsid w:val="00EB385E"/>
    <w:rsid w:val="00EB74F7"/>
    <w:rsid w:val="00EC785C"/>
    <w:rsid w:val="00EE3CFB"/>
    <w:rsid w:val="00F02F28"/>
    <w:rsid w:val="00F05A1C"/>
    <w:rsid w:val="00F20736"/>
    <w:rsid w:val="00F20802"/>
    <w:rsid w:val="00F210DD"/>
    <w:rsid w:val="00F22376"/>
    <w:rsid w:val="00F22F07"/>
    <w:rsid w:val="00F355A6"/>
    <w:rsid w:val="00F450CF"/>
    <w:rsid w:val="00F5214C"/>
    <w:rsid w:val="00F73596"/>
    <w:rsid w:val="00F73DFB"/>
    <w:rsid w:val="00F8115B"/>
    <w:rsid w:val="00F93007"/>
    <w:rsid w:val="00FB0E2B"/>
    <w:rsid w:val="00FB560F"/>
    <w:rsid w:val="00FC19C7"/>
    <w:rsid w:val="00FD2288"/>
    <w:rsid w:val="00FD4ACD"/>
    <w:rsid w:val="00FE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nhtsa.gov/dwi-detection-and-standardized-field-sobriety-test-sfst-resources" TargetMode="External"/><Relationship Id="rId26" Type="http://schemas.openxmlformats.org/officeDocument/2006/relationships/hyperlink" Target="https://doi.org/10.1111/insr.12163" TargetMode="External"/><Relationship Id="rId3" Type="http://schemas.openxmlformats.org/officeDocument/2006/relationships/settings" Target="settings.xml"/><Relationship Id="rId21" Type="http://schemas.openxmlformats.org/officeDocument/2006/relationships/hyperlink" Target="https://doi.org/10.1016/s1529-1839(04)70037-8"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doi.org/10.1093/occmed/kqaa175" TargetMode="External"/><Relationship Id="rId25" Type="http://schemas.openxmlformats.org/officeDocument/2006/relationships/hyperlink" Target="https://doi.org/10.1016/j.aap.2021.10632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10826084.2020.1759643" TargetMode="External"/><Relationship Id="rId20" Type="http://schemas.openxmlformats.org/officeDocument/2006/relationships/hyperlink" Target="https://doi.org/10.1016/j.forsciint.2021.110902" TargetMode="External"/><Relationship Id="rId29" Type="http://schemas.openxmlformats.org/officeDocument/2006/relationships/hyperlink" Target="https://doi.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doi:10.1249/MSS.0000000000000968"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2105/AJPH.2021.306466" TargetMode="External"/><Relationship Id="rId23" Type="http://schemas.openxmlformats.org/officeDocument/2006/relationships/hyperlink" Target="https://doi.org/10.1101/2023.03.17.533144" TargetMode="External"/><Relationship Id="rId28" Type="http://schemas.openxmlformats.org/officeDocument/2006/relationships/hyperlink" Target="https://www.R-project.org/" TargetMode="External"/><Relationship Id="rId10" Type="http://schemas.microsoft.com/office/2018/08/relationships/commentsExtensible" Target="commentsExtensible.xml"/><Relationship Id="rId19" Type="http://schemas.openxmlformats.org/officeDocument/2006/relationships/hyperlink" Target="https://doi.org/10.1007/s00213-012-2787-9" TargetMode="External"/><Relationship Id="rId31" Type="http://schemas.openxmlformats.org/officeDocument/2006/relationships/hyperlink" Target="https://doi.org/10.1002/sim.758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1016/j.forsciint.2020.110559" TargetMode="External"/><Relationship Id="rId27" Type="http://schemas.openxmlformats.org/officeDocument/2006/relationships/hyperlink" Target="https://doi.org/10.1198/jcgs.2010.10007" TargetMode="External"/><Relationship Id="rId30" Type="http://schemas.openxmlformats.org/officeDocument/2006/relationships/hyperlink" Target="https://doi.org/10.1111/j.1467-9868.2010.00749.x" TargetMode="External"/><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8037</Words>
  <Characters>45815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Wrobel, Julia</cp:lastModifiedBy>
  <cp:revision>4</cp:revision>
  <cp:lastPrinted>2023-03-30T16:55:00Z</cp:lastPrinted>
  <dcterms:created xsi:type="dcterms:W3CDTF">2023-05-11T22:07:00Z</dcterms:created>
  <dcterms:modified xsi:type="dcterms:W3CDTF">2023-05-12T19:41:00Z</dcterms:modified>
</cp:coreProperties>
</file>