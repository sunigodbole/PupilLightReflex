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1A2614B3" w:rsidR="00CF0126" w:rsidRDefault="000C2E5F" w:rsidP="00CF0126">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the public health implications </w:t>
      </w:r>
      <w:r w:rsidR="006E1AAE">
        <w:rPr>
          <w:rFonts w:ascii="Times New Roman" w:hAnsi="Times New Roman" w:cs="Times New Roman"/>
          <w:sz w:val="24"/>
          <w:szCs w:val="24"/>
        </w:rPr>
        <w:t xml:space="preserve">of recent cannabis use </w:t>
      </w:r>
      <w:r>
        <w:rPr>
          <w:rFonts w:ascii="Times New Roman" w:hAnsi="Times New Roman" w:cs="Times New Roman"/>
          <w:sz w:val="24"/>
          <w:szCs w:val="24"/>
        </w:rPr>
        <w:t>for roadside safety and occupational injury prevention, t</w:t>
      </w:r>
      <w:r w:rsidR="00B15E46" w:rsidRPr="00B15E46">
        <w:rPr>
          <w:rFonts w:ascii="Times New Roman" w:hAnsi="Times New Roman" w:cs="Times New Roman"/>
          <w:sz w:val="24"/>
          <w:szCs w:val="24"/>
        </w:rPr>
        <w:t>here</w:t>
      </w:r>
      <w:r w:rsidR="00F8115B">
        <w:rPr>
          <w:rFonts w:ascii="Times New Roman" w:hAnsi="Times New Roman" w:cs="Times New Roman"/>
          <w:sz w:val="24"/>
          <w:szCs w:val="24"/>
        </w:rPr>
        <w:t xml:space="preserve"> is </w:t>
      </w:r>
      <w:r w:rsidR="006E1AAE">
        <w:rPr>
          <w:rFonts w:ascii="Times New Roman" w:hAnsi="Times New Roman" w:cs="Times New Roman"/>
          <w:sz w:val="24"/>
          <w:szCs w:val="24"/>
        </w:rPr>
        <w:t>value in</w:t>
      </w:r>
      <w:r w:rsidR="00B15E46" w:rsidRPr="00B15E46">
        <w:rPr>
          <w:rFonts w:ascii="Times New Roman" w:hAnsi="Times New Roman" w:cs="Times New Roman"/>
          <w:sz w:val="24"/>
          <w:szCs w:val="24"/>
        </w:rPr>
        <w:t xml:space="preserve"> objective and validated measures of </w:t>
      </w:r>
      <w:r w:rsidR="006E1AAE">
        <w:rPr>
          <w:rFonts w:ascii="Times New Roman" w:hAnsi="Times New Roman" w:cs="Times New Roman"/>
          <w:sz w:val="24"/>
          <w:szCs w:val="24"/>
        </w:rPr>
        <w:t xml:space="preserve">recent </w:t>
      </w:r>
      <w:r w:rsidR="00B15E46" w:rsidRPr="00B15E46">
        <w:rPr>
          <w:rFonts w:ascii="Times New Roman" w:hAnsi="Times New Roman" w:cs="Times New Roman"/>
          <w:sz w:val="24"/>
          <w:szCs w:val="24"/>
        </w:rPr>
        <w:t xml:space="preserve">cannabis </w:t>
      </w:r>
      <w:r w:rsidR="006E1AAE">
        <w:rPr>
          <w:rFonts w:ascii="Times New Roman" w:hAnsi="Times New Roman" w:cs="Times New Roman"/>
          <w:sz w:val="24"/>
          <w:szCs w:val="24"/>
        </w:rPr>
        <w:t>use</w:t>
      </w:r>
      <w:r w:rsidR="006E1AAE" w:rsidRPr="00B15E46">
        <w:rPr>
          <w:rFonts w:ascii="Times New Roman" w:hAnsi="Times New Roman" w:cs="Times New Roman"/>
          <w:sz w:val="24"/>
          <w:szCs w:val="24"/>
        </w:rPr>
        <w:t xml:space="preserve"> </w:t>
      </w:r>
      <w:r w:rsidR="00B15E46" w:rsidRPr="00B15E46">
        <w:rPr>
          <w:rFonts w:ascii="Times New Roman" w:hAnsi="Times New Roman" w:cs="Times New Roman"/>
          <w:sz w:val="24"/>
          <w:szCs w:val="24"/>
        </w:rPr>
        <w:t xml:space="preserve">that may be applied </w:t>
      </w:r>
      <w:r>
        <w:rPr>
          <w:rFonts w:ascii="Times New Roman" w:hAnsi="Times New Roman" w:cs="Times New Roman"/>
          <w:sz w:val="24"/>
          <w:szCs w:val="24"/>
        </w:rPr>
        <w:t xml:space="preserve">to enforce regulations and </w:t>
      </w:r>
      <w:r w:rsidR="006E1AAE">
        <w:rPr>
          <w:rFonts w:ascii="Times New Roman" w:hAnsi="Times New Roman" w:cs="Times New Roman"/>
          <w:sz w:val="24"/>
          <w:szCs w:val="24"/>
        </w:rPr>
        <w:t xml:space="preserve">reduce the risk of </w:t>
      </w:r>
      <w:r>
        <w:rPr>
          <w:rFonts w:ascii="Times New Roman" w:hAnsi="Times New Roman" w:cs="Times New Roman"/>
          <w:sz w:val="24"/>
          <w:szCs w:val="24"/>
        </w:rPr>
        <w:t>injury</w:t>
      </w:r>
      <w:r w:rsidR="00CF0126">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w:t>
      </w:r>
      <w:r w:rsidR="006E1AAE">
        <w:rPr>
          <w:rFonts w:ascii="Times New Roman" w:hAnsi="Times New Roman" w:cs="Times New Roman"/>
          <w:sz w:val="24"/>
          <w:szCs w:val="24"/>
        </w:rPr>
        <w:t>d</w:t>
      </w:r>
      <w:r w:rsidR="00B15E46">
        <w:rPr>
          <w:rFonts w:ascii="Times New Roman" w:hAnsi="Times New Roman" w:cs="Times New Roman"/>
          <w:sz w:val="24"/>
          <w:szCs w:val="24"/>
        </w:rPr>
        <w:t xml:space="preserve"> tools from</w:t>
      </w:r>
      <w:r w:rsidR="00CF0126">
        <w:rPr>
          <w:rFonts w:ascii="Times New Roman" w:hAnsi="Times New Roman" w:cs="Times New Roman"/>
          <w:sz w:val="24"/>
          <w:szCs w:val="24"/>
        </w:rPr>
        <w:t xml:space="preserve"> functional data analysis to model </w:t>
      </w:r>
      <w:r w:rsidR="00B15E46">
        <w:rPr>
          <w:rFonts w:ascii="Times New Roman" w:hAnsi="Times New Roman" w:cs="Times New Roman"/>
          <w:sz w:val="24"/>
          <w:szCs w:val="24"/>
        </w:rPr>
        <w:t xml:space="preserve">the impact of recent cannabis </w:t>
      </w:r>
      <w:r w:rsidR="006E1AAE">
        <w:rPr>
          <w:rFonts w:ascii="Times New Roman" w:hAnsi="Times New Roman" w:cs="Times New Roman"/>
          <w:sz w:val="24"/>
          <w:szCs w:val="24"/>
        </w:rPr>
        <w:t>smoking</w:t>
      </w:r>
      <w:r w:rsidR="006E1AAE">
        <w:rPr>
          <w:rFonts w:ascii="Times New Roman" w:hAnsi="Times New Roman" w:cs="Times New Roman"/>
          <w:sz w:val="24"/>
          <w:szCs w:val="24"/>
        </w:rPr>
        <w:t xml:space="preserve"> </w:t>
      </w:r>
      <w:r w:rsidR="00B15E46">
        <w:rPr>
          <w:rFonts w:ascii="Times New Roman" w:hAnsi="Times New Roman" w:cs="Times New Roman"/>
          <w:sz w:val="24"/>
          <w:szCs w:val="24"/>
        </w:rPr>
        <w:t xml:space="preserve">on </w:t>
      </w:r>
      <w:r w:rsidR="00CF0126">
        <w:rPr>
          <w:rFonts w:ascii="Times New Roman" w:hAnsi="Times New Roman" w:cs="Times New Roman"/>
          <w:sz w:val="24"/>
          <w:szCs w:val="24"/>
        </w:rPr>
        <w:t>trajector</w:t>
      </w:r>
      <w:r w:rsidR="00B15E46">
        <w:rPr>
          <w:rFonts w:ascii="Times New Roman" w:hAnsi="Times New Roman" w:cs="Times New Roman"/>
          <w:sz w:val="24"/>
          <w:szCs w:val="24"/>
        </w:rPr>
        <w:t>ies</w:t>
      </w:r>
      <w:r w:rsidR="00CF0126">
        <w:rPr>
          <w:rFonts w:ascii="Times New Roman" w:hAnsi="Times New Roman" w:cs="Times New Roman"/>
          <w:sz w:val="24"/>
          <w:szCs w:val="24"/>
        </w:rPr>
        <w:t xml:space="preserve"> of </w:t>
      </w:r>
      <w:r w:rsidR="006E1AAE">
        <w:rPr>
          <w:rFonts w:ascii="Times New Roman" w:hAnsi="Times New Roman" w:cs="Times New Roman"/>
          <w:sz w:val="24"/>
          <w:szCs w:val="24"/>
        </w:rPr>
        <w:t xml:space="preserve">the </w:t>
      </w:r>
      <w:r w:rsidR="00CF0126">
        <w:rPr>
          <w:rFonts w:ascii="Times New Roman" w:hAnsi="Times New Roman" w:cs="Times New Roman"/>
          <w:sz w:val="24"/>
          <w:szCs w:val="24"/>
        </w:rPr>
        <w:t>pupil</w:t>
      </w:r>
      <w:r w:rsidR="00B15E46">
        <w:rPr>
          <w:rFonts w:ascii="Times New Roman" w:hAnsi="Times New Roman" w:cs="Times New Roman"/>
          <w:sz w:val="24"/>
          <w:szCs w:val="24"/>
        </w:rPr>
        <w:t>lary</w:t>
      </w:r>
      <w:r w:rsidR="00CF0126">
        <w:rPr>
          <w:rFonts w:ascii="Times New Roman" w:hAnsi="Times New Roman" w:cs="Times New Roman"/>
          <w:sz w:val="24"/>
          <w:szCs w:val="24"/>
        </w:rPr>
        <w:t xml:space="preserve"> light</w:t>
      </w:r>
      <w:r w:rsidR="00B008CB">
        <w:rPr>
          <w:rFonts w:ascii="Times New Roman" w:hAnsi="Times New Roman" w:cs="Times New Roman"/>
          <w:sz w:val="24"/>
          <w:szCs w:val="24"/>
        </w:rPr>
        <w:t xml:space="preserve"> reflex</w:t>
      </w:r>
      <w:r w:rsidR="00B15E46">
        <w:rPr>
          <w:rFonts w:ascii="Times New Roman" w:hAnsi="Times New Roman" w:cs="Times New Roman"/>
          <w:sz w:val="24"/>
          <w:szCs w:val="24"/>
        </w:rPr>
        <w:t xml:space="preserve"> </w:t>
      </w:r>
      <w:r w:rsidR="006E1AAE">
        <w:rPr>
          <w:rFonts w:ascii="Times New Roman" w:hAnsi="Times New Roman" w:cs="Times New Roman"/>
          <w:sz w:val="24"/>
          <w:szCs w:val="24"/>
        </w:rPr>
        <w:t xml:space="preserve">over several seconds </w:t>
      </w:r>
      <w:r w:rsidR="00B15E46">
        <w:rPr>
          <w:rFonts w:ascii="Times New Roman" w:hAnsi="Times New Roman" w:cs="Times New Roman"/>
          <w:sz w:val="24"/>
          <w:szCs w:val="24"/>
        </w:rPr>
        <w:t xml:space="preserve">in participants </w:t>
      </w:r>
      <w:r w:rsidR="00B008CB">
        <w:rPr>
          <w:rFonts w:ascii="Times New Roman" w:hAnsi="Times New Roman" w:cs="Times New Roman"/>
          <w:sz w:val="24"/>
          <w:szCs w:val="24"/>
        </w:rPr>
        <w:t xml:space="preserve">with </w:t>
      </w:r>
      <w:r w:rsidR="00B15E46">
        <w:rPr>
          <w:rFonts w:ascii="Times New Roman" w:hAnsi="Times New Roman" w:cs="Times New Roman"/>
          <w:sz w:val="24"/>
          <w:szCs w:val="24"/>
        </w:rPr>
        <w:t>occasional</w:t>
      </w:r>
      <w:r w:rsidR="00B008CB">
        <w:rPr>
          <w:rFonts w:ascii="Times New Roman" w:hAnsi="Times New Roman" w:cs="Times New Roman"/>
          <w:sz w:val="24"/>
          <w:szCs w:val="24"/>
        </w:rPr>
        <w:t xml:space="preserve"> (1 to 2 times/week) and daily cannabis use</w:t>
      </w:r>
      <w:r w:rsidR="00CF0126">
        <w:rPr>
          <w:rFonts w:ascii="Times New Roman" w:hAnsi="Times New Roman" w:cs="Times New Roman"/>
          <w:sz w:val="24"/>
          <w:szCs w:val="24"/>
        </w:rPr>
        <w:t xml:space="preserve">. </w:t>
      </w:r>
      <w:r w:rsidR="00B008CB">
        <w:rPr>
          <w:rFonts w:ascii="Times New Roman" w:hAnsi="Times New Roman" w:cs="Times New Roman"/>
          <w:sz w:val="24"/>
          <w:szCs w:val="24"/>
        </w:rPr>
        <w:t xml:space="preserve">Functional data analysis </w:t>
      </w:r>
      <w:r w:rsidR="00B15E46">
        <w:rPr>
          <w:rFonts w:ascii="Times New Roman" w:hAnsi="Times New Roman" w:cs="Times New Roman"/>
          <w:sz w:val="24"/>
          <w:szCs w:val="24"/>
        </w:rPr>
        <w:t xml:space="preserve">models </w:t>
      </w:r>
      <w:r w:rsidR="00B008CB">
        <w:rPr>
          <w:rFonts w:ascii="Times New Roman" w:hAnsi="Times New Roman" w:cs="Times New Roman"/>
          <w:sz w:val="24"/>
          <w:szCs w:val="24"/>
        </w:rPr>
        <w:t xml:space="preserve">revealed </w:t>
      </w:r>
      <w:r w:rsidR="00B15E46">
        <w:rPr>
          <w:rFonts w:ascii="Times New Roman" w:hAnsi="Times New Roman" w:cs="Times New Roman"/>
          <w:sz w:val="24"/>
          <w:szCs w:val="24"/>
        </w:rPr>
        <w:t>significant differences in pupil responses</w:t>
      </w:r>
      <w:r w:rsidR="0019066E">
        <w:rPr>
          <w:rFonts w:ascii="Times New Roman" w:hAnsi="Times New Roman" w:cs="Times New Roman"/>
          <w:sz w:val="24"/>
          <w:szCs w:val="24"/>
        </w:rPr>
        <w:t xml:space="preserve"> to light</w:t>
      </w:r>
      <w:r w:rsidR="00B15E46">
        <w:rPr>
          <w:rFonts w:ascii="Times New Roman" w:hAnsi="Times New Roman" w:cs="Times New Roman"/>
          <w:sz w:val="24"/>
          <w:szCs w:val="24"/>
        </w:rPr>
        <w:t xml:space="preserve"> after cannabis use</w:t>
      </w:r>
      <w:r w:rsidR="0019066E">
        <w:rPr>
          <w:rFonts w:ascii="Times New Roman" w:hAnsi="Times New Roman" w:cs="Times New Roman"/>
          <w:sz w:val="24"/>
          <w:szCs w:val="24"/>
        </w:rPr>
        <w:t xml:space="preserve"> with statistically significant differences between 1.77 to 3.97 seconds in the </w:t>
      </w:r>
      <w:r w:rsidR="006E1AAE">
        <w:rPr>
          <w:rFonts w:ascii="Times New Roman" w:hAnsi="Times New Roman" w:cs="Times New Roman"/>
          <w:sz w:val="24"/>
          <w:szCs w:val="24"/>
        </w:rPr>
        <w:t xml:space="preserve">average </w:t>
      </w:r>
      <w:r w:rsidR="0019066E">
        <w:rPr>
          <w:rFonts w:ascii="Times New Roman" w:hAnsi="Times New Roman" w:cs="Times New Roman"/>
          <w:sz w:val="24"/>
          <w:szCs w:val="24"/>
        </w:rPr>
        <w:t>pupil response pattern between the occasional use group and a no use control group and similar differences in pupil response patterns from 2.1 to 2.7 seconds between the daily use group and no use control</w:t>
      </w:r>
      <w:r w:rsidR="00CF0126">
        <w:rPr>
          <w:rFonts w:ascii="Times New Roman" w:hAnsi="Times New Roman" w:cs="Times New Roman"/>
          <w:sz w:val="24"/>
          <w:szCs w:val="24"/>
        </w:rPr>
        <w:t>.</w:t>
      </w:r>
      <w:r w:rsidR="0019066E">
        <w:rPr>
          <w:rFonts w:ascii="Times New Roman" w:hAnsi="Times New Roman" w:cs="Times New Roman"/>
          <w:sz w:val="24"/>
          <w:szCs w:val="24"/>
        </w:rPr>
        <w:t xml:space="preserve"> Additionally, a model predicting recent cannabis use, using functional data analysis methods, </w:t>
      </w:r>
      <w:r w:rsidR="0019066E">
        <w:rPr>
          <w:rFonts w:ascii="Times New Roman" w:hAnsi="Times New Roman" w:cs="Times New Roman"/>
          <w:sz w:val="24"/>
          <w:szCs w:val="24"/>
        </w:rPr>
        <w:lastRenderedPageBreak/>
        <w:t>outperformed a predictive model using traditional methods (AUC: 0.71 vs 0.68)</w:t>
      </w:r>
      <w:r w:rsidR="00D94644">
        <w:rPr>
          <w:rFonts w:ascii="Times New Roman" w:hAnsi="Times New Roman" w:cs="Times New Roman"/>
          <w:sz w:val="24"/>
          <w:szCs w:val="24"/>
        </w:rPr>
        <w:t>.</w:t>
      </w:r>
      <w:r w:rsidR="00CF0126">
        <w:rPr>
          <w:rFonts w:ascii="Times New Roman" w:hAnsi="Times New Roman" w:cs="Times New Roman"/>
          <w:sz w:val="24"/>
          <w:szCs w:val="24"/>
        </w:rPr>
        <w:t xml:space="preserve"> These analyses show the promise of pairing pupil light response and </w:t>
      </w:r>
      <w:r w:rsidR="00B008CB">
        <w:rPr>
          <w:rFonts w:ascii="Times New Roman" w:hAnsi="Times New Roman" w:cs="Times New Roman"/>
          <w:sz w:val="24"/>
          <w:szCs w:val="24"/>
        </w:rPr>
        <w:t xml:space="preserve">functional data analysis </w:t>
      </w:r>
      <w:r w:rsidR="00CF0126">
        <w:rPr>
          <w:rFonts w:ascii="Times New Roman" w:hAnsi="Times New Roman" w:cs="Times New Roman"/>
          <w:sz w:val="24"/>
          <w:szCs w:val="24"/>
        </w:rPr>
        <w:t xml:space="preserve">methods to </w:t>
      </w:r>
      <w:r w:rsidR="00F05A1C">
        <w:rPr>
          <w:rFonts w:ascii="Times New Roman" w:hAnsi="Times New Roman" w:cs="Times New Roman"/>
          <w:sz w:val="24"/>
          <w:szCs w:val="24"/>
        </w:rPr>
        <w:t>assess</w:t>
      </w:r>
      <w:r w:rsidR="00F05A1C">
        <w:rPr>
          <w:rFonts w:ascii="Times New Roman" w:hAnsi="Times New Roman" w:cs="Times New Roman"/>
          <w:sz w:val="24"/>
          <w:szCs w:val="24"/>
        </w:rPr>
        <w:t xml:space="preserve"> </w:t>
      </w:r>
      <w:r w:rsidR="00CF0126">
        <w:rPr>
          <w:rFonts w:ascii="Times New Roman" w:hAnsi="Times New Roman" w:cs="Times New Roman"/>
          <w:sz w:val="24"/>
          <w:szCs w:val="24"/>
        </w:rPr>
        <w:t>recent cannabis use</w:t>
      </w:r>
      <w:r w:rsidR="00B008CB">
        <w:rPr>
          <w:rFonts w:ascii="Times New Roman" w:hAnsi="Times New Roman" w:cs="Times New Roman"/>
          <w:sz w:val="24"/>
          <w:szCs w:val="24"/>
        </w:rPr>
        <w:t>.</w:t>
      </w:r>
      <w:r w:rsidR="00CF0126">
        <w:rPr>
          <w:rFonts w:ascii="Times New Roman" w:hAnsi="Times New Roman" w:cs="Times New Roman"/>
          <w:sz w:val="24"/>
          <w:szCs w:val="24"/>
        </w:rPr>
        <w:t xml:space="preserve">  </w:t>
      </w: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0068C05A"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w:t>
      </w:r>
      <w:commentRangeStart w:id="0"/>
      <w:r w:rsidRPr="00B11D1C">
        <w:rPr>
          <w:rFonts w:ascii="Times New Roman" w:hAnsi="Times New Roman" w:cs="Times New Roman"/>
          <w:sz w:val="24"/>
          <w:szCs w:val="24"/>
        </w:rPr>
        <w:t xml:space="preserve">cannabis involved </w:t>
      </w:r>
      <w:commentRangeEnd w:id="0"/>
      <w:r w:rsidR="00F22F07">
        <w:rPr>
          <w:rStyle w:val="CommentReference"/>
        </w:rPr>
        <w:commentReference w:id="0"/>
      </w:r>
      <w:r w:rsidRPr="00B11D1C">
        <w:rPr>
          <w:rFonts w:ascii="Times New Roman" w:hAnsi="Times New Roman" w:cs="Times New Roman"/>
          <w:sz w:val="24"/>
          <w:szCs w:val="24"/>
        </w:rPr>
        <w:t xml:space="preserve">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An objective, easy to obtain biomarker of recent cannabis use may be of value in field assessments, particularly in the context of investigation of motor vehicle crashes and occupational mishaps.</w:t>
      </w:r>
    </w:p>
    <w:p w14:paraId="2CA79814" w14:textId="5DB47FB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r w:rsidR="00676473">
        <w:rPr>
          <w:rFonts w:ascii="Times New Roman" w:hAnsi="Times New Roman" w:cs="Times New Roman"/>
          <w:sz w:val="24"/>
          <w:szCs w:val="24"/>
        </w:rPr>
        <w:t xml:space="preserve">enforce existing regulations on drug impaired driving, we need non-invasive, portable, and objective assessment of </w:t>
      </w:r>
      <w:r w:rsidR="00DE24E5">
        <w:rPr>
          <w:rFonts w:ascii="Times New Roman" w:hAnsi="Times New Roman" w:cs="Times New Roman"/>
          <w:sz w:val="24"/>
          <w:szCs w:val="24"/>
        </w:rPr>
        <w:t xml:space="preserve">recent </w:t>
      </w:r>
      <w:r w:rsidR="00676473">
        <w:rPr>
          <w:rFonts w:ascii="Times New Roman" w:hAnsi="Times New Roman" w:cs="Times New Roman"/>
          <w:sz w:val="24"/>
          <w:szCs w:val="24"/>
        </w:rPr>
        <w:t xml:space="preserve">drug </w:t>
      </w:r>
      <w:r w:rsidR="00DE24E5">
        <w:rPr>
          <w:rFonts w:ascii="Times New Roman" w:hAnsi="Times New Roman" w:cs="Times New Roman"/>
          <w:sz w:val="24"/>
          <w:szCs w:val="24"/>
        </w:rPr>
        <w:t>use</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DE24E5">
        <w:rPr>
          <w:rFonts w:ascii="Times New Roman" w:hAnsi="Times New Roman" w:cs="Times New Roman"/>
          <w:sz w:val="24"/>
          <w:szCs w:val="24"/>
        </w:rPr>
        <w:t>cannabis</w:t>
      </w:r>
      <w:r w:rsidR="00DE24E5">
        <w:rPr>
          <w:rFonts w:ascii="Times New Roman" w:hAnsi="Times New Roman" w:cs="Times New Roman"/>
          <w:sz w:val="24"/>
          <w:szCs w:val="24"/>
        </w:rPr>
        <w:t xml:space="preserve">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on frequent cannabis users due to drug tolerance effects, leading to potential false negatives for frequent </w:t>
      </w:r>
      <w:commentRangeStart w:id="1"/>
      <w:commentRangeStart w:id="2"/>
      <w:r>
        <w:rPr>
          <w:rFonts w:ascii="Times New Roman" w:hAnsi="Times New Roman" w:cs="Times New Roman"/>
          <w:sz w:val="24"/>
          <w:szCs w:val="24"/>
        </w:rPr>
        <w:t>users</w:t>
      </w:r>
      <w:commentRangeEnd w:id="1"/>
      <w:r w:rsidR="007B5F34">
        <w:rPr>
          <w:rStyle w:val="CommentReference"/>
        </w:rPr>
        <w:commentReference w:id="1"/>
      </w:r>
      <w:commentRangeEnd w:id="2"/>
      <w:r w:rsidR="008F6414">
        <w:rPr>
          <w:rStyle w:val="CommentReference"/>
        </w:rPr>
        <w:commentReference w:id="2"/>
      </w:r>
      <w:r>
        <w:rPr>
          <w:rFonts w:ascii="Times New Roman" w:hAnsi="Times New Roman" w:cs="Times New Roman"/>
          <w:sz w:val="24"/>
          <w:szCs w:val="24"/>
        </w:rPr>
        <w:t xml:space="preserve">.  </w:t>
      </w:r>
      <w:r w:rsidR="00676473">
        <w:rPr>
          <w:rFonts w:ascii="Times New Roman" w:hAnsi="Times New Roman" w:cs="Times New Roman"/>
          <w:sz w:val="24"/>
          <w:szCs w:val="24"/>
        </w:rPr>
        <w:t xml:space="preserve">Many states and countries reference drug levels in the blood as a threshold for impaired, modeled on the .08% blood alcohol 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 The 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models have better performance in participants </w:t>
      </w:r>
      <w:r>
        <w:rPr>
          <w:rFonts w:ascii="Times New Roman" w:hAnsi="Times New Roman" w:cs="Times New Roman"/>
          <w:sz w:val="24"/>
          <w:szCs w:val="24"/>
        </w:rPr>
        <w:lastRenderedPageBreak/>
        <w:t xml:space="preserve">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560F5AD0"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habitual 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s use as a biomarker</w:t>
      </w:r>
      <w:r w:rsidR="00A31B77">
        <w:rPr>
          <w:rFonts w:ascii="Times New Roman" w:hAnsi="Times New Roman" w:cs="Times New Roman"/>
          <w:sz w:val="24"/>
          <w:szCs w:val="24"/>
        </w:rPr>
        <w:t xml:space="preserve"> could contribute to the </w:t>
      </w:r>
      <w:r w:rsidR="00101F45">
        <w:rPr>
          <w:rFonts w:ascii="Times New Roman" w:hAnsi="Times New Roman" w:cs="Times New Roman"/>
          <w:sz w:val="24"/>
          <w:szCs w:val="24"/>
        </w:rPr>
        <w:t>assessment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in</w:t>
      </w:r>
      <w:r w:rsidR="00101F45">
        <w:rPr>
          <w:rFonts w:ascii="Times New Roman" w:hAnsi="Times New Roman" w:cs="Times New Roman"/>
          <w:sz w:val="24"/>
          <w:szCs w:val="24"/>
        </w:rPr>
        <w:t>vestigations</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7E0C0E33"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w:t>
      </w:r>
      <w:r w:rsidR="00101F45">
        <w:rPr>
          <w:rFonts w:ascii="Times New Roman" w:hAnsi="Times New Roman" w:cs="Times New Roman"/>
          <w:color w:val="000000"/>
          <w:sz w:val="24"/>
          <w:szCs w:val="24"/>
        </w:rPr>
        <w:t xml:space="preserve">visible light and pupillary recording by </w:t>
      </w:r>
      <w:r>
        <w:rPr>
          <w:rFonts w:ascii="Times New Roman" w:hAnsi="Times New Roman" w:cs="Times New Roman"/>
          <w:color w:val="000000"/>
          <w:sz w:val="24"/>
          <w:szCs w:val="24"/>
        </w:rPr>
        <w:t xml:space="preserve">infrared videography. </w:t>
      </w:r>
      <w:r w:rsidR="00101F45">
        <w:rPr>
          <w:rFonts w:ascii="Times New Roman" w:hAnsi="Times New Roman" w:cs="Times New Roman"/>
          <w:color w:val="000000"/>
          <w:sz w:val="24"/>
          <w:szCs w:val="24"/>
        </w:rPr>
        <w:t xml:space="preserve">Both occasional and daily cannabis </w:t>
      </w:r>
      <w:r w:rsidR="00101F45">
        <w:rPr>
          <w:rFonts w:ascii="Times New Roman" w:hAnsi="Times New Roman" w:cs="Times New Roman"/>
          <w:color w:val="000000"/>
          <w:sz w:val="24"/>
          <w:szCs w:val="24"/>
        </w:rPr>
        <w:lastRenderedPageBreak/>
        <w:t>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 xml:space="preserve">However, the finding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Additionally, </w:t>
      </w:r>
      <w:r w:rsidR="00D17FA6">
        <w:rPr>
          <w:rFonts w:ascii="Times New Roman" w:hAnsi="Times New Roman" w:cs="Times New Roman"/>
          <w:color w:val="000000"/>
          <w:sz w:val="24"/>
          <w:szCs w:val="24"/>
        </w:rPr>
        <w:t xml:space="preserve">significant differences in the point of minimal constriction were found after adjusting for pre-smoking values, which undermines the utility in field applications. </w:t>
      </w:r>
    </w:p>
    <w:p w14:paraId="4C669AD4" w14:textId="361E5D16"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investigate</w:t>
      </w:r>
      <w:r w:rsidR="00101F45">
        <w:rPr>
          <w:rFonts w:ascii="Times New Roman" w:hAnsi="Times New Roman" w:cs="Times New Roman"/>
          <w:sz w:val="24"/>
          <w:szCs w:val="24"/>
        </w:rPr>
        <w:t xml:space="preserv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collected in the study conducted by</w:t>
      </w:r>
      <w:r w:rsidR="00101F45">
        <w:rPr>
          <w:rFonts w:ascii="Times New Roman" w:hAnsi="Times New Roman" w:cs="Times New Roman"/>
          <w:sz w:val="24"/>
          <w:szCs w:val="24"/>
        </w:rPr>
        <w:t xml:space="preserve">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predictors</w:t>
      </w:r>
      <w:r w:rsidR="00101F45">
        <w:rPr>
          <w:rFonts w:ascii="Times New Roman" w:hAnsi="Times New Roman" w:cs="Times New Roman"/>
          <w:sz w:val="24"/>
          <w:szCs w:val="24"/>
        </w:rPr>
        <w:t xml:space="preserve"> </w:t>
      </w:r>
      <w:r w:rsidR="00101F45">
        <w:rPr>
          <w:rFonts w:ascii="Times New Roman" w:hAnsi="Times New Roman" w:cs="Times New Roman"/>
          <w:sz w:val="24"/>
          <w:szCs w:val="24"/>
        </w:rPr>
        <w:t>such as</w:t>
      </w:r>
      <w:r w:rsidR="00101F45">
        <w:rPr>
          <w:rFonts w:ascii="Times New Roman" w:hAnsi="Times New Roman" w:cs="Times New Roman"/>
          <w:sz w:val="24"/>
          <w:szCs w:val="24"/>
        </w:rPr>
        <w:t xml:space="preserve">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4C983C5" w:rsidR="00AC729D" w:rsidRDefault="00AC729D" w:rsidP="00AC729D">
      <w:pPr>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lastRenderedPageBreak/>
        <w:t>Data are part of a larger study examining effects of acute cannabis consumption on simulated driving among participants with occasional and daily cannabis use histories</w:t>
      </w:r>
      <w:commentRangeEnd w:id="3"/>
      <w:r w:rsidR="00E11884">
        <w:rPr>
          <w:rStyle w:val="CommentReference"/>
        </w:rPr>
        <w:commentReference w:id="3"/>
      </w:r>
      <w:r>
        <w:rPr>
          <w:rFonts w:ascii="Times New Roman" w:hAnsi="Times New Roman" w:cs="Times New Roman"/>
          <w:sz w:val="24"/>
          <w:szCs w:val="24"/>
        </w:rPr>
        <w:t>.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smoke or vape</w:t>
      </w:r>
      <w:r w:rsidR="00C22B44">
        <w:rPr>
          <w:rFonts w:ascii="Times New Roman" w:hAnsi="Times New Roman" w:cs="Times New Roman"/>
          <w:sz w:val="24"/>
          <w:szCs w:val="24"/>
        </w:rPr>
        <w:t xml:space="preserv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C22B44">
        <w:rPr>
          <w:rFonts w:ascii="Times New Roman" w:hAnsi="Times New Roman" w:cs="Times New Roman"/>
          <w:sz w:val="24"/>
          <w:szCs w:val="24"/>
        </w:rPr>
        <w:t>.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w:t>
      </w:r>
      <w:commentRangeStart w:id="4"/>
      <w:commentRangeStart w:id="5"/>
      <w:commentRangeStart w:id="6"/>
      <w:r>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commentRangeEnd w:id="4"/>
      <w:r w:rsidR="00E11884">
        <w:rPr>
          <w:rStyle w:val="CommentReference"/>
        </w:rPr>
        <w:commentReference w:id="4"/>
      </w:r>
      <w:commentRangeEnd w:id="5"/>
      <w:r w:rsidR="00E11884">
        <w:rPr>
          <w:rStyle w:val="CommentReference"/>
        </w:rPr>
        <w:commentReference w:id="5"/>
      </w:r>
      <w:commentRangeEnd w:id="6"/>
      <w:r w:rsidR="000658C4">
        <w:rPr>
          <w:rStyle w:val="CommentReference"/>
        </w:rPr>
        <w:commentReference w:id="6"/>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35C034FA"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assessed from whole blood collected 30 minutes after the inception of a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smoking</w:t>
      </w:r>
      <w:r w:rsidR="00AF5549">
        <w:rPr>
          <w:rFonts w:ascii="Times New Roman" w:hAnsi="Times New Roman" w:cs="Times New Roman"/>
          <w:sz w:val="24"/>
          <w:szCs w:val="24"/>
        </w:rPr>
        <w:t xml:space="preserve">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 xml:space="preserve">This time interval reflects the time used to complete other assessments such as a driving simulator test, as described in the </w:t>
      </w:r>
      <w:commentRangeStart w:id="7"/>
      <w:r w:rsidR="00AF5549">
        <w:rPr>
          <w:rFonts w:ascii="Times New Roman" w:hAnsi="Times New Roman" w:cs="Times New Roman"/>
          <w:sz w:val="24"/>
          <w:szCs w:val="24"/>
        </w:rPr>
        <w:t>study protocol</w:t>
      </w:r>
      <w:commentRangeEnd w:id="7"/>
      <w:r w:rsidR="00272A14">
        <w:rPr>
          <w:rStyle w:val="CommentReference"/>
        </w:rPr>
        <w:commentReference w:id="7"/>
      </w:r>
      <w:r w:rsidR="00AF5549">
        <w:rPr>
          <w:rFonts w:ascii="Times New Roman" w:hAnsi="Times New Roman" w:cs="Times New Roman"/>
          <w:sz w:val="24"/>
          <w:szCs w:val="24"/>
        </w:rPr>
        <w:t>.</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77777777" w:rsidR="009D3D8A" w:rsidRDefault="009D3D8A" w:rsidP="00044C6B">
      <w:pPr>
        <w:spacing w:line="480" w:lineRule="auto"/>
        <w:rPr>
          <w:rFonts w:ascii="Times New Roman" w:hAnsi="Times New Roman" w:cs="Times New Roman"/>
          <w:sz w:val="24"/>
          <w:szCs w:val="24"/>
        </w:rPr>
      </w:pPr>
    </w:p>
    <w:p w14:paraId="1D27E856" w14:textId="708EA005"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Reflex Assessment</w:t>
      </w:r>
      <w:r>
        <w:rPr>
          <w:rFonts w:ascii="Times New Roman" w:hAnsi="Times New Roman" w:cs="Times New Roman"/>
          <w:sz w:val="24"/>
          <w:szCs w:val="24"/>
        </w:rPr>
        <w:t xml:space="preserve">: </w:t>
      </w:r>
    </w:p>
    <w:p w14:paraId="5101C573" w14:textId="31A3441B"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bl>
      <w:tblPr>
        <w:tblStyle w:val="TableGrid"/>
        <w:tblW w:w="9985" w:type="dxa"/>
        <w:tblInd w:w="-5" w:type="dxa"/>
        <w:tblLook w:val="04A0" w:firstRow="1" w:lastRow="0" w:firstColumn="1" w:lastColumn="0" w:noHBand="0" w:noVBand="1"/>
      </w:tblPr>
      <w:tblGrid>
        <w:gridCol w:w="9985"/>
      </w:tblGrid>
      <w:tr w:rsidR="00C9294E" w14:paraId="3D8A8734" w14:textId="77777777" w:rsidTr="00317494">
        <w:tc>
          <w:tcPr>
            <w:tcW w:w="9985" w:type="dxa"/>
          </w:tcPr>
          <w:p w14:paraId="3ECF9B6D" w14:textId="77777777" w:rsidR="00C9294E" w:rsidRDefault="00C9294E" w:rsidP="0031749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D9DB83" wp14:editId="24C7064F">
                  <wp:extent cx="5943600" cy="2644140"/>
                  <wp:effectExtent l="0" t="0" r="0" b="3810"/>
                  <wp:docPr id="669985356" name="Picture 66998535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C9294E" w14:paraId="52A8E805" w14:textId="77777777" w:rsidTr="00317494">
        <w:tc>
          <w:tcPr>
            <w:tcW w:w="9985" w:type="dxa"/>
          </w:tcPr>
          <w:p w14:paraId="0671B13B" w14:textId="41A58927" w:rsidR="00C9294E" w:rsidRDefault="00C9294E" w:rsidP="00317494">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w:t>
            </w:r>
            <w:r w:rsidR="00916966">
              <w:rPr>
                <w:rFonts w:ascii="Times New Roman" w:hAnsi="Times New Roman" w:cs="Times New Roman"/>
                <w:sz w:val="24"/>
                <w:szCs w:val="24"/>
              </w:rPr>
              <w:t>At the onset of illumination</w:t>
            </w:r>
            <w:r>
              <w:rPr>
                <w:rFonts w:ascii="Times New Roman" w:hAnsi="Times New Roman" w:cs="Times New Roman"/>
                <w:sz w:val="24"/>
                <w:szCs w:val="24"/>
              </w:rPr>
              <w:t xml:space="preserve"> (time 0 on the x-axis) the pupil begins to constrict in size until </w:t>
            </w:r>
            <w:r w:rsidR="00916966">
              <w:rPr>
                <w:rFonts w:ascii="Times New Roman" w:hAnsi="Times New Roman" w:cs="Times New Roman"/>
                <w:sz w:val="24"/>
                <w:szCs w:val="24"/>
              </w:rPr>
              <w:t xml:space="preserve">the diameter </w:t>
            </w:r>
            <w:r>
              <w:rPr>
                <w:rFonts w:ascii="Times New Roman" w:hAnsi="Times New Roman" w:cs="Times New Roman"/>
                <w:sz w:val="24"/>
                <w:szCs w:val="24"/>
              </w:rPr>
              <w:t xml:space="preserve">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61E62BA2" w14:textId="77777777" w:rsidR="00C9294E" w:rsidRDefault="00C9294E" w:rsidP="00C9294E">
      <w:pPr>
        <w:spacing w:line="480" w:lineRule="auto"/>
        <w:rPr>
          <w:rFonts w:ascii="Times New Roman" w:hAnsi="Times New Roman" w:cs="Times New Roman"/>
          <w:sz w:val="24"/>
          <w:szCs w:val="24"/>
        </w:rPr>
      </w:pPr>
    </w:p>
    <w:p w14:paraId="1EA71168" w14:textId="53C99F12"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8"/>
      <w:commentRangeStart w:id="9"/>
      <w:r>
        <w:rPr>
          <w:rFonts w:ascii="Times New Roman" w:hAnsi="Times New Roman" w:cs="Times New Roman"/>
          <w:sz w:val="24"/>
          <w:szCs w:val="24"/>
        </w:rPr>
        <w:t>ular Data Systems, LLC.</w:t>
      </w:r>
      <w:commentRangeEnd w:id="8"/>
      <w:r>
        <w:rPr>
          <w:rStyle w:val="CommentReference"/>
        </w:rPr>
        <w:commentReference w:id="8"/>
      </w:r>
      <w:commentRangeEnd w:id="9"/>
      <w:r w:rsidR="00916966">
        <w:rPr>
          <w:rStyle w:val="CommentReference"/>
        </w:rPr>
        <w:commentReference w:id="9"/>
      </w:r>
      <w:r>
        <w:rPr>
          <w:rFonts w:ascii="Times New Roman" w:hAnsi="Times New Roman" w:cs="Times New Roman"/>
          <w:sz w:val="24"/>
          <w:szCs w:val="24"/>
        </w:rPr>
        <w:t xml:space="preserve">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3C4808D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ata analysis (</w:t>
      </w:r>
      <w:commentRangeStart w:id="10"/>
      <w:r w:rsidRPr="00C13772">
        <w:rPr>
          <w:rFonts w:ascii="Times New Roman" w:hAnsi="Times New Roman" w:cs="Times New Roman"/>
          <w:sz w:val="24"/>
          <w:szCs w:val="24"/>
        </w:rPr>
        <w:t>FDA</w:t>
      </w:r>
      <w:commentRangeEnd w:id="10"/>
      <w:r w:rsidR="00E11884">
        <w:rPr>
          <w:rStyle w:val="CommentReference"/>
        </w:rPr>
        <w:commentReference w:id="10"/>
      </w:r>
      <w:r w:rsidRPr="00C13772">
        <w:rPr>
          <w:rFonts w:ascii="Times New Roman" w:hAnsi="Times New Roman" w:cs="Times New Roman"/>
          <w:sz w:val="24"/>
          <w:szCs w:val="24"/>
        </w:rPr>
        <w:t xml:space="preserve">)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EB74F7">
        <w:rPr>
          <w:rFonts w:ascii="Times New Roman" w:hAnsi="Times New Roman" w:cs="Times New Roman"/>
          <w:sz w:val="24"/>
          <w:szCs w:val="24"/>
        </w:rPr>
        <w:instrText xml:space="preserve"> ADDIN EN.CITE &lt;EndNote&gt;&lt;Cite&gt;&lt;Author&gt;Ramsay&lt;/Author&gt;&lt;Year&gt;2005&lt;/Year&gt;&lt;RecNum&gt;22&lt;/RecNum&gt;&lt;DisplayText&gt;[14]&lt;/DisplayText&gt;&lt;record&gt;&lt;rec-number&gt;22&lt;/rec-number&gt;&lt;foreign-keys&gt;&lt;key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EB74F7">
        <w:rPr>
          <w:rFonts w:ascii="Times New Roman" w:hAnsi="Times New Roman" w:cs="Times New Roman"/>
          <w:noProof/>
          <w:sz w:val="24"/>
          <w:szCs w:val="24"/>
        </w:rPr>
        <w:t>[14]</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For example, in the current context, FDA methods allow for estimating and quantifying uncertainty for differences in patterns of pupil</w:t>
      </w:r>
      <w:r w:rsidR="000658C4">
        <w:rPr>
          <w:rFonts w:ascii="Times New Roman" w:hAnsi="Times New Roman" w:cs="Times New Roman"/>
          <w:sz w:val="24"/>
          <w:szCs w:val="24"/>
        </w:rPr>
        <w:t>lary</w:t>
      </w:r>
      <w:r w:rsidR="00E11884">
        <w:rPr>
          <w:rFonts w:ascii="Times New Roman" w:hAnsi="Times New Roman" w:cs="Times New Roman"/>
          <w:sz w:val="24"/>
          <w:szCs w:val="24"/>
        </w:rPr>
        <w:t xml:space="preserve"> light response vary over time by cannabis </w:t>
      </w:r>
      <w:r w:rsidR="000658C4">
        <w:rPr>
          <w:rFonts w:ascii="Times New Roman" w:hAnsi="Times New Roman" w:cs="Times New Roman"/>
          <w:sz w:val="24"/>
          <w:szCs w:val="24"/>
        </w:rPr>
        <w:t>use</w:t>
      </w:r>
      <w:r w:rsidR="000658C4">
        <w:rPr>
          <w:rFonts w:ascii="Times New Roman" w:hAnsi="Times New Roman" w:cs="Times New Roman"/>
          <w:sz w:val="24"/>
          <w:szCs w:val="24"/>
        </w:rPr>
        <w:t xml:space="preserve"> </w:t>
      </w:r>
      <w:r w:rsidR="00E11884">
        <w:rPr>
          <w:rFonts w:ascii="Times New Roman" w:hAnsi="Times New Roman" w:cs="Times New Roman"/>
          <w:sz w:val="24"/>
          <w:szCs w:val="24"/>
        </w:rPr>
        <w:t xml:space="preserve">history.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shown in Figure </w:t>
      </w:r>
      <w:commentRangeStart w:id="11"/>
      <w:commentRangeStart w:id="12"/>
      <w:r>
        <w:rPr>
          <w:rFonts w:ascii="Times New Roman" w:hAnsi="Times New Roman" w:cs="Times New Roman"/>
          <w:sz w:val="24"/>
          <w:szCs w:val="24"/>
        </w:rPr>
        <w:t>1</w:t>
      </w:r>
      <w:commentRangeEnd w:id="11"/>
      <w:r w:rsidR="000B4566">
        <w:rPr>
          <w:rStyle w:val="CommentReference"/>
        </w:rPr>
        <w:commentReference w:id="11"/>
      </w:r>
      <w:commentRangeEnd w:id="12"/>
      <w:r w:rsidR="00EB74F7">
        <w:rPr>
          <w:rStyle w:val="CommentReference"/>
        </w:rPr>
        <w:commentReference w:id="12"/>
      </w:r>
      <w:r>
        <w:rPr>
          <w:rFonts w:ascii="Times New Roman" w:hAnsi="Times New Roman" w:cs="Times New Roman"/>
          <w:sz w:val="24"/>
          <w:szCs w:val="24"/>
        </w:rPr>
        <w:t>,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1A3A33C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(aka scalar-on-function regression)</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1258F5D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 </w:instrText>
      </w:r>
      <w:r w:rsidR="00EB74F7">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EN.CITE.DATA </w:instrText>
      </w:r>
      <w:r w:rsidR="00EB74F7">
        <w:rPr>
          <w:rFonts w:ascii="Times New Roman" w:hAnsi="Times New Roman" w:cs="Times New Roman"/>
          <w:sz w:val="24"/>
          <w:szCs w:val="24"/>
        </w:rPr>
      </w:r>
      <w:r w:rsidR="00EB74F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EB74F7">
        <w:rPr>
          <w:rFonts w:ascii="Times New Roman" w:hAnsi="Times New Roman" w:cs="Times New Roman"/>
          <w:noProof/>
          <w:sz w:val="24"/>
          <w:szCs w:val="24"/>
        </w:rPr>
        <w:t>[16-18]</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7A576980"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more strongly associated with the response (recent cannabis use) at a given time.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6CFA811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the magnitude of rebound dilation after the point of minimal constriction; and (c) the slope of the rebound after the point of minimal constriction</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w:t>
      </w:r>
      <w:r>
        <w:rPr>
          <w:rFonts w:ascii="Times New Roman" w:hAnsi="Times New Roman" w:cs="Times New Roman"/>
          <w:sz w:val="24"/>
          <w:szCs w:val="24"/>
        </w:rPr>
        <w:lastRenderedPageBreak/>
        <w:t>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 Mann-Whitney U-statistic as described in </w:t>
      </w:r>
      <w:r w:rsidR="00DE5935">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&lt;EndNote&gt;&lt;Cite&gt;&lt;Author&gt;DeLong&lt;/Author&gt;&lt;Year&gt;1988&lt;/Year&gt;&lt;RecNum&gt;33&lt;/RecNum&gt;&lt;DisplayText&gt;[19]&lt;/DisplayText&gt;&lt;record&gt;&lt;rec-number&gt;33&lt;/rec-number&gt;&lt;foreign-keys&gt;&lt;key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DE5935">
        <w:rPr>
          <w:rFonts w:ascii="Times New Roman" w:hAnsi="Times New Roman" w:cs="Times New Roman"/>
          <w:noProof/>
          <w:sz w:val="24"/>
          <w:szCs w:val="24"/>
        </w:rPr>
        <w:t>[19]</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proofErr w:type="spellStart"/>
      <w:r w:rsidR="00FC19C7">
        <w:rPr>
          <w:rFonts w:ascii="Times New Roman" w:eastAsiaTheme="minorEastAsia" w:hAnsi="Times New Roman" w:cs="Times New Roman"/>
          <w:sz w:val="24"/>
          <w:szCs w:val="24"/>
        </w:rPr>
        <w:t>lary</w:t>
      </w:r>
      <w:proofErr w:type="spellEnd"/>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w:t>
      </w:r>
      <w:r w:rsidR="00447B75">
        <w:rPr>
          <w:rFonts w:ascii="Times New Roman" w:hAnsi="Times New Roman" w:cs="Times New Roman"/>
          <w:sz w:val="24"/>
          <w:szCs w:val="24"/>
        </w:rPr>
        <w:lastRenderedPageBreak/>
        <w:t>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633DA2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2EC70D8B"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&lt;EndNote&gt;&lt;Cite&gt;&lt;Author&gt;Team.&lt;/Author&gt;&lt;Year&gt;2020&lt;/Year&gt;&lt;RecNum&gt;19&lt;/RecNum&gt;&lt;DisplayText&gt;[20]&lt;/DisplayText&gt;&lt;record&gt;&lt;rec-number&gt;19&lt;/rec-number&gt;&lt;foreign-keys&gt;&lt;key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DE5935">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&lt;EndNote&gt;&lt;Cite&gt;&lt;Author&gt;Wood&lt;/Author&gt;&lt;Year&gt;2011&lt;/Year&gt;&lt;RecNum&gt;21&lt;/RecNum&gt;&lt;DisplayText&gt;[21, 22]&lt;/DisplayText&gt;&lt;record&gt;&lt;rec-number&gt;21&lt;/rec-number&gt;&lt;foreign-keys&gt;&lt;key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DE5935">
        <w:rPr>
          <w:rFonts w:ascii="Times New Roman" w:hAnsi="Times New Roman" w:cs="Times New Roman"/>
          <w:noProof/>
          <w:sz w:val="24"/>
          <w:szCs w:val="24"/>
        </w:rPr>
        <w:t>[21, 22]</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ZWNOdW0+MzE8L1JlY051bT48RGlzcGxheVRleHQ+WzIzXTwvRGlzcGxheVRleHQ+PHJlY29yZD48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DE5935">
        <w:rPr>
          <w:rFonts w:ascii="Times New Roman" w:hAnsi="Times New Roman" w:cs="Times New Roman"/>
          <w:sz w:val="24"/>
          <w:szCs w:val="24"/>
        </w:rPr>
        <w:instrText xml:space="preserve"> ADDIN EN.CITE </w:instrText>
      </w:r>
      <w:r w:rsidR="00DE5935">
        <w:rPr>
          <w:rFonts w:ascii="Times New Roman" w:hAnsi="Times New Roman" w:cs="Times New Roman"/>
          <w:sz w:val="24"/>
          <w:szCs w:val="24"/>
        </w:rPr>
        <w:fldChar w:fldCharType="begin">
          <w:fldData xml:space="preserve">PEVuZE5vdGU+PENpdGU+PEF1dGhvcj5MZXJvdXg8L0F1dGhvcj48WWVhcj4yMDE4PC9ZZWFyPjxS
ZWNOdW0+MzE8L1JlY051bT48RGlzcGxheVRleHQ+WzIzXTwvRGlzcGxheVRleHQ+PHJlY29yZD48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DE5935">
        <w:rPr>
          <w:rFonts w:ascii="Times New Roman" w:hAnsi="Times New Roman" w:cs="Times New Roman"/>
          <w:sz w:val="24"/>
          <w:szCs w:val="24"/>
        </w:rPr>
        <w:instrText xml:space="preserve"> ADDIN EN.CITE.DATA </w:instrText>
      </w:r>
      <w:r w:rsidR="00DE5935">
        <w:rPr>
          <w:rFonts w:ascii="Times New Roman" w:hAnsi="Times New Roman" w:cs="Times New Roman"/>
          <w:sz w:val="24"/>
          <w:szCs w:val="24"/>
        </w:rPr>
      </w:r>
      <w:r w:rsidR="00DE5935">
        <w:rPr>
          <w:rFonts w:ascii="Times New Roman" w:hAnsi="Times New Roman" w:cs="Times New Roman"/>
          <w:sz w:val="24"/>
          <w:szCs w:val="24"/>
        </w:rPr>
        <w:fldChar w:fldCharType="end"/>
      </w:r>
      <w:r w:rsidR="00EB74F7">
        <w:rPr>
          <w:rFonts w:ascii="Times New Roman" w:hAnsi="Times New Roman" w:cs="Times New Roman"/>
          <w:sz w:val="24"/>
          <w:szCs w:val="24"/>
        </w:rPr>
        <w:fldChar w:fldCharType="separate"/>
      </w:r>
      <w:r w:rsidR="00DE5935">
        <w:rPr>
          <w:rFonts w:ascii="Times New Roman" w:hAnsi="Times New Roman" w:cs="Times New Roman"/>
          <w:noProof/>
          <w:sz w:val="24"/>
          <w:szCs w:val="24"/>
        </w:rPr>
        <w:t>[23]</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13"/>
      <w:r>
        <w:rPr>
          <w:rFonts w:ascii="Times New Roman" w:hAnsi="Times New Roman" w:cs="Times New Roman"/>
          <w:sz w:val="24"/>
          <w:szCs w:val="24"/>
        </w:rPr>
        <w:t>Code for reproducing our analysis is publicly available on GitHub</w:t>
      </w:r>
      <w:commentRangeEnd w:id="13"/>
      <w:r>
        <w:rPr>
          <w:rStyle w:val="CommentReference"/>
        </w:rPr>
        <w:commentReference w:id="13"/>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0D6C1F1E"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Solid black line depicts the odds ratio (OR) of recent cannabis over the 10 seconds of the pupil</w:t>
            </w:r>
            <w:r w:rsidR="00FC19C7">
              <w:rPr>
                <w:rFonts w:ascii="Times New Roman" w:hAnsi="Times New Roman" w:cs="Times New Roman"/>
                <w:sz w:val="24"/>
                <w:szCs w:val="24"/>
              </w:rPr>
              <w:t>lary</w:t>
            </w:r>
            <w:r w:rsidR="003D007B">
              <w:rPr>
                <w:rFonts w:ascii="Times New Roman" w:hAnsi="Times New Roman" w:cs="Times New Roman"/>
                <w:sz w:val="24"/>
                <w:szCs w:val="24"/>
              </w:rPr>
              <w:t xml:space="preserve">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 xml:space="preserve">confidence interval for the OR </w:t>
            </w:r>
            <w:r w:rsidR="005453C5">
              <w:rPr>
                <w:rFonts w:ascii="Times New Roman" w:hAnsi="Times New Roman" w:cs="Times New Roman"/>
                <w:sz w:val="24"/>
                <w:szCs w:val="24"/>
              </w:rPr>
              <w:lastRenderedPageBreak/>
              <w:t>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621BEB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w:t>
      </w:r>
      <w:commentRangeStart w:id="14"/>
      <w:r>
        <w:rPr>
          <w:rFonts w:ascii="Times New Roman" w:hAnsi="Times New Roman" w:cs="Times New Roman"/>
          <w:sz w:val="24"/>
          <w:szCs w:val="24"/>
        </w:rPr>
        <w:t>rebound dilation</w:t>
      </w:r>
      <w:commentRangeEnd w:id="14"/>
      <w:r w:rsidR="00813D55">
        <w:rPr>
          <w:rStyle w:val="CommentReference"/>
        </w:rPr>
        <w:commentReference w:id="14"/>
      </w:r>
      <w:r w:rsidR="00813D55">
        <w:rPr>
          <w:rFonts w:ascii="Times New Roman" w:hAnsi="Times New Roman" w:cs="Times New Roman"/>
          <w:sz w:val="24"/>
          <w:szCs w:val="24"/>
        </w:rPr>
        <w:t xml:space="preserve">, indicating more rebound dilation, </w:t>
      </w:r>
      <w:r>
        <w:rPr>
          <w:rFonts w:ascii="Times New Roman" w:hAnsi="Times New Roman" w:cs="Times New Roman"/>
          <w:sz w:val="24"/>
          <w:szCs w:val="24"/>
        </w:rPr>
        <w:t xml:space="preserve">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3215A9EF"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813D55">
        <w:rPr>
          <w:rFonts w:ascii="Times New Roman" w:hAnsi="Times New Roman" w:cs="Times New Roman"/>
          <w:sz w:val="24"/>
          <w:szCs w:val="24"/>
        </w:rPr>
        <w:t>higher</w:t>
      </w:r>
      <w:r w:rsidR="0058131E">
        <w:rPr>
          <w:rFonts w:ascii="Times New Roman" w:hAnsi="Times New Roman" w:cs="Times New Roman"/>
          <w:sz w:val="24"/>
          <w:szCs w:val="24"/>
        </w:rPr>
        <w:t xml:space="preserve">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w:t>
      </w:r>
      <w:r w:rsidR="0058131E">
        <w:rPr>
          <w:rFonts w:ascii="Times New Roman" w:hAnsi="Times New Roman" w:cs="Times New Roman"/>
          <w:sz w:val="24"/>
          <w:szCs w:val="24"/>
        </w:rPr>
        <w:lastRenderedPageBreak/>
        <w:t xml:space="preserve">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0A3B9194"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812"/>
      </w:tblGrid>
      <w:tr w:rsidR="00AC729D" w14:paraId="65354D2A" w14:textId="77777777" w:rsidTr="004D287E">
        <w:tc>
          <w:tcPr>
            <w:tcW w:w="10620" w:type="dxa"/>
          </w:tcPr>
          <w:p w14:paraId="05DF5E67" w14:textId="658DFB8A" w:rsidR="00AC729D" w:rsidRDefault="009D3D8A"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5B9765" wp14:editId="41CCC87A">
                  <wp:extent cx="6728941" cy="3590925"/>
                  <wp:effectExtent l="0" t="0" r="0" b="0"/>
                  <wp:docPr id="14879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7298" cy="359538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0A382AE" w14:textId="522A3923"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 expected pupil light response trajectories at 60, 65, and 70 minutes after cannabis use to explore how pupil response changes.</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smoking</w:t>
      </w:r>
      <w:r w:rsidR="00813D5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smoking</w:t>
      </w:r>
      <w:r w:rsidR="00813D55">
        <w:rPr>
          <w:rFonts w:ascii="Times New Roman" w:eastAsiaTheme="minorEastAsia" w:hAnsi="Times New Roman" w:cs="Times New Roman"/>
          <w:sz w:val="24"/>
          <w:szCs w:val="24"/>
        </w:rPr>
        <w:t xml:space="preserve"> </w:t>
      </w:r>
      <w:r w:rsidR="00CE378B">
        <w:rPr>
          <w:rFonts w:ascii="Times New Roman" w:eastAsiaTheme="minorEastAsia" w:hAnsi="Times New Roman" w:cs="Times New Roman"/>
          <w:sz w:val="24"/>
          <w:szCs w:val="24"/>
        </w:rPr>
        <w:t>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w:t>
      </w:r>
      <w:r w:rsidR="00AC729D">
        <w:rPr>
          <w:rFonts w:ascii="Times New Roman" w:hAnsi="Times New Roman" w:cs="Times New Roman"/>
          <w:sz w:val="24"/>
          <w:szCs w:val="24"/>
        </w:rPr>
        <w:lastRenderedPageBreak/>
        <w:t xml:space="preserve">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BE4A97">
        <w:rPr>
          <w:rFonts w:ascii="Times New Roman" w:hAnsi="Times New Roman" w:cs="Times New Roman"/>
          <w:sz w:val="24"/>
          <w:szCs w:val="24"/>
        </w:rPr>
        <w:t>A</w:t>
      </w:r>
      <w:r w:rsidR="00EB74F7">
        <w:rPr>
          <w:rFonts w:ascii="Times New Roman" w:hAnsi="Times New Roman" w:cs="Times New Roman"/>
          <w:sz w:val="24"/>
          <w:szCs w:val="24"/>
        </w:rPr>
        <w:t>lthough the differences were not statistically sign</w:t>
      </w:r>
      <w:r w:rsidR="00BE4A97">
        <w:rPr>
          <w:rFonts w:ascii="Times New Roman" w:hAnsi="Times New Roman" w:cs="Times New Roman"/>
          <w:sz w:val="24"/>
          <w:szCs w:val="24"/>
        </w:rPr>
        <w:t xml:space="preserve">ificant, it appears as though </w:t>
      </w:r>
      <w:r w:rsidR="00741A17">
        <w:rPr>
          <w:rFonts w:ascii="Times New Roman" w:hAnsi="Times New Roman" w:cs="Times New Roman"/>
          <w:sz w:val="24"/>
          <w:szCs w:val="24"/>
        </w:rPr>
        <w:t xml:space="preserve">the point of minimal constriction approaches that of the no use group while the </w:t>
      </w:r>
      <w:r w:rsidR="00813D55">
        <w:rPr>
          <w:rFonts w:ascii="Times New Roman" w:hAnsi="Times New Roman" w:cs="Times New Roman"/>
          <w:sz w:val="24"/>
          <w:szCs w:val="24"/>
        </w:rPr>
        <w:t xml:space="preserve">slope of the </w:t>
      </w:r>
      <w:r w:rsidR="00741A17">
        <w:rPr>
          <w:rFonts w:ascii="Times New Roman" w:hAnsi="Times New Roman" w:cs="Times New Roman"/>
          <w:sz w:val="24"/>
          <w:szCs w:val="24"/>
        </w:rPr>
        <w:t xml:space="preserve">rebound dilation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commentRangeStart w:id="15"/>
      <w:commentRangeEnd w:id="15"/>
      <w:r w:rsidR="001D3176">
        <w:rPr>
          <w:rStyle w:val="CommentReference"/>
        </w:rPr>
        <w:commentReference w:id="15"/>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40289F46"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w:t>
            </w:r>
            <w:r w:rsidR="00813D55">
              <w:rPr>
                <w:rFonts w:ascii="Times New Roman" w:hAnsi="Times New Roman" w:cs="Times New Roman"/>
                <w:sz w:val="24"/>
                <w:szCs w:val="24"/>
              </w:rPr>
              <w:t>lary</w:t>
            </w:r>
            <w:r>
              <w:rPr>
                <w:rFonts w:ascii="Times New Roman" w:hAnsi="Times New Roman" w:cs="Times New Roman"/>
                <w:sz w:val="24"/>
                <w:szCs w:val="24"/>
              </w:rPr>
              <w:t xml:space="preserve">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w:t>
            </w:r>
            <w:r w:rsidR="00E65FA1">
              <w:rPr>
                <w:rFonts w:ascii="Times New Roman" w:hAnsi="Times New Roman" w:cs="Times New Roman"/>
                <w:sz w:val="24"/>
                <w:szCs w:val="24"/>
              </w:rPr>
              <w:t xml:space="preserve">slope of the </w:t>
            </w:r>
            <w:r w:rsidR="00AC729D">
              <w:rPr>
                <w:rFonts w:ascii="Times New Roman" w:hAnsi="Times New Roman" w:cs="Times New Roman"/>
                <w:sz w:val="24"/>
                <w:szCs w:val="24"/>
              </w:rPr>
              <w:t xml:space="preserve">rebound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792FF5BE"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Forensic investigation of the potential role of recent cannabis use in transportation crashes or workplace mishaps would be aided by availability of a noninvasive measure that could assess recent use with reasonable accuracy.</w:t>
      </w:r>
      <w:r w:rsidR="00293E2B">
        <w:rPr>
          <w:rFonts w:ascii="Times New Roman" w:hAnsi="Times New Roman" w:cs="Times New Roman"/>
          <w:sz w:val="24"/>
          <w:szCs w:val="24"/>
        </w:rPr>
        <w:t xml:space="preserve">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w:t>
      </w:r>
      <w:r>
        <w:rPr>
          <w:rFonts w:ascii="Times New Roman" w:hAnsi="Times New Roman" w:cs="Times New Roman"/>
          <w:sz w:val="24"/>
          <w:szCs w:val="24"/>
        </w:rPr>
        <w:lastRenderedPageBreak/>
        <w:t>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pre-smoking</w:t>
      </w:r>
      <w:r w:rsidR="00DE5935">
        <w:rPr>
          <w:rFonts w:ascii="Times New Roman" w:hAnsi="Times New Roman" w:cs="Times New Roman"/>
          <w:sz w:val="24"/>
          <w:szCs w:val="24"/>
        </w:rPr>
        <w:t xml:space="preserve">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595F4651" w14:textId="0CFFBEFC"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These differences may be due to more dynamic pupil movements in non-user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smoking</w:t>
      </w:r>
      <w:r w:rsidR="00DE5935">
        <w:rPr>
          <w:rFonts w:ascii="Times New Roman" w:hAnsi="Times New Roman" w:cs="Times New Roman"/>
          <w:sz w:val="24"/>
          <w:szCs w:val="24"/>
        </w:rPr>
        <w:t xml:space="preserve"> </w:t>
      </w:r>
      <w:r w:rsidR="00A82B43">
        <w:rPr>
          <w:rFonts w:ascii="Times New Roman" w:hAnsi="Times New Roman" w:cs="Times New Roman"/>
          <w:sz w:val="24"/>
          <w:szCs w:val="24"/>
        </w:rPr>
        <w:t>increases.</w:t>
      </w:r>
      <w:r w:rsidR="00D15CD7">
        <w:rPr>
          <w:rFonts w:ascii="Times New Roman" w:hAnsi="Times New Roman" w:cs="Times New Roman"/>
          <w:sz w:val="24"/>
          <w:szCs w:val="24"/>
        </w:rPr>
        <w:t xml:space="preserve"> </w:t>
      </w:r>
      <w:commentRangeStart w:id="16"/>
      <w:r w:rsidR="00D15CD7">
        <w:rPr>
          <w:rFonts w:ascii="Times New Roman" w:hAnsi="Times New Roman" w:cs="Times New Roman"/>
          <w:sz w:val="24"/>
          <w:szCs w:val="24"/>
        </w:rPr>
        <w:t xml:space="preserve">The results were consistent with </w:t>
      </w:r>
      <w:r w:rsidR="00DE5935">
        <w:rPr>
          <w:rFonts w:ascii="Times New Roman" w:hAnsi="Times New Roman" w:cs="Times New Roman"/>
          <w:sz w:val="24"/>
          <w:szCs w:val="24"/>
        </w:rPr>
        <w:t xml:space="preserve">an </w:t>
      </w:r>
      <w:r w:rsidR="00D15CD7">
        <w:rPr>
          <w:rFonts w:ascii="Times New Roman" w:hAnsi="Times New Roman" w:cs="Times New Roman"/>
          <w:sz w:val="24"/>
          <w:szCs w:val="24"/>
        </w:rPr>
        <w:t xml:space="preserve">a-priori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commentRangeEnd w:id="16"/>
      <w:r w:rsidR="00A17068">
        <w:rPr>
          <w:rStyle w:val="CommentReference"/>
        </w:rPr>
        <w:commentReference w:id="16"/>
      </w:r>
    </w:p>
    <w:p w14:paraId="51830731" w14:textId="1E4FA733"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xml:space="preserve">. This led to a reduction in the sample size </w:t>
      </w:r>
      <w:r>
        <w:rPr>
          <w:rFonts w:ascii="Times New Roman" w:hAnsi="Times New Roman" w:cs="Times New Roman"/>
          <w:sz w:val="24"/>
          <w:szCs w:val="24"/>
        </w:rPr>
        <w:lastRenderedPageBreak/>
        <w:t>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pupillary light reflex expressed in percent change from </w:t>
      </w:r>
      <w:commentRangeStart w:id="17"/>
      <w:r w:rsidR="00293E2B">
        <w:rPr>
          <w:rFonts w:ascii="Times New Roman" w:hAnsi="Times New Roman" w:cs="Times New Roman"/>
          <w:sz w:val="24"/>
          <w:szCs w:val="24"/>
        </w:rPr>
        <w:t>baseline</w:t>
      </w:r>
      <w:commentRangeEnd w:id="17"/>
      <w:r w:rsidR="00293E2B">
        <w:rPr>
          <w:rStyle w:val="CommentReference"/>
        </w:rPr>
        <w:commentReference w:id="17"/>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Pr>
          <w:rFonts w:ascii="Times New Roman" w:hAnsi="Times New Roman" w:cs="Times New Roman"/>
          <w:sz w:val="24"/>
          <w:szCs w:val="24"/>
        </w:rPr>
        <w:t xml:space="preserve">However, in field assessment of recent cannabis use, pupil size may not be measured, so analysis using percent change from the test start will be more useful.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3C860A5" w14:textId="77777777" w:rsidR="00DE5935" w:rsidRPr="00DE5935" w:rsidRDefault="00AC729D" w:rsidP="00DE5935">
      <w:pPr>
        <w:pStyle w:val="EndNoteBibliography"/>
      </w:pPr>
      <w:r w:rsidRPr="00BE4A97">
        <w:rPr>
          <w:rFonts w:ascii="Times New Roman" w:hAnsi="Times New Roman" w:cs="Times New Roman"/>
          <w:sz w:val="24"/>
          <w:szCs w:val="24"/>
        </w:rPr>
        <w:fldChar w:fldCharType="begin"/>
      </w:r>
      <w:r w:rsidRPr="00BE4A97">
        <w:rPr>
          <w:rFonts w:ascii="Times New Roman" w:hAnsi="Times New Roman" w:cs="Times New Roman"/>
          <w:sz w:val="24"/>
          <w:szCs w:val="24"/>
        </w:rPr>
        <w:instrText xml:space="preserve"> ADDIN EN.REFLIST </w:instrText>
      </w:r>
      <w:r w:rsidRPr="00BE4A97">
        <w:rPr>
          <w:rFonts w:ascii="Times New Roman" w:hAnsi="Times New Roman" w:cs="Times New Roman"/>
          <w:sz w:val="24"/>
          <w:szCs w:val="24"/>
        </w:rPr>
        <w:fldChar w:fldCharType="separate"/>
      </w:r>
      <w:r w:rsidR="00DE5935" w:rsidRPr="00DE5935">
        <w:t>1.</w:t>
      </w:r>
      <w:r w:rsidR="00DE5935" w:rsidRPr="00DE5935">
        <w:tab/>
        <w:t>Substance Abuse and Mental Health Services Administration. Key Substance Use and Mental Health Indicators in the United States:</w:t>
      </w:r>
    </w:p>
    <w:p w14:paraId="1CF734F8" w14:textId="77777777" w:rsidR="00DE5935" w:rsidRPr="00DE5935" w:rsidRDefault="00DE5935" w:rsidP="00DE5935">
      <w:pPr>
        <w:pStyle w:val="EndNoteBibliography"/>
        <w:spacing w:after="0"/>
      </w:pPr>
      <w:r w:rsidRPr="00DE5935">
        <w:t>Results from the 2017 National Survey on Drug Use and Health. In: Administration SAaMHS, editor. 2018.</w:t>
      </w:r>
    </w:p>
    <w:p w14:paraId="05435519" w14:textId="6FC56806" w:rsidR="00DE5935" w:rsidRPr="00DE5935" w:rsidRDefault="00DE5935" w:rsidP="00DE5935">
      <w:pPr>
        <w:pStyle w:val="EndNoteBibliography"/>
        <w:spacing w:after="0"/>
      </w:pPr>
      <w:r w:rsidRPr="00DE5935">
        <w:t>2.</w:t>
      </w:r>
      <w:r w:rsidRPr="00DE5935">
        <w:tab/>
        <w:t xml:space="preserve">Lira M.C., Heeren T.C., Buczek M., Blanchette J.G., Smart R., Pacula R.L., Naimi T.S. Trends in Cannabis Involvement and Risk of Alcohol Involvement in Motor Vehicle Crash Fatalities in the United States, 2000‒2018. </w:t>
      </w:r>
      <w:r w:rsidRPr="00DE5935">
        <w:rPr>
          <w:i/>
        </w:rPr>
        <w:t>Am J Public Health</w:t>
      </w:r>
      <w:r w:rsidRPr="00DE5935">
        <w:t xml:space="preserve">. </w:t>
      </w:r>
      <w:r w:rsidRPr="00DE5935">
        <w:rPr>
          <w:b/>
        </w:rPr>
        <w:t>2021</w:t>
      </w:r>
      <w:r w:rsidRPr="00DE5935">
        <w:t xml:space="preserve">, 111, 1976-85. </w:t>
      </w:r>
      <w:hyperlink r:id="rId15" w:history="1">
        <w:r w:rsidRPr="00DE5935">
          <w:rPr>
            <w:rStyle w:val="Hyperlink"/>
          </w:rPr>
          <w:t>https://doi.org/10.2105/AJPH.2021.306466</w:t>
        </w:r>
      </w:hyperlink>
    </w:p>
    <w:p w14:paraId="219E1E08" w14:textId="41886965" w:rsidR="00DE5935" w:rsidRPr="00DE5935" w:rsidRDefault="00DE5935" w:rsidP="00DE5935">
      <w:pPr>
        <w:pStyle w:val="EndNoteBibliography"/>
        <w:spacing w:after="0"/>
      </w:pPr>
      <w:r w:rsidRPr="00DE5935">
        <w:t>3.</w:t>
      </w:r>
      <w:r w:rsidRPr="00DE5935">
        <w:tab/>
        <w:t xml:space="preserve">Biasutti W.R., Leffers K.S.H., Callaghan R.C. Systematic Review of Cannabis Use and Risk of Occupational Injury. </w:t>
      </w:r>
      <w:r w:rsidRPr="00DE5935">
        <w:rPr>
          <w:i/>
        </w:rPr>
        <w:t>Subst Use Misuse</w:t>
      </w:r>
      <w:r w:rsidRPr="00DE5935">
        <w:t xml:space="preserve">. </w:t>
      </w:r>
      <w:r w:rsidRPr="00DE5935">
        <w:rPr>
          <w:b/>
        </w:rPr>
        <w:t>2020</w:t>
      </w:r>
      <w:r w:rsidRPr="00DE5935">
        <w:t xml:space="preserve">, 55, 1733-45. </w:t>
      </w:r>
      <w:hyperlink r:id="rId16" w:history="1">
        <w:r w:rsidRPr="00DE5935">
          <w:rPr>
            <w:rStyle w:val="Hyperlink"/>
          </w:rPr>
          <w:t>https://doi.org/10.1080/10826084.2020.1759643</w:t>
        </w:r>
      </w:hyperlink>
    </w:p>
    <w:p w14:paraId="43B541F4" w14:textId="4CECA9CA" w:rsidR="00DE5935" w:rsidRPr="00DE5935" w:rsidRDefault="00DE5935" w:rsidP="00DE5935">
      <w:pPr>
        <w:pStyle w:val="EndNoteBibliography"/>
        <w:spacing w:after="0"/>
      </w:pPr>
      <w:r w:rsidRPr="00DE5935">
        <w:t>4.</w:t>
      </w:r>
      <w:r w:rsidRPr="00DE5935">
        <w:tab/>
        <w:t xml:space="preserve">Zhang J.C., Carnide N., Holness L., Cram P. Cannabis use and work-related injuries: a cross-sectional analysis. </w:t>
      </w:r>
      <w:r w:rsidRPr="00DE5935">
        <w:rPr>
          <w:i/>
        </w:rPr>
        <w:t>Occup Med (Lond)</w:t>
      </w:r>
      <w:r w:rsidRPr="00DE5935">
        <w:t xml:space="preserve">. </w:t>
      </w:r>
      <w:r w:rsidRPr="00DE5935">
        <w:rPr>
          <w:b/>
        </w:rPr>
        <w:t>2020</w:t>
      </w:r>
      <w:r w:rsidRPr="00DE5935">
        <w:t xml:space="preserve">, 70, 570-7. </w:t>
      </w:r>
      <w:hyperlink r:id="rId17" w:history="1">
        <w:r w:rsidRPr="00DE5935">
          <w:rPr>
            <w:rStyle w:val="Hyperlink"/>
          </w:rPr>
          <w:t>https://doi.org/10.1093/occmed/kqaa175</w:t>
        </w:r>
      </w:hyperlink>
    </w:p>
    <w:p w14:paraId="61012C56" w14:textId="5EE701D5" w:rsidR="00DE5935" w:rsidRPr="00DE5935" w:rsidRDefault="00DE5935" w:rsidP="00DE5935">
      <w:pPr>
        <w:pStyle w:val="EndNoteBibliography"/>
        <w:spacing w:after="0"/>
      </w:pPr>
      <w:r w:rsidRPr="00DE5935">
        <w:t>5.</w:t>
      </w:r>
      <w:r w:rsidRPr="00DE5935">
        <w:tab/>
        <w:t xml:space="preserve">Administration N.H.T.S. DWI Detection and Standardized Field Sobriety Test (SFST) Resources  [Available from: </w:t>
      </w:r>
      <w:hyperlink r:id="rId18" w:history="1">
        <w:r w:rsidRPr="00DE5935">
          <w:rPr>
            <w:rStyle w:val="Hyperlink"/>
          </w:rPr>
          <w:t>https://www.nhtsa.gov/dwi-detection-and-standardized-field-sobriety-test-sfst-resources</w:t>
        </w:r>
      </w:hyperlink>
      <w:r w:rsidRPr="00DE5935">
        <w:t>.</w:t>
      </w:r>
    </w:p>
    <w:p w14:paraId="4440BEC5" w14:textId="131EB0DB" w:rsidR="00DE5935" w:rsidRPr="00DE5935" w:rsidRDefault="00DE5935" w:rsidP="00DE5935">
      <w:pPr>
        <w:pStyle w:val="EndNoteBibliography"/>
        <w:spacing w:after="0"/>
      </w:pPr>
      <w:r w:rsidRPr="00DE5935">
        <w:t>6.</w:t>
      </w:r>
      <w:r w:rsidRPr="00DE5935">
        <w:tab/>
        <w:t xml:space="preserve">Downey L.A., King R., Papafotiou K., Swann P., Ogden E., Boorman M., Stough C. Detecting impairment associated with cannabis with and without alcohol on the Standardized Field Sobriety Tests. </w:t>
      </w:r>
      <w:r w:rsidRPr="00DE5935">
        <w:rPr>
          <w:i/>
        </w:rPr>
        <w:t>Psychopharmacology (Berl)</w:t>
      </w:r>
      <w:r w:rsidRPr="00DE5935">
        <w:t xml:space="preserve">. </w:t>
      </w:r>
      <w:r w:rsidRPr="00DE5935">
        <w:rPr>
          <w:b/>
        </w:rPr>
        <w:t>2012</w:t>
      </w:r>
      <w:r w:rsidRPr="00DE5935">
        <w:t xml:space="preserve">, 224, 581-9. </w:t>
      </w:r>
      <w:hyperlink r:id="rId19" w:history="1">
        <w:r w:rsidRPr="00DE5935">
          <w:rPr>
            <w:rStyle w:val="Hyperlink"/>
          </w:rPr>
          <w:t>https://doi.org/10.1007/s00213-012-2787-9</w:t>
        </w:r>
      </w:hyperlink>
    </w:p>
    <w:p w14:paraId="5DF5B384" w14:textId="4DDFD975" w:rsidR="00DE5935" w:rsidRPr="00DE5935" w:rsidRDefault="00DE5935" w:rsidP="00DE5935">
      <w:pPr>
        <w:pStyle w:val="EndNoteBibliography"/>
        <w:spacing w:after="0"/>
      </w:pPr>
      <w:r w:rsidRPr="00DE5935">
        <w:t>7.</w:t>
      </w:r>
      <w:r w:rsidRPr="00DE5935">
        <w:tab/>
        <w:t xml:space="preserve">Burt T.S., Brown T.L., Milavetz G., McGehee D.V. Mechanisms of cannabis impairment: Implications for modeling driving performance. </w:t>
      </w:r>
      <w:r w:rsidRPr="00DE5935">
        <w:rPr>
          <w:i/>
        </w:rPr>
        <w:t>Forensic Sci Int</w:t>
      </w:r>
      <w:r w:rsidRPr="00DE5935">
        <w:t xml:space="preserve">. </w:t>
      </w:r>
      <w:r w:rsidRPr="00DE5935">
        <w:rPr>
          <w:b/>
        </w:rPr>
        <w:t>2021</w:t>
      </w:r>
      <w:r w:rsidRPr="00DE5935">
        <w:t xml:space="preserve">, 328, 110902. </w:t>
      </w:r>
      <w:hyperlink r:id="rId20" w:history="1">
        <w:r w:rsidRPr="00DE5935">
          <w:rPr>
            <w:rStyle w:val="Hyperlink"/>
          </w:rPr>
          <w:t>https://doi.org/10.1016/j.forsciint.2021.110902</w:t>
        </w:r>
      </w:hyperlink>
    </w:p>
    <w:p w14:paraId="29729293" w14:textId="54169A6C" w:rsidR="00DE5935" w:rsidRPr="00DE5935" w:rsidRDefault="00DE5935" w:rsidP="00DE5935">
      <w:pPr>
        <w:pStyle w:val="EndNoteBibliography"/>
        <w:spacing w:after="0"/>
      </w:pPr>
      <w:r w:rsidRPr="00DE5935">
        <w:t>8.</w:t>
      </w:r>
      <w:r w:rsidRPr="00DE5935">
        <w:tab/>
        <w:t xml:space="preserve">Richman J.E., McAndrew K.G., Decker D., Mullaney S.C. An evaluation of pupil size standards used by police officers for detecting drug impairment. </w:t>
      </w:r>
      <w:r w:rsidRPr="00DE5935">
        <w:rPr>
          <w:i/>
        </w:rPr>
        <w:t>Optometry</w:t>
      </w:r>
      <w:r w:rsidRPr="00DE5935">
        <w:t xml:space="preserve">. </w:t>
      </w:r>
      <w:r w:rsidRPr="00DE5935">
        <w:rPr>
          <w:b/>
        </w:rPr>
        <w:t>2004</w:t>
      </w:r>
      <w:r w:rsidRPr="00DE5935">
        <w:t xml:space="preserve">, 75, 175-82. </w:t>
      </w:r>
      <w:hyperlink r:id="rId21" w:history="1">
        <w:r w:rsidRPr="00DE5935">
          <w:rPr>
            <w:rStyle w:val="Hyperlink"/>
          </w:rPr>
          <w:t>https://doi.org/10.1016/s1529-1839(04)70037-8</w:t>
        </w:r>
      </w:hyperlink>
    </w:p>
    <w:p w14:paraId="322303FE" w14:textId="77777777" w:rsidR="00DE5935" w:rsidRPr="00DE5935" w:rsidRDefault="00DE5935" w:rsidP="00DE5935">
      <w:pPr>
        <w:pStyle w:val="EndNoteBibliography"/>
        <w:spacing w:after="0"/>
      </w:pPr>
      <w:r w:rsidRPr="00DE5935">
        <w:t>9.</w:t>
      </w:r>
      <w:r w:rsidRPr="00DE5935">
        <w:tab/>
        <w:t>National Highway Traffic Safety Administration, Police I.A.o.C.o. Drug Evaluation and Classification (Preliminary School). 2015.</w:t>
      </w:r>
    </w:p>
    <w:p w14:paraId="62BE1939" w14:textId="222B79BC" w:rsidR="00DE5935" w:rsidRPr="00DE5935" w:rsidRDefault="00DE5935" w:rsidP="00DE5935">
      <w:pPr>
        <w:pStyle w:val="EndNoteBibliography"/>
        <w:spacing w:after="0"/>
      </w:pPr>
      <w:r w:rsidRPr="00DE5935">
        <w:t>10.</w:t>
      </w:r>
      <w:r w:rsidRPr="00DE5935">
        <w:tab/>
        <w:t xml:space="preserve">Campobasso C.P., De Micco F., Corbi G., Keller T., Hartung B., Daldrup T., Monticelli F. Pupillary effects in habitual cannabis consumers quantified with pupillography. </w:t>
      </w:r>
      <w:r w:rsidRPr="00DE5935">
        <w:rPr>
          <w:i/>
        </w:rPr>
        <w:t>Forensic Sci Int</w:t>
      </w:r>
      <w:r w:rsidRPr="00DE5935">
        <w:t xml:space="preserve">. </w:t>
      </w:r>
      <w:r w:rsidRPr="00DE5935">
        <w:rPr>
          <w:b/>
        </w:rPr>
        <w:t>2020</w:t>
      </w:r>
      <w:r w:rsidRPr="00DE5935">
        <w:t xml:space="preserve">, 317, 110559. </w:t>
      </w:r>
      <w:hyperlink r:id="rId22" w:history="1">
        <w:r w:rsidRPr="00DE5935">
          <w:rPr>
            <w:rStyle w:val="Hyperlink"/>
          </w:rPr>
          <w:t>https://doi.org/10.1016/j.forsciint.2020.110559</w:t>
        </w:r>
      </w:hyperlink>
    </w:p>
    <w:p w14:paraId="60A9169C" w14:textId="77777777" w:rsidR="00DE5935" w:rsidRPr="00DE5935" w:rsidRDefault="00DE5935" w:rsidP="00DE5935">
      <w:pPr>
        <w:pStyle w:val="EndNoteBibliography"/>
        <w:spacing w:after="0"/>
      </w:pPr>
      <w:r w:rsidRPr="00DE5935">
        <w:t>11.</w:t>
      </w:r>
      <w:r w:rsidRPr="00DE5935">
        <w:tab/>
        <w:t xml:space="preserve">Fant R.V., Heishman S.J., Bunker E.B., Pickworth W.B. Acute Residual Effects of Marijuana in Humans. </w:t>
      </w:r>
      <w:r w:rsidRPr="00DE5935">
        <w:rPr>
          <w:i/>
        </w:rPr>
        <w:t>Pharmacology Biochemistry and Behavior</w:t>
      </w:r>
      <w:r w:rsidRPr="00DE5935">
        <w:t xml:space="preserve">. </w:t>
      </w:r>
      <w:r w:rsidRPr="00DE5935">
        <w:rPr>
          <w:b/>
        </w:rPr>
        <w:t>1998</w:t>
      </w:r>
      <w:r w:rsidRPr="00DE5935">
        <w:t xml:space="preserve">, 60, 777-84. </w:t>
      </w:r>
    </w:p>
    <w:p w14:paraId="60973FC1" w14:textId="129A61D5" w:rsidR="00DE5935" w:rsidRPr="00DE5935" w:rsidRDefault="00DE5935" w:rsidP="00DE5935">
      <w:pPr>
        <w:pStyle w:val="EndNoteBibliography"/>
        <w:spacing w:after="0"/>
      </w:pPr>
      <w:r w:rsidRPr="00DE5935">
        <w:t>12.</w:t>
      </w:r>
      <w:r w:rsidRPr="00DE5935">
        <w:tab/>
        <w:t xml:space="preserve">Steinhart B., Brooks-Russell A., Kosnett M.J., Subramanian P.S., Wrobel J. A Video Segmentation Pipeline for Assessing changes in Pupil Response to Light After Cannabis Consumption. </w:t>
      </w:r>
      <w:r w:rsidRPr="00DE5935">
        <w:rPr>
          <w:i/>
        </w:rPr>
        <w:t>bioRxiv</w:t>
      </w:r>
      <w:r w:rsidRPr="00DE5935">
        <w:t xml:space="preserve">. </w:t>
      </w:r>
      <w:r w:rsidRPr="00DE5935">
        <w:rPr>
          <w:b/>
        </w:rPr>
        <w:t>2023</w:t>
      </w:r>
      <w:r w:rsidRPr="00DE5935">
        <w:t xml:space="preserve">. </w:t>
      </w:r>
      <w:hyperlink r:id="rId23" w:history="1">
        <w:r w:rsidRPr="00DE5935">
          <w:rPr>
            <w:rStyle w:val="Hyperlink"/>
          </w:rPr>
          <w:t>https://doi.org/10.1101/2023.03.17.533144</w:t>
        </w:r>
      </w:hyperlink>
    </w:p>
    <w:p w14:paraId="2FB39045" w14:textId="0C83AA6E" w:rsidR="00DE5935" w:rsidRPr="00DE5935" w:rsidRDefault="00DE5935" w:rsidP="00DE5935">
      <w:pPr>
        <w:pStyle w:val="EndNoteBibliography"/>
        <w:spacing w:after="0"/>
      </w:pPr>
      <w:r w:rsidRPr="00DE5935">
        <w:t>13.</w:t>
      </w:r>
      <w:r w:rsidRPr="00DE5935">
        <w:tab/>
        <w:t xml:space="preserve">Goldsmith J., Liu X., Jacobson J., Rundle A. New Insights into Activity Patterns in Children, Found Using Functional Data Analysis. </w:t>
      </w:r>
      <w:r w:rsidRPr="00DE5935">
        <w:rPr>
          <w:i/>
        </w:rPr>
        <w:t>Med Sci Sports Exerc</w:t>
      </w:r>
      <w:r w:rsidRPr="00DE5935">
        <w:t xml:space="preserve">. </w:t>
      </w:r>
      <w:r w:rsidRPr="00DE5935">
        <w:rPr>
          <w:b/>
        </w:rPr>
        <w:t>2016</w:t>
      </w:r>
      <w:r w:rsidRPr="00DE5935">
        <w:t xml:space="preserve">, 48, 1723-9. </w:t>
      </w:r>
      <w:hyperlink r:id="rId24" w:history="1">
        <w:r w:rsidRPr="00DE5935">
          <w:rPr>
            <w:rStyle w:val="Hyperlink"/>
          </w:rPr>
          <w:t>https://doi.org/doi:10.1249/MSS.0000000000000968</w:t>
        </w:r>
      </w:hyperlink>
    </w:p>
    <w:p w14:paraId="59D9EC83" w14:textId="77777777" w:rsidR="00DE5935" w:rsidRPr="00DE5935" w:rsidRDefault="00DE5935" w:rsidP="00DE5935">
      <w:pPr>
        <w:pStyle w:val="EndNoteBibliography"/>
        <w:spacing w:after="0"/>
      </w:pPr>
      <w:r w:rsidRPr="00DE5935">
        <w:t>14.</w:t>
      </w:r>
      <w:r w:rsidRPr="00DE5935">
        <w:tab/>
        <w:t>Ramsay J.O., Silverman B.W. Functional Data Analysis. 2nd ed. New York: Springer; 2005.</w:t>
      </w:r>
    </w:p>
    <w:p w14:paraId="2ECA4E0B" w14:textId="2E1A43B1" w:rsidR="00DE5935" w:rsidRPr="00DE5935" w:rsidRDefault="00DE5935" w:rsidP="00DE5935">
      <w:pPr>
        <w:pStyle w:val="EndNoteBibliography"/>
        <w:spacing w:after="0"/>
      </w:pPr>
      <w:r w:rsidRPr="00DE5935">
        <w:t>15.</w:t>
      </w:r>
      <w:r w:rsidRPr="00DE5935">
        <w:tab/>
        <w:t xml:space="preserve">Brooks-Russell A., Brown T., Friedman K., Wrobel J., Schwarz J., Dooley G., Ryall K.A., Steinhart B., Amioka E., Milavetz G.; et al. Simulated driving performance among daily and occasional cannabis users. </w:t>
      </w:r>
      <w:r w:rsidRPr="00DE5935">
        <w:rPr>
          <w:i/>
        </w:rPr>
        <w:t>Accid Anal Prev</w:t>
      </w:r>
      <w:r w:rsidRPr="00DE5935">
        <w:t xml:space="preserve">. </w:t>
      </w:r>
      <w:r w:rsidRPr="00DE5935">
        <w:rPr>
          <w:b/>
        </w:rPr>
        <w:t>2021</w:t>
      </w:r>
      <w:r w:rsidRPr="00DE5935">
        <w:t xml:space="preserve">, 160, 106326. </w:t>
      </w:r>
      <w:hyperlink r:id="rId25" w:history="1">
        <w:r w:rsidRPr="00DE5935">
          <w:rPr>
            <w:rStyle w:val="Hyperlink"/>
          </w:rPr>
          <w:t>https://doi.org/10.1016/j.aap.2021.106326</w:t>
        </w:r>
      </w:hyperlink>
    </w:p>
    <w:p w14:paraId="4FD4A7D3" w14:textId="77777777" w:rsidR="00DE5935" w:rsidRPr="00DE5935" w:rsidRDefault="00DE5935" w:rsidP="00DE5935">
      <w:pPr>
        <w:pStyle w:val="EndNoteBibliography"/>
        <w:spacing w:after="0"/>
      </w:pPr>
      <w:r w:rsidRPr="00DE5935">
        <w:t>16.</w:t>
      </w:r>
      <w:r w:rsidRPr="00DE5935">
        <w:tab/>
        <w:t xml:space="preserve">Ramsay J.O., Dalzell C.J. Some Tools for Functional Data Analysis. </w:t>
      </w:r>
      <w:r w:rsidRPr="00DE5935">
        <w:rPr>
          <w:i/>
        </w:rPr>
        <w:t>Journal of the Royal Statistical Society Series B (Statistical Methodology)</w:t>
      </w:r>
      <w:r w:rsidRPr="00DE5935">
        <w:t xml:space="preserve">. </w:t>
      </w:r>
      <w:r w:rsidRPr="00DE5935">
        <w:rPr>
          <w:b/>
        </w:rPr>
        <w:t>1991</w:t>
      </w:r>
      <w:r w:rsidRPr="00DE5935">
        <w:t xml:space="preserve">, 53, 539-72. </w:t>
      </w:r>
    </w:p>
    <w:p w14:paraId="2B9AC371" w14:textId="3D1A2B34" w:rsidR="00DE5935" w:rsidRPr="00DE5935" w:rsidRDefault="00DE5935" w:rsidP="00DE5935">
      <w:pPr>
        <w:pStyle w:val="EndNoteBibliography"/>
        <w:spacing w:after="0"/>
      </w:pPr>
      <w:r w:rsidRPr="00DE5935">
        <w:t>17.</w:t>
      </w:r>
      <w:r w:rsidRPr="00DE5935">
        <w:tab/>
        <w:t xml:space="preserve">Reiss P.T., Goldsmith J., Shang H.L., Ogden R.T. Methods for scalar-on-function regression. </w:t>
      </w:r>
      <w:r w:rsidRPr="00DE5935">
        <w:rPr>
          <w:i/>
        </w:rPr>
        <w:t>Int Stat Rev</w:t>
      </w:r>
      <w:r w:rsidRPr="00DE5935">
        <w:t xml:space="preserve">. </w:t>
      </w:r>
      <w:r w:rsidRPr="00DE5935">
        <w:rPr>
          <w:b/>
        </w:rPr>
        <w:t>2017</w:t>
      </w:r>
      <w:r w:rsidRPr="00DE5935">
        <w:t xml:space="preserve">, 85, 228-49. </w:t>
      </w:r>
      <w:hyperlink r:id="rId26" w:history="1">
        <w:r w:rsidRPr="00DE5935">
          <w:rPr>
            <w:rStyle w:val="Hyperlink"/>
          </w:rPr>
          <w:t>https://doi.org/10.1111/insr.12163</w:t>
        </w:r>
      </w:hyperlink>
    </w:p>
    <w:p w14:paraId="5BBD846A" w14:textId="739A865B" w:rsidR="00DE5935" w:rsidRPr="00DE5935" w:rsidRDefault="00DE5935" w:rsidP="00DE5935">
      <w:pPr>
        <w:pStyle w:val="EndNoteBibliography"/>
        <w:spacing w:after="0"/>
      </w:pPr>
      <w:r w:rsidRPr="00DE5935">
        <w:lastRenderedPageBreak/>
        <w:t>18.</w:t>
      </w:r>
      <w:r w:rsidRPr="00DE5935">
        <w:tab/>
        <w:t xml:space="preserve">Goldsmith J., Bobb J., Crainiceanu C.M., Caffo B., Reich D. Penalized Functional Regression. </w:t>
      </w:r>
      <w:r w:rsidRPr="00DE5935">
        <w:rPr>
          <w:i/>
        </w:rPr>
        <w:t>J Comput Graph Stat</w:t>
      </w:r>
      <w:r w:rsidRPr="00DE5935">
        <w:t xml:space="preserve">. </w:t>
      </w:r>
      <w:r w:rsidRPr="00DE5935">
        <w:rPr>
          <w:b/>
        </w:rPr>
        <w:t>2011</w:t>
      </w:r>
      <w:r w:rsidRPr="00DE5935">
        <w:t xml:space="preserve">, 20, 830-51. </w:t>
      </w:r>
      <w:hyperlink r:id="rId27" w:history="1">
        <w:r w:rsidRPr="00DE5935">
          <w:rPr>
            <w:rStyle w:val="Hyperlink"/>
          </w:rPr>
          <w:t>https://doi.org/10.1198/jcgs.2010.10007</w:t>
        </w:r>
      </w:hyperlink>
    </w:p>
    <w:p w14:paraId="41939BD1" w14:textId="77777777" w:rsidR="00DE5935" w:rsidRPr="00DE5935" w:rsidRDefault="00DE5935" w:rsidP="00DE5935">
      <w:pPr>
        <w:pStyle w:val="EndNoteBibliography"/>
        <w:spacing w:after="0"/>
      </w:pPr>
      <w:r w:rsidRPr="00DE5935">
        <w:t>19.</w:t>
      </w:r>
      <w:r w:rsidRPr="00DE5935">
        <w:tab/>
        <w:t xml:space="preserve">DeLong E.R., DeLong D.M., Clarke-Pearson D.L. Comparing the Areas under Two or More Correlated Receiver Operating Characteristic Curves: A Nonparametric Approach. </w:t>
      </w:r>
      <w:r w:rsidRPr="00DE5935">
        <w:rPr>
          <w:i/>
        </w:rPr>
        <w:t>Biometrics</w:t>
      </w:r>
      <w:r w:rsidRPr="00DE5935">
        <w:t xml:space="preserve">. </w:t>
      </w:r>
      <w:r w:rsidRPr="00DE5935">
        <w:rPr>
          <w:b/>
        </w:rPr>
        <w:t>1988</w:t>
      </w:r>
      <w:r w:rsidRPr="00DE5935">
        <w:t xml:space="preserve">, 44, 837-45. </w:t>
      </w:r>
    </w:p>
    <w:p w14:paraId="61E8FC07" w14:textId="476E2EF5" w:rsidR="00DE5935" w:rsidRPr="00DE5935" w:rsidRDefault="00DE5935" w:rsidP="00DE5935">
      <w:pPr>
        <w:pStyle w:val="EndNoteBibliography"/>
        <w:spacing w:after="0"/>
      </w:pPr>
      <w:r w:rsidRPr="00DE5935">
        <w:t>20.</w:t>
      </w:r>
      <w:r w:rsidRPr="00DE5935">
        <w:tab/>
        <w:t xml:space="preserve">Team. R.C. (2020) R: A language and environment for statistical computing., available from: </w:t>
      </w:r>
      <w:hyperlink r:id="rId28" w:history="1">
        <w:r w:rsidRPr="00DE5935">
          <w:rPr>
            <w:rStyle w:val="Hyperlink"/>
          </w:rPr>
          <w:t>https://www.R-project.org/</w:t>
        </w:r>
      </w:hyperlink>
      <w:r w:rsidRPr="00DE5935">
        <w:t xml:space="preserve"> (accessed on: </w:t>
      </w:r>
    </w:p>
    <w:p w14:paraId="66F3151E" w14:textId="7F6915E3" w:rsidR="00DE5935" w:rsidRPr="00DE5935" w:rsidRDefault="00DE5935" w:rsidP="00DE5935">
      <w:pPr>
        <w:pStyle w:val="EndNoteBibliography"/>
        <w:spacing w:after="0"/>
      </w:pPr>
      <w:r w:rsidRPr="00DE5935">
        <w:t>21.</w:t>
      </w:r>
      <w:r w:rsidRPr="00DE5935">
        <w:tab/>
        <w:t xml:space="preserve">Wood S.N. Fast stable restricted maximum likelihood and marginal likelihood estimation of semiparametric generalized linear models. </w:t>
      </w:r>
      <w:r w:rsidRPr="00DE5935">
        <w:rPr>
          <w:i/>
        </w:rPr>
        <w:t>Journal of the Royal Statistical Society: Series B (Statistical Methodology)</w:t>
      </w:r>
      <w:r w:rsidRPr="00DE5935">
        <w:t xml:space="preserve">. </w:t>
      </w:r>
      <w:r w:rsidRPr="00DE5935">
        <w:rPr>
          <w:b/>
        </w:rPr>
        <w:t>2011</w:t>
      </w:r>
      <w:r w:rsidRPr="00DE5935">
        <w:t xml:space="preserve">, 73, 3-36. </w:t>
      </w:r>
      <w:hyperlink r:id="rId29" w:history="1">
        <w:r w:rsidRPr="00DE5935">
          <w:rPr>
            <w:rStyle w:val="Hyperlink"/>
          </w:rPr>
          <w:t>https://doi.org/</w:t>
        </w:r>
      </w:hyperlink>
      <w:r w:rsidRPr="00DE5935">
        <w:t xml:space="preserve"> </w:t>
      </w:r>
      <w:hyperlink r:id="rId30" w:history="1">
        <w:r w:rsidRPr="00DE5935">
          <w:rPr>
            <w:rStyle w:val="Hyperlink"/>
          </w:rPr>
          <w:t>https://doi.org/10.1111/j.1467-9868.2010.00749.x</w:t>
        </w:r>
      </w:hyperlink>
    </w:p>
    <w:p w14:paraId="7C359E8F" w14:textId="77777777" w:rsidR="00DE5935" w:rsidRPr="00DE5935" w:rsidRDefault="00DE5935" w:rsidP="00DE5935">
      <w:pPr>
        <w:pStyle w:val="EndNoteBibliography"/>
        <w:spacing w:after="0"/>
      </w:pPr>
      <w:r w:rsidRPr="00DE5935">
        <w:t>22.</w:t>
      </w:r>
      <w:r w:rsidRPr="00DE5935">
        <w:tab/>
        <w:t>Wood S.N. Generalized Additive Models: An Introduction with R. 2nd ed. Blizstein JK, Faraway JJ, Tanner M, Zidek J, editors. Boca Raton, FL: Chapman and Hall/CRC; 2017. 496 p.</w:t>
      </w:r>
    </w:p>
    <w:p w14:paraId="56D66261" w14:textId="460AAEC3" w:rsidR="00DE5935" w:rsidRPr="00DE5935" w:rsidRDefault="00DE5935" w:rsidP="00DE5935">
      <w:pPr>
        <w:pStyle w:val="EndNoteBibliography"/>
      </w:pPr>
      <w:r w:rsidRPr="00DE5935">
        <w:t>23.</w:t>
      </w:r>
      <w:r w:rsidRPr="00DE5935">
        <w:tab/>
        <w:t xml:space="preserve">Leroux A., Xiao L., Crainiceanu C., Checkley W. Dynamic prediction in functional concurrent regression with an application to child growth. </w:t>
      </w:r>
      <w:r w:rsidRPr="00DE5935">
        <w:rPr>
          <w:i/>
        </w:rPr>
        <w:t>Stat Med</w:t>
      </w:r>
      <w:r w:rsidRPr="00DE5935">
        <w:t xml:space="preserve">. </w:t>
      </w:r>
      <w:r w:rsidRPr="00DE5935">
        <w:rPr>
          <w:b/>
        </w:rPr>
        <w:t>2018</w:t>
      </w:r>
      <w:r w:rsidRPr="00DE5935">
        <w:t xml:space="preserve">, 37, 1376-88. </w:t>
      </w:r>
      <w:hyperlink r:id="rId31" w:history="1">
        <w:r w:rsidRPr="00DE5935">
          <w:rPr>
            <w:rStyle w:val="Hyperlink"/>
          </w:rPr>
          <w:t>https://doi.org/10.1002/sim.7582</w:t>
        </w:r>
      </w:hyperlink>
    </w:p>
    <w:p w14:paraId="43BEFE0C" w14:textId="0F3A9E44" w:rsidR="00AC729D" w:rsidRDefault="00AC729D" w:rsidP="00AC729D">
      <w:pPr>
        <w:spacing w:line="480" w:lineRule="auto"/>
        <w:ind w:left="360" w:hanging="360"/>
        <w:rPr>
          <w:rFonts w:ascii="Times New Roman" w:hAnsi="Times New Roman" w:cs="Times New Roman"/>
          <w:sz w:val="24"/>
          <w:szCs w:val="24"/>
        </w:rPr>
      </w:pPr>
      <w:r w:rsidRPr="00BE4A97">
        <w:rPr>
          <w:rFonts w:ascii="Times New Roman" w:hAnsi="Times New Roman" w:cs="Times New Roman"/>
          <w:sz w:val="24"/>
          <w:szCs w:val="24"/>
        </w:rPr>
        <w:fldChar w:fldCharType="end"/>
      </w:r>
    </w:p>
    <w:p w14:paraId="3EBF9E29" w14:textId="663A0AD3" w:rsidR="004F6DA7" w:rsidRDefault="004F6DA7"/>
    <w:sectPr w:rsidR="004F6DA7" w:rsidSect="004D287E">
      <w:headerReference w:type="default" r:id="rId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Leroux" w:date="2023-04-24T15:33:00Z" w:initials="AL">
    <w:p w14:paraId="356BB476" w14:textId="77777777" w:rsidR="00F22F07" w:rsidRDefault="00F22F07" w:rsidP="00C37C5A">
      <w:r>
        <w:rPr>
          <w:rStyle w:val="CommentReference"/>
        </w:rPr>
        <w:annotationRef/>
      </w:r>
      <w:r>
        <w:rPr>
          <w:color w:val="000000"/>
          <w:sz w:val="20"/>
          <w:szCs w:val="20"/>
        </w:rPr>
        <w:t xml:space="preserve">Is “cannabis involved” a standard term? </w:t>
      </w:r>
    </w:p>
  </w:comment>
  <w:comment w:id="1" w:author="Brooks-Russell, Ashley" w:date="2023-04-20T19:49:00Z" w:initials="BRA">
    <w:p w14:paraId="6AAAE604" w14:textId="69E9335A" w:rsidR="007B5F34" w:rsidRDefault="007B5F34" w:rsidP="00014804">
      <w:pPr>
        <w:pStyle w:val="CommentText"/>
      </w:pPr>
      <w:r>
        <w:rPr>
          <w:rStyle w:val="CommentReference"/>
        </w:rPr>
        <w:annotationRef/>
      </w:r>
      <w:r>
        <w:t>we'll need a cite for this</w:t>
      </w:r>
    </w:p>
  </w:comment>
  <w:comment w:id="2" w:author="Andrew Leroux" w:date="2023-04-24T15:40:00Z" w:initials="AL">
    <w:p w14:paraId="2C59AD1A" w14:textId="77777777" w:rsidR="008F6414" w:rsidRDefault="008F6414" w:rsidP="00CA6BD3">
      <w:r>
        <w:rPr>
          <w:rStyle w:val="CommentReference"/>
        </w:rPr>
        <w:annotationRef/>
      </w:r>
      <w:r>
        <w:rPr>
          <w:color w:val="000000"/>
          <w:sz w:val="20"/>
          <w:szCs w:val="20"/>
        </w:rPr>
        <w:t>Also perhaps a discussion on whether or not these individuals are higher risk for vehicular incidents/objectively impaired might be useful, if any studies exist</w:t>
      </w:r>
    </w:p>
  </w:comment>
  <w:comment w:id="3" w:author="Andrew Leroux" w:date="2023-04-25T04:26:00Z" w:initials="AL">
    <w:p w14:paraId="3CE0F151" w14:textId="2AFA4115" w:rsidR="00E11884" w:rsidRDefault="00E11884" w:rsidP="001830D2">
      <w:r>
        <w:rPr>
          <w:rStyle w:val="CommentReference"/>
        </w:rPr>
        <w:annotationRef/>
      </w:r>
      <w:r>
        <w:rPr>
          <w:color w:val="000000"/>
          <w:sz w:val="20"/>
          <w:szCs w:val="20"/>
        </w:rPr>
        <w:t>How was this subset selected?</w:t>
      </w:r>
    </w:p>
  </w:comment>
  <w:comment w:id="4" w:author="Andrew Leroux" w:date="2023-04-25T04:26:00Z" w:initials="AL">
    <w:p w14:paraId="0BCB5ADA" w14:textId="77777777" w:rsidR="00E11884" w:rsidRDefault="00E11884" w:rsidP="009E1174">
      <w:r>
        <w:rPr>
          <w:rStyle w:val="CommentReference"/>
        </w:rPr>
        <w:annotationRef/>
      </w:r>
      <w:r>
        <w:rPr>
          <w:color w:val="000000"/>
          <w:sz w:val="20"/>
          <w:szCs w:val="20"/>
        </w:rPr>
        <w:t>Does this refer to the analytic subset we consider here? Or the larger study?</w:t>
      </w:r>
    </w:p>
  </w:comment>
  <w:comment w:id="5" w:author="Andrew Leroux" w:date="2023-04-25T04:27:00Z" w:initials="AL">
    <w:p w14:paraId="0CB629F3" w14:textId="77777777" w:rsidR="00E11884" w:rsidRDefault="00E11884" w:rsidP="005E2F1B">
      <w:r>
        <w:rPr>
          <w:rStyle w:val="CommentReference"/>
        </w:rPr>
        <w:annotationRef/>
      </w:r>
      <w:r>
        <w:rPr>
          <w:color w:val="000000"/>
          <w:sz w:val="20"/>
          <w:szCs w:val="20"/>
        </w:rPr>
        <w:t>I know the details are published elsewhere, but it would be helpful to note here if there was some matching process for controls</w:t>
      </w:r>
    </w:p>
  </w:comment>
  <w:comment w:id="6" w:author="Godbole, Suneeta" w:date="2023-05-09T14:31:00Z" w:initials="SG">
    <w:p w14:paraId="176136A4" w14:textId="77777777" w:rsidR="000658C4" w:rsidRDefault="000658C4" w:rsidP="00F166A9">
      <w:pPr>
        <w:pStyle w:val="CommentText"/>
      </w:pPr>
      <w:r>
        <w:rPr>
          <w:rStyle w:val="CommentReference"/>
        </w:rPr>
        <w:annotationRef/>
      </w:r>
      <w:r>
        <w:t>I don’t see an matching process for controls in the Brooks-Russell paper, but would like confirmation.</w:t>
      </w:r>
    </w:p>
  </w:comment>
  <w:comment w:id="7" w:author="Godbole, Suneeta" w:date="2023-05-09T14:24:00Z" w:initials="SG">
    <w:p w14:paraId="06E516F1" w14:textId="4924648B" w:rsidR="00272A14" w:rsidRDefault="00272A14" w:rsidP="002108DC">
      <w:pPr>
        <w:pStyle w:val="CommentText"/>
      </w:pPr>
      <w:r>
        <w:rPr>
          <w:rStyle w:val="CommentReference"/>
        </w:rPr>
        <w:annotationRef/>
      </w:r>
      <w:r>
        <w:t>Is there a citation I can use here?</w:t>
      </w:r>
    </w:p>
  </w:comment>
  <w:comment w:id="8" w:author="Brooks-Russell, Ashley" w:date="2023-04-20T20:31:00Z" w:initials="BRA">
    <w:p w14:paraId="0A5372AA" w14:textId="0D7A2073" w:rsidR="00C9294E" w:rsidRDefault="00C9294E" w:rsidP="00C9294E">
      <w:pPr>
        <w:pStyle w:val="CommentText"/>
      </w:pPr>
      <w:r>
        <w:rPr>
          <w:rStyle w:val="CommentReference"/>
        </w:rPr>
        <w:annotationRef/>
      </w:r>
      <w:r>
        <w:t xml:space="preserve"> can we have Ron review this for accuracy? would now be a good time to share?</w:t>
      </w:r>
    </w:p>
  </w:comment>
  <w:comment w:id="9" w:author="Godbole, Suneeta" w:date="2023-05-09T08:51:00Z" w:initials="SG">
    <w:p w14:paraId="6EB0535E" w14:textId="77777777" w:rsidR="00916966" w:rsidRDefault="00916966" w:rsidP="00D70019">
      <w:pPr>
        <w:pStyle w:val="CommentText"/>
      </w:pPr>
      <w:r>
        <w:rPr>
          <w:rStyle w:val="CommentReference"/>
        </w:rPr>
        <w:annotationRef/>
      </w:r>
      <w:r>
        <w:t xml:space="preserve">Kosnett -- </w:t>
      </w:r>
      <w:r>
        <w:rPr>
          <w:color w:val="000000"/>
        </w:rPr>
        <w:t>May be also a good time to ask him to characterize the illumination that emanated from the Googles to elicit the miotic response (e.g. wavelength and intensity in lumens).</w:t>
      </w:r>
    </w:p>
  </w:comment>
  <w:comment w:id="10" w:author="Andrew Leroux" w:date="2023-04-25T04:33:00Z" w:initials="AL">
    <w:p w14:paraId="752ACAC8" w14:textId="2E030037" w:rsidR="00E11884" w:rsidRDefault="00E11884" w:rsidP="004B387D">
      <w:r>
        <w:rPr>
          <w:rStyle w:val="CommentReference"/>
        </w:rPr>
        <w:annotationRef/>
      </w:r>
      <w:r>
        <w:rPr>
          <w:color w:val="000000"/>
          <w:sz w:val="20"/>
          <w:szCs w:val="20"/>
        </w:rPr>
        <w:t>Insert Ramsay and Silverman reference</w:t>
      </w:r>
    </w:p>
  </w:comment>
  <w:comment w:id="11" w:author="Subramanian, Prem" w:date="2023-05-05T09:13:00Z" w:initials="SP">
    <w:p w14:paraId="3A1BEDF0" w14:textId="77777777" w:rsidR="000B4566" w:rsidRDefault="000B4566" w:rsidP="004C6E67">
      <w:r>
        <w:rPr>
          <w:rStyle w:val="CommentReference"/>
        </w:rPr>
        <w:annotationRef/>
      </w:r>
      <w:r>
        <w:rPr>
          <w:sz w:val="20"/>
          <w:szCs w:val="20"/>
        </w:rPr>
        <w:t>Is something missing here?</w:t>
      </w:r>
    </w:p>
  </w:comment>
  <w:comment w:id="12" w:author="Godbole, Suneeta" w:date="2023-05-08T12:37:00Z" w:initials="GS">
    <w:p w14:paraId="06F59445" w14:textId="77777777" w:rsidR="00EB74F7" w:rsidRDefault="00EB74F7" w:rsidP="00B63474">
      <w:pPr>
        <w:pStyle w:val="CommentText"/>
      </w:pPr>
      <w:r>
        <w:rPr>
          <w:rStyle w:val="CommentReference"/>
        </w:rPr>
        <w:annotationRef/>
      </w:r>
      <w:r>
        <w:t>I'm not sure what this comment means?</w:t>
      </w:r>
    </w:p>
  </w:comment>
  <w:comment w:id="13"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14" w:author="Godbole, Suneeta" w:date="2023-05-09T15:42:00Z" w:initials="SG">
    <w:p w14:paraId="7D56BB5E" w14:textId="77777777" w:rsidR="00813D55" w:rsidRDefault="00813D55" w:rsidP="00FE466E">
      <w:pPr>
        <w:pStyle w:val="CommentText"/>
      </w:pPr>
      <w:r>
        <w:rPr>
          <w:rStyle w:val="CommentReference"/>
        </w:rPr>
        <w:annotationRef/>
      </w:r>
      <w:r>
        <w:t>Dr. Wrobel could you check this interpretation. Dr. Kosnett commented about using the same definitions as Ben's paper and there it looks like more negative values indicate less rebound dilation, so I think this is right.</w:t>
      </w:r>
    </w:p>
  </w:comment>
  <w:comment w:id="15" w:author="Wrobel, Julia" w:date="2023-03-29T17:47:00Z" w:initials="WJ">
    <w:p w14:paraId="17A62EA2" w14:textId="0C351AD0" w:rsidR="001D3176" w:rsidRDefault="001D3176">
      <w:pPr>
        <w:pStyle w:val="CommentText"/>
      </w:pPr>
      <w:r>
        <w:rPr>
          <w:rStyle w:val="CommentReference"/>
        </w:rPr>
        <w:annotationRef/>
      </w:r>
      <w:r>
        <w:t>I want to make some clarifications to this after paper competition, so leave this comment</w:t>
      </w:r>
    </w:p>
  </w:comment>
  <w:comment w:id="16" w:author="Godbole, Suneeta" w:date="2023-05-08T11:10:00Z" w:initials="GS">
    <w:p w14:paraId="240D9FA8" w14:textId="7BCFC0A7" w:rsidR="00A17068" w:rsidRDefault="00A17068" w:rsidP="00D57674">
      <w:pPr>
        <w:pStyle w:val="CommentText"/>
      </w:pPr>
      <w:r>
        <w:rPr>
          <w:rStyle w:val="CommentReference"/>
        </w:rPr>
        <w:annotationRef/>
      </w:r>
      <w:r>
        <w:t>I not sure if I'd consider there a-priori ?</w:t>
      </w:r>
    </w:p>
  </w:comment>
  <w:comment w:id="17" w:author="Kosnett, Michael" w:date="2023-05-08T14:22:00Z" w:initials="MK">
    <w:p w14:paraId="081C6ACF" w14:textId="77777777" w:rsidR="00293E2B" w:rsidRDefault="00293E2B" w:rsidP="00293E2B">
      <w:r>
        <w:rPr>
          <w:rStyle w:val="CommentReference"/>
        </w:rPr>
        <w:annotationRef/>
      </w:r>
      <w:r>
        <w:rPr>
          <w:color w:val="000000"/>
          <w:sz w:val="20"/>
          <w:szCs w:val="20"/>
        </w:rPr>
        <w:t>There is a paper that actually found this. If a person has a smaller diameter pupil at baseline (e.g. 3 mm), geometry limits the magnitude of any further constriction in response to illumination.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6BB476" w15:done="0"/>
  <w15:commentEx w15:paraId="6AAAE604" w15:done="0"/>
  <w15:commentEx w15:paraId="2C59AD1A" w15:paraIdParent="6AAAE604" w15:done="0"/>
  <w15:commentEx w15:paraId="3CE0F151" w15:done="0"/>
  <w15:commentEx w15:paraId="0BCB5ADA" w15:done="0"/>
  <w15:commentEx w15:paraId="0CB629F3" w15:paraIdParent="0BCB5ADA" w15:done="0"/>
  <w15:commentEx w15:paraId="176136A4" w15:paraIdParent="0BCB5ADA" w15:done="0"/>
  <w15:commentEx w15:paraId="06E516F1" w15:done="0"/>
  <w15:commentEx w15:paraId="0A5372AA" w15:done="0"/>
  <w15:commentEx w15:paraId="6EB0535E" w15:paraIdParent="0A5372AA" w15:done="0"/>
  <w15:commentEx w15:paraId="752ACAC8" w15:done="0"/>
  <w15:commentEx w15:paraId="3A1BEDF0" w15:done="0"/>
  <w15:commentEx w15:paraId="06F59445" w15:paraIdParent="3A1BEDF0" w15:done="0"/>
  <w15:commentEx w15:paraId="1891F501" w15:done="0"/>
  <w15:commentEx w15:paraId="7D56BB5E" w15:done="0"/>
  <w15:commentEx w15:paraId="17A62EA2" w15:done="0"/>
  <w15:commentEx w15:paraId="240D9FA8" w15:done="0"/>
  <w15:commentEx w15:paraId="081C6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1FDF" w16cex:dateUtc="2023-04-24T21:33:00Z"/>
  <w16cex:commentExtensible w16cex:durableId="27EC15CB" w16cex:dateUtc="2023-04-21T01:49:00Z"/>
  <w16cex:commentExtensible w16cex:durableId="27F12173" w16cex:dateUtc="2023-04-24T21:40:00Z"/>
  <w16cex:commentExtensible w16cex:durableId="27F1D4E7" w16cex:dateUtc="2023-04-25T10:26:00Z"/>
  <w16cex:commentExtensible w16cex:durableId="27F1D4F6" w16cex:dateUtc="2023-04-25T10:26:00Z"/>
  <w16cex:commentExtensible w16cex:durableId="27F1D523" w16cex:dateUtc="2023-04-25T10:27:00Z"/>
  <w16cex:commentExtensible w16cex:durableId="2804D7C2" w16cex:dateUtc="2023-05-09T20:31:00Z"/>
  <w16cex:commentExtensible w16cex:durableId="2804D600" w16cex:dateUtc="2023-05-09T20:24:00Z"/>
  <w16cex:commentExtensible w16cex:durableId="28035A14" w16cex:dateUtc="2023-04-21T02:31:00Z"/>
  <w16cex:commentExtensible w16cex:durableId="28048813" w16cex:dateUtc="2023-05-09T14:51:00Z"/>
  <w16cex:commentExtensible w16cex:durableId="27F1D6A8" w16cex:dateUtc="2023-04-25T10:33:00Z"/>
  <w16cex:commentExtensible w16cex:durableId="27FF4748" w16cex:dateUtc="2023-05-05T16:13:00Z"/>
  <w16cex:commentExtensible w16cex:durableId="28036B84" w16cex:dateUtc="2023-05-08T18:37:00Z"/>
  <w16cex:commentExtensible w16cex:durableId="27CC2F3D" w16cex:dateUtc="2023-03-27T21:05:00Z"/>
  <w16cex:commentExtensible w16cex:durableId="2804E87B" w16cex:dateUtc="2023-05-09T21:42:00Z"/>
  <w16cex:commentExtensible w16cex:durableId="27CEF83E" w16cex:dateUtc="2023-03-29T23:47:00Z"/>
  <w16cex:commentExtensible w16cex:durableId="2803572F" w16cex:dateUtc="2023-05-08T17:10:00Z"/>
  <w16cex:commentExtensible w16cex:durableId="28038410" w16cex:dateUtc="2023-05-08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6BB476" w16cid:durableId="27F11FDF"/>
  <w16cid:commentId w16cid:paraId="6AAAE604" w16cid:durableId="27EC15CB"/>
  <w16cid:commentId w16cid:paraId="2C59AD1A" w16cid:durableId="27F12173"/>
  <w16cid:commentId w16cid:paraId="3CE0F151" w16cid:durableId="27F1D4E7"/>
  <w16cid:commentId w16cid:paraId="0BCB5ADA" w16cid:durableId="27F1D4F6"/>
  <w16cid:commentId w16cid:paraId="0CB629F3" w16cid:durableId="27F1D523"/>
  <w16cid:commentId w16cid:paraId="176136A4" w16cid:durableId="2804D7C2"/>
  <w16cid:commentId w16cid:paraId="06E516F1" w16cid:durableId="2804D600"/>
  <w16cid:commentId w16cid:paraId="0A5372AA" w16cid:durableId="28035A14"/>
  <w16cid:commentId w16cid:paraId="6EB0535E" w16cid:durableId="28048813"/>
  <w16cid:commentId w16cid:paraId="752ACAC8" w16cid:durableId="27F1D6A8"/>
  <w16cid:commentId w16cid:paraId="3A1BEDF0" w16cid:durableId="27FF4748"/>
  <w16cid:commentId w16cid:paraId="06F59445" w16cid:durableId="28036B84"/>
  <w16cid:commentId w16cid:paraId="1891F501" w16cid:durableId="27CC2F3D"/>
  <w16cid:commentId w16cid:paraId="7D56BB5E" w16cid:durableId="2804E87B"/>
  <w16cid:commentId w16cid:paraId="17A62EA2" w16cid:durableId="27CEF83E"/>
  <w16cid:commentId w16cid:paraId="240D9FA8" w16cid:durableId="2803572F"/>
  <w16cid:commentId w16cid:paraId="081C6ACF" w16cid:durableId="280384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B0F9" w14:textId="77777777" w:rsidR="00B44F4C" w:rsidRDefault="00B44F4C">
      <w:pPr>
        <w:spacing w:after="0" w:line="240" w:lineRule="auto"/>
      </w:pPr>
      <w:r>
        <w:separator/>
      </w:r>
    </w:p>
  </w:endnote>
  <w:endnote w:type="continuationSeparator" w:id="0">
    <w:p w14:paraId="32C181FB" w14:textId="77777777" w:rsidR="00B44F4C" w:rsidRDefault="00B4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6C3C" w14:textId="77777777" w:rsidR="00B44F4C" w:rsidRDefault="00B44F4C">
      <w:pPr>
        <w:spacing w:after="0" w:line="240" w:lineRule="auto"/>
      </w:pPr>
      <w:r>
        <w:separator/>
      </w:r>
    </w:p>
  </w:footnote>
  <w:footnote w:type="continuationSeparator" w:id="0">
    <w:p w14:paraId="17EA6A58" w14:textId="77777777" w:rsidR="00B44F4C" w:rsidRDefault="00B4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eroux">
    <w15:presenceInfo w15:providerId="AD" w15:userId="S::andrew.leroux@cuanschutz.edu::4ec8c4e2-4ae1-483d-94e6-1a2b142d78a2"/>
  </w15:person>
  <w15:person w15:author="Brooks-Russell, Ashley">
    <w15:presenceInfo w15:providerId="AD" w15:userId="S::ashley.brooks-russell@cuanschutz.edu::6657c44b-6685-48e5-9a92-e2a55aa1c3f5"/>
  </w15:person>
  <w15:person w15:author="Godbole, Suneeta">
    <w15:presenceInfo w15:providerId="AD" w15:userId="S::suneeta.godbole@cuanschutz.edu::97de7173-6eaf-4c98-b99d-c365d3ccf817"/>
  </w15:person>
  <w15:person w15:author="Subramanian, Prem">
    <w15:presenceInfo w15:providerId="AD" w15:userId="S::prem.subramanian@cuanschutz.edu::c3064830-e446-4670-8662-48ff557f8d2d"/>
  </w15:person>
  <w15:person w15:author="Wrobel, Julia">
    <w15:presenceInfo w15:providerId="AD" w15:userId="S::julia.wrobel@cuanschutz.edu::0996f09d-911c-4180-b6a1-328ac0395a47"/>
  </w15:person>
  <w15:person w15:author="Kosnett, Michael">
    <w15:presenceInfo w15:providerId="AD" w15:userId="S::michael.kosnett@cuanschutz.edu::cf195003-c638-4b17-8c8a-c7bbf8bf4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30&lt;/item&gt;&lt;item&gt;31&lt;/item&gt;&lt;item&gt;32&lt;/item&gt;&lt;item&gt;33&lt;/item&gt;&lt;/record-ids&gt;&lt;/item&gt;&lt;/Libraries&gt;"/>
  </w:docVars>
  <w:rsids>
    <w:rsidRoot w:val="00AC729D"/>
    <w:rsid w:val="000224BD"/>
    <w:rsid w:val="00025FDA"/>
    <w:rsid w:val="0003201F"/>
    <w:rsid w:val="00032664"/>
    <w:rsid w:val="00043D21"/>
    <w:rsid w:val="00044C6B"/>
    <w:rsid w:val="00057B5C"/>
    <w:rsid w:val="000658C4"/>
    <w:rsid w:val="000701BD"/>
    <w:rsid w:val="000A6FEA"/>
    <w:rsid w:val="000A7AC9"/>
    <w:rsid w:val="000B4566"/>
    <w:rsid w:val="000C2E5F"/>
    <w:rsid w:val="000D1E88"/>
    <w:rsid w:val="000E0720"/>
    <w:rsid w:val="000F1FB9"/>
    <w:rsid w:val="000F2723"/>
    <w:rsid w:val="000F3995"/>
    <w:rsid w:val="00101F45"/>
    <w:rsid w:val="0010704B"/>
    <w:rsid w:val="00124BC8"/>
    <w:rsid w:val="001446D0"/>
    <w:rsid w:val="00145FAE"/>
    <w:rsid w:val="001463B5"/>
    <w:rsid w:val="00154B36"/>
    <w:rsid w:val="00170D1F"/>
    <w:rsid w:val="0019066E"/>
    <w:rsid w:val="00192CB3"/>
    <w:rsid w:val="001A1A22"/>
    <w:rsid w:val="001A2704"/>
    <w:rsid w:val="001B468D"/>
    <w:rsid w:val="001D0289"/>
    <w:rsid w:val="001D0B06"/>
    <w:rsid w:val="001D3176"/>
    <w:rsid w:val="001D7433"/>
    <w:rsid w:val="00220E8D"/>
    <w:rsid w:val="002433B9"/>
    <w:rsid w:val="002576F0"/>
    <w:rsid w:val="002601C2"/>
    <w:rsid w:val="00272A14"/>
    <w:rsid w:val="00275BDB"/>
    <w:rsid w:val="00293E2B"/>
    <w:rsid w:val="003331AA"/>
    <w:rsid w:val="00344DEA"/>
    <w:rsid w:val="00350B0C"/>
    <w:rsid w:val="003B3176"/>
    <w:rsid w:val="003B5994"/>
    <w:rsid w:val="003D007B"/>
    <w:rsid w:val="003F268F"/>
    <w:rsid w:val="003F2F80"/>
    <w:rsid w:val="00414234"/>
    <w:rsid w:val="00431121"/>
    <w:rsid w:val="0043173A"/>
    <w:rsid w:val="00447B75"/>
    <w:rsid w:val="00457293"/>
    <w:rsid w:val="004905F6"/>
    <w:rsid w:val="004949FC"/>
    <w:rsid w:val="004A3E03"/>
    <w:rsid w:val="004A506E"/>
    <w:rsid w:val="004B1AD6"/>
    <w:rsid w:val="004D192C"/>
    <w:rsid w:val="004D287E"/>
    <w:rsid w:val="004D7BC2"/>
    <w:rsid w:val="004E779B"/>
    <w:rsid w:val="004F6DA7"/>
    <w:rsid w:val="00513A79"/>
    <w:rsid w:val="00541E79"/>
    <w:rsid w:val="00544A94"/>
    <w:rsid w:val="005453C5"/>
    <w:rsid w:val="005665CC"/>
    <w:rsid w:val="00572E5D"/>
    <w:rsid w:val="00573A5E"/>
    <w:rsid w:val="005761C8"/>
    <w:rsid w:val="0058131E"/>
    <w:rsid w:val="005A1CA3"/>
    <w:rsid w:val="005C48AB"/>
    <w:rsid w:val="005D217E"/>
    <w:rsid w:val="005D4663"/>
    <w:rsid w:val="005E1A6C"/>
    <w:rsid w:val="005E4E08"/>
    <w:rsid w:val="006055DE"/>
    <w:rsid w:val="006272E4"/>
    <w:rsid w:val="00640922"/>
    <w:rsid w:val="00645F61"/>
    <w:rsid w:val="00653269"/>
    <w:rsid w:val="00654653"/>
    <w:rsid w:val="006718EF"/>
    <w:rsid w:val="00676473"/>
    <w:rsid w:val="00682F20"/>
    <w:rsid w:val="006A71BA"/>
    <w:rsid w:val="006A7725"/>
    <w:rsid w:val="006B20DF"/>
    <w:rsid w:val="006B776B"/>
    <w:rsid w:val="006E1AAE"/>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1214E"/>
    <w:rsid w:val="00813D55"/>
    <w:rsid w:val="008350AB"/>
    <w:rsid w:val="00845A75"/>
    <w:rsid w:val="00854756"/>
    <w:rsid w:val="00891135"/>
    <w:rsid w:val="008B46EC"/>
    <w:rsid w:val="008B4C4E"/>
    <w:rsid w:val="008D4B53"/>
    <w:rsid w:val="008E2051"/>
    <w:rsid w:val="008F6414"/>
    <w:rsid w:val="008F7510"/>
    <w:rsid w:val="00900E49"/>
    <w:rsid w:val="00904042"/>
    <w:rsid w:val="00916966"/>
    <w:rsid w:val="009214DE"/>
    <w:rsid w:val="00921B36"/>
    <w:rsid w:val="00922F6B"/>
    <w:rsid w:val="00931320"/>
    <w:rsid w:val="009376C6"/>
    <w:rsid w:val="0094551E"/>
    <w:rsid w:val="00985A55"/>
    <w:rsid w:val="009862B9"/>
    <w:rsid w:val="009A19B0"/>
    <w:rsid w:val="009B1352"/>
    <w:rsid w:val="009B13A6"/>
    <w:rsid w:val="009D3D8A"/>
    <w:rsid w:val="009E0D1E"/>
    <w:rsid w:val="009E4E0C"/>
    <w:rsid w:val="009F03B3"/>
    <w:rsid w:val="009F3068"/>
    <w:rsid w:val="00A120CE"/>
    <w:rsid w:val="00A129A1"/>
    <w:rsid w:val="00A17068"/>
    <w:rsid w:val="00A21434"/>
    <w:rsid w:val="00A31B77"/>
    <w:rsid w:val="00A413CD"/>
    <w:rsid w:val="00A42978"/>
    <w:rsid w:val="00A5219A"/>
    <w:rsid w:val="00A81CF5"/>
    <w:rsid w:val="00A82B43"/>
    <w:rsid w:val="00A939FB"/>
    <w:rsid w:val="00AA0CE1"/>
    <w:rsid w:val="00AA0F9E"/>
    <w:rsid w:val="00AC6FEC"/>
    <w:rsid w:val="00AC729D"/>
    <w:rsid w:val="00AD1166"/>
    <w:rsid w:val="00AE3CF7"/>
    <w:rsid w:val="00AF5549"/>
    <w:rsid w:val="00B008CB"/>
    <w:rsid w:val="00B15E46"/>
    <w:rsid w:val="00B20C99"/>
    <w:rsid w:val="00B33F4F"/>
    <w:rsid w:val="00B4437F"/>
    <w:rsid w:val="00B44F4C"/>
    <w:rsid w:val="00B56768"/>
    <w:rsid w:val="00B67E1E"/>
    <w:rsid w:val="00BA1503"/>
    <w:rsid w:val="00BA1596"/>
    <w:rsid w:val="00BB1B81"/>
    <w:rsid w:val="00BB2C73"/>
    <w:rsid w:val="00BD3719"/>
    <w:rsid w:val="00BD7010"/>
    <w:rsid w:val="00BE4A97"/>
    <w:rsid w:val="00C0097F"/>
    <w:rsid w:val="00C06B59"/>
    <w:rsid w:val="00C22B44"/>
    <w:rsid w:val="00C52857"/>
    <w:rsid w:val="00C528BD"/>
    <w:rsid w:val="00C61C8A"/>
    <w:rsid w:val="00C672A0"/>
    <w:rsid w:val="00C753A1"/>
    <w:rsid w:val="00C8166E"/>
    <w:rsid w:val="00C843C0"/>
    <w:rsid w:val="00C9294E"/>
    <w:rsid w:val="00C96C66"/>
    <w:rsid w:val="00CA3390"/>
    <w:rsid w:val="00CA41F4"/>
    <w:rsid w:val="00CC5551"/>
    <w:rsid w:val="00CD026F"/>
    <w:rsid w:val="00CE378B"/>
    <w:rsid w:val="00CF0126"/>
    <w:rsid w:val="00D15CD7"/>
    <w:rsid w:val="00D17C16"/>
    <w:rsid w:val="00D17FA6"/>
    <w:rsid w:val="00D23C14"/>
    <w:rsid w:val="00D424D8"/>
    <w:rsid w:val="00D46B80"/>
    <w:rsid w:val="00D71901"/>
    <w:rsid w:val="00D94644"/>
    <w:rsid w:val="00DA4BFE"/>
    <w:rsid w:val="00DB21F0"/>
    <w:rsid w:val="00DD0FAD"/>
    <w:rsid w:val="00DE24E5"/>
    <w:rsid w:val="00DE5935"/>
    <w:rsid w:val="00E00F97"/>
    <w:rsid w:val="00E11884"/>
    <w:rsid w:val="00E30BDA"/>
    <w:rsid w:val="00E33979"/>
    <w:rsid w:val="00E65FA1"/>
    <w:rsid w:val="00E937FF"/>
    <w:rsid w:val="00E94D0D"/>
    <w:rsid w:val="00EA5477"/>
    <w:rsid w:val="00EB74F7"/>
    <w:rsid w:val="00EC785C"/>
    <w:rsid w:val="00EE3CFB"/>
    <w:rsid w:val="00F02F28"/>
    <w:rsid w:val="00F05A1C"/>
    <w:rsid w:val="00F20736"/>
    <w:rsid w:val="00F210DD"/>
    <w:rsid w:val="00F22F07"/>
    <w:rsid w:val="00F355A6"/>
    <w:rsid w:val="00F450CF"/>
    <w:rsid w:val="00F73596"/>
    <w:rsid w:val="00F73DFB"/>
    <w:rsid w:val="00F8115B"/>
    <w:rsid w:val="00F93007"/>
    <w:rsid w:val="00FB0E2B"/>
    <w:rsid w:val="00FB560F"/>
    <w:rsid w:val="00FC19C7"/>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htsa.gov/dwi-detection-and-standardized-field-sobriety-test-sfst-resources" TargetMode="External"/><Relationship Id="rId26" Type="http://schemas.openxmlformats.org/officeDocument/2006/relationships/hyperlink" Target="https://doi.org/10.1111/insr.12163" TargetMode="External"/><Relationship Id="rId3" Type="http://schemas.openxmlformats.org/officeDocument/2006/relationships/settings" Target="settings.xml"/><Relationship Id="rId21" Type="http://schemas.openxmlformats.org/officeDocument/2006/relationships/hyperlink" Target="https://doi.org/10.1016/s1529-1839(04)70037-8"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doi.org/10.1016/j.aap.2021.10632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1.110902" TargetMode="External"/><Relationship Id="rId29" Type="http://schemas.openxmlformats.org/officeDocument/2006/relationships/hyperlink" Target="https://do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doi:10.1249/MSS.0000000000000968"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101/2023.03.17.533144" TargetMode="External"/><Relationship Id="rId28"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hyperlink" Target="https://doi.org/10.1007/s00213-012-2787-9" TargetMode="External"/><Relationship Id="rId31" Type="http://schemas.openxmlformats.org/officeDocument/2006/relationships/hyperlink" Target="https://doi.org/10.1002/sim.758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forsciint.2020.110559" TargetMode="External"/><Relationship Id="rId27" Type="http://schemas.openxmlformats.org/officeDocument/2006/relationships/hyperlink" Target="https://doi.org/10.1198/jcgs.2010.10007" TargetMode="External"/><Relationship Id="rId30" Type="http://schemas.openxmlformats.org/officeDocument/2006/relationships/hyperlink" Target="https://doi.org/10.1111/j.1467-9868.2010.00749.x" TargetMode="Externa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20</Pages>
  <Words>7675</Words>
  <Characters>43753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7</cp:revision>
  <cp:lastPrinted>2023-03-30T16:55:00Z</cp:lastPrinted>
  <dcterms:created xsi:type="dcterms:W3CDTF">2023-05-08T14:14:00Z</dcterms:created>
  <dcterms:modified xsi:type="dcterms:W3CDTF">2023-05-09T21:59:00Z</dcterms:modified>
</cp:coreProperties>
</file>