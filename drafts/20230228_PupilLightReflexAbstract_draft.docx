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5C7C" w14:textId="072FF1AE" w:rsidR="000F61B1" w:rsidRDefault="000F61B1">
      <w:pPr>
        <w:rPr>
          <w:rFonts w:ascii="Times New Roman" w:hAnsi="Times New Roman" w:cs="Times New Roman"/>
          <w:sz w:val="24"/>
          <w:szCs w:val="24"/>
        </w:rPr>
      </w:pPr>
      <w:commentRangeStart w:id="0"/>
      <w:r>
        <w:rPr>
          <w:rFonts w:ascii="Times New Roman" w:hAnsi="Times New Roman" w:cs="Times New Roman"/>
          <w:sz w:val="24"/>
          <w:szCs w:val="24"/>
        </w:rPr>
        <w:t>Journal: Journal of Safety Research</w:t>
      </w:r>
      <w:commentRangeEnd w:id="0"/>
      <w:r w:rsidR="00F76F87">
        <w:rPr>
          <w:rStyle w:val="CommentReference"/>
        </w:rPr>
        <w:commentReference w:id="0"/>
      </w:r>
    </w:p>
    <w:p w14:paraId="555752B6" w14:textId="4F3B8672" w:rsidR="00BC5016" w:rsidRDefault="00000000">
      <w:pPr>
        <w:rPr>
          <w:rFonts w:ascii="Times New Roman" w:hAnsi="Times New Roman" w:cs="Times New Roman"/>
          <w:sz w:val="24"/>
          <w:szCs w:val="24"/>
        </w:rPr>
      </w:pPr>
      <w:hyperlink r:id="rId9" w:history="1">
        <w:r w:rsidR="00BC5016" w:rsidRPr="001F6517">
          <w:rPr>
            <w:rStyle w:val="Hyperlink"/>
            <w:rFonts w:ascii="Times New Roman" w:hAnsi="Times New Roman" w:cs="Times New Roman"/>
            <w:sz w:val="24"/>
            <w:szCs w:val="24"/>
          </w:rPr>
          <w:t>https://www.elsevier.com/journals/journal-of-safety-research/0022-4375/guide-for-authors</w:t>
        </w:r>
      </w:hyperlink>
      <w:r w:rsidR="00BC5016">
        <w:rPr>
          <w:rFonts w:ascii="Times New Roman" w:hAnsi="Times New Roman" w:cs="Times New Roman"/>
          <w:sz w:val="24"/>
          <w:szCs w:val="24"/>
        </w:rPr>
        <w:t xml:space="preserve"> </w:t>
      </w:r>
    </w:p>
    <w:p w14:paraId="706E9B4B" w14:textId="6C92BE4A" w:rsidR="000F61B1" w:rsidRDefault="000F61B1">
      <w:pPr>
        <w:rPr>
          <w:rFonts w:ascii="Times New Roman" w:hAnsi="Times New Roman" w:cs="Times New Roman"/>
          <w:sz w:val="24"/>
          <w:szCs w:val="24"/>
        </w:rPr>
      </w:pPr>
      <w:r>
        <w:rPr>
          <w:rFonts w:ascii="Times New Roman" w:hAnsi="Times New Roman" w:cs="Times New Roman"/>
          <w:sz w:val="24"/>
          <w:szCs w:val="24"/>
        </w:rPr>
        <w:t>Word Count: 300 (max)</w:t>
      </w:r>
    </w:p>
    <w:p w14:paraId="2ED98D7C" w14:textId="68DB2480" w:rsidR="0006627C" w:rsidRPr="007D4ACE" w:rsidDel="007D4ACE" w:rsidRDefault="007D4ACE" w:rsidP="007D4ACE">
      <w:pPr>
        <w:rPr>
          <w:del w:id="1" w:author="Godbole, Suneeta" w:date="2023-02-28T08:53:00Z"/>
          <w:rFonts w:ascii="Times New Roman" w:hAnsi="Times New Roman" w:cs="Times New Roman"/>
          <w:sz w:val="24"/>
          <w:szCs w:val="24"/>
          <w:rPrChange w:id="2" w:author="Godbole, Suneeta" w:date="2023-02-28T08:53:00Z">
            <w:rPr>
              <w:del w:id="3" w:author="Godbole, Suneeta" w:date="2023-02-28T08:53:00Z"/>
              <w:rStyle w:val="cf01"/>
            </w:rPr>
          </w:rPrChange>
        </w:rPr>
        <w:pPrChange w:id="4" w:author="Godbole, Suneeta" w:date="2023-02-28T08:53:00Z">
          <w:pPr/>
        </w:pPrChange>
      </w:pPr>
      <w:ins w:id="5" w:author="Godbole, Suneeta" w:date="2023-02-28T08:53:00Z">
        <w:r w:rsidRPr="007D4ACE">
          <w:rPr>
            <w:rFonts w:ascii="Times New Roman" w:hAnsi="Times New Roman" w:cs="Times New Roman"/>
            <w:sz w:val="24"/>
            <w:szCs w:val="24"/>
            <w:rPrChange w:id="6" w:author="Godbole, Suneeta" w:date="2023-02-28T08:53:00Z">
              <w:rPr>
                <w:rStyle w:val="cf01"/>
              </w:rPr>
            </w:rPrChange>
          </w:rPr>
          <w:t xml:space="preserve">Detecting </w:t>
        </w:r>
        <w:r>
          <w:rPr>
            <w:rFonts w:ascii="Times New Roman" w:hAnsi="Times New Roman" w:cs="Times New Roman"/>
            <w:sz w:val="24"/>
            <w:szCs w:val="24"/>
          </w:rPr>
          <w:t>C</w:t>
        </w:r>
        <w:r w:rsidRPr="007D4ACE">
          <w:rPr>
            <w:rFonts w:ascii="Times New Roman" w:hAnsi="Times New Roman" w:cs="Times New Roman"/>
            <w:sz w:val="24"/>
            <w:szCs w:val="24"/>
            <w:rPrChange w:id="7" w:author="Godbole, Suneeta" w:date="2023-02-28T08:53:00Z">
              <w:rPr>
                <w:rStyle w:val="cf01"/>
              </w:rPr>
            </w:rPrChange>
          </w:rPr>
          <w:t xml:space="preserve">hanges in </w:t>
        </w:r>
        <w:r>
          <w:rPr>
            <w:rFonts w:ascii="Times New Roman" w:hAnsi="Times New Roman" w:cs="Times New Roman"/>
            <w:sz w:val="24"/>
            <w:szCs w:val="24"/>
          </w:rPr>
          <w:t>P</w:t>
        </w:r>
        <w:r w:rsidRPr="007D4ACE">
          <w:rPr>
            <w:rFonts w:ascii="Times New Roman" w:hAnsi="Times New Roman" w:cs="Times New Roman"/>
            <w:sz w:val="24"/>
            <w:szCs w:val="24"/>
            <w:rPrChange w:id="8" w:author="Godbole, Suneeta" w:date="2023-02-28T08:53:00Z">
              <w:rPr>
                <w:rStyle w:val="cf01"/>
              </w:rPr>
            </w:rPrChange>
          </w:rPr>
          <w:t xml:space="preserve">upil </w:t>
        </w:r>
        <w:r>
          <w:rPr>
            <w:rFonts w:ascii="Times New Roman" w:hAnsi="Times New Roman" w:cs="Times New Roman"/>
            <w:sz w:val="24"/>
            <w:szCs w:val="24"/>
          </w:rPr>
          <w:t>R</w:t>
        </w:r>
        <w:r w:rsidRPr="007D4ACE">
          <w:rPr>
            <w:rFonts w:ascii="Times New Roman" w:hAnsi="Times New Roman" w:cs="Times New Roman"/>
            <w:sz w:val="24"/>
            <w:szCs w:val="24"/>
            <w:rPrChange w:id="9" w:author="Godbole, Suneeta" w:date="2023-02-28T08:53:00Z">
              <w:rPr>
                <w:rStyle w:val="cf01"/>
              </w:rPr>
            </w:rPrChange>
          </w:rPr>
          <w:t>esponse</w:t>
        </w:r>
        <w:r>
          <w:rPr>
            <w:rFonts w:ascii="Times New Roman" w:hAnsi="Times New Roman" w:cs="Times New Roman"/>
            <w:sz w:val="24"/>
            <w:szCs w:val="24"/>
          </w:rPr>
          <w:t xml:space="preserve"> Trajectories</w:t>
        </w:r>
        <w:r w:rsidRPr="007D4ACE">
          <w:rPr>
            <w:rFonts w:ascii="Times New Roman" w:hAnsi="Times New Roman" w:cs="Times New Roman"/>
            <w:sz w:val="24"/>
            <w:szCs w:val="24"/>
            <w:rPrChange w:id="10" w:author="Godbole, Suneeta" w:date="2023-02-28T08:53:00Z">
              <w:rPr>
                <w:rStyle w:val="cf01"/>
              </w:rPr>
            </w:rPrChange>
          </w:rPr>
          <w:t xml:space="preserve"> to </w:t>
        </w:r>
      </w:ins>
      <w:ins w:id="11" w:author="Godbole, Suneeta" w:date="2023-02-28T08:54:00Z">
        <w:r>
          <w:rPr>
            <w:rFonts w:ascii="Times New Roman" w:hAnsi="Times New Roman" w:cs="Times New Roman"/>
            <w:sz w:val="24"/>
            <w:szCs w:val="24"/>
          </w:rPr>
          <w:t>L</w:t>
        </w:r>
      </w:ins>
      <w:ins w:id="12" w:author="Godbole, Suneeta" w:date="2023-02-28T08:53:00Z">
        <w:r w:rsidRPr="007D4ACE">
          <w:rPr>
            <w:rFonts w:ascii="Times New Roman" w:hAnsi="Times New Roman" w:cs="Times New Roman"/>
            <w:sz w:val="24"/>
            <w:szCs w:val="24"/>
            <w:rPrChange w:id="13" w:author="Godbole, Suneeta" w:date="2023-02-28T08:53:00Z">
              <w:rPr>
                <w:rStyle w:val="cf01"/>
              </w:rPr>
            </w:rPrChange>
          </w:rPr>
          <w:t xml:space="preserve">ight after </w:t>
        </w:r>
      </w:ins>
      <w:ins w:id="14" w:author="Godbole, Suneeta" w:date="2023-02-28T08:54:00Z">
        <w:r>
          <w:rPr>
            <w:rFonts w:ascii="Times New Roman" w:hAnsi="Times New Roman" w:cs="Times New Roman"/>
            <w:sz w:val="24"/>
            <w:szCs w:val="24"/>
          </w:rPr>
          <w:t>C</w:t>
        </w:r>
      </w:ins>
      <w:ins w:id="15" w:author="Godbole, Suneeta" w:date="2023-02-28T08:53:00Z">
        <w:r w:rsidRPr="007D4ACE">
          <w:rPr>
            <w:rFonts w:ascii="Times New Roman" w:hAnsi="Times New Roman" w:cs="Times New Roman"/>
            <w:sz w:val="24"/>
            <w:szCs w:val="24"/>
            <w:rPrChange w:id="16" w:author="Godbole, Suneeta" w:date="2023-02-28T08:53:00Z">
              <w:rPr>
                <w:rStyle w:val="cf01"/>
              </w:rPr>
            </w:rPrChange>
          </w:rPr>
          <w:t xml:space="preserve">annabis </w:t>
        </w:r>
      </w:ins>
      <w:ins w:id="17" w:author="Godbole, Suneeta" w:date="2023-02-28T08:54:00Z">
        <w:r>
          <w:rPr>
            <w:rFonts w:ascii="Times New Roman" w:hAnsi="Times New Roman" w:cs="Times New Roman"/>
            <w:sz w:val="24"/>
            <w:szCs w:val="24"/>
          </w:rPr>
          <w:t>C</w:t>
        </w:r>
      </w:ins>
      <w:ins w:id="18" w:author="Godbole, Suneeta" w:date="2023-02-28T08:53:00Z">
        <w:r w:rsidRPr="007D4ACE">
          <w:rPr>
            <w:rFonts w:ascii="Times New Roman" w:hAnsi="Times New Roman" w:cs="Times New Roman"/>
            <w:sz w:val="24"/>
            <w:szCs w:val="24"/>
            <w:rPrChange w:id="19" w:author="Godbole, Suneeta" w:date="2023-02-28T08:53:00Z">
              <w:rPr>
                <w:rStyle w:val="cf01"/>
              </w:rPr>
            </w:rPrChange>
          </w:rPr>
          <w:t>onsumption</w:t>
        </w:r>
      </w:ins>
      <w:commentRangeStart w:id="20"/>
      <w:del w:id="21" w:author="Godbole, Suneeta" w:date="2023-02-28T08:53:00Z">
        <w:r w:rsidR="008976AD" w:rsidRPr="007D4ACE" w:rsidDel="007D4ACE">
          <w:rPr>
            <w:rFonts w:ascii="Times New Roman" w:hAnsi="Times New Roman" w:cs="Times New Roman"/>
            <w:sz w:val="24"/>
            <w:szCs w:val="24"/>
          </w:rPr>
          <w:delText>Pupil</w:delText>
        </w:r>
        <w:r w:rsidR="000F61B1" w:rsidRPr="007D4ACE" w:rsidDel="007D4ACE">
          <w:rPr>
            <w:rFonts w:ascii="Times New Roman" w:hAnsi="Times New Roman" w:cs="Times New Roman"/>
            <w:sz w:val="24"/>
            <w:szCs w:val="24"/>
          </w:rPr>
          <w:delText xml:space="preserve">lary Light Reflex Differences </w:delText>
        </w:r>
        <w:r w:rsidR="00F02989" w:rsidRPr="007D4ACE" w:rsidDel="007D4ACE">
          <w:rPr>
            <w:rFonts w:ascii="Times New Roman" w:hAnsi="Times New Roman" w:cs="Times New Roman"/>
            <w:sz w:val="24"/>
            <w:szCs w:val="24"/>
          </w:rPr>
          <w:delText xml:space="preserve">after </w:delText>
        </w:r>
        <w:r w:rsidR="000F61B1" w:rsidRPr="007D4ACE" w:rsidDel="007D4ACE">
          <w:rPr>
            <w:rFonts w:ascii="Times New Roman" w:hAnsi="Times New Roman" w:cs="Times New Roman"/>
            <w:sz w:val="24"/>
            <w:szCs w:val="24"/>
          </w:rPr>
          <w:delText>Marijuana</w:delText>
        </w:r>
        <w:r w:rsidR="00F02989" w:rsidRPr="007D4ACE" w:rsidDel="007D4ACE">
          <w:rPr>
            <w:rFonts w:ascii="Times New Roman" w:hAnsi="Times New Roman" w:cs="Times New Roman"/>
            <w:sz w:val="24"/>
            <w:szCs w:val="24"/>
          </w:rPr>
          <w:delText xml:space="preserve"> Consumption by</w:delText>
        </w:r>
        <w:r w:rsidR="000F61B1" w:rsidRPr="007D4ACE" w:rsidDel="007D4ACE">
          <w:rPr>
            <w:rFonts w:ascii="Times New Roman" w:hAnsi="Times New Roman" w:cs="Times New Roman"/>
            <w:sz w:val="24"/>
            <w:szCs w:val="24"/>
          </w:rPr>
          <w:delText xml:space="preserve"> </w:delText>
        </w:r>
        <w:r w:rsidR="00F02989" w:rsidRPr="007D4ACE" w:rsidDel="007D4ACE">
          <w:rPr>
            <w:rFonts w:ascii="Times New Roman" w:hAnsi="Times New Roman" w:cs="Times New Roman"/>
            <w:sz w:val="24"/>
            <w:szCs w:val="24"/>
          </w:rPr>
          <w:delText>Use Frequency</w:delText>
        </w:r>
        <w:commentRangeEnd w:id="20"/>
        <w:r w:rsidR="00F76F87" w:rsidRPr="007D4ACE" w:rsidDel="007D4ACE">
          <w:rPr>
            <w:rFonts w:ascii="Times New Roman" w:hAnsi="Times New Roman" w:cs="Times New Roman"/>
            <w:sz w:val="24"/>
            <w:szCs w:val="24"/>
            <w:rPrChange w:id="22" w:author="Godbole, Suneeta" w:date="2023-02-28T08:53:00Z">
              <w:rPr>
                <w:rStyle w:val="CommentReference"/>
              </w:rPr>
            </w:rPrChange>
          </w:rPr>
          <w:commentReference w:id="20"/>
        </w:r>
      </w:del>
    </w:p>
    <w:p w14:paraId="436E04E2" w14:textId="77777777" w:rsidR="007D4ACE" w:rsidRPr="007D4ACE" w:rsidRDefault="007D4ACE" w:rsidP="007D4ACE">
      <w:pPr>
        <w:rPr>
          <w:ins w:id="23" w:author="Godbole, Suneeta" w:date="2023-02-28T08:53:00Z"/>
          <w:rFonts w:ascii="Times New Roman" w:hAnsi="Times New Roman" w:cs="Times New Roman"/>
          <w:sz w:val="24"/>
          <w:szCs w:val="24"/>
        </w:rPr>
      </w:pPr>
    </w:p>
    <w:p w14:paraId="6AA96DAD" w14:textId="1D8A6F03"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Introduction/Purpose: </w:t>
      </w:r>
    </w:p>
    <w:p w14:paraId="35A47DA4" w14:textId="17754B58" w:rsidR="00963A37" w:rsidRDefault="008976AD">
      <w:pPr>
        <w:rPr>
          <w:rFonts w:ascii="Times New Roman" w:hAnsi="Times New Roman" w:cs="Times New Roman"/>
          <w:sz w:val="24"/>
          <w:szCs w:val="24"/>
        </w:rPr>
      </w:pPr>
      <w:r>
        <w:rPr>
          <w:rFonts w:ascii="Times New Roman" w:hAnsi="Times New Roman" w:cs="Times New Roman"/>
          <w:sz w:val="24"/>
          <w:szCs w:val="24"/>
        </w:rPr>
        <w:t xml:space="preserve">With the current </w:t>
      </w:r>
      <w:r w:rsidR="00F02989">
        <w:rPr>
          <w:rFonts w:ascii="Times New Roman" w:hAnsi="Times New Roman" w:cs="Times New Roman"/>
          <w:sz w:val="24"/>
          <w:szCs w:val="24"/>
        </w:rPr>
        <w:t>trends</w:t>
      </w:r>
      <w:r>
        <w:rPr>
          <w:rFonts w:ascii="Times New Roman" w:hAnsi="Times New Roman" w:cs="Times New Roman"/>
          <w:sz w:val="24"/>
          <w:szCs w:val="24"/>
        </w:rPr>
        <w:t xml:space="preserve"> to legalize marijuana for recreational use, an objective measure of </w:t>
      </w:r>
      <w:commentRangeStart w:id="24"/>
      <w:r w:rsidR="00F76F87">
        <w:rPr>
          <w:rFonts w:ascii="Times New Roman" w:hAnsi="Times New Roman" w:cs="Times New Roman"/>
          <w:sz w:val="24"/>
          <w:szCs w:val="24"/>
        </w:rPr>
        <w:t>acute</w:t>
      </w:r>
      <w:r>
        <w:rPr>
          <w:rFonts w:ascii="Times New Roman" w:hAnsi="Times New Roman" w:cs="Times New Roman"/>
          <w:sz w:val="24"/>
          <w:szCs w:val="24"/>
        </w:rPr>
        <w:t xml:space="preserve"> impairment </w:t>
      </w:r>
      <w:commentRangeEnd w:id="24"/>
      <w:r w:rsidR="00F76F87">
        <w:rPr>
          <w:rStyle w:val="CommentReference"/>
        </w:rPr>
        <w:commentReference w:id="24"/>
      </w:r>
      <w:r>
        <w:rPr>
          <w:rFonts w:ascii="Times New Roman" w:hAnsi="Times New Roman" w:cs="Times New Roman"/>
          <w:sz w:val="24"/>
          <w:szCs w:val="24"/>
        </w:rPr>
        <w:t xml:space="preserve">is needed to </w:t>
      </w:r>
      <w:commentRangeStart w:id="25"/>
      <w:r>
        <w:rPr>
          <w:rFonts w:ascii="Times New Roman" w:hAnsi="Times New Roman" w:cs="Times New Roman"/>
          <w:sz w:val="24"/>
          <w:szCs w:val="24"/>
        </w:rPr>
        <w:t xml:space="preserve">define driving </w:t>
      </w:r>
      <w:r w:rsidR="00F02989">
        <w:rPr>
          <w:rFonts w:ascii="Times New Roman" w:hAnsi="Times New Roman" w:cs="Times New Roman"/>
          <w:sz w:val="24"/>
          <w:szCs w:val="24"/>
        </w:rPr>
        <w:t>impairment</w:t>
      </w:r>
      <w:commentRangeEnd w:id="25"/>
      <w:r w:rsidR="00F76F87">
        <w:rPr>
          <w:rStyle w:val="CommentReference"/>
        </w:rPr>
        <w:commentReference w:id="25"/>
      </w:r>
      <w:r>
        <w:rPr>
          <w:rFonts w:ascii="Times New Roman" w:hAnsi="Times New Roman" w:cs="Times New Roman"/>
          <w:sz w:val="24"/>
          <w:szCs w:val="24"/>
        </w:rPr>
        <w:t>. While multiple tests of functional impairment are conducted</w:t>
      </w:r>
      <w:r w:rsidR="000F61B1">
        <w:rPr>
          <w:rFonts w:ascii="Times New Roman" w:hAnsi="Times New Roman" w:cs="Times New Roman"/>
          <w:sz w:val="24"/>
          <w:szCs w:val="24"/>
        </w:rPr>
        <w:t xml:space="preserve"> in the</w:t>
      </w:r>
      <w:r w:rsidR="000F61B1" w:rsidRPr="000F61B1">
        <w:rPr>
          <w:rFonts w:ascii="Times New Roman" w:hAnsi="Times New Roman" w:cs="Times New Roman"/>
          <w:sz w:val="24"/>
          <w:szCs w:val="24"/>
        </w:rPr>
        <w:t xml:space="preserve"> Standard Field Sobriety Test</w:t>
      </w:r>
      <w:r w:rsidR="00F02989">
        <w:rPr>
          <w:rFonts w:ascii="Times New Roman" w:hAnsi="Times New Roman" w:cs="Times New Roman"/>
          <w:sz w:val="24"/>
          <w:szCs w:val="24"/>
        </w:rPr>
        <w:t>,</w:t>
      </w:r>
      <w:r>
        <w:rPr>
          <w:rFonts w:ascii="Times New Roman" w:hAnsi="Times New Roman" w:cs="Times New Roman"/>
          <w:sz w:val="24"/>
          <w:szCs w:val="24"/>
        </w:rPr>
        <w:t xml:space="preserve"> research demonstrat</w:t>
      </w:r>
      <w:r w:rsidR="00F02989">
        <w:rPr>
          <w:rFonts w:ascii="Times New Roman" w:hAnsi="Times New Roman" w:cs="Times New Roman"/>
          <w:sz w:val="24"/>
          <w:szCs w:val="24"/>
        </w:rPr>
        <w:t>es limited ability to detect</w:t>
      </w:r>
      <w:r>
        <w:rPr>
          <w:rFonts w:ascii="Times New Roman" w:hAnsi="Times New Roman" w:cs="Times New Roman"/>
          <w:sz w:val="24"/>
          <w:szCs w:val="24"/>
        </w:rPr>
        <w:t xml:space="preserve"> </w:t>
      </w:r>
      <w:r w:rsidR="00F02989">
        <w:rPr>
          <w:rFonts w:ascii="Times New Roman" w:hAnsi="Times New Roman" w:cs="Times New Roman"/>
          <w:sz w:val="24"/>
          <w:szCs w:val="24"/>
        </w:rPr>
        <w:t>impairment</w:t>
      </w:r>
      <w:r>
        <w:rPr>
          <w:rFonts w:ascii="Times New Roman" w:hAnsi="Times New Roman" w:cs="Times New Roman"/>
          <w:sz w:val="24"/>
          <w:szCs w:val="24"/>
        </w:rPr>
        <w:t xml:space="preserve"> for habitual users of marijuana. </w:t>
      </w:r>
      <w:r w:rsidR="00F02989">
        <w:rPr>
          <w:rFonts w:ascii="Times New Roman" w:hAnsi="Times New Roman" w:cs="Times New Roman"/>
          <w:sz w:val="24"/>
          <w:szCs w:val="24"/>
        </w:rPr>
        <w:t>However,</w:t>
      </w:r>
      <w:r w:rsidR="00472A67">
        <w:rPr>
          <w:rFonts w:ascii="Times New Roman" w:hAnsi="Times New Roman" w:cs="Times New Roman"/>
          <w:sz w:val="24"/>
          <w:szCs w:val="24"/>
        </w:rPr>
        <w:t xml:space="preserve"> </w:t>
      </w:r>
      <w:r w:rsidR="00F02989">
        <w:rPr>
          <w:rFonts w:ascii="Times New Roman" w:hAnsi="Times New Roman" w:cs="Times New Roman"/>
          <w:sz w:val="24"/>
          <w:szCs w:val="24"/>
        </w:rPr>
        <w:t xml:space="preserve">a </w:t>
      </w:r>
      <w:r w:rsidR="00472A67">
        <w:rPr>
          <w:rFonts w:ascii="Times New Roman" w:hAnsi="Times New Roman" w:cs="Times New Roman"/>
          <w:sz w:val="24"/>
          <w:szCs w:val="24"/>
        </w:rPr>
        <w:t>potential</w:t>
      </w:r>
      <w:r>
        <w:rPr>
          <w:rFonts w:ascii="Times New Roman" w:hAnsi="Times New Roman" w:cs="Times New Roman"/>
          <w:sz w:val="24"/>
          <w:szCs w:val="24"/>
        </w:rPr>
        <w:t xml:space="preserve"> test for functional impairment is pupi</w:t>
      </w:r>
      <w:r w:rsidR="00472A67">
        <w:rPr>
          <w:rFonts w:ascii="Times New Roman" w:hAnsi="Times New Roman" w:cs="Times New Roman"/>
          <w:sz w:val="24"/>
          <w:szCs w:val="24"/>
        </w:rPr>
        <w:t>llary light reflex (PLR)</w:t>
      </w:r>
      <w:r>
        <w:rPr>
          <w:rFonts w:ascii="Times New Roman" w:hAnsi="Times New Roman" w:cs="Times New Roman"/>
          <w:sz w:val="24"/>
          <w:szCs w:val="24"/>
        </w:rPr>
        <w:t>, and unlike other measure</w:t>
      </w:r>
      <w:r w:rsidR="00963A37">
        <w:rPr>
          <w:rFonts w:ascii="Times New Roman" w:hAnsi="Times New Roman" w:cs="Times New Roman"/>
          <w:sz w:val="24"/>
          <w:szCs w:val="24"/>
        </w:rPr>
        <w:t>s</w:t>
      </w:r>
      <w:r>
        <w:rPr>
          <w:rFonts w:ascii="Times New Roman" w:hAnsi="Times New Roman" w:cs="Times New Roman"/>
          <w:sz w:val="24"/>
          <w:szCs w:val="24"/>
        </w:rPr>
        <w:t xml:space="preserve">, research is mixed on the whether this test </w:t>
      </w:r>
      <w:r w:rsidR="00F02989">
        <w:rPr>
          <w:rFonts w:ascii="Times New Roman" w:hAnsi="Times New Roman" w:cs="Times New Roman"/>
          <w:sz w:val="24"/>
          <w:szCs w:val="24"/>
        </w:rPr>
        <w:t>reliably detects impairment in marijuana users</w:t>
      </w:r>
      <w:r>
        <w:rPr>
          <w:rFonts w:ascii="Times New Roman" w:hAnsi="Times New Roman" w:cs="Times New Roman"/>
          <w:sz w:val="24"/>
          <w:szCs w:val="24"/>
        </w:rPr>
        <w:t>.</w:t>
      </w:r>
      <w:r w:rsidR="00963A37">
        <w:rPr>
          <w:rFonts w:ascii="Times New Roman" w:hAnsi="Times New Roman" w:cs="Times New Roman"/>
          <w:sz w:val="24"/>
          <w:szCs w:val="24"/>
        </w:rPr>
        <w:t xml:space="preserve"> We explore differences between non-smokers, occasional and daily smokers of marijuana in a sample of 84 participants as part of </w:t>
      </w:r>
      <w:r w:rsidR="00963A37" w:rsidRPr="00963A37">
        <w:rPr>
          <w:rFonts w:ascii="Times New Roman" w:hAnsi="Times New Roman" w:cs="Times New Roman"/>
          <w:sz w:val="24"/>
          <w:szCs w:val="24"/>
          <w:highlight w:val="yellow"/>
        </w:rPr>
        <w:t>X</w:t>
      </w:r>
      <w:r w:rsidR="00963A37">
        <w:rPr>
          <w:rFonts w:ascii="Times New Roman" w:hAnsi="Times New Roman" w:cs="Times New Roman"/>
          <w:sz w:val="24"/>
          <w:szCs w:val="24"/>
        </w:rPr>
        <w:t xml:space="preserve"> study.</w:t>
      </w:r>
    </w:p>
    <w:p w14:paraId="383A2903" w14:textId="77777777" w:rsidR="00963A37" w:rsidRDefault="00963A37">
      <w:pPr>
        <w:rPr>
          <w:rFonts w:ascii="Times New Roman" w:hAnsi="Times New Roman" w:cs="Times New Roman"/>
          <w:sz w:val="24"/>
          <w:szCs w:val="24"/>
        </w:rPr>
      </w:pPr>
      <w:commentRangeStart w:id="26"/>
      <w:commentRangeStart w:id="27"/>
      <w:commentRangeStart w:id="28"/>
      <w:r>
        <w:rPr>
          <w:rFonts w:ascii="Times New Roman" w:hAnsi="Times New Roman" w:cs="Times New Roman"/>
          <w:sz w:val="24"/>
          <w:szCs w:val="24"/>
        </w:rPr>
        <w:t>Methods</w:t>
      </w:r>
      <w:commentRangeEnd w:id="26"/>
      <w:r w:rsidR="00F76F87">
        <w:rPr>
          <w:rStyle w:val="CommentReference"/>
        </w:rPr>
        <w:commentReference w:id="26"/>
      </w:r>
      <w:commentRangeEnd w:id="27"/>
      <w:r w:rsidR="00F76F87">
        <w:rPr>
          <w:rStyle w:val="CommentReference"/>
        </w:rPr>
        <w:commentReference w:id="27"/>
      </w:r>
      <w:commentRangeEnd w:id="28"/>
      <w:r w:rsidR="00F76F87">
        <w:rPr>
          <w:rStyle w:val="CommentReference"/>
        </w:rPr>
        <w:commentReference w:id="28"/>
      </w:r>
      <w:r>
        <w:rPr>
          <w:rFonts w:ascii="Times New Roman" w:hAnsi="Times New Roman" w:cs="Times New Roman"/>
          <w:sz w:val="24"/>
          <w:szCs w:val="24"/>
        </w:rPr>
        <w:t xml:space="preserve">: </w:t>
      </w:r>
    </w:p>
    <w:p w14:paraId="62D17EF5" w14:textId="7500271D" w:rsidR="008976AD" w:rsidRDefault="00472A67">
      <w:pPr>
        <w:rPr>
          <w:rFonts w:ascii="Times New Roman" w:hAnsi="Times New Roman" w:cs="Times New Roman"/>
          <w:sz w:val="24"/>
          <w:szCs w:val="24"/>
        </w:rPr>
      </w:pPr>
      <w:r>
        <w:rPr>
          <w:rFonts w:ascii="Times New Roman" w:hAnsi="Times New Roman" w:cs="Times New Roman"/>
          <w:sz w:val="24"/>
          <w:szCs w:val="24"/>
        </w:rPr>
        <w:t>ROC analyses were conducted on models to discriminate between smokers and non-smokers using either a single value summary of PLR</w:t>
      </w:r>
      <w:r w:rsidR="00F02989">
        <w:rPr>
          <w:rFonts w:ascii="Times New Roman" w:hAnsi="Times New Roman" w:cs="Times New Roman"/>
          <w:sz w:val="24"/>
          <w:szCs w:val="24"/>
        </w:rPr>
        <w:t>, such as the point of minimal constriction,</w:t>
      </w:r>
      <w:r>
        <w:rPr>
          <w:rFonts w:ascii="Times New Roman" w:hAnsi="Times New Roman" w:cs="Times New Roman"/>
          <w:sz w:val="24"/>
          <w:szCs w:val="24"/>
        </w:rPr>
        <w:t xml:space="preserve"> or the full trajectories of PLR. Additionally, u</w:t>
      </w:r>
      <w:r w:rsidR="00963A37">
        <w:rPr>
          <w:rFonts w:ascii="Times New Roman" w:hAnsi="Times New Roman" w:cs="Times New Roman"/>
          <w:sz w:val="24"/>
          <w:szCs w:val="24"/>
        </w:rPr>
        <w:t>sing function-on-scalar regression (</w:t>
      </w:r>
      <w:proofErr w:type="spellStart"/>
      <w:r w:rsidR="00963A37">
        <w:rPr>
          <w:rFonts w:ascii="Times New Roman" w:hAnsi="Times New Roman" w:cs="Times New Roman"/>
          <w:sz w:val="24"/>
          <w:szCs w:val="24"/>
        </w:rPr>
        <w:t>FoSR</w:t>
      </w:r>
      <w:proofErr w:type="spellEnd"/>
      <w:r w:rsidR="00963A37">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00963A37">
        <w:rPr>
          <w:rFonts w:ascii="Times New Roman" w:hAnsi="Times New Roman" w:cs="Times New Roman"/>
          <w:sz w:val="24"/>
          <w:szCs w:val="24"/>
        </w:rPr>
        <w:t xml:space="preserve">functional data </w:t>
      </w:r>
      <w:r>
        <w:rPr>
          <w:rFonts w:ascii="Times New Roman" w:hAnsi="Times New Roman" w:cs="Times New Roman"/>
          <w:sz w:val="24"/>
          <w:szCs w:val="24"/>
        </w:rPr>
        <w:t>branch of statistics</w:t>
      </w:r>
      <w:r w:rsidR="00963A37">
        <w:rPr>
          <w:rFonts w:ascii="Times New Roman" w:hAnsi="Times New Roman" w:cs="Times New Roman"/>
          <w:sz w:val="24"/>
          <w:szCs w:val="24"/>
        </w:rPr>
        <w:t xml:space="preserve">, we estimate differences between trajectories of </w:t>
      </w:r>
      <w:r>
        <w:rPr>
          <w:rFonts w:ascii="Times New Roman" w:hAnsi="Times New Roman" w:cs="Times New Roman"/>
          <w:sz w:val="24"/>
          <w:szCs w:val="24"/>
        </w:rPr>
        <w:t>PLR</w:t>
      </w:r>
      <w:r w:rsidR="000F61B1">
        <w:rPr>
          <w:rFonts w:ascii="Times New Roman" w:hAnsi="Times New Roman" w:cs="Times New Roman"/>
          <w:sz w:val="24"/>
          <w:szCs w:val="24"/>
        </w:rPr>
        <w:t xml:space="preserve"> by</w:t>
      </w:r>
      <w:r w:rsidR="00963A37">
        <w:rPr>
          <w:rFonts w:ascii="Times New Roman" w:hAnsi="Times New Roman" w:cs="Times New Roman"/>
          <w:sz w:val="24"/>
          <w:szCs w:val="24"/>
        </w:rPr>
        <w:t xml:space="preserve"> categories of </w:t>
      </w:r>
      <w:r>
        <w:rPr>
          <w:rFonts w:ascii="Times New Roman" w:hAnsi="Times New Roman" w:cs="Times New Roman"/>
          <w:sz w:val="24"/>
          <w:szCs w:val="24"/>
        </w:rPr>
        <w:t xml:space="preserve">daily, occasional or no </w:t>
      </w:r>
      <w:r w:rsidR="00963A37">
        <w:rPr>
          <w:rFonts w:ascii="Times New Roman" w:hAnsi="Times New Roman" w:cs="Times New Roman"/>
          <w:sz w:val="24"/>
          <w:szCs w:val="24"/>
        </w:rPr>
        <w:t xml:space="preserve">marijuana use. </w:t>
      </w:r>
    </w:p>
    <w:p w14:paraId="2DD99C80" w14:textId="6E10C647" w:rsidR="008976AD" w:rsidRDefault="008976AD">
      <w:pPr>
        <w:rPr>
          <w:rFonts w:ascii="Times New Roman" w:hAnsi="Times New Roman" w:cs="Times New Roman"/>
          <w:sz w:val="24"/>
          <w:szCs w:val="24"/>
        </w:rPr>
      </w:pPr>
      <w:r>
        <w:rPr>
          <w:rFonts w:ascii="Times New Roman" w:hAnsi="Times New Roman" w:cs="Times New Roman"/>
          <w:sz w:val="24"/>
          <w:szCs w:val="24"/>
        </w:rPr>
        <w:t>Results:</w:t>
      </w:r>
    </w:p>
    <w:p w14:paraId="14937F7E" w14:textId="71014E5E" w:rsidR="002B5393" w:rsidRDefault="000F61B1">
      <w:pPr>
        <w:rPr>
          <w:rFonts w:ascii="Times New Roman" w:hAnsi="Times New Roman" w:cs="Times New Roman"/>
          <w:sz w:val="24"/>
          <w:szCs w:val="24"/>
        </w:rPr>
      </w:pPr>
      <w:r>
        <w:rPr>
          <w:rFonts w:ascii="Times New Roman" w:hAnsi="Times New Roman" w:cs="Times New Roman"/>
          <w:sz w:val="24"/>
          <w:szCs w:val="24"/>
        </w:rPr>
        <w:t>ROC analyses showed a higher AUC for the model using the full trajectories of PLR compared to the model of using single value summaries of the PLR (AUC:</w:t>
      </w:r>
      <w:r w:rsidR="00F02989">
        <w:rPr>
          <w:rFonts w:ascii="Times New Roman" w:hAnsi="Times New Roman" w:cs="Times New Roman"/>
          <w:sz w:val="24"/>
          <w:szCs w:val="24"/>
        </w:rPr>
        <w:t xml:space="preserve"> 0.71 vs 0.68)</w:t>
      </w:r>
      <w:r>
        <w:rPr>
          <w:rFonts w:ascii="Times New Roman" w:hAnsi="Times New Roman" w:cs="Times New Roman"/>
          <w:sz w:val="24"/>
          <w:szCs w:val="24"/>
        </w:rPr>
        <w:t>.</w:t>
      </w:r>
      <w:r w:rsidR="00F02989">
        <w:rPr>
          <w:rFonts w:ascii="Times New Roman" w:hAnsi="Times New Roman" w:cs="Times New Roman"/>
          <w:sz w:val="24"/>
          <w:szCs w:val="24"/>
        </w:rPr>
        <w:t xml:space="preserve"> </w:t>
      </w:r>
      <w:proofErr w:type="spellStart"/>
      <w:r w:rsidR="002B5393">
        <w:rPr>
          <w:rFonts w:ascii="Times New Roman" w:hAnsi="Times New Roman" w:cs="Times New Roman"/>
          <w:sz w:val="24"/>
          <w:szCs w:val="24"/>
        </w:rPr>
        <w:t>FoSR</w:t>
      </w:r>
      <w:proofErr w:type="spellEnd"/>
      <w:r w:rsidR="002B5393">
        <w:rPr>
          <w:rFonts w:ascii="Times New Roman" w:hAnsi="Times New Roman" w:cs="Times New Roman"/>
          <w:sz w:val="24"/>
          <w:szCs w:val="24"/>
        </w:rPr>
        <w:t xml:space="preserve"> model</w:t>
      </w:r>
      <w:r w:rsidR="00BF5B4A">
        <w:rPr>
          <w:rFonts w:ascii="Times New Roman" w:hAnsi="Times New Roman" w:cs="Times New Roman"/>
          <w:sz w:val="24"/>
          <w:szCs w:val="24"/>
        </w:rPr>
        <w:t xml:space="preserve">s estimated </w:t>
      </w:r>
      <w:r w:rsidR="002B5393">
        <w:rPr>
          <w:rFonts w:ascii="Times New Roman" w:hAnsi="Times New Roman" w:cs="Times New Roman"/>
          <w:sz w:val="24"/>
          <w:szCs w:val="24"/>
        </w:rPr>
        <w:t>statistically significant difference</w:t>
      </w:r>
      <w:r w:rsidR="00F02989">
        <w:rPr>
          <w:rFonts w:ascii="Times New Roman" w:hAnsi="Times New Roman" w:cs="Times New Roman"/>
          <w:sz w:val="24"/>
          <w:szCs w:val="24"/>
        </w:rPr>
        <w:t>s</w:t>
      </w:r>
      <w:r w:rsidR="002B5393">
        <w:rPr>
          <w:rFonts w:ascii="Times New Roman" w:hAnsi="Times New Roman" w:cs="Times New Roman"/>
          <w:sz w:val="24"/>
          <w:szCs w:val="24"/>
        </w:rPr>
        <w:t xml:space="preserve"> between </w:t>
      </w:r>
      <w:r w:rsidR="00F02989">
        <w:rPr>
          <w:rFonts w:ascii="Times New Roman" w:hAnsi="Times New Roman" w:cs="Times New Roman"/>
          <w:sz w:val="24"/>
          <w:szCs w:val="24"/>
        </w:rPr>
        <w:t xml:space="preserve">both </w:t>
      </w:r>
      <w:r w:rsidR="002B5393">
        <w:rPr>
          <w:rFonts w:ascii="Times New Roman" w:hAnsi="Times New Roman" w:cs="Times New Roman"/>
          <w:sz w:val="24"/>
          <w:szCs w:val="24"/>
        </w:rPr>
        <w:t>occasional</w:t>
      </w:r>
      <w:r w:rsidR="00F02989">
        <w:rPr>
          <w:rFonts w:ascii="Times New Roman" w:hAnsi="Times New Roman" w:cs="Times New Roman"/>
          <w:sz w:val="24"/>
          <w:szCs w:val="24"/>
        </w:rPr>
        <w:t xml:space="preserve"> and daily users when compared to </w:t>
      </w:r>
      <w:r w:rsidR="002B5393">
        <w:rPr>
          <w:rFonts w:ascii="Times New Roman" w:hAnsi="Times New Roman" w:cs="Times New Roman"/>
          <w:sz w:val="24"/>
          <w:szCs w:val="24"/>
        </w:rPr>
        <w:t xml:space="preserve">non-users. </w:t>
      </w:r>
      <w:r w:rsidR="00BF5B4A">
        <w:rPr>
          <w:rFonts w:ascii="Times New Roman" w:hAnsi="Times New Roman" w:cs="Times New Roman"/>
          <w:sz w:val="24"/>
          <w:szCs w:val="24"/>
        </w:rPr>
        <w:t>N</w:t>
      </w:r>
      <w:r w:rsidR="002B5393">
        <w:rPr>
          <w:rFonts w:ascii="Times New Roman" w:hAnsi="Times New Roman" w:cs="Times New Roman"/>
          <w:sz w:val="24"/>
          <w:szCs w:val="24"/>
        </w:rPr>
        <w:t xml:space="preserve">o statistically significant differences </w:t>
      </w:r>
      <w:r w:rsidR="00BF5B4A">
        <w:rPr>
          <w:rFonts w:ascii="Times New Roman" w:hAnsi="Times New Roman" w:cs="Times New Roman"/>
          <w:sz w:val="24"/>
          <w:szCs w:val="24"/>
        </w:rPr>
        <w:t xml:space="preserve">were estimated </w:t>
      </w:r>
      <w:r w:rsidR="002B5393">
        <w:rPr>
          <w:rFonts w:ascii="Times New Roman" w:hAnsi="Times New Roman" w:cs="Times New Roman"/>
          <w:sz w:val="24"/>
          <w:szCs w:val="24"/>
        </w:rPr>
        <w:t>between occasional and daily users.</w:t>
      </w:r>
    </w:p>
    <w:p w14:paraId="4FA2EA4E" w14:textId="6FDB1625" w:rsidR="008976AD" w:rsidRDefault="00F02989">
      <w:pPr>
        <w:rPr>
          <w:rFonts w:ascii="Times New Roman" w:hAnsi="Times New Roman" w:cs="Times New Roman"/>
          <w:sz w:val="24"/>
          <w:szCs w:val="24"/>
        </w:rPr>
      </w:pPr>
      <w:r>
        <w:rPr>
          <w:rFonts w:ascii="Times New Roman" w:hAnsi="Times New Roman" w:cs="Times New Roman"/>
          <w:sz w:val="24"/>
          <w:szCs w:val="24"/>
        </w:rPr>
        <w:t>Discussion</w:t>
      </w:r>
      <w:r w:rsidR="00BF5B4A">
        <w:rPr>
          <w:rFonts w:ascii="Times New Roman" w:hAnsi="Times New Roman" w:cs="Times New Roman"/>
          <w:sz w:val="24"/>
          <w:szCs w:val="24"/>
        </w:rPr>
        <w:t xml:space="preserve"> (Conclusion</w:t>
      </w:r>
      <w:r w:rsidR="00BC5016">
        <w:rPr>
          <w:rFonts w:ascii="Times New Roman" w:hAnsi="Times New Roman" w:cs="Times New Roman"/>
          <w:sz w:val="24"/>
          <w:szCs w:val="24"/>
        </w:rPr>
        <w:t xml:space="preserve"> [as per journal]</w:t>
      </w:r>
      <w:r w:rsidR="00BF5B4A">
        <w:rPr>
          <w:rFonts w:ascii="Times New Roman" w:hAnsi="Times New Roman" w:cs="Times New Roman"/>
          <w:sz w:val="24"/>
          <w:szCs w:val="24"/>
        </w:rPr>
        <w:t>)</w:t>
      </w:r>
      <w:r w:rsidR="008976AD">
        <w:rPr>
          <w:rFonts w:ascii="Times New Roman" w:hAnsi="Times New Roman" w:cs="Times New Roman"/>
          <w:sz w:val="24"/>
          <w:szCs w:val="24"/>
        </w:rPr>
        <w:t xml:space="preserve">: </w:t>
      </w:r>
    </w:p>
    <w:p w14:paraId="6F75312B" w14:textId="427DFFA3" w:rsidR="00963A37" w:rsidRDefault="00963A37" w:rsidP="00963A37">
      <w:pPr>
        <w:rPr>
          <w:rFonts w:ascii="Times New Roman" w:hAnsi="Times New Roman" w:cs="Times New Roman"/>
          <w:sz w:val="24"/>
          <w:szCs w:val="24"/>
        </w:rPr>
      </w:pPr>
      <w:r>
        <w:rPr>
          <w:rFonts w:ascii="Times New Roman" w:hAnsi="Times New Roman" w:cs="Times New Roman"/>
          <w:sz w:val="24"/>
          <w:szCs w:val="24"/>
        </w:rPr>
        <w:t xml:space="preserve">By applying </w:t>
      </w:r>
      <w:r w:rsidR="00BF5B4A">
        <w:rPr>
          <w:rFonts w:ascii="Times New Roman" w:hAnsi="Times New Roman" w:cs="Times New Roman"/>
          <w:sz w:val="24"/>
          <w:szCs w:val="24"/>
        </w:rPr>
        <w:t>functional data</w:t>
      </w:r>
      <w:r>
        <w:rPr>
          <w:rFonts w:ascii="Times New Roman" w:hAnsi="Times New Roman" w:cs="Times New Roman"/>
          <w:sz w:val="24"/>
          <w:szCs w:val="24"/>
        </w:rPr>
        <w:t xml:space="preserve"> </w:t>
      </w:r>
      <w:r w:rsidR="002B5393">
        <w:rPr>
          <w:rFonts w:ascii="Times New Roman" w:hAnsi="Times New Roman" w:cs="Times New Roman"/>
          <w:sz w:val="24"/>
          <w:szCs w:val="24"/>
        </w:rPr>
        <w:t xml:space="preserve">statistical </w:t>
      </w:r>
      <w:r>
        <w:rPr>
          <w:rFonts w:ascii="Times New Roman" w:hAnsi="Times New Roman" w:cs="Times New Roman"/>
          <w:sz w:val="24"/>
          <w:szCs w:val="24"/>
        </w:rPr>
        <w:t xml:space="preserve">methods to </w:t>
      </w:r>
      <w:r w:rsidR="00BF5B4A">
        <w:rPr>
          <w:rFonts w:ascii="Times New Roman" w:hAnsi="Times New Roman" w:cs="Times New Roman"/>
          <w:sz w:val="24"/>
          <w:szCs w:val="24"/>
        </w:rPr>
        <w:t>PLR</w:t>
      </w:r>
      <w:r>
        <w:rPr>
          <w:rFonts w:ascii="Times New Roman" w:hAnsi="Times New Roman" w:cs="Times New Roman"/>
          <w:sz w:val="24"/>
          <w:szCs w:val="24"/>
        </w:rPr>
        <w:t xml:space="preserve">, we </w:t>
      </w:r>
      <w:r w:rsidR="00BF5B4A">
        <w:rPr>
          <w:rFonts w:ascii="Times New Roman" w:hAnsi="Times New Roman" w:cs="Times New Roman"/>
          <w:sz w:val="24"/>
          <w:szCs w:val="24"/>
        </w:rPr>
        <w:t>have</w:t>
      </w:r>
      <w:r>
        <w:rPr>
          <w:rFonts w:ascii="Times New Roman" w:hAnsi="Times New Roman" w:cs="Times New Roman"/>
          <w:sz w:val="24"/>
          <w:szCs w:val="24"/>
        </w:rPr>
        <w:t xml:space="preserve"> </w:t>
      </w:r>
      <w:r w:rsidR="002B5393">
        <w:rPr>
          <w:rFonts w:ascii="Times New Roman" w:hAnsi="Times New Roman" w:cs="Times New Roman"/>
          <w:sz w:val="24"/>
          <w:szCs w:val="24"/>
        </w:rPr>
        <w:t>show</w:t>
      </w:r>
      <w:r w:rsidR="00BF5B4A">
        <w:rPr>
          <w:rFonts w:ascii="Times New Roman" w:hAnsi="Times New Roman" w:cs="Times New Roman"/>
          <w:sz w:val="24"/>
          <w:szCs w:val="24"/>
        </w:rPr>
        <w:t>n</w:t>
      </w:r>
      <w:r w:rsidR="002B5393">
        <w:rPr>
          <w:rFonts w:ascii="Times New Roman" w:hAnsi="Times New Roman" w:cs="Times New Roman"/>
          <w:sz w:val="24"/>
          <w:szCs w:val="24"/>
        </w:rPr>
        <w:t xml:space="preserve"> </w:t>
      </w:r>
      <w:r>
        <w:rPr>
          <w:rFonts w:ascii="Times New Roman" w:hAnsi="Times New Roman" w:cs="Times New Roman"/>
          <w:sz w:val="24"/>
          <w:szCs w:val="24"/>
        </w:rPr>
        <w:t>differences between non-user</w:t>
      </w:r>
      <w:r w:rsidR="00BF5B4A">
        <w:rPr>
          <w:rFonts w:ascii="Times New Roman" w:hAnsi="Times New Roman" w:cs="Times New Roman"/>
          <w:sz w:val="24"/>
          <w:szCs w:val="24"/>
        </w:rPr>
        <w:t>s</w:t>
      </w:r>
      <w:r>
        <w:rPr>
          <w:rFonts w:ascii="Times New Roman" w:hAnsi="Times New Roman" w:cs="Times New Roman"/>
          <w:sz w:val="24"/>
          <w:szCs w:val="24"/>
        </w:rPr>
        <w:t xml:space="preserve"> and both occasional and daily smokers of marijuana.</w:t>
      </w:r>
      <w:r w:rsidR="00BF5B4A">
        <w:rPr>
          <w:rFonts w:ascii="Times New Roman" w:hAnsi="Times New Roman" w:cs="Times New Roman"/>
          <w:sz w:val="24"/>
          <w:szCs w:val="24"/>
        </w:rPr>
        <w:t xml:space="preserve"> With further study of PLR, these methods may provide a simple and efficient method to determine driving impairment from marijuana use. </w:t>
      </w:r>
      <w:r w:rsidR="002B5393">
        <w:rPr>
          <w:rFonts w:ascii="Times New Roman" w:hAnsi="Times New Roman" w:cs="Times New Roman"/>
          <w:sz w:val="24"/>
          <w:szCs w:val="24"/>
        </w:rPr>
        <w:t xml:space="preserve"> </w:t>
      </w:r>
    </w:p>
    <w:p w14:paraId="40E72A34" w14:textId="77777777" w:rsidR="00FC76A3" w:rsidRDefault="00BF5B4A">
      <w:pPr>
        <w:rPr>
          <w:rFonts w:ascii="Times New Roman" w:hAnsi="Times New Roman" w:cs="Times New Roman"/>
          <w:sz w:val="24"/>
          <w:szCs w:val="24"/>
        </w:rPr>
      </w:pPr>
      <w:r>
        <w:rPr>
          <w:rFonts w:ascii="Times New Roman" w:hAnsi="Times New Roman" w:cs="Times New Roman"/>
          <w:sz w:val="24"/>
          <w:szCs w:val="24"/>
        </w:rPr>
        <w:t xml:space="preserve">Practical Application: </w:t>
      </w:r>
    </w:p>
    <w:p w14:paraId="458A8DF8" w14:textId="2B0A302E" w:rsidR="00963A37" w:rsidRPr="008976AD" w:rsidRDefault="00BC5016">
      <w:pPr>
        <w:rPr>
          <w:rFonts w:ascii="Times New Roman" w:hAnsi="Times New Roman" w:cs="Times New Roman"/>
          <w:sz w:val="24"/>
          <w:szCs w:val="24"/>
        </w:rPr>
      </w:pPr>
      <w:r>
        <w:rPr>
          <w:rFonts w:ascii="Times New Roman" w:hAnsi="Times New Roman" w:cs="Times New Roman"/>
          <w:sz w:val="24"/>
          <w:szCs w:val="24"/>
        </w:rPr>
        <w:t>As the rate of marijuana consumption increases, a simple, efficient and objective test of driving impairment is vital for ensuring driver and passenger safety on our roadways. By using methods from functional data, we can use PLR to develop a test of functional impairment from marijuana use.</w:t>
      </w:r>
    </w:p>
    <w:sectPr w:rsidR="00963A37" w:rsidRPr="008976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2-23T09:52:00Z" w:initials="JW">
    <w:p w14:paraId="50616C37" w14:textId="77777777" w:rsidR="00F76F87" w:rsidRDefault="00F76F87" w:rsidP="004172FF">
      <w:r>
        <w:rPr>
          <w:rStyle w:val="CommentReference"/>
        </w:rPr>
        <w:annotationRef/>
      </w:r>
      <w:r>
        <w:rPr>
          <w:color w:val="000000"/>
          <w:sz w:val="20"/>
          <w:szCs w:val="20"/>
        </w:rPr>
        <w:t>I wrote an abstract for a conference which might also be helpful to draw from:</w:t>
      </w:r>
    </w:p>
    <w:p w14:paraId="44815551" w14:textId="77777777" w:rsidR="00F76F87" w:rsidRDefault="00F76F87" w:rsidP="004172FF"/>
    <w:p w14:paraId="4832AB7C" w14:textId="77777777" w:rsidR="00F76F87" w:rsidRDefault="00F76F87" w:rsidP="004172FF">
      <w:r>
        <w:rPr>
          <w:color w:val="000000"/>
          <w:sz w:val="20"/>
          <w:szCs w:val="20"/>
        </w:rPr>
        <w:t xml:space="preserve">Marijuana is now legal for recreational or medical use in 38 states. The implications of cannabis legalization on traffic and occupational safety are understudied, and there is a need for objective and validated measures of acute cannabis impairment that may be applied in public safety and occupational settings. Identifying a reliable, objective biomarker of recent cannabis use has proven challenging, but pupillary response to light may offer an avenue for detection that outperforms typical sobriety tests and blood THC concentrations. We developed a video processing and functional data analysis pipeline examining the pupillary response to a light stimulus test administered with goggles utilizing infrared videography. The light stimulus test was administered to subjects with occasional, daily, and no cannabis use. Pupils were segmented from the videos using a combination of image pre-processing techniques and segmentation algorithms which were validated using manually segmented data. We then developed a function-on-scalar regression model to make inference on pupil size in response to light after cannabis use. This model directly accounts for inconsistent timing of light test administration for study subjects. Our results suggest that functional regression models of pupil light response trajectories are more sensitive to differences across marijuana use groups than scalar feature extraction approaches. In addition, we find that acute cannabis use from both occasional and daily use groups results in less pupil constriction and slower pupil rebound dilation in the light stimulus test. </w:t>
      </w:r>
    </w:p>
  </w:comment>
  <w:comment w:id="20" w:author="Wrobel, Julia" w:date="2023-02-23T09:49:00Z" w:initials="JW">
    <w:p w14:paraId="08B88113" w14:textId="5B6FAC92" w:rsidR="00F76F87" w:rsidRDefault="00F76F87" w:rsidP="00182031">
      <w:r>
        <w:rPr>
          <w:rStyle w:val="CommentReference"/>
        </w:rPr>
        <w:annotationRef/>
      </w:r>
      <w:r>
        <w:rPr>
          <w:color w:val="000000"/>
          <w:sz w:val="20"/>
          <w:szCs w:val="20"/>
        </w:rPr>
        <w:t>What about something like “Detecting changes in pupil response to light after cannabis consumption”.</w:t>
      </w:r>
    </w:p>
    <w:p w14:paraId="359ECD5B" w14:textId="77777777" w:rsidR="00F76F87" w:rsidRDefault="00F76F87" w:rsidP="00182031">
      <w:r>
        <w:rPr>
          <w:color w:val="000000"/>
          <w:sz w:val="20"/>
          <w:szCs w:val="20"/>
        </w:rPr>
        <w:t xml:space="preserve">  Maybe want to include the trajectories in their too</w:t>
      </w:r>
    </w:p>
  </w:comment>
  <w:comment w:id="24" w:author="Wrobel, Julia" w:date="2023-02-23T09:50:00Z" w:initials="JW">
    <w:p w14:paraId="0A5A1E8F" w14:textId="77777777" w:rsidR="00F76F87" w:rsidRDefault="00F76F87" w:rsidP="00525C61">
      <w:r>
        <w:rPr>
          <w:rStyle w:val="CommentReference"/>
        </w:rPr>
        <w:annotationRef/>
      </w:r>
      <w:r>
        <w:rPr>
          <w:color w:val="000000"/>
          <w:sz w:val="20"/>
          <w:szCs w:val="20"/>
        </w:rPr>
        <w:t>Don’t use functional impairment here or elsewhere in the paper because it will confuse people with using functional data analysis</w:t>
      </w:r>
    </w:p>
    <w:p w14:paraId="09D8296B" w14:textId="77777777" w:rsidR="00F76F87" w:rsidRDefault="00F76F87" w:rsidP="00525C61"/>
  </w:comment>
  <w:comment w:id="25" w:author="Wrobel, Julia" w:date="2023-02-23T09:51:00Z" w:initials="JW">
    <w:p w14:paraId="4324182F" w14:textId="77777777" w:rsidR="00F76F87" w:rsidRDefault="00F76F87" w:rsidP="00012140">
      <w:r>
        <w:rPr>
          <w:rStyle w:val="CommentReference"/>
        </w:rPr>
        <w:annotationRef/>
      </w:r>
      <w:r>
        <w:rPr>
          <w:color w:val="000000"/>
          <w:sz w:val="20"/>
          <w:szCs w:val="20"/>
        </w:rPr>
        <w:t>Use some thing like “for occupational health and traffic safety settings” instead since this is a more general target journal</w:t>
      </w:r>
    </w:p>
  </w:comment>
  <w:comment w:id="26" w:author="Wrobel, Julia" w:date="2023-02-23T09:53:00Z" w:initials="JW">
    <w:p w14:paraId="663C32C1" w14:textId="77777777" w:rsidR="00F76F87" w:rsidRDefault="00F76F87" w:rsidP="00A21B5D">
      <w:r>
        <w:rPr>
          <w:rStyle w:val="CommentReference"/>
        </w:rPr>
        <w:annotationRef/>
      </w:r>
      <w:r>
        <w:rPr>
          <w:color w:val="000000"/>
          <w:sz w:val="20"/>
          <w:szCs w:val="20"/>
        </w:rPr>
        <w:t>Let’s look at the paper Andrew sent and the paper I sent you from Jeff together for the next two sections</w:t>
      </w:r>
    </w:p>
  </w:comment>
  <w:comment w:id="27" w:author="Wrobel, Julia" w:date="2023-02-23T09:53:00Z" w:initials="JW">
    <w:p w14:paraId="58F77C9F" w14:textId="77777777" w:rsidR="00F76F87" w:rsidRDefault="00F76F87" w:rsidP="00421236">
      <w:r>
        <w:rPr>
          <w:rStyle w:val="CommentReference"/>
        </w:rPr>
        <w:annotationRef/>
      </w:r>
      <w:r>
        <w:rPr>
          <w:color w:val="000000"/>
          <w:sz w:val="20"/>
          <w:szCs w:val="20"/>
        </w:rPr>
        <w:t>Goal is to see if this is general enough for our target audience</w:t>
      </w:r>
    </w:p>
  </w:comment>
  <w:comment w:id="28" w:author="Wrobel, Julia" w:date="2023-02-23T09:54:00Z" w:initials="JW">
    <w:p w14:paraId="673C6DB8" w14:textId="77777777" w:rsidR="00F76F87" w:rsidRDefault="00F76F87" w:rsidP="008660E2">
      <w:r>
        <w:rPr>
          <w:rStyle w:val="CommentReference"/>
        </w:rPr>
        <w:annotationRef/>
      </w:r>
      <w:r>
        <w:rPr>
          <w:color w:val="000000"/>
          <w:sz w:val="20"/>
          <w:szCs w:val="20"/>
        </w:rPr>
        <w:t>The idea is we want to introduce (1) we are using a more nuanced approach that allow us to look at the full trajectories, and doing this we are (2) discriminating between non smokers and smokers and (3) looking at this tools ability to detect smoking even when there is tolerance due to daily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2AB7C" w15:done="0"/>
  <w15:commentEx w15:paraId="359ECD5B" w15:done="0"/>
  <w15:commentEx w15:paraId="09D8296B" w15:done="0"/>
  <w15:commentEx w15:paraId="4324182F" w15:done="0"/>
  <w15:commentEx w15:paraId="663C32C1" w15:done="0"/>
  <w15:commentEx w15:paraId="58F77C9F" w15:paraIdParent="663C32C1" w15:done="0"/>
  <w15:commentEx w15:paraId="673C6DB8" w15:paraIdParent="663C32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B5D3" w16cex:dateUtc="2023-02-23T16:52:00Z"/>
  <w16cex:commentExtensible w16cex:durableId="27A1B51B" w16cex:dateUtc="2023-02-23T16:49:00Z"/>
  <w16cex:commentExtensible w16cex:durableId="27A1B56C" w16cex:dateUtc="2023-02-23T16:50:00Z"/>
  <w16cex:commentExtensible w16cex:durableId="27A1B594" w16cex:dateUtc="2023-02-23T16:51:00Z"/>
  <w16cex:commentExtensible w16cex:durableId="27A1B601" w16cex:dateUtc="2023-02-23T16:53:00Z"/>
  <w16cex:commentExtensible w16cex:durableId="27A1B613" w16cex:dateUtc="2023-02-23T16:53:00Z"/>
  <w16cex:commentExtensible w16cex:durableId="27A1B66D" w16cex:dateUtc="2023-02-23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2AB7C" w16cid:durableId="27A1B5D3"/>
  <w16cid:commentId w16cid:paraId="359ECD5B" w16cid:durableId="27A1B51B"/>
  <w16cid:commentId w16cid:paraId="09D8296B" w16cid:durableId="27A1B56C"/>
  <w16cid:commentId w16cid:paraId="4324182F" w16cid:durableId="27A1B594"/>
  <w16cid:commentId w16cid:paraId="663C32C1" w16cid:durableId="27A1B601"/>
  <w16cid:commentId w16cid:paraId="58F77C9F" w16cid:durableId="27A1B613"/>
  <w16cid:commentId w16cid:paraId="673C6DB8" w16cid:durableId="27A1B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735"/>
    <w:multiLevelType w:val="hybridMultilevel"/>
    <w:tmpl w:val="B35C4898"/>
    <w:lvl w:ilvl="0" w:tplc="02F6E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24B57"/>
    <w:multiLevelType w:val="hybridMultilevel"/>
    <w:tmpl w:val="A712D39E"/>
    <w:lvl w:ilvl="0" w:tplc="81AAC3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170909">
    <w:abstractNumId w:val="1"/>
  </w:num>
  <w:num w:numId="2" w16cid:durableId="12923215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AD"/>
    <w:rsid w:val="0006627C"/>
    <w:rsid w:val="000F61B1"/>
    <w:rsid w:val="002966EC"/>
    <w:rsid w:val="002B5393"/>
    <w:rsid w:val="00386E7E"/>
    <w:rsid w:val="00412FEA"/>
    <w:rsid w:val="00472A67"/>
    <w:rsid w:val="006B5961"/>
    <w:rsid w:val="007D4ACE"/>
    <w:rsid w:val="008976AD"/>
    <w:rsid w:val="00932806"/>
    <w:rsid w:val="00963A37"/>
    <w:rsid w:val="00A422DA"/>
    <w:rsid w:val="00AF6BC3"/>
    <w:rsid w:val="00BC5016"/>
    <w:rsid w:val="00BF5B4A"/>
    <w:rsid w:val="00F02989"/>
    <w:rsid w:val="00F76F87"/>
    <w:rsid w:val="00FC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98EF"/>
  <w15:chartTrackingRefBased/>
  <w15:docId w15:val="{230D128C-0CB7-410A-B054-1205714E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5393"/>
    <w:rPr>
      <w:sz w:val="16"/>
      <w:szCs w:val="16"/>
    </w:rPr>
  </w:style>
  <w:style w:type="paragraph" w:styleId="CommentText">
    <w:name w:val="annotation text"/>
    <w:basedOn w:val="Normal"/>
    <w:link w:val="CommentTextChar"/>
    <w:uiPriority w:val="99"/>
    <w:unhideWhenUsed/>
    <w:rsid w:val="002B5393"/>
    <w:pPr>
      <w:spacing w:line="240" w:lineRule="auto"/>
    </w:pPr>
    <w:rPr>
      <w:sz w:val="20"/>
      <w:szCs w:val="20"/>
    </w:rPr>
  </w:style>
  <w:style w:type="character" w:customStyle="1" w:styleId="CommentTextChar">
    <w:name w:val="Comment Text Char"/>
    <w:basedOn w:val="DefaultParagraphFont"/>
    <w:link w:val="CommentText"/>
    <w:uiPriority w:val="99"/>
    <w:rsid w:val="002B5393"/>
    <w:rPr>
      <w:sz w:val="20"/>
      <w:szCs w:val="20"/>
    </w:rPr>
  </w:style>
  <w:style w:type="paragraph" w:styleId="CommentSubject">
    <w:name w:val="annotation subject"/>
    <w:basedOn w:val="CommentText"/>
    <w:next w:val="CommentText"/>
    <w:link w:val="CommentSubjectChar"/>
    <w:uiPriority w:val="99"/>
    <w:semiHidden/>
    <w:unhideWhenUsed/>
    <w:rsid w:val="002B5393"/>
    <w:rPr>
      <w:b/>
      <w:bCs/>
    </w:rPr>
  </w:style>
  <w:style w:type="character" w:customStyle="1" w:styleId="CommentSubjectChar">
    <w:name w:val="Comment Subject Char"/>
    <w:basedOn w:val="CommentTextChar"/>
    <w:link w:val="CommentSubject"/>
    <w:uiPriority w:val="99"/>
    <w:semiHidden/>
    <w:rsid w:val="002B5393"/>
    <w:rPr>
      <w:b/>
      <w:bCs/>
      <w:sz w:val="20"/>
      <w:szCs w:val="20"/>
    </w:rPr>
  </w:style>
  <w:style w:type="paragraph" w:styleId="ListParagraph">
    <w:name w:val="List Paragraph"/>
    <w:basedOn w:val="Normal"/>
    <w:uiPriority w:val="34"/>
    <w:qFormat/>
    <w:rsid w:val="00932806"/>
    <w:pPr>
      <w:ind w:left="720"/>
      <w:contextualSpacing/>
    </w:pPr>
  </w:style>
  <w:style w:type="character" w:styleId="Hyperlink">
    <w:name w:val="Hyperlink"/>
    <w:basedOn w:val="DefaultParagraphFont"/>
    <w:uiPriority w:val="99"/>
    <w:unhideWhenUsed/>
    <w:rsid w:val="00BC5016"/>
    <w:rPr>
      <w:color w:val="0563C1" w:themeColor="hyperlink"/>
      <w:u w:val="single"/>
    </w:rPr>
  </w:style>
  <w:style w:type="character" w:styleId="UnresolvedMention">
    <w:name w:val="Unresolved Mention"/>
    <w:basedOn w:val="DefaultParagraphFont"/>
    <w:uiPriority w:val="99"/>
    <w:semiHidden/>
    <w:unhideWhenUsed/>
    <w:rsid w:val="00BC5016"/>
    <w:rPr>
      <w:color w:val="605E5C"/>
      <w:shd w:val="clear" w:color="auto" w:fill="E1DFDD"/>
    </w:rPr>
  </w:style>
  <w:style w:type="paragraph" w:styleId="Revision">
    <w:name w:val="Revision"/>
    <w:hidden/>
    <w:uiPriority w:val="99"/>
    <w:semiHidden/>
    <w:rsid w:val="007D4ACE"/>
    <w:pPr>
      <w:spacing w:after="0" w:line="240" w:lineRule="auto"/>
    </w:pPr>
  </w:style>
  <w:style w:type="character" w:customStyle="1" w:styleId="cf01">
    <w:name w:val="cf01"/>
    <w:basedOn w:val="DefaultParagraphFont"/>
    <w:rsid w:val="007D4AC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sevier.com/journals/journal-of-safety-research/0022-4375/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2</cp:revision>
  <dcterms:created xsi:type="dcterms:W3CDTF">2023-02-28T18:14:00Z</dcterms:created>
  <dcterms:modified xsi:type="dcterms:W3CDTF">2023-02-28T18:14:00Z</dcterms:modified>
</cp:coreProperties>
</file>