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14145FC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ins w:id="0" w:author="Andrew Leroux" w:date="2023-04-24T15:16:00Z">
        <w:r w:rsidR="00E33979">
          <w:rPr>
            <w:rFonts w:ascii="Times New Roman" w:hAnsi="Times New Roman" w:cs="Times New Roman"/>
            <w:sz w:val="24"/>
            <w:szCs w:val="24"/>
          </w:rPr>
          <w:t xml:space="preserve"> </w:t>
        </w:r>
      </w:ins>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7F5A094F" w14:textId="31D6F8E1" w:rsidR="00CF0126" w:rsidRDefault="00CF0126" w:rsidP="00CF0126">
      <w:pPr>
        <w:spacing w:line="480" w:lineRule="auto"/>
        <w:rPr>
          <w:rFonts w:ascii="Times New Roman" w:hAnsi="Times New Roman" w:cs="Times New Roman"/>
          <w:sz w:val="24"/>
          <w:szCs w:val="24"/>
        </w:rPr>
      </w:pPr>
      <w:commentRangeStart w:id="1"/>
      <w:r w:rsidRPr="00FE21A7">
        <w:rPr>
          <w:rFonts w:ascii="Times New Roman" w:hAnsi="Times New Roman" w:cs="Times New Roman"/>
          <w:sz w:val="24"/>
          <w:szCs w:val="24"/>
        </w:rPr>
        <w:t xml:space="preserve">The rate of cannabis consumption </w:t>
      </w:r>
      <w:r w:rsidR="00AA0CE1">
        <w:rPr>
          <w:rFonts w:ascii="Times New Roman" w:hAnsi="Times New Roman" w:cs="Times New Roman"/>
          <w:sz w:val="24"/>
          <w:szCs w:val="24"/>
        </w:rPr>
        <w:t>has</w:t>
      </w:r>
      <w:r w:rsidR="00AA0CE1" w:rsidRPr="00FE21A7">
        <w:rPr>
          <w:rFonts w:ascii="Times New Roman" w:hAnsi="Times New Roman" w:cs="Times New Roman"/>
          <w:sz w:val="24"/>
          <w:szCs w:val="24"/>
        </w:rPr>
        <w:t xml:space="preserve"> </w:t>
      </w:r>
      <w:r w:rsidRPr="00FE21A7">
        <w:rPr>
          <w:rFonts w:ascii="Times New Roman" w:hAnsi="Times New Roman" w:cs="Times New Roman"/>
          <w:sz w:val="24"/>
          <w:szCs w:val="24"/>
        </w:rPr>
        <w:t xml:space="preserve">increased with the legalization of cannabis for recreational and medical use. </w:t>
      </w:r>
      <w:r w:rsidR="000C2E5F">
        <w:rPr>
          <w:rFonts w:ascii="Times New Roman" w:hAnsi="Times New Roman" w:cs="Times New Roman"/>
          <w:sz w:val="24"/>
          <w:szCs w:val="24"/>
        </w:rPr>
        <w:t>Given the public health implications for roadside safety and occupational injury prevention, t</w:t>
      </w:r>
      <w:r w:rsidR="00B15E46" w:rsidRPr="00B15E46">
        <w:rPr>
          <w:rFonts w:ascii="Times New Roman" w:hAnsi="Times New Roman" w:cs="Times New Roman"/>
          <w:sz w:val="24"/>
          <w:szCs w:val="24"/>
        </w:rPr>
        <w:t xml:space="preserve">here is a need for objective and validated measures of acute cannabis impairment that may be applied </w:t>
      </w:r>
      <w:r w:rsidR="000C2E5F">
        <w:rPr>
          <w:rFonts w:ascii="Times New Roman" w:hAnsi="Times New Roman" w:cs="Times New Roman"/>
          <w:sz w:val="24"/>
          <w:szCs w:val="24"/>
        </w:rPr>
        <w:t>to enforce regulations and prevent injury</w:t>
      </w:r>
      <w:r>
        <w:rPr>
          <w:rFonts w:ascii="Times New Roman" w:hAnsi="Times New Roman" w:cs="Times New Roman"/>
          <w:sz w:val="24"/>
          <w:szCs w:val="24"/>
        </w:rPr>
        <w:t xml:space="preserve">. </w:t>
      </w:r>
      <w:r w:rsidR="00B15E46" w:rsidRPr="00B15E46">
        <w:rPr>
          <w:rFonts w:ascii="Times New Roman" w:hAnsi="Times New Roman" w:cs="Times New Roman"/>
          <w:sz w:val="24"/>
          <w:szCs w:val="24"/>
        </w:rPr>
        <w:t>Identifying a reliable, objective biomarker of recent cannabis use has proven challenging, but pupillary response to light may offer an avenue for detection that outperforms typical sobriety tests and blood THC concentrations</w:t>
      </w:r>
      <w:r w:rsidR="00B15E46">
        <w:rPr>
          <w:rFonts w:ascii="Times New Roman" w:hAnsi="Times New Roman" w:cs="Times New Roman"/>
          <w:sz w:val="24"/>
          <w:szCs w:val="24"/>
        </w:rPr>
        <w:t>. We use tools from</w:t>
      </w:r>
      <w:r>
        <w:rPr>
          <w:rFonts w:ascii="Times New Roman" w:hAnsi="Times New Roman" w:cs="Times New Roman"/>
          <w:sz w:val="24"/>
          <w:szCs w:val="24"/>
        </w:rPr>
        <w:t xml:space="preserve"> functional data analysis (FDA) to model </w:t>
      </w:r>
      <w:r w:rsidR="00B15E46">
        <w:rPr>
          <w:rFonts w:ascii="Times New Roman" w:hAnsi="Times New Roman" w:cs="Times New Roman"/>
          <w:sz w:val="24"/>
          <w:szCs w:val="24"/>
        </w:rPr>
        <w:t xml:space="preserve">the impact of recent cannabis consumption on </w:t>
      </w:r>
      <w:r>
        <w:rPr>
          <w:rFonts w:ascii="Times New Roman" w:hAnsi="Times New Roman" w:cs="Times New Roman"/>
          <w:sz w:val="24"/>
          <w:szCs w:val="24"/>
        </w:rPr>
        <w:t>trajector</w:t>
      </w:r>
      <w:r w:rsidR="00B15E46">
        <w:rPr>
          <w:rFonts w:ascii="Times New Roman" w:hAnsi="Times New Roman" w:cs="Times New Roman"/>
          <w:sz w:val="24"/>
          <w:szCs w:val="24"/>
        </w:rPr>
        <w:t>ies</w:t>
      </w:r>
      <w:r>
        <w:rPr>
          <w:rFonts w:ascii="Times New Roman" w:hAnsi="Times New Roman" w:cs="Times New Roman"/>
          <w:sz w:val="24"/>
          <w:szCs w:val="24"/>
        </w:rPr>
        <w:t xml:space="preserve"> of pupil</w:t>
      </w:r>
      <w:r w:rsidR="00B15E46">
        <w:rPr>
          <w:rFonts w:ascii="Times New Roman" w:hAnsi="Times New Roman" w:cs="Times New Roman"/>
          <w:sz w:val="24"/>
          <w:szCs w:val="24"/>
        </w:rPr>
        <w:t>lary</w:t>
      </w:r>
      <w:r>
        <w:rPr>
          <w:rFonts w:ascii="Times New Roman" w:hAnsi="Times New Roman" w:cs="Times New Roman"/>
          <w:sz w:val="24"/>
          <w:szCs w:val="24"/>
        </w:rPr>
        <w:t xml:space="preserve"> light</w:t>
      </w:r>
      <w:r w:rsidR="00B15E46">
        <w:rPr>
          <w:rFonts w:ascii="Times New Roman" w:hAnsi="Times New Roman" w:cs="Times New Roman"/>
          <w:sz w:val="24"/>
          <w:szCs w:val="24"/>
        </w:rPr>
        <w:t xml:space="preserve"> in participants occasional</w:t>
      </w:r>
      <w:r>
        <w:rPr>
          <w:rFonts w:ascii="Times New Roman" w:hAnsi="Times New Roman" w:cs="Times New Roman"/>
          <w:sz w:val="24"/>
          <w:szCs w:val="24"/>
        </w:rPr>
        <w:t xml:space="preserve">. </w:t>
      </w:r>
      <w:r w:rsidR="00B15E46">
        <w:rPr>
          <w:rFonts w:ascii="Times New Roman" w:hAnsi="Times New Roman" w:cs="Times New Roman"/>
          <w:sz w:val="24"/>
          <w:szCs w:val="24"/>
        </w:rPr>
        <w:t>The FDA models significant differences in pupil responses after cannabis use, and better predict recent cannabis use</w:t>
      </w:r>
      <w:r>
        <w:rPr>
          <w:rFonts w:ascii="Times New Roman" w:hAnsi="Times New Roman" w:cs="Times New Roman"/>
          <w:sz w:val="24"/>
          <w:szCs w:val="24"/>
        </w:rPr>
        <w:t xml:space="preserve"> (AUC = 0.71) when compared to traditional methods (AUC=0.66). These analyses show the promise of pairing pupil light response and FDA methods to determine recent cannabis use potentially leading to better roadway and occupational safety.  </w:t>
      </w:r>
      <w:commentRangeEnd w:id="1"/>
      <w:r w:rsidR="00B15E46">
        <w:rPr>
          <w:rStyle w:val="CommentReference"/>
        </w:rPr>
        <w:commentReference w:id="1"/>
      </w:r>
    </w:p>
    <w:p w14:paraId="09995F58" w14:textId="77777777" w:rsidR="00B15E46" w:rsidRPr="00FE21A7" w:rsidRDefault="00B15E46" w:rsidP="00CF0126">
      <w:pPr>
        <w:spacing w:line="480" w:lineRule="auto"/>
        <w:rPr>
          <w:rFonts w:ascii="Times New Roman" w:hAnsi="Times New Roman" w:cs="Times New Roman"/>
          <w:sz w:val="24"/>
          <w:szCs w:val="24"/>
        </w:rPr>
      </w:pP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73E17DE4" w14:textId="5C3A9303"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ins w:id="2" w:author="Andrew Leroux" w:date="2023-04-24T15:32:00Z">
        <w:r w:rsidR="00F22F07">
          <w:rPr>
            <w:rFonts w:ascii="Times New Roman" w:hAnsi="Times New Roman" w:cs="Times New Roman"/>
            <w:sz w:val="24"/>
            <w:szCs w:val="24"/>
          </w:rPr>
          <w:t>,</w:t>
        </w:r>
      </w:ins>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w:t>
      </w:r>
      <w:commentRangeStart w:id="3"/>
      <w:r w:rsidRPr="00B11D1C">
        <w:rPr>
          <w:rFonts w:ascii="Times New Roman" w:hAnsi="Times New Roman" w:cs="Times New Roman"/>
          <w:sz w:val="24"/>
          <w:szCs w:val="24"/>
        </w:rPr>
        <w:t xml:space="preserve">cannabis involved </w:t>
      </w:r>
      <w:commentRangeEnd w:id="3"/>
      <w:r w:rsidR="00F22F07">
        <w:rPr>
          <w:rStyle w:val="CommentReference"/>
        </w:rPr>
        <w:commentReference w:id="3"/>
      </w:r>
      <w:r w:rsidRPr="00B11D1C">
        <w:rPr>
          <w:rFonts w:ascii="Times New Roman" w:hAnsi="Times New Roman" w:cs="Times New Roman"/>
          <w:sz w:val="24"/>
          <w:szCs w:val="24"/>
        </w:rPr>
        <w:t xml:space="preserve">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annabis consumption at or before work is of concern to employers with regards to 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commentRangeStart w:id="4"/>
      <w:r w:rsidR="00192CB3">
        <w:rPr>
          <w:rFonts w:ascii="Times New Roman" w:hAnsi="Times New Roman" w:cs="Times New Roman"/>
          <w:sz w:val="24"/>
          <w:szCs w:val="24"/>
        </w:rPr>
        <w:t xml:space="preserve">Despite the limitations of the extant literature, the contribution of cannabis use to motor vehicle and occupational injuries is a major public health concern. </w:t>
      </w:r>
      <w:commentRangeEnd w:id="4"/>
      <w:r w:rsidR="00F22F07">
        <w:rPr>
          <w:rStyle w:val="CommentReference"/>
        </w:rPr>
        <w:commentReference w:id="4"/>
      </w:r>
      <w:r w:rsidR="00192CB3">
        <w:rPr>
          <w:rFonts w:ascii="Times New Roman" w:hAnsi="Times New Roman" w:cs="Times New Roman"/>
          <w:sz w:val="24"/>
          <w:szCs w:val="24"/>
        </w:rPr>
        <w:t xml:space="preserve">To contribute to the detection and enforcement of </w:t>
      </w:r>
      <w:commentRangeStart w:id="5"/>
      <w:commentRangeStart w:id="6"/>
      <w:r>
        <w:rPr>
          <w:rFonts w:ascii="Times New Roman" w:hAnsi="Times New Roman" w:cs="Times New Roman"/>
          <w:sz w:val="24"/>
          <w:szCs w:val="24"/>
        </w:rPr>
        <w:t>cannabis</w:t>
      </w:r>
      <w:r w:rsidR="00904042">
        <w:rPr>
          <w:rFonts w:ascii="Times New Roman" w:hAnsi="Times New Roman" w:cs="Times New Roman"/>
          <w:sz w:val="24"/>
          <w:szCs w:val="24"/>
        </w:rPr>
        <w:t xml:space="preserve"> use</w:t>
      </w:r>
      <w:r>
        <w:rPr>
          <w:rFonts w:ascii="Times New Roman" w:hAnsi="Times New Roman" w:cs="Times New Roman"/>
          <w:sz w:val="24"/>
          <w:szCs w:val="24"/>
        </w:rPr>
        <w:t xml:space="preserve"> </w:t>
      </w:r>
      <w:r w:rsidR="00904042">
        <w:rPr>
          <w:rFonts w:ascii="Times New Roman" w:hAnsi="Times New Roman" w:cs="Times New Roman"/>
          <w:sz w:val="24"/>
          <w:szCs w:val="24"/>
        </w:rPr>
        <w:t>on</w:t>
      </w:r>
      <w:r>
        <w:rPr>
          <w:rFonts w:ascii="Times New Roman" w:hAnsi="Times New Roman" w:cs="Times New Roman"/>
          <w:sz w:val="24"/>
          <w:szCs w:val="24"/>
        </w:rPr>
        <w:t xml:space="preserve"> driving and </w:t>
      </w:r>
      <w:r w:rsidR="00EE3CFB">
        <w:rPr>
          <w:rFonts w:ascii="Times New Roman" w:hAnsi="Times New Roman" w:cs="Times New Roman"/>
          <w:sz w:val="24"/>
          <w:szCs w:val="24"/>
        </w:rPr>
        <w:t xml:space="preserve">on occupational injuries </w:t>
      </w:r>
      <w:r>
        <w:rPr>
          <w:rFonts w:ascii="Times New Roman" w:hAnsi="Times New Roman" w:cs="Times New Roman"/>
          <w:sz w:val="24"/>
          <w:szCs w:val="24"/>
        </w:rPr>
        <w:t xml:space="preserve">an </w:t>
      </w:r>
      <w:r w:rsidR="00904042">
        <w:rPr>
          <w:rFonts w:ascii="Times New Roman" w:hAnsi="Times New Roman" w:cs="Times New Roman"/>
          <w:sz w:val="24"/>
          <w:szCs w:val="24"/>
        </w:rPr>
        <w:t xml:space="preserve">objective test </w:t>
      </w:r>
      <w:r w:rsidR="00B33F4F">
        <w:rPr>
          <w:rFonts w:ascii="Times New Roman" w:hAnsi="Times New Roman" w:cs="Times New Roman"/>
          <w:sz w:val="24"/>
          <w:szCs w:val="24"/>
        </w:rPr>
        <w:t xml:space="preserve">of recent use </w:t>
      </w:r>
      <w:r w:rsidR="00904042">
        <w:rPr>
          <w:rFonts w:ascii="Times New Roman" w:hAnsi="Times New Roman" w:cs="Times New Roman"/>
          <w:sz w:val="24"/>
          <w:szCs w:val="24"/>
        </w:rPr>
        <w:t>is needed</w:t>
      </w:r>
      <w:r>
        <w:rPr>
          <w:rFonts w:ascii="Times New Roman" w:hAnsi="Times New Roman" w:cs="Times New Roman"/>
          <w:sz w:val="24"/>
          <w:szCs w:val="24"/>
        </w:rPr>
        <w:t xml:space="preserve">. </w:t>
      </w:r>
      <w:commentRangeEnd w:id="5"/>
      <w:r w:rsidR="007B5F34">
        <w:rPr>
          <w:rStyle w:val="CommentReference"/>
        </w:rPr>
        <w:commentReference w:id="5"/>
      </w:r>
      <w:commentRangeEnd w:id="6"/>
      <w:r w:rsidR="00F22F07">
        <w:rPr>
          <w:rStyle w:val="CommentReference"/>
        </w:rPr>
        <w:commentReference w:id="6"/>
      </w:r>
    </w:p>
    <w:p w14:paraId="2CA79814" w14:textId="69B0DD71"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192CB3">
        <w:rPr>
          <w:rFonts w:ascii="Times New Roman" w:hAnsi="Times New Roman" w:cs="Times New Roman"/>
          <w:sz w:val="24"/>
          <w:szCs w:val="24"/>
        </w:rPr>
        <w:t>To prevent</w:t>
      </w:r>
      <w:r w:rsidR="00676473">
        <w:rPr>
          <w:rFonts w:ascii="Times New Roman" w:hAnsi="Times New Roman" w:cs="Times New Roman"/>
          <w:sz w:val="24"/>
          <w:szCs w:val="24"/>
        </w:rPr>
        <w:t xml:space="preserve"> </w:t>
      </w:r>
      <w:commentRangeStart w:id="7"/>
      <w:commentRangeStart w:id="8"/>
      <w:r w:rsidR="00676473">
        <w:rPr>
          <w:rFonts w:ascii="Times New Roman" w:hAnsi="Times New Roman" w:cs="Times New Roman"/>
          <w:sz w:val="24"/>
          <w:szCs w:val="24"/>
        </w:rPr>
        <w:t>impaired</w:t>
      </w:r>
      <w:commentRangeEnd w:id="7"/>
      <w:r w:rsidR="00F22F07">
        <w:rPr>
          <w:rStyle w:val="CommentReference"/>
        </w:rPr>
        <w:commentReference w:id="7"/>
      </w:r>
      <w:commentRangeEnd w:id="8"/>
      <w:r w:rsidR="00F22F07">
        <w:rPr>
          <w:rStyle w:val="CommentReference"/>
        </w:rPr>
        <w:commentReference w:id="8"/>
      </w:r>
      <w:r w:rsidR="00676473">
        <w:rPr>
          <w:rFonts w:ascii="Times New Roman" w:hAnsi="Times New Roman" w:cs="Times New Roman"/>
          <w:sz w:val="24"/>
          <w:szCs w:val="24"/>
        </w:rPr>
        <w:t xml:space="preserve"> driving,</w:t>
      </w:r>
      <w:r w:rsidR="00192CB3">
        <w:rPr>
          <w:rFonts w:ascii="Times New Roman" w:hAnsi="Times New Roman" w:cs="Times New Roman"/>
          <w:sz w:val="24"/>
          <w:szCs w:val="24"/>
        </w:rPr>
        <w:t xml:space="preserve"> </w:t>
      </w:r>
      <w:r w:rsidR="00676473">
        <w:rPr>
          <w:rFonts w:ascii="Times New Roman" w:hAnsi="Times New Roman" w:cs="Times New Roman"/>
          <w:sz w:val="24"/>
          <w:szCs w:val="24"/>
        </w:rPr>
        <w:t xml:space="preserve">and enforce existing regulations on drug impaired driving, we need non-invasive, portable, and objective assessment of drug impairment.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commentRangeStart w:id="9"/>
      <w:r>
        <w:rPr>
          <w:rFonts w:ascii="Times New Roman" w:hAnsi="Times New Roman" w:cs="Times New Roman"/>
          <w:sz w:val="24"/>
          <w:szCs w:val="24"/>
        </w:rPr>
        <w:t xml:space="preserve">drug use </w:t>
      </w:r>
      <w:commentRangeEnd w:id="9"/>
      <w:r w:rsidR="008F6414">
        <w:rPr>
          <w:rStyle w:val="CommentReference"/>
        </w:rPr>
        <w:commentReference w:id="9"/>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of these tests have shown a reduction in effectiveness when administered on frequent cannabis users due to drug tolerance effects, leading to potential false negatives for frequent </w:t>
      </w:r>
      <w:commentRangeStart w:id="10"/>
      <w:commentRangeStart w:id="11"/>
      <w:r>
        <w:rPr>
          <w:rFonts w:ascii="Times New Roman" w:hAnsi="Times New Roman" w:cs="Times New Roman"/>
          <w:sz w:val="24"/>
          <w:szCs w:val="24"/>
        </w:rPr>
        <w:t>users</w:t>
      </w:r>
      <w:commentRangeEnd w:id="10"/>
      <w:r w:rsidR="007B5F34">
        <w:rPr>
          <w:rStyle w:val="CommentReference"/>
        </w:rPr>
        <w:commentReference w:id="10"/>
      </w:r>
      <w:commentRangeEnd w:id="11"/>
      <w:r w:rsidR="008F6414">
        <w:rPr>
          <w:rStyle w:val="CommentReference"/>
        </w:rPr>
        <w:commentReference w:id="11"/>
      </w:r>
      <w:r>
        <w:rPr>
          <w:rFonts w:ascii="Times New Roman" w:hAnsi="Times New Roman" w:cs="Times New Roman"/>
          <w:sz w:val="24"/>
          <w:szCs w:val="24"/>
        </w:rPr>
        <w:t xml:space="preserve">.  </w:t>
      </w:r>
      <w:r w:rsidR="00676473">
        <w:rPr>
          <w:rFonts w:ascii="Times New Roman" w:hAnsi="Times New Roman" w:cs="Times New Roman"/>
          <w:sz w:val="24"/>
          <w:szCs w:val="24"/>
        </w:rPr>
        <w:t xml:space="preserve">Many states and countries reference drug levels in the blood as a threshold for impaired, modeled on the .08% blood alcohol 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 </w:t>
      </w:r>
      <w:commentRangeStart w:id="12"/>
      <w:r w:rsidR="00676473">
        <w:rPr>
          <w:rFonts w:ascii="Times New Roman" w:hAnsi="Times New Roman" w:cs="Times New Roman"/>
          <w:sz w:val="24"/>
          <w:szCs w:val="24"/>
        </w:rPr>
        <w:t xml:space="preserve">The parallel </w:t>
      </w:r>
      <w:commentRangeEnd w:id="12"/>
      <w:r w:rsidR="00BB1B81">
        <w:rPr>
          <w:rStyle w:val="CommentReference"/>
        </w:rPr>
        <w:commentReference w:id="12"/>
      </w:r>
      <w:r w:rsidR="00676473">
        <w:rPr>
          <w:rFonts w:ascii="Times New Roman" w:hAnsi="Times New Roman" w:cs="Times New Roman"/>
          <w:sz w:val="24"/>
          <w:szCs w:val="24"/>
        </w:rPr>
        <w:t xml:space="preserve">would be the blood level of </w:t>
      </w:r>
      <w:r w:rsidR="007B5F34">
        <w:rPr>
          <w:rFonts w:ascii="Times New Roman" w:hAnsi="Times New Roman" w:cs="Times New Roman"/>
          <w:sz w:val="24"/>
          <w:szCs w:val="24"/>
        </w:rPr>
        <w:t>delta-9-</w:t>
      </w:r>
      <w:r>
        <w:rPr>
          <w:rFonts w:ascii="Times New Roman" w:hAnsi="Times New Roman" w:cs="Times New Roman"/>
          <w:sz w:val="24"/>
          <w:szCs w:val="24"/>
        </w:rPr>
        <w:t xml:space="preserve">THC; however predictive models have better performance in participants abstaining for several days compared to those who </w:t>
      </w:r>
      <w:r>
        <w:rPr>
          <w:rFonts w:ascii="Times New Roman" w:hAnsi="Times New Roman" w:cs="Times New Roman"/>
          <w:sz w:val="24"/>
          <w:szCs w:val="24"/>
        </w:rPr>
        <w:lastRenderedPageBreak/>
        <w:t xml:space="preserve">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0F8603DD" w:rsidR="00AC729D" w:rsidRDefault="00F210DD" w:rsidP="00AC729D">
      <w:pPr>
        <w:spacing w:after="0" w:line="480" w:lineRule="auto"/>
        <w:ind w:firstLine="720"/>
        <w:rPr>
          <w:rFonts w:ascii="Times New Roman" w:hAnsi="Times New Roman" w:cs="Times New Roman"/>
          <w:sz w:val="24"/>
          <w:szCs w:val="24"/>
        </w:rPr>
      </w:pPr>
      <w:commentRangeStart w:id="13"/>
      <w:r>
        <w:rPr>
          <w:rFonts w:ascii="Times New Roman" w:hAnsi="Times New Roman" w:cs="Times New Roman"/>
          <w:sz w:val="24"/>
          <w:szCs w:val="24"/>
        </w:rPr>
        <w:t xml:space="preserve">Acute cannabis use has long been recognized to affect pupil light </w:t>
      </w:r>
      <w:commentRangeStart w:id="14"/>
      <w:r>
        <w:rPr>
          <w:rFonts w:ascii="Times New Roman" w:hAnsi="Times New Roman" w:cs="Times New Roman"/>
          <w:sz w:val="24"/>
          <w:szCs w:val="24"/>
        </w:rPr>
        <w:t>response</w:t>
      </w:r>
      <w:commentRangeEnd w:id="14"/>
      <w:r>
        <w:rPr>
          <w:rStyle w:val="CommentReference"/>
        </w:rPr>
        <w:commentReference w:id="14"/>
      </w:r>
      <w:commentRangeEnd w:id="13"/>
      <w:r w:rsidR="00BB1B81">
        <w:rPr>
          <w:rStyle w:val="CommentReference"/>
        </w:rPr>
        <w:commentReference w:id="13"/>
      </w:r>
      <w:r>
        <w:rPr>
          <w:rFonts w:ascii="Times New Roman" w:hAnsi="Times New Roman" w:cs="Times New Roman"/>
          <w:sz w:val="24"/>
          <w:szCs w:val="24"/>
        </w:rPr>
        <w:t>. Drug Recognition Experts, specially trained law enforcement officers, use pupil signs as a contributing indicator of the impairing drug</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713F40">
        <w:rPr>
          <w:rFonts w:ascii="Times New Roman" w:hAnsi="Times New Roman" w:cs="Times New Roman"/>
          <w:noProof/>
          <w:sz w:val="24"/>
          <w:szCs w:val="24"/>
        </w:rPr>
        <w:t>[8, 9]</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look at the pupil in different lighting ranging from near total darkness to bright light and </w:t>
      </w:r>
      <w:del w:id="15" w:author="Subramanian, Prem" w:date="2023-05-05T08:43:00Z">
        <w:r w:rsidRPr="007638C8" w:rsidDel="007638C8">
          <w:rPr>
            <w:rFonts w:ascii="Times New Roman" w:hAnsi="Times New Roman" w:cs="Times New Roman"/>
            <w:sz w:val="24"/>
            <w:szCs w:val="24"/>
            <w:u w:val="single"/>
            <w:rPrChange w:id="16" w:author="Subramanian, Prem" w:date="2023-05-05T08:43:00Z">
              <w:rPr>
                <w:rFonts w:ascii="Times New Roman" w:hAnsi="Times New Roman" w:cs="Times New Roman"/>
                <w:sz w:val="24"/>
                <w:szCs w:val="24"/>
              </w:rPr>
            </w:rPrChange>
          </w:rPr>
          <w:delText>examini</w:delText>
        </w:r>
      </w:del>
      <w:ins w:id="17" w:author="Subramanian, Prem" w:date="2023-05-05T08:43:00Z">
        <w:r w:rsidR="007638C8">
          <w:rPr>
            <w:rFonts w:ascii="Times New Roman" w:hAnsi="Times New Roman" w:cs="Times New Roman"/>
            <w:sz w:val="24"/>
            <w:szCs w:val="24"/>
            <w:u w:val="single"/>
          </w:rPr>
          <w:t xml:space="preserve">examine </w:t>
        </w:r>
      </w:ins>
      <w:del w:id="18" w:author="Subramanian, Prem" w:date="2023-05-05T08:43:00Z">
        <w:r w:rsidRPr="007638C8" w:rsidDel="007638C8">
          <w:rPr>
            <w:rFonts w:ascii="Times New Roman" w:hAnsi="Times New Roman" w:cs="Times New Roman"/>
            <w:sz w:val="24"/>
            <w:szCs w:val="24"/>
            <w:u w:val="single"/>
            <w:rPrChange w:id="19" w:author="Subramanian, Prem" w:date="2023-05-05T08:43:00Z">
              <w:rPr>
                <w:rFonts w:ascii="Times New Roman" w:hAnsi="Times New Roman" w:cs="Times New Roman"/>
                <w:sz w:val="24"/>
                <w:szCs w:val="24"/>
              </w:rPr>
            </w:rPrChange>
          </w:rPr>
          <w:delText>ng</w:delText>
        </w:r>
      </w:del>
      <w:r>
        <w:rPr>
          <w:rFonts w:ascii="Times New Roman" w:hAnsi="Times New Roman" w:cs="Times New Roman"/>
          <w:sz w:val="24"/>
          <w:szCs w:val="24"/>
        </w:rPr>
        <w:t xml:space="preserve"> the pupil size and response to light and changes in light.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r w:rsidR="00AC729D">
        <w:rPr>
          <w:rFonts w:ascii="Times New Roman" w:hAnsi="Times New Roman" w:cs="Times New Roman"/>
          <w:sz w:val="24"/>
          <w:szCs w:val="24"/>
        </w:rPr>
        <w:t>pupil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del w:id="20" w:author="Subramanian, Prem" w:date="2023-05-05T08:44:00Z">
        <w:r w:rsidDel="009376C6">
          <w:rPr>
            <w:rFonts w:ascii="Times New Roman" w:hAnsi="Times New Roman" w:cs="Times New Roman"/>
            <w:sz w:val="24"/>
            <w:szCs w:val="24"/>
          </w:rPr>
          <w:delText xml:space="preserve"> for a variety of conditions or injury to the optic nerve or brain injury</w:delText>
        </w:r>
      </w:del>
      <w:ins w:id="21" w:author="Subramanian, Prem" w:date="2023-05-05T08:44:00Z">
        <w:r w:rsidR="009376C6">
          <w:rPr>
            <w:rFonts w:ascii="Times New Roman" w:hAnsi="Times New Roman" w:cs="Times New Roman"/>
            <w:sz w:val="24"/>
            <w:szCs w:val="24"/>
          </w:rPr>
          <w:t xml:space="preserve"> as part of a standard eye exam</w:t>
        </w:r>
      </w:ins>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Figure 1 shows a typical pupillary response to light during the light reflex test, </w:t>
      </w:r>
      <w:commentRangeStart w:id="22"/>
      <w:commentRangeStart w:id="23"/>
      <w:r w:rsidR="00AC729D">
        <w:rPr>
          <w:rFonts w:ascii="Times New Roman" w:hAnsi="Times New Roman" w:cs="Times New Roman"/>
          <w:sz w:val="24"/>
          <w:szCs w:val="24"/>
        </w:rPr>
        <w:t xml:space="preserve">which we refer to as a </w:t>
      </w:r>
      <w:r w:rsidR="00AC729D" w:rsidRPr="001C442A">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00AC729D" w:rsidRPr="001C442A">
        <w:rPr>
          <w:rFonts w:ascii="Times New Roman" w:hAnsi="Times New Roman" w:cs="Times New Roman"/>
          <w:i/>
          <w:iCs/>
          <w:sz w:val="24"/>
          <w:szCs w:val="24"/>
        </w:rPr>
        <w:t>response trajectory</w:t>
      </w:r>
      <w:r w:rsidR="00AC729D">
        <w:rPr>
          <w:rFonts w:ascii="Times New Roman" w:hAnsi="Times New Roman" w:cs="Times New Roman"/>
          <w:sz w:val="24"/>
          <w:szCs w:val="24"/>
        </w:rPr>
        <w:t xml:space="preserve"> throughout the paper, for a sober individual. After the light is shined the pupil begins to constrict in size until it reaches a minimum, called the </w:t>
      </w:r>
      <w:r w:rsidR="00AC729D">
        <w:rPr>
          <w:rFonts w:ascii="Times New Roman" w:hAnsi="Times New Roman" w:cs="Times New Roman"/>
          <w:i/>
          <w:iCs/>
          <w:sz w:val="24"/>
          <w:szCs w:val="24"/>
        </w:rPr>
        <w:t>point of minimal constriction</w:t>
      </w:r>
      <w:r w:rsidR="00AC729D">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sidR="00AC729D">
        <w:rPr>
          <w:rFonts w:ascii="Times New Roman" w:hAnsi="Times New Roman" w:cs="Times New Roman"/>
          <w:i/>
          <w:iCs/>
          <w:sz w:val="24"/>
          <w:szCs w:val="24"/>
        </w:rPr>
        <w:t>rebound dilation</w:t>
      </w:r>
      <w:r w:rsidR="00AC729D">
        <w:rPr>
          <w:rFonts w:ascii="Times New Roman" w:hAnsi="Times New Roman" w:cs="Times New Roman"/>
          <w:sz w:val="24"/>
          <w:szCs w:val="24"/>
        </w:rPr>
        <w:t>.</w:t>
      </w:r>
      <w:commentRangeEnd w:id="22"/>
      <w:r w:rsidR="00A31B77">
        <w:rPr>
          <w:rStyle w:val="CommentReference"/>
        </w:rPr>
        <w:commentReference w:id="22"/>
      </w:r>
      <w:commentRangeEnd w:id="23"/>
      <w:r w:rsidR="00E937FF">
        <w:rPr>
          <w:rStyle w:val="CommentReference"/>
        </w:rPr>
        <w:commentReference w:id="23"/>
      </w:r>
      <w:r w:rsidR="00AC729D">
        <w:rPr>
          <w:rFonts w:ascii="Times New Roman" w:hAnsi="Times New Roman" w:cs="Times New Roman"/>
          <w:sz w:val="24"/>
          <w:szCs w:val="24"/>
        </w:rPr>
        <w:t xml:space="preserve"> There is evidence that there is less pupil constriction and slower rebound dilation due to recent cannabis consumption, but evidence is mixed and warrants further study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713F40">
        <w:rPr>
          <w:rFonts w:ascii="Times New Roman" w:hAnsi="Times New Roman" w:cs="Times New Roman"/>
          <w:noProof/>
          <w:sz w:val="24"/>
          <w:szCs w:val="24"/>
        </w:rPr>
        <w:t>[10, 11]</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 xml:space="preserve">. </w:t>
      </w:r>
      <w:commentRangeStart w:id="24"/>
      <w:commentRangeStart w:id="25"/>
      <w:r w:rsidR="00A31B77">
        <w:rPr>
          <w:rFonts w:ascii="Times New Roman" w:hAnsi="Times New Roman" w:cs="Times New Roman"/>
          <w:sz w:val="24"/>
          <w:szCs w:val="24"/>
        </w:rPr>
        <w:t>If the pupil light response could be shown to be indicative of recent cannabis use, or impairment from cannabis use</w:t>
      </w:r>
      <w:commentRangeEnd w:id="24"/>
      <w:r w:rsidR="00F02F28">
        <w:rPr>
          <w:rStyle w:val="CommentReference"/>
        </w:rPr>
        <w:commentReference w:id="24"/>
      </w:r>
      <w:commentRangeEnd w:id="25"/>
      <w:r w:rsidR="00145FAE">
        <w:rPr>
          <w:rStyle w:val="CommentReference"/>
        </w:rPr>
        <w:commentReference w:id="25"/>
      </w:r>
      <w:r w:rsidR="00A31B77">
        <w:rPr>
          <w:rFonts w:ascii="Times New Roman" w:hAnsi="Times New Roman" w:cs="Times New Roman"/>
          <w:sz w:val="24"/>
          <w:szCs w:val="24"/>
        </w:rPr>
        <w:t xml:space="preserve">, it could contribute to the determination of impaired driving or have utility in instances of occupational injury. </w:t>
      </w:r>
      <w:commentRangeStart w:id="26"/>
      <w:commentRangeStart w:id="27"/>
      <w:r w:rsidR="00192CB3">
        <w:rPr>
          <w:rFonts w:ascii="Times New Roman" w:hAnsi="Times New Roman" w:cs="Times New Roman"/>
          <w:sz w:val="24"/>
          <w:szCs w:val="24"/>
        </w:rPr>
        <w:t xml:space="preserve">Furthermore, there are emerging tools to examine </w:t>
      </w:r>
      <w:r w:rsidR="00192CB3">
        <w:rPr>
          <w:rFonts w:ascii="Times New Roman" w:hAnsi="Times New Roman" w:cs="Times New Roman"/>
          <w:sz w:val="24"/>
          <w:szCs w:val="24"/>
        </w:rPr>
        <w:lastRenderedPageBreak/>
        <w:t>pupil light response</w:t>
      </w:r>
      <w:commentRangeEnd w:id="26"/>
      <w:r w:rsidR="00F02F28">
        <w:rPr>
          <w:rStyle w:val="CommentReference"/>
        </w:rPr>
        <w:commentReference w:id="26"/>
      </w:r>
      <w:commentRangeEnd w:id="27"/>
      <w:r w:rsidR="00654653">
        <w:rPr>
          <w:rStyle w:val="CommentReference"/>
        </w:rPr>
        <w:commentReference w:id="27"/>
      </w:r>
      <w:r w:rsidR="00192CB3">
        <w:rPr>
          <w:rFonts w:ascii="Times New Roman" w:hAnsi="Times New Roman" w:cs="Times New Roman"/>
          <w:sz w:val="24"/>
          <w:szCs w:val="24"/>
        </w:rPr>
        <w:t xml:space="preserve">, </w:t>
      </w:r>
      <w:commentRangeStart w:id="28"/>
      <w:commentRangeStart w:id="29"/>
      <w:commentRangeStart w:id="30"/>
      <w:r w:rsidR="00192CB3">
        <w:rPr>
          <w:rFonts w:ascii="Times New Roman" w:hAnsi="Times New Roman" w:cs="Times New Roman"/>
          <w:sz w:val="24"/>
          <w:szCs w:val="24"/>
        </w:rPr>
        <w:t>standardizing the measurement and eliminating the subjectivity of an observer-administered examination</w:t>
      </w:r>
      <w:commentRangeEnd w:id="28"/>
      <w:r w:rsidR="00F02F28">
        <w:rPr>
          <w:rStyle w:val="CommentReference"/>
        </w:rPr>
        <w:commentReference w:id="28"/>
      </w:r>
      <w:commentRangeEnd w:id="29"/>
      <w:r w:rsidR="00F02F28">
        <w:rPr>
          <w:rStyle w:val="CommentReference"/>
        </w:rPr>
        <w:commentReference w:id="29"/>
      </w:r>
      <w:commentRangeEnd w:id="30"/>
      <w:r w:rsidR="00F02F28">
        <w:rPr>
          <w:rStyle w:val="CommentReference"/>
        </w:rPr>
        <w:commentReference w:id="30"/>
      </w:r>
      <w:r w:rsidR="00192CB3">
        <w:rPr>
          <w:rFonts w:ascii="Times New Roman" w:hAnsi="Times New Roman" w:cs="Times New Roman"/>
          <w:sz w:val="24"/>
          <w:szCs w:val="24"/>
        </w:rPr>
        <w:t xml:space="preserve">, such as from a law enforcement officer. </w:t>
      </w:r>
    </w:p>
    <w:tbl>
      <w:tblPr>
        <w:tblStyle w:val="TableGrid"/>
        <w:tblW w:w="9985" w:type="dxa"/>
        <w:tblLook w:val="04A0" w:firstRow="1" w:lastRow="0" w:firstColumn="1" w:lastColumn="0" w:noHBand="0" w:noVBand="1"/>
      </w:tblPr>
      <w:tblGrid>
        <w:gridCol w:w="9985"/>
      </w:tblGrid>
      <w:tr w:rsidR="00AC729D" w14:paraId="2410B499" w14:textId="77777777" w:rsidTr="006E3B26">
        <w:tc>
          <w:tcPr>
            <w:tcW w:w="9985" w:type="dxa"/>
          </w:tcPr>
          <w:p w14:paraId="7A86E51E" w14:textId="27435172" w:rsidR="00AC729D" w:rsidRDefault="00DB21F0" w:rsidP="004D287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EADE8B" wp14:editId="19C4A038">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AC729D" w14:paraId="36DBB499" w14:textId="77777777" w:rsidTr="006E3B26">
        <w:tc>
          <w:tcPr>
            <w:tcW w:w="9985" w:type="dxa"/>
          </w:tcPr>
          <w:p w14:paraId="2FED1F6F" w14:textId="5536E5A2"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(time 0 on the x-axis)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3B43BFE1"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r>
        <w:rPr>
          <w:rFonts w:ascii="Times New Roman" w:hAnsi="Times New Roman" w:cs="Times New Roman"/>
          <w:color w:val="000000"/>
          <w:sz w:val="24"/>
          <w:szCs w:val="24"/>
        </w:rPr>
        <w:t xml:space="preserve">during a light response test conducted using infrared videography goggles.  This study </w:t>
      </w:r>
      <w:r w:rsidRPr="00B31E39">
        <w:rPr>
          <w:rFonts w:ascii="Times New Roman" w:hAnsi="Times New Roman" w:cs="Times New Roman"/>
          <w:color w:val="000000"/>
          <w:sz w:val="24"/>
          <w:szCs w:val="24"/>
        </w:rPr>
        <w:t xml:space="preserve">examined pupil light response in participants with patterns of daily cannabis use, occasional cannabis use, </w:t>
      </w:r>
      <w:commentRangeStart w:id="31"/>
      <w:r w:rsidRPr="00B31E39">
        <w:rPr>
          <w:rFonts w:ascii="Times New Roman" w:hAnsi="Times New Roman" w:cs="Times New Roman"/>
          <w:color w:val="000000"/>
          <w:sz w:val="24"/>
          <w:szCs w:val="24"/>
        </w:rPr>
        <w:t>and a no-use control group</w:t>
      </w:r>
      <w:r>
        <w:rPr>
          <w:rFonts w:ascii="Times New Roman" w:hAnsi="Times New Roman" w:cs="Times New Roman"/>
          <w:color w:val="000000"/>
          <w:sz w:val="24"/>
          <w:szCs w:val="24"/>
        </w:rPr>
        <w:t xml:space="preserve"> both before and after smoking</w:t>
      </w:r>
      <w:commentRangeEnd w:id="31"/>
      <w:r w:rsidR="00F02F28">
        <w:rPr>
          <w:rStyle w:val="CommentReference"/>
        </w:rPr>
        <w:commentReference w:id="31"/>
      </w:r>
      <w:r w:rsidRPr="00B31E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Notably</w:t>
      </w:r>
      <w:r w:rsidRPr="00105272">
        <w:rPr>
          <w:rFonts w:ascii="Times New Roman" w:hAnsi="Times New Roman" w:cs="Times New Roman"/>
          <w:color w:val="000000"/>
          <w:sz w:val="24"/>
          <w:szCs w:val="24"/>
        </w:rPr>
        <w:t>, no significant differences were found between the daily and occasional use</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groups, indicating that the pupil light response </w:t>
      </w:r>
      <w:r>
        <w:rPr>
          <w:rFonts w:ascii="Times New Roman" w:hAnsi="Times New Roman" w:cs="Times New Roman"/>
          <w:color w:val="000000"/>
          <w:sz w:val="24"/>
          <w:szCs w:val="24"/>
        </w:rPr>
        <w:t xml:space="preserve">test </w:t>
      </w:r>
      <w:r w:rsidRPr="00105272">
        <w:rPr>
          <w:rFonts w:ascii="Times New Roman" w:hAnsi="Times New Roman" w:cs="Times New Roman"/>
          <w:color w:val="000000"/>
          <w:sz w:val="24"/>
          <w:szCs w:val="24"/>
        </w:rPr>
        <w:t xml:space="preserve">may pick up on physiological responses to cannabis consumption that </w:t>
      </w:r>
      <w:r>
        <w:rPr>
          <w:rFonts w:ascii="Times New Roman" w:hAnsi="Times New Roman" w:cs="Times New Roman"/>
          <w:color w:val="000000"/>
          <w:sz w:val="24"/>
          <w:szCs w:val="24"/>
        </w:rPr>
        <w:t xml:space="preserve">are </w:t>
      </w:r>
      <w:commentRangeStart w:id="32"/>
      <w:r w:rsidR="00CD026F">
        <w:rPr>
          <w:rFonts w:ascii="Times New Roman" w:hAnsi="Times New Roman" w:cs="Times New Roman"/>
          <w:color w:val="000000"/>
          <w:sz w:val="24"/>
          <w:szCs w:val="24"/>
        </w:rPr>
        <w:t>immutable</w:t>
      </w:r>
      <w:r>
        <w:rPr>
          <w:rFonts w:ascii="Times New Roman" w:hAnsi="Times New Roman" w:cs="Times New Roman"/>
          <w:color w:val="000000"/>
          <w:sz w:val="24"/>
          <w:szCs w:val="24"/>
        </w:rPr>
        <w:t xml:space="preserve"> </w:t>
      </w:r>
      <w:commentRangeEnd w:id="32"/>
      <w:r w:rsidR="00F02F28">
        <w:rPr>
          <w:rStyle w:val="CommentReference"/>
        </w:rPr>
        <w:commentReference w:id="32"/>
      </w:r>
      <w:r>
        <w:rPr>
          <w:rFonts w:ascii="Times New Roman" w:hAnsi="Times New Roman" w:cs="Times New Roman"/>
          <w:color w:val="000000"/>
          <w:sz w:val="24"/>
          <w:szCs w:val="24"/>
        </w:rPr>
        <w:t xml:space="preserve">to </w:t>
      </w:r>
      <w:r w:rsidR="00B33F4F">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tolerance effects of frequent cannabis use</w:t>
      </w:r>
      <w:r w:rsidR="00CD026F">
        <w:rPr>
          <w:rFonts w:ascii="Times New Roman" w:hAnsi="Times New Roman" w:cs="Times New Roman"/>
          <w:color w:val="000000"/>
          <w:sz w:val="24"/>
          <w:szCs w:val="24"/>
        </w:rPr>
        <w:t xml:space="preserve"> </w:t>
      </w:r>
      <w:r w:rsidR="001A1A22">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sidR="001A1A2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However</w:t>
      </w:r>
      <w:r>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significant effects </w:t>
      </w:r>
      <w:r>
        <w:rPr>
          <w:rFonts w:ascii="Times New Roman" w:hAnsi="Times New Roman" w:cs="Times New Roman"/>
          <w:color w:val="000000"/>
          <w:sz w:val="24"/>
          <w:szCs w:val="24"/>
        </w:rPr>
        <w:t xml:space="preserve">were only detectable </w:t>
      </w:r>
      <w:r w:rsidRPr="00105272">
        <w:rPr>
          <w:rFonts w:ascii="Times New Roman" w:hAnsi="Times New Roman" w:cs="Times New Roman"/>
          <w:color w:val="000000"/>
          <w:sz w:val="24"/>
          <w:szCs w:val="24"/>
        </w:rPr>
        <w:t xml:space="preserve">when accounting for </w:t>
      </w:r>
      <w:r>
        <w:rPr>
          <w:rFonts w:ascii="Times New Roman" w:hAnsi="Times New Roman" w:cs="Times New Roman"/>
          <w:color w:val="000000"/>
          <w:sz w:val="24"/>
          <w:szCs w:val="24"/>
        </w:rPr>
        <w:t xml:space="preserve">each participant’s </w:t>
      </w:r>
      <w:r w:rsidRPr="00105272">
        <w:rPr>
          <w:rFonts w:ascii="Times New Roman" w:hAnsi="Times New Roman" w:cs="Times New Roman"/>
          <w:color w:val="000000"/>
          <w:sz w:val="24"/>
          <w:szCs w:val="24"/>
        </w:rPr>
        <w:t>pre-</w:t>
      </w:r>
      <w:r w:rsidR="00B33F4F">
        <w:rPr>
          <w:rFonts w:ascii="Times New Roman" w:hAnsi="Times New Roman" w:cs="Times New Roman"/>
          <w:color w:val="000000"/>
          <w:sz w:val="24"/>
          <w:szCs w:val="24"/>
        </w:rPr>
        <w:t>use</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baseline pupil response, making it inappropriate for roadside assessments </w:t>
      </w:r>
      <w:r w:rsidRPr="00105272">
        <w:rPr>
          <w:rFonts w:ascii="Times New Roman" w:hAnsi="Times New Roman" w:cs="Times New Roman"/>
          <w:color w:val="000000"/>
          <w:sz w:val="24"/>
          <w:szCs w:val="24"/>
        </w:rPr>
        <w:lastRenderedPageBreak/>
        <w:t>where baseline measurements are not available. In addition, Steinhart et al</w:t>
      </w:r>
      <w:r w:rsidR="00A31B77">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used 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 </w:t>
      </w:r>
      <w:commentRangeStart w:id="33"/>
      <w:commentRangeStart w:id="34"/>
      <w:r w:rsidRPr="00105272">
        <w:rPr>
          <w:rFonts w:ascii="Times New Roman" w:hAnsi="Times New Roman" w:cs="Times New Roman"/>
          <w:color w:val="000000"/>
          <w:sz w:val="24"/>
          <w:szCs w:val="24"/>
        </w:rPr>
        <w:t>collapsing</w:t>
      </w:r>
      <w:commentRangeEnd w:id="33"/>
      <w:r w:rsidR="00F02F28">
        <w:rPr>
          <w:rStyle w:val="CommentReference"/>
        </w:rPr>
        <w:commentReference w:id="33"/>
      </w:r>
      <w:commentRangeEnd w:id="34"/>
      <w:r w:rsidR="00645F61">
        <w:rPr>
          <w:rStyle w:val="CommentReference"/>
        </w:rPr>
        <w:commentReference w:id="34"/>
      </w:r>
      <w:r w:rsidRPr="00105272">
        <w:rPr>
          <w:rFonts w:ascii="Times New Roman" w:hAnsi="Times New Roman" w:cs="Times New Roman"/>
          <w:color w:val="000000"/>
          <w:sz w:val="24"/>
          <w:szCs w:val="24"/>
        </w:rPr>
        <w:t xml:space="preserve"> 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p>
    <w:p w14:paraId="4C669AD4" w14:textId="7C83FA85"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leverage the full pupil light response trajectories from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del w:id="35" w:author="Andrew Leroux" w:date="2023-04-25T04:21:00Z">
        <w:r w:rsidR="00BB2C73" w:rsidDel="00F02F28">
          <w:rPr>
            <w:rFonts w:ascii="Times New Roman" w:hAnsi="Times New Roman" w:cs="Times New Roman"/>
            <w:color w:val="000000"/>
            <w:sz w:val="24"/>
            <w:szCs w:val="24"/>
          </w:rPr>
          <w:delText>,</w:delText>
        </w:r>
      </w:del>
      <w:r>
        <w:rPr>
          <w:rFonts w:ascii="Times New Roman" w:hAnsi="Times New Roman" w:cs="Times New Roman"/>
          <w:sz w:val="24"/>
          <w:szCs w:val="24"/>
        </w:rPr>
        <w:t xml:space="preserve"> to detect recent cannabis use</w:t>
      </w:r>
      <w:ins w:id="36" w:author="Andrew Leroux" w:date="2023-04-25T04:21:00Z">
        <w:r w:rsidR="00F02F28">
          <w:rPr>
            <w:rFonts w:ascii="Times New Roman" w:hAnsi="Times New Roman" w:cs="Times New Roman"/>
            <w:sz w:val="24"/>
            <w:szCs w:val="24"/>
          </w:rPr>
          <w:t>,</w:t>
        </w:r>
      </w:ins>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of pre-</w:t>
      </w:r>
      <w:r w:rsidR="00B33F4F">
        <w:rPr>
          <w:rFonts w:ascii="Times New Roman" w:hAnsi="Times New Roman" w:cs="Times New Roman"/>
          <w:sz w:val="24"/>
          <w:szCs w:val="24"/>
        </w:rPr>
        <w:t xml:space="preserve">use </w:t>
      </w:r>
      <w:r>
        <w:rPr>
          <w:rFonts w:ascii="Times New Roman" w:hAnsi="Times New Roman" w:cs="Times New Roman"/>
          <w:sz w:val="24"/>
          <w:szCs w:val="24"/>
        </w:rPr>
        <w:t xml:space="preserve">pupil response. Our analysis uses tools from a </w:t>
      </w:r>
      <w:del w:id="37" w:author="Andrew Leroux" w:date="2023-04-25T04:21:00Z">
        <w:r w:rsidDel="00F02F28">
          <w:rPr>
            <w:rFonts w:ascii="Times New Roman" w:hAnsi="Times New Roman" w:cs="Times New Roman"/>
            <w:sz w:val="24"/>
            <w:szCs w:val="24"/>
          </w:rPr>
          <w:delText xml:space="preserve">statistical subfield called </w:delText>
        </w:r>
      </w:del>
      <w:ins w:id="38" w:author="Andrew Leroux" w:date="2023-04-25T04:21:00Z">
        <w:r w:rsidR="00F02F28">
          <w:rPr>
            <w:rFonts w:ascii="Times New Roman" w:hAnsi="Times New Roman" w:cs="Times New Roman"/>
            <w:sz w:val="24"/>
            <w:szCs w:val="24"/>
          </w:rPr>
          <w:t xml:space="preserve">field of statistics known as </w:t>
        </w:r>
      </w:ins>
      <w:r>
        <w:rPr>
          <w:rFonts w:ascii="Times New Roman" w:hAnsi="Times New Roman" w:cs="Times New Roman"/>
          <w:sz w:val="24"/>
          <w:szCs w:val="24"/>
        </w:rPr>
        <w:t xml:space="preserve">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del w:id="39" w:author="Andrew Leroux" w:date="2023-04-25T04:22:00Z">
        <w:r w:rsidDel="00457293">
          <w:rPr>
            <w:rFonts w:ascii="Times New Roman" w:hAnsi="Times New Roman" w:cs="Times New Roman"/>
            <w:sz w:val="24"/>
            <w:szCs w:val="24"/>
          </w:rPr>
          <w:delText xml:space="preserve">to use </w:delText>
        </w:r>
      </w:del>
      <w:ins w:id="40" w:author="Andrew Leroux" w:date="2023-04-25T04:22:00Z">
        <w:r w:rsidR="00457293">
          <w:rPr>
            <w:rFonts w:ascii="Times New Roman" w:hAnsi="Times New Roman" w:cs="Times New Roman"/>
            <w:sz w:val="24"/>
            <w:szCs w:val="24"/>
          </w:rPr>
          <w:t xml:space="preserve">leveraging information contained in </w:t>
        </w:r>
      </w:ins>
      <w:r>
        <w:rPr>
          <w:rFonts w:ascii="Times New Roman" w:hAnsi="Times New Roman" w:cs="Times New Roman"/>
          <w:sz w:val="24"/>
          <w:szCs w:val="24"/>
        </w:rPr>
        <w:t xml:space="preserve">the temporal structure </w:t>
      </w:r>
      <w:ins w:id="41" w:author="Andrew Leroux" w:date="2023-04-25T04:22:00Z">
        <w:r w:rsidR="00C753A1">
          <w:rPr>
            <w:rFonts w:ascii="Times New Roman" w:hAnsi="Times New Roman" w:cs="Times New Roman"/>
            <w:sz w:val="24"/>
            <w:szCs w:val="24"/>
          </w:rPr>
          <w:t xml:space="preserve">of the data and </w:t>
        </w:r>
      </w:ins>
      <w:del w:id="42" w:author="Andrew Leroux" w:date="2023-04-25T04:22:00Z">
        <w:r w:rsidDel="00C753A1">
          <w:rPr>
            <w:rFonts w:ascii="Times New Roman" w:hAnsi="Times New Roman" w:cs="Times New Roman"/>
            <w:sz w:val="24"/>
            <w:szCs w:val="24"/>
          </w:rPr>
          <w:delText xml:space="preserve">and ordering of the trajectory to </w:delText>
        </w:r>
      </w:del>
      <w:r>
        <w:rPr>
          <w:rFonts w:ascii="Times New Roman" w:hAnsi="Times New Roman" w:cs="Times New Roman"/>
          <w:sz w:val="24"/>
          <w:szCs w:val="24"/>
        </w:rPr>
        <w:t>estimat</w:t>
      </w:r>
      <w:ins w:id="43" w:author="Andrew Leroux" w:date="2023-04-25T04:22:00Z">
        <w:r w:rsidR="00C753A1">
          <w:rPr>
            <w:rFonts w:ascii="Times New Roman" w:hAnsi="Times New Roman" w:cs="Times New Roman"/>
            <w:sz w:val="24"/>
            <w:szCs w:val="24"/>
          </w:rPr>
          <w:t>ing</w:t>
        </w:r>
      </w:ins>
      <w:del w:id="44" w:author="Andrew Leroux" w:date="2023-04-25T04:22:00Z">
        <w:r w:rsidDel="00C753A1">
          <w:rPr>
            <w:rFonts w:ascii="Times New Roman" w:hAnsi="Times New Roman" w:cs="Times New Roman"/>
            <w:sz w:val="24"/>
            <w:szCs w:val="24"/>
          </w:rPr>
          <w:delText>e</w:delText>
        </w:r>
      </w:del>
      <w:r>
        <w:rPr>
          <w:rFonts w:ascii="Times New Roman" w:hAnsi="Times New Roman" w:cs="Times New Roman"/>
          <w:sz w:val="24"/>
          <w:szCs w:val="24"/>
        </w:rPr>
        <w:t xml:space="preserve"> time-specific effects</w:t>
      </w:r>
      <w:ins w:id="45" w:author="Andrew Leroux" w:date="2023-04-25T04:22:00Z">
        <w:r w:rsidR="00513A79">
          <w:rPr>
            <w:rFonts w:ascii="Times New Roman" w:hAnsi="Times New Roman" w:cs="Times New Roman"/>
            <w:sz w:val="24"/>
            <w:szCs w:val="24"/>
          </w:rPr>
          <w:t>.</w:t>
        </w:r>
      </w:ins>
      <w:del w:id="46" w:author="Andrew Leroux" w:date="2023-04-25T04:22:00Z">
        <w:r w:rsidR="007429B5" w:rsidDel="00513A79">
          <w:rPr>
            <w:rFonts w:ascii="Times New Roman" w:hAnsi="Times New Roman" w:cs="Times New Roman"/>
            <w:sz w:val="24"/>
            <w:szCs w:val="24"/>
          </w:rPr>
          <w:delText>,</w:delText>
        </w:r>
      </w:del>
      <w:r>
        <w:rPr>
          <w:rFonts w:ascii="Times New Roman" w:hAnsi="Times New Roman" w:cs="Times New Roman"/>
          <w:sz w:val="24"/>
          <w:szCs w:val="24"/>
        </w:rPr>
        <w:t xml:space="preserve"> </w:t>
      </w:r>
      <w:del w:id="47" w:author="Andrew Leroux" w:date="2023-04-25T04:22:00Z">
        <w:r w:rsidDel="00513A79">
          <w:rPr>
            <w:rFonts w:ascii="Times New Roman" w:hAnsi="Times New Roman" w:cs="Times New Roman"/>
            <w:sz w:val="24"/>
            <w:szCs w:val="24"/>
          </w:rPr>
          <w:delText xml:space="preserve">and </w:delText>
        </w:r>
        <w:r w:rsidR="007429B5" w:rsidDel="00513A79">
          <w:rPr>
            <w:rFonts w:ascii="Times New Roman" w:hAnsi="Times New Roman" w:cs="Times New Roman"/>
            <w:sz w:val="24"/>
            <w:szCs w:val="24"/>
          </w:rPr>
          <w:delText>to</w:delText>
        </w:r>
      </w:del>
      <w:ins w:id="48" w:author="Andrew Leroux" w:date="2023-04-25T04:22:00Z">
        <w:r w:rsidR="00513A79">
          <w:rPr>
            <w:rFonts w:ascii="Times New Roman" w:hAnsi="Times New Roman" w:cs="Times New Roman"/>
            <w:sz w:val="24"/>
            <w:szCs w:val="24"/>
          </w:rPr>
          <w:t>This approach</w:t>
        </w:r>
      </w:ins>
      <w:r w:rsidR="007429B5">
        <w:rPr>
          <w:rFonts w:ascii="Times New Roman" w:hAnsi="Times New Roman" w:cs="Times New Roman"/>
          <w:sz w:val="24"/>
          <w:szCs w:val="24"/>
        </w:rPr>
        <w:t xml:space="preserve"> utilize</w:t>
      </w:r>
      <w:ins w:id="49" w:author="Andrew Leroux" w:date="2023-04-25T04:22:00Z">
        <w:r w:rsidR="00513A79">
          <w:rPr>
            <w:rFonts w:ascii="Times New Roman" w:hAnsi="Times New Roman" w:cs="Times New Roman"/>
            <w:sz w:val="24"/>
            <w:szCs w:val="24"/>
          </w:rPr>
          <w:t>s</w:t>
        </w:r>
      </w:ins>
      <w:r>
        <w:rPr>
          <w:rFonts w:ascii="Times New Roman" w:hAnsi="Times New Roman" w:cs="Times New Roman"/>
          <w:sz w:val="24"/>
          <w:szCs w:val="24"/>
        </w:rPr>
        <w:t xml:space="preserve"> </w:t>
      </w:r>
      <w:ins w:id="50" w:author="Andrew Leroux" w:date="2023-04-25T04:23:00Z">
        <w:r w:rsidR="00513A79">
          <w:rPr>
            <w:rFonts w:ascii="Times New Roman" w:hAnsi="Times New Roman" w:cs="Times New Roman"/>
            <w:sz w:val="24"/>
            <w:szCs w:val="24"/>
          </w:rPr>
          <w:t xml:space="preserve">maximal </w:t>
        </w:r>
      </w:ins>
      <w:del w:id="51" w:author="Andrew Leroux" w:date="2023-04-25T04:23:00Z">
        <w:r w:rsidR="007429B5" w:rsidDel="00513A79">
          <w:rPr>
            <w:rFonts w:ascii="Times New Roman" w:hAnsi="Times New Roman" w:cs="Times New Roman"/>
            <w:sz w:val="24"/>
            <w:szCs w:val="24"/>
          </w:rPr>
          <w:delText xml:space="preserve">the </w:delText>
        </w:r>
      </w:del>
      <w:r w:rsidR="007429B5">
        <w:rPr>
          <w:rFonts w:ascii="Times New Roman" w:hAnsi="Times New Roman" w:cs="Times New Roman"/>
          <w:sz w:val="24"/>
          <w:szCs w:val="24"/>
        </w:rPr>
        <w:t>i</w:t>
      </w:r>
      <w:r>
        <w:rPr>
          <w:rFonts w:ascii="Times New Roman" w:hAnsi="Times New Roman" w:cs="Times New Roman"/>
          <w:sz w:val="24"/>
          <w:szCs w:val="24"/>
        </w:rPr>
        <w:t xml:space="preserve">nformation </w:t>
      </w:r>
      <w:del w:id="52" w:author="Andrew Leroux" w:date="2023-04-25T04:23:00Z">
        <w:r w:rsidDel="00513A79">
          <w:rPr>
            <w:rFonts w:ascii="Times New Roman" w:hAnsi="Times New Roman" w:cs="Times New Roman"/>
            <w:sz w:val="24"/>
            <w:szCs w:val="24"/>
          </w:rPr>
          <w:delText xml:space="preserve">that </w:delText>
        </w:r>
      </w:del>
      <w:ins w:id="53" w:author="Andrew Leroux" w:date="2023-04-25T04:23:00Z">
        <w:r w:rsidR="00513A79">
          <w:rPr>
            <w:rFonts w:ascii="Times New Roman" w:hAnsi="Times New Roman" w:cs="Times New Roman"/>
            <w:sz w:val="24"/>
            <w:szCs w:val="24"/>
          </w:rPr>
          <w:t xml:space="preserve">which </w:t>
        </w:r>
      </w:ins>
      <w:r>
        <w:rPr>
          <w:rFonts w:ascii="Times New Roman" w:hAnsi="Times New Roman" w:cs="Times New Roman"/>
          <w:sz w:val="24"/>
          <w:szCs w:val="24"/>
        </w:rPr>
        <w:t xml:space="preserve">is </w:t>
      </w:r>
      <w:del w:id="54" w:author="Andrew Leroux" w:date="2023-04-25T04:23:00Z">
        <w:r w:rsidR="007429B5" w:rsidDel="00513A79">
          <w:rPr>
            <w:rFonts w:ascii="Times New Roman" w:hAnsi="Times New Roman" w:cs="Times New Roman"/>
            <w:sz w:val="24"/>
            <w:szCs w:val="24"/>
          </w:rPr>
          <w:delText>removed</w:delText>
        </w:r>
        <w:r w:rsidDel="00513A79">
          <w:rPr>
            <w:rFonts w:ascii="Times New Roman" w:hAnsi="Times New Roman" w:cs="Times New Roman"/>
            <w:sz w:val="24"/>
            <w:szCs w:val="24"/>
          </w:rPr>
          <w:delText xml:space="preserve"> </w:delText>
        </w:r>
      </w:del>
      <w:ins w:id="55" w:author="Andrew Leroux" w:date="2023-04-25T04:23:00Z">
        <w:r w:rsidR="00513A79">
          <w:rPr>
            <w:rFonts w:ascii="Times New Roman" w:hAnsi="Times New Roman" w:cs="Times New Roman"/>
            <w:sz w:val="24"/>
            <w:szCs w:val="24"/>
          </w:rPr>
          <w:t xml:space="preserve">lost </w:t>
        </w:r>
      </w:ins>
      <w:r>
        <w:rPr>
          <w:rFonts w:ascii="Times New Roman" w:hAnsi="Times New Roman" w:cs="Times New Roman"/>
          <w:sz w:val="24"/>
          <w:szCs w:val="24"/>
        </w:rPr>
        <w:t xml:space="preserve">when only </w:t>
      </w:r>
      <w:del w:id="56" w:author="Andrew Leroux" w:date="2023-04-25T04:23:00Z">
        <w:r w:rsidDel="00513A79">
          <w:rPr>
            <w:rFonts w:ascii="Times New Roman" w:hAnsi="Times New Roman" w:cs="Times New Roman"/>
            <w:sz w:val="24"/>
            <w:szCs w:val="24"/>
          </w:rPr>
          <w:delText xml:space="preserve">modeling </w:delText>
        </w:r>
      </w:del>
      <w:ins w:id="57" w:author="Andrew Leroux" w:date="2023-04-25T04:23:00Z">
        <w:r w:rsidR="00513A79">
          <w:rPr>
            <w:rFonts w:ascii="Times New Roman" w:hAnsi="Times New Roman" w:cs="Times New Roman"/>
            <w:sz w:val="24"/>
            <w:szCs w:val="24"/>
          </w:rPr>
          <w:t xml:space="preserve">considering </w:t>
        </w:r>
      </w:ins>
      <w:r>
        <w:rPr>
          <w:rFonts w:ascii="Times New Roman" w:hAnsi="Times New Roman" w:cs="Times New Roman"/>
          <w:sz w:val="24"/>
          <w:szCs w:val="24"/>
        </w:rPr>
        <w:t>single number summaries like 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&lt;EndNote&gt;&lt;Cite&gt;&lt;Author&gt;Goldsmith&lt;/Author&gt;&lt;Year&gt;2016&lt;/Year&gt;&lt;RecNum&gt;23&lt;/RecNum&gt;&lt;DisplayText&gt;[13, 14]&lt;/DisplayText&gt;&lt;record&gt;&lt;rec-number&gt;23&lt;/rec-number&gt;&lt;foreign-keys&gt;&lt;key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713F40">
        <w:rPr>
          <w:rFonts w:ascii="Times New Roman" w:hAnsi="Times New Roman" w:cs="Times New Roman"/>
          <w:noProof/>
          <w:sz w:val="24"/>
          <w:szCs w:val="24"/>
        </w:rPr>
        <w:t>[13, 14]</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drug tolerance on the pupil response trajectories by comparing participants with no cannabis use, patterns of occasional cannabis use, and patterns of daily cannabis use. </w:t>
      </w:r>
      <w:commentRangeStart w:id="58"/>
      <w:r>
        <w:rPr>
          <w:rFonts w:ascii="Times New Roman" w:hAnsi="Times New Roman" w:cs="Times New Roman"/>
          <w:sz w:val="24"/>
          <w:szCs w:val="24"/>
        </w:rPr>
        <w:t xml:space="preserve">Finally, we extract expected pupil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to explore how pupil response changes as the acute effect of cannabis consumption fades.</w:t>
      </w:r>
      <w:commentRangeEnd w:id="58"/>
      <w:r w:rsidR="00E11884">
        <w:rPr>
          <w:rStyle w:val="CommentReference"/>
        </w:rPr>
        <w:commentReference w:id="58"/>
      </w:r>
    </w:p>
    <w:p w14:paraId="174EA6F6"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1BA28563" w:rsidR="00AC729D" w:rsidRDefault="00AC729D" w:rsidP="00AC729D">
      <w:pPr>
        <w:spacing w:line="480" w:lineRule="auto"/>
        <w:ind w:firstLine="720"/>
        <w:rPr>
          <w:rFonts w:ascii="Times New Roman" w:hAnsi="Times New Roman" w:cs="Times New Roman"/>
          <w:sz w:val="24"/>
          <w:szCs w:val="24"/>
        </w:rPr>
      </w:pPr>
      <w:commentRangeStart w:id="59"/>
      <w:r>
        <w:rPr>
          <w:rFonts w:ascii="Times New Roman" w:hAnsi="Times New Roman" w:cs="Times New Roman"/>
          <w:sz w:val="24"/>
          <w:szCs w:val="24"/>
        </w:rPr>
        <w:t>Data are part of a larger study examining effects of acute cannabis consumption on simulated driving among participants with occasional and daily cannabis use histories</w:t>
      </w:r>
      <w:commentRangeEnd w:id="59"/>
      <w:r w:rsidR="00E11884">
        <w:rPr>
          <w:rStyle w:val="CommentReference"/>
        </w:rPr>
        <w:commentReference w:id="59"/>
      </w:r>
      <w:r>
        <w:rPr>
          <w:rFonts w:ascii="Times New Roman" w:hAnsi="Times New Roman" w:cs="Times New Roman"/>
          <w:sz w:val="24"/>
          <w:szCs w:val="24"/>
        </w:rPr>
        <w:t xml:space="preserve">. Daily cannabis consumption was defined as smoking or vaping a cannabis flower product at least one </w:t>
      </w:r>
      <w:r>
        <w:rPr>
          <w:rFonts w:ascii="Times New Roman" w:hAnsi="Times New Roman" w:cs="Times New Roman"/>
          <w:sz w:val="24"/>
          <w:szCs w:val="24"/>
        </w:rPr>
        <w:lastRenderedPageBreak/>
        <w:t>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consume 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commonly desire”, and participants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w:t>
      </w:r>
      <w:commentRangeStart w:id="60"/>
      <w:commentRangeStart w:id="61"/>
      <w:commentRangeStart w:id="62"/>
      <w:commentRangeStart w:id="63"/>
      <w:r>
        <w:rPr>
          <w:rFonts w:ascii="Times New Roman" w:hAnsi="Times New Roman" w:cs="Times New Roman"/>
          <w:sz w:val="24"/>
          <w:szCs w:val="24"/>
        </w:rPr>
        <w:t xml:space="preserve">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commentRangeEnd w:id="60"/>
      <w:r w:rsidR="00E11884">
        <w:rPr>
          <w:rStyle w:val="CommentReference"/>
        </w:rPr>
        <w:commentReference w:id="60"/>
      </w:r>
      <w:commentRangeEnd w:id="61"/>
      <w:r w:rsidR="00E11884">
        <w:rPr>
          <w:rStyle w:val="CommentReference"/>
        </w:rPr>
        <w:commentReference w:id="61"/>
      </w:r>
      <w:commentRangeEnd w:id="62"/>
      <w:r w:rsidR="006B776B">
        <w:rPr>
          <w:rStyle w:val="CommentReference"/>
        </w:rPr>
        <w:commentReference w:id="62"/>
      </w:r>
      <w:commentRangeEnd w:id="63"/>
      <w:r w:rsidR="00DA4BFE">
        <w:rPr>
          <w:rStyle w:val="CommentReference"/>
        </w:rPr>
        <w:commentReference w:id="63"/>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10FEFD92" w14:textId="56EF47F2"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Videos of pupil response during the light test were collected using SafetyScan</w:t>
      </w:r>
      <w:r w:rsidRPr="003E344B">
        <w:rPr>
          <w:rFonts w:ascii="Times New Roman" w:hAnsi="Times New Roman" w:cs="Times New Roman"/>
          <w:sz w:val="24"/>
          <w:szCs w:val="24"/>
          <w:vertAlign w:val="superscript"/>
        </w:rPr>
        <w:t>TM</w:t>
      </w:r>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 videography goggles developed by Oc</w:t>
      </w:r>
      <w:commentRangeStart w:id="64"/>
      <w:r>
        <w:rPr>
          <w:rFonts w:ascii="Times New Roman" w:hAnsi="Times New Roman" w:cs="Times New Roman"/>
          <w:sz w:val="24"/>
          <w:szCs w:val="24"/>
        </w:rPr>
        <w:t>ular Data Systems</w:t>
      </w:r>
      <w:r w:rsidR="000C2E5F">
        <w:rPr>
          <w:rFonts w:ascii="Times New Roman" w:hAnsi="Times New Roman" w:cs="Times New Roman"/>
          <w:sz w:val="24"/>
          <w:szCs w:val="24"/>
        </w:rPr>
        <w:t>, LLC</w:t>
      </w:r>
      <w:r>
        <w:rPr>
          <w:rFonts w:ascii="Times New Roman" w:hAnsi="Times New Roman" w:cs="Times New Roman"/>
          <w:sz w:val="24"/>
          <w:szCs w:val="24"/>
        </w:rPr>
        <w:t>.</w:t>
      </w:r>
      <w:commentRangeEnd w:id="64"/>
      <w:r w:rsidR="000C2E5F">
        <w:rPr>
          <w:rStyle w:val="CommentReference"/>
        </w:rPr>
        <w:commentReference w:id="64"/>
      </w:r>
      <w:r>
        <w:rPr>
          <w:rFonts w:ascii="Times New Roman" w:hAnsi="Times New Roman" w:cs="Times New Roman"/>
          <w:sz w:val="24"/>
          <w:szCs w:val="24"/>
        </w:rPr>
        <w:t xml:space="preserve"> Trajectories of pupil size during </w:t>
      </w:r>
      <w:r w:rsidR="00CA41F4">
        <w:rPr>
          <w:rFonts w:ascii="Times New Roman" w:hAnsi="Times New Roman" w:cs="Times New Roman"/>
          <w:sz w:val="24"/>
          <w:szCs w:val="24"/>
        </w:rPr>
        <w:t>the light</w:t>
      </w:r>
      <w:r>
        <w:rPr>
          <w:rFonts w:ascii="Times New Roman" w:hAnsi="Times New Roman" w:cs="Times New Roman"/>
          <w:sz w:val="24"/>
          <w:szCs w:val="24"/>
        </w:rPr>
        <w:t xml:space="preserve"> response test</w:t>
      </w:r>
      <w:r w:rsidR="00CA41F4">
        <w:rPr>
          <w:rFonts w:ascii="Times New Roman" w:hAnsi="Times New Roman" w:cs="Times New Roman"/>
          <w:sz w:val="24"/>
          <w:szCs w:val="24"/>
        </w:rPr>
        <w:t>,</w:t>
      </w:r>
      <w:r>
        <w:rPr>
          <w:rFonts w:ascii="Times New Roman" w:hAnsi="Times New Roman" w:cs="Times New Roman"/>
          <w:sz w:val="24"/>
          <w:szCs w:val="24"/>
        </w:rPr>
        <w:t xml:space="preserve"> like that shown in Figure 1</w:t>
      </w:r>
      <w:r w:rsidR="00CA41F4">
        <w:rPr>
          <w:rFonts w:ascii="Times New Roman" w:hAnsi="Times New Roman" w:cs="Times New Roman"/>
          <w:sz w:val="24"/>
          <w:szCs w:val="24"/>
        </w:rPr>
        <w:t>,</w:t>
      </w:r>
      <w:r>
        <w:rPr>
          <w:rFonts w:ascii="Times New Roman" w:hAnsi="Times New Roman" w:cs="Times New Roman"/>
          <w:sz w:val="24"/>
          <w:szCs w:val="24"/>
        </w:rPr>
        <w:t xml:space="preserve"> were extracted from the videos using the video segmentation pipeline described in Steinhart et al, 2023</w:t>
      </w:r>
      <w:r w:rsidR="00CA41F4">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sz w:val="24"/>
          <w:szCs w:val="24"/>
        </w:rPr>
        <w:fldChar w:fldCharType="separate"/>
      </w:r>
      <w:r w:rsidR="00713F40">
        <w:rPr>
          <w:rFonts w:ascii="Times New Roman" w:hAnsi="Times New Roman" w:cs="Times New Roman"/>
          <w:noProof/>
          <w:sz w:val="24"/>
          <w:szCs w:val="24"/>
        </w:rPr>
        <w:t>[12]</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These trajectories represent percent change </w:t>
      </w:r>
      <w:r w:rsidR="00CA41F4">
        <w:rPr>
          <w:rFonts w:ascii="Times New Roman" w:hAnsi="Times New Roman" w:cs="Times New Roman"/>
          <w:sz w:val="24"/>
          <w:szCs w:val="24"/>
        </w:rPr>
        <w:t>in</w:t>
      </w:r>
      <w:r>
        <w:rPr>
          <w:rFonts w:ascii="Times New Roman" w:hAnsi="Times New Roman" w:cs="Times New Roman"/>
          <w:sz w:val="24"/>
          <w:szCs w:val="24"/>
        </w:rPr>
        <w:t xml:space="preserve"> pupil size</w:t>
      </w:r>
      <w:r w:rsidR="00CA41F4">
        <w:rPr>
          <w:rFonts w:ascii="Times New Roman" w:hAnsi="Times New Roman" w:cs="Times New Roman"/>
          <w:sz w:val="24"/>
          <w:szCs w:val="24"/>
        </w:rPr>
        <w:t xml:space="preserve"> from the start of the light test</w:t>
      </w:r>
      <w:r w:rsidR="000C2E5F">
        <w:rPr>
          <w:rFonts w:ascii="Times New Roman" w:hAnsi="Times New Roman" w:cs="Times New Roman"/>
          <w:sz w:val="24"/>
          <w:szCs w:val="24"/>
        </w:rPr>
        <w:t>,</w:t>
      </w:r>
      <w:r>
        <w:rPr>
          <w:rFonts w:ascii="Times New Roman" w:hAnsi="Times New Roman" w:cs="Times New Roman"/>
          <w:sz w:val="24"/>
          <w:szCs w:val="24"/>
        </w:rPr>
        <w:t xml:space="preserve"> for </w:t>
      </w:r>
      <w:r w:rsidR="00CA41F4">
        <w:rPr>
          <w:rFonts w:ascii="Times New Roman" w:hAnsi="Times New Roman" w:cs="Times New Roman"/>
          <w:sz w:val="24"/>
          <w:szCs w:val="24"/>
        </w:rPr>
        <w:t>the right eye</w:t>
      </w:r>
      <w:r w:rsidR="000C2E5F">
        <w:rPr>
          <w:rFonts w:ascii="Times New Roman" w:hAnsi="Times New Roman" w:cs="Times New Roman"/>
          <w:sz w:val="24"/>
          <w:szCs w:val="24"/>
        </w:rPr>
        <w:t>,</w:t>
      </w:r>
      <w:r>
        <w:rPr>
          <w:rFonts w:ascii="Times New Roman" w:hAnsi="Times New Roman" w:cs="Times New Roman"/>
          <w:sz w:val="24"/>
          <w:szCs w:val="24"/>
        </w:rPr>
        <w:t xml:space="preserve"> after cannabis consumption</w:t>
      </w:r>
      <w:r w:rsidR="000C2E5F">
        <w:rPr>
          <w:rFonts w:ascii="Times New Roman" w:hAnsi="Times New Roman" w:cs="Times New Roman"/>
          <w:sz w:val="24"/>
          <w:szCs w:val="24"/>
        </w:rPr>
        <w:t>,</w:t>
      </w:r>
      <w:r>
        <w:rPr>
          <w:rFonts w:ascii="Times New Roman" w:hAnsi="Times New Roman" w:cs="Times New Roman"/>
          <w:sz w:val="24"/>
          <w:szCs w:val="24"/>
        </w:rPr>
        <w:t xml:space="preserve"> </w:t>
      </w:r>
      <w:r w:rsidR="00CA41F4">
        <w:rPr>
          <w:rFonts w:ascii="Times New Roman" w:hAnsi="Times New Roman" w:cs="Times New Roman"/>
          <w:sz w:val="24"/>
          <w:szCs w:val="24"/>
        </w:rPr>
        <w:t xml:space="preserve">in the </w:t>
      </w:r>
      <w:r>
        <w:rPr>
          <w:rFonts w:ascii="Times New Roman" w:hAnsi="Times New Roman" w:cs="Times New Roman"/>
          <w:sz w:val="24"/>
          <w:szCs w:val="24"/>
        </w:rPr>
        <w:t>occasional and daily use groups</w:t>
      </w:r>
      <w:r w:rsidR="00CA41F4">
        <w:rPr>
          <w:rFonts w:ascii="Times New Roman" w:hAnsi="Times New Roman" w:cs="Times New Roman"/>
          <w:sz w:val="24"/>
          <w:szCs w:val="24"/>
        </w:rPr>
        <w:t>, and</w:t>
      </w:r>
      <w:r>
        <w:rPr>
          <w:rFonts w:ascii="Times New Roman" w:hAnsi="Times New Roman" w:cs="Times New Roman"/>
          <w:sz w:val="24"/>
          <w:szCs w:val="24"/>
        </w:rPr>
        <w:t xml:space="preserve"> after a short rest period </w:t>
      </w:r>
      <w:r w:rsidR="00CA41F4">
        <w:rPr>
          <w:rFonts w:ascii="Times New Roman" w:hAnsi="Times New Roman" w:cs="Times New Roman"/>
          <w:sz w:val="24"/>
          <w:szCs w:val="24"/>
        </w:rPr>
        <w:t xml:space="preserve">for the </w:t>
      </w:r>
      <w:r>
        <w:rPr>
          <w:rFonts w:ascii="Times New Roman" w:hAnsi="Times New Roman" w:cs="Times New Roman"/>
          <w:sz w:val="24"/>
          <w:szCs w:val="24"/>
        </w:rPr>
        <w:t>no use control group. Pupil light response trajectories were truncated to 400 frames, approximately 13.3 seconds after the start of the light test.</w:t>
      </w:r>
    </w:p>
    <w:p w14:paraId="215293B2" w14:textId="39D8129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Time between cannabis consumption and the pupil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p>
    <w:p w14:paraId="314DEBF8" w14:textId="3C6A7B17" w:rsidR="00044C6B" w:rsidRDefault="00044C6B" w:rsidP="00044C6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044C6B" w14:paraId="2E2775FD"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D38CE1"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D0731F"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commentRangeStart w:id="65"/>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commentRangeEnd w:id="65"/>
            <w:r w:rsidR="00E11884">
              <w:rPr>
                <w:rStyle w:val="CommentReference"/>
              </w:rPr>
              <w:commentReference w:id="65"/>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DDD4EDD"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044C6B" w14:paraId="43493E73"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E62E92"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9571B4" w14:textId="558FDF74"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w:t>
            </w:r>
            <w:r>
              <w:rPr>
                <w:rFonts w:ascii="Times New Roman" w:eastAsia="Arial" w:hAnsi="Times New Roman" w:cs="Times New Roman"/>
                <w:b/>
                <w:color w:val="000000"/>
                <w:sz w:val="24"/>
                <w:szCs w:val="24"/>
              </w:rPr>
              <w:t xml:space="preserve"> </w:t>
            </w:r>
            <w:r w:rsidRPr="00322B09">
              <w:rPr>
                <w:rFonts w:ascii="Times New Roman" w:eastAsia="Arial" w:hAnsi="Times New Roman" w:cs="Times New Roman"/>
                <w:b/>
                <w:color w:val="000000"/>
                <w:sz w:val="24"/>
                <w:szCs w:val="24"/>
              </w:rPr>
              <w:t>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F37D7FD" w14:textId="62C1CF42"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O</w:t>
            </w:r>
            <w:r w:rsidRPr="00322B09">
              <w:rPr>
                <w:rFonts w:ascii="Times New Roman" w:eastAsia="Arial" w:hAnsi="Times New Roman" w:cs="Times New Roman"/>
                <w:b/>
                <w:color w:val="000000"/>
                <w:sz w:val="24"/>
                <w:szCs w:val="24"/>
              </w:rPr>
              <w:t>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C65D755" w14:textId="791FF05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D</w:t>
            </w:r>
            <w:r w:rsidRPr="00322B09">
              <w:rPr>
                <w:rFonts w:ascii="Times New Roman" w:eastAsia="Arial" w:hAnsi="Times New Roman" w:cs="Times New Roman"/>
                <w:b/>
                <w:color w:val="000000"/>
                <w:sz w:val="24"/>
                <w:szCs w:val="24"/>
              </w:rPr>
              <w:t>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A02AA3A"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044C6B" w14:paraId="22E0FD44" w14:textId="77777777" w:rsidTr="006B5652">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D914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B1FE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4D0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79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D3C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044C6B" w14:paraId="7525958E"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0E53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6E5D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62E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7BE9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60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044C6B" w14:paraId="65809E3B"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7635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A08A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A833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80CA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B17E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044C6B" w14:paraId="4F9D10EA"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328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14BD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74B40"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AF6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C553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044C6B" w14:paraId="65184F01"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ED23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3C02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F8423"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D291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EBAF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044C6B" w14:paraId="1BA02A4D"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C40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D667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0B62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9B91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F3C1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044C6B" w14:paraId="2DD5DABB" w14:textId="77777777" w:rsidTr="006B5652">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83827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BC435C">
              <w:rPr>
                <w:rFonts w:ascii="Times New Roman" w:eastAsia="Arial" w:hAnsi="Times New Roman" w:cs="Times New Roman"/>
                <w:b/>
                <w:color w:val="000000"/>
                <w:sz w:val="24"/>
                <w:szCs w:val="24"/>
              </w:rPr>
              <w:t xml:space="preserve">Time Delay </w:t>
            </w:r>
            <w:r>
              <w:rPr>
                <w:rFonts w:ascii="Times New Roman" w:eastAsia="Arial" w:hAnsi="Times New Roman" w:cs="Times New Roman"/>
                <w:b/>
                <w:color w:val="000000"/>
                <w:sz w:val="24"/>
                <w:szCs w:val="24"/>
              </w:rPr>
              <w:t>after Cannabis</w:t>
            </w:r>
            <w:r w:rsidRPr="00105272">
              <w:rPr>
                <w:rFonts w:ascii="Times New Roman" w:eastAsia="Arial" w:hAnsi="Times New Roman" w:cs="Times New Roman"/>
                <w:b/>
                <w:color w:val="000000"/>
                <w:sz w:val="24"/>
                <w:szCs w:val="24"/>
              </w:rPr>
              <w:t xml:space="preserve">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2302B4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CF910C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0618F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F8475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40.74 (30.10)</w:t>
            </w:r>
          </w:p>
        </w:tc>
      </w:tr>
      <w:tr w:rsidR="00044C6B" w14:paraId="0A06E382" w14:textId="77777777" w:rsidTr="006B5652">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034F0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t>1</w:t>
            </w:r>
            <w:r w:rsidRPr="00105272">
              <w:rPr>
                <w:rFonts w:ascii="Times New Roman" w:eastAsia="Arial" w:hAnsi="Times New Roman" w:cs="Times New Roman"/>
                <w:color w:val="000000"/>
                <w:sz w:val="20"/>
                <w:szCs w:val="20"/>
              </w:rPr>
              <w:t>Mean (SD); n (%)</w:t>
            </w:r>
          </w:p>
        </w:tc>
      </w:tr>
    </w:tbl>
    <w:p w14:paraId="2C30DDA0" w14:textId="77777777" w:rsidR="00044C6B" w:rsidRDefault="00044C6B" w:rsidP="00044C6B">
      <w:pPr>
        <w:spacing w:line="480" w:lineRule="auto"/>
        <w:rPr>
          <w:rFonts w:ascii="Times New Roman" w:hAnsi="Times New Roman" w:cs="Times New Roman"/>
          <w:sz w:val="24"/>
          <w:szCs w:val="24"/>
        </w:rPr>
      </w:pP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0294E9EA"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ata analysis (</w:t>
      </w:r>
      <w:commentRangeStart w:id="66"/>
      <w:r w:rsidRPr="00C13772">
        <w:rPr>
          <w:rFonts w:ascii="Times New Roman" w:hAnsi="Times New Roman" w:cs="Times New Roman"/>
          <w:sz w:val="24"/>
          <w:szCs w:val="24"/>
        </w:rPr>
        <w:t>FDA</w:t>
      </w:r>
      <w:commentRangeEnd w:id="66"/>
      <w:r w:rsidR="00E11884">
        <w:rPr>
          <w:rStyle w:val="CommentReference"/>
        </w:rPr>
        <w:commentReference w:id="66"/>
      </w:r>
      <w:r w:rsidRPr="00C13772">
        <w:rPr>
          <w:rFonts w:ascii="Times New Roman" w:hAnsi="Times New Roman" w:cs="Times New Roman"/>
          <w:sz w:val="24"/>
          <w:szCs w:val="24"/>
        </w:rPr>
        <w:t xml:space="preserve">) is a field of statistics that models </w:t>
      </w:r>
      <w:ins w:id="67" w:author="Andrew Leroux" w:date="2023-04-25T04:28:00Z">
        <w:r w:rsidR="00E11884">
          <w:rPr>
            <w:rFonts w:ascii="Times New Roman" w:hAnsi="Times New Roman" w:cs="Times New Roman"/>
            <w:sz w:val="24"/>
            <w:szCs w:val="24"/>
          </w:rPr>
          <w:t xml:space="preserve">functions </w:t>
        </w:r>
      </w:ins>
      <w:ins w:id="68" w:author="Andrew Leroux" w:date="2023-04-25T04:29:00Z">
        <w:r w:rsidR="00E11884">
          <w:rPr>
            <w:rFonts w:ascii="Times New Roman" w:hAnsi="Times New Roman" w:cs="Times New Roman"/>
            <w:sz w:val="24"/>
            <w:szCs w:val="24"/>
          </w:rPr>
          <w:t>(</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w:t>
        </w:r>
      </w:ins>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ins w:id="69" w:author="Andrew Leroux" w:date="2023-04-25T04:29:00Z">
        <w:r w:rsidR="00E11884">
          <w:rPr>
            <w:rFonts w:ascii="Times New Roman" w:hAnsi="Times New Roman" w:cs="Times New Roman"/>
            <w:sz w:val="24"/>
            <w:szCs w:val="24"/>
          </w:rPr>
          <w:t>/time series of pupil light response)</w:t>
        </w:r>
      </w:ins>
      <w:r w:rsidRPr="00C13772">
        <w:rPr>
          <w:rFonts w:ascii="Times New Roman" w:hAnsi="Times New Roman" w:cs="Times New Roman"/>
          <w:sz w:val="24"/>
          <w:szCs w:val="24"/>
        </w:rPr>
        <w:t xml:space="preserve"> without extracting pre-defined specific features.</w:t>
      </w:r>
      <w:ins w:id="70" w:author="Andrew Leroux" w:date="2023-04-25T04:29:00Z">
        <w:r w:rsidR="00E11884">
          <w:rPr>
            <w:rFonts w:ascii="Times New Roman" w:hAnsi="Times New Roman" w:cs="Times New Roman"/>
            <w:sz w:val="24"/>
            <w:szCs w:val="24"/>
          </w:rPr>
          <w:t xml:space="preserve"> These functions may be either the outcome (the whole trajectory is the</w:t>
        </w:r>
      </w:ins>
      <w:ins w:id="71" w:author="Andrew Leroux" w:date="2023-04-25T04:30:00Z">
        <w:r w:rsidR="00E11884">
          <w:rPr>
            <w:rFonts w:ascii="Times New Roman" w:hAnsi="Times New Roman" w:cs="Times New Roman"/>
            <w:sz w:val="24"/>
            <w:szCs w:val="24"/>
          </w:rPr>
          <w:t xml:space="preserve"> outcome) or a predictor, or both. The methods are designed to </w:t>
        </w:r>
      </w:ins>
      <w:ins w:id="72" w:author="Andrew Leroux" w:date="2023-04-25T04:31:00Z">
        <w:r w:rsidR="00E11884">
          <w:rPr>
            <w:rFonts w:ascii="Times New Roman" w:hAnsi="Times New Roman" w:cs="Times New Roman"/>
            <w:sz w:val="24"/>
            <w:szCs w:val="24"/>
          </w:rPr>
          <w:t>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 over the function.</w:t>
        </w:r>
      </w:ins>
      <w:r w:rsidRPr="00C13772">
        <w:rPr>
          <w:rFonts w:ascii="Times New Roman" w:hAnsi="Times New Roman" w:cs="Times New Roman"/>
          <w:sz w:val="24"/>
          <w:szCs w:val="24"/>
        </w:rPr>
        <w:t xml:space="preserve"> </w:t>
      </w:r>
      <w:ins w:id="73" w:author="Andrew Leroux" w:date="2023-04-25T04:32:00Z">
        <w:r w:rsidR="00E11884">
          <w:rPr>
            <w:rFonts w:ascii="Times New Roman" w:hAnsi="Times New Roman" w:cs="Times New Roman"/>
            <w:sz w:val="24"/>
            <w:szCs w:val="24"/>
          </w:rPr>
          <w:t xml:space="preserve">For example, </w:t>
        </w:r>
      </w:ins>
      <w:ins w:id="74" w:author="Andrew Leroux" w:date="2023-04-25T04:33:00Z">
        <w:r w:rsidR="00E11884">
          <w:rPr>
            <w:rFonts w:ascii="Times New Roman" w:hAnsi="Times New Roman" w:cs="Times New Roman"/>
            <w:sz w:val="24"/>
            <w:szCs w:val="24"/>
          </w:rPr>
          <w:t>i</w:t>
        </w:r>
      </w:ins>
      <w:ins w:id="75" w:author="Andrew Leroux" w:date="2023-04-25T04:31:00Z">
        <w:r w:rsidR="00E11884">
          <w:rPr>
            <w:rFonts w:ascii="Times New Roman" w:hAnsi="Times New Roman" w:cs="Times New Roman"/>
            <w:sz w:val="24"/>
            <w:szCs w:val="24"/>
          </w:rPr>
          <w:t>n the current cont</w:t>
        </w:r>
      </w:ins>
      <w:ins w:id="76" w:author="Andrew Leroux" w:date="2023-04-25T04:32:00Z">
        <w:r w:rsidR="00E11884">
          <w:rPr>
            <w:rFonts w:ascii="Times New Roman" w:hAnsi="Times New Roman" w:cs="Times New Roman"/>
            <w:sz w:val="24"/>
            <w:szCs w:val="24"/>
          </w:rPr>
          <w:t>ext, FDA methods allow for estimating and quantifying uncertainty for whether differences in patterns of pupil light response vary over time by cannabis consumption history.</w:t>
        </w:r>
      </w:ins>
      <w:ins w:id="77" w:author="Andrew Leroux" w:date="2023-04-25T04:33:00Z">
        <w:r w:rsidR="00E11884">
          <w:rPr>
            <w:rFonts w:ascii="Times New Roman" w:hAnsi="Times New Roman" w:cs="Times New Roman"/>
            <w:sz w:val="24"/>
            <w:szCs w:val="24"/>
          </w:rPr>
          <w:t xml:space="preserve"> </w:t>
        </w:r>
      </w:ins>
      <w:del w:id="78" w:author="Andrew Leroux" w:date="2023-04-25T04:31:00Z">
        <w:r w:rsidRPr="00C13772" w:rsidDel="00E11884">
          <w:rPr>
            <w:rFonts w:ascii="Times New Roman" w:hAnsi="Times New Roman" w:cs="Times New Roman"/>
            <w:sz w:val="24"/>
            <w:szCs w:val="24"/>
          </w:rPr>
          <w:delText xml:space="preserve">It </w:delText>
        </w:r>
        <w:r w:rsidDel="00E11884">
          <w:rPr>
            <w:rFonts w:ascii="Times New Roman" w:hAnsi="Times New Roman" w:cs="Times New Roman"/>
            <w:sz w:val="24"/>
            <w:szCs w:val="24"/>
          </w:rPr>
          <w:delText>examines</w:delText>
        </w:r>
        <w:r w:rsidRPr="00C13772" w:rsidDel="00E11884">
          <w:rPr>
            <w:rFonts w:ascii="Times New Roman" w:hAnsi="Times New Roman" w:cs="Times New Roman"/>
            <w:sz w:val="24"/>
            <w:szCs w:val="24"/>
          </w:rPr>
          <w:delText xml:space="preserve"> differences in </w:delText>
        </w:r>
      </w:del>
      <w:del w:id="79" w:author="Andrew Leroux" w:date="2023-04-25T04:33:00Z">
        <w:r w:rsidRPr="00C13772" w:rsidDel="00E11884">
          <w:rPr>
            <w:rFonts w:ascii="Times New Roman" w:hAnsi="Times New Roman" w:cs="Times New Roman"/>
            <w:sz w:val="24"/>
            <w:szCs w:val="24"/>
          </w:rPr>
          <w:delText xml:space="preserve">the patterns of the </w:delText>
        </w:r>
        <w:r w:rsidDel="00E11884">
          <w:rPr>
            <w:rFonts w:ascii="Times New Roman" w:hAnsi="Times New Roman" w:cs="Times New Roman"/>
            <w:sz w:val="24"/>
            <w:szCs w:val="24"/>
          </w:rPr>
          <w:delText>trajectories</w:delText>
        </w:r>
        <w:r w:rsidRPr="00C13772" w:rsidDel="00E11884">
          <w:rPr>
            <w:rFonts w:ascii="Times New Roman" w:hAnsi="Times New Roman" w:cs="Times New Roman"/>
            <w:sz w:val="24"/>
            <w:szCs w:val="24"/>
          </w:rPr>
          <w:delText xml:space="preserve"> </w:delText>
        </w:r>
        <w:r w:rsidDel="00E11884">
          <w:rPr>
            <w:rFonts w:ascii="Times New Roman" w:hAnsi="Times New Roman" w:cs="Times New Roman"/>
            <w:sz w:val="24"/>
            <w:szCs w:val="24"/>
          </w:rPr>
          <w:delText xml:space="preserve">as </w:delText>
        </w:r>
        <w:r w:rsidR="00CA41F4" w:rsidDel="00E11884">
          <w:rPr>
            <w:rFonts w:ascii="Times New Roman" w:hAnsi="Times New Roman" w:cs="Times New Roman"/>
            <w:sz w:val="24"/>
            <w:szCs w:val="24"/>
          </w:rPr>
          <w:delText xml:space="preserve">they </w:delText>
        </w:r>
        <w:r w:rsidRPr="00C13772" w:rsidDel="00E11884">
          <w:rPr>
            <w:rFonts w:ascii="Times New Roman" w:hAnsi="Times New Roman" w:cs="Times New Roman"/>
            <w:sz w:val="24"/>
            <w:szCs w:val="24"/>
          </w:rPr>
          <w:delText>relate to an outcome</w:delText>
        </w:r>
        <w:r w:rsidR="00154B36" w:rsidDel="00E11884">
          <w:rPr>
            <w:rFonts w:ascii="Times New Roman" w:hAnsi="Times New Roman" w:cs="Times New Roman"/>
            <w:sz w:val="24"/>
            <w:szCs w:val="24"/>
          </w:rPr>
          <w:delText>,</w:delText>
        </w:r>
        <w:r w:rsidR="00CA41F4" w:rsidDel="00E11884">
          <w:rPr>
            <w:rFonts w:ascii="Times New Roman" w:hAnsi="Times New Roman" w:cs="Times New Roman"/>
            <w:sz w:val="24"/>
            <w:szCs w:val="24"/>
          </w:rPr>
          <w:delText xml:space="preserve"> such as difference</w:delText>
        </w:r>
        <w:r w:rsidR="00CA3390" w:rsidDel="00E11884">
          <w:rPr>
            <w:rFonts w:ascii="Times New Roman" w:hAnsi="Times New Roman" w:cs="Times New Roman"/>
            <w:sz w:val="24"/>
            <w:szCs w:val="24"/>
          </w:rPr>
          <w:delText>s</w:delText>
        </w:r>
        <w:r w:rsidR="00CA41F4" w:rsidDel="00E11884">
          <w:rPr>
            <w:rFonts w:ascii="Times New Roman" w:hAnsi="Times New Roman" w:cs="Times New Roman"/>
            <w:sz w:val="24"/>
            <w:szCs w:val="24"/>
          </w:rPr>
          <w:delText xml:space="preserve"> in the pupil light response </w:delText>
        </w:r>
        <w:r w:rsidR="00CA3390" w:rsidDel="00E11884">
          <w:rPr>
            <w:rFonts w:ascii="Times New Roman" w:hAnsi="Times New Roman" w:cs="Times New Roman"/>
            <w:sz w:val="24"/>
            <w:szCs w:val="24"/>
          </w:rPr>
          <w:delText xml:space="preserve">trajectory </w:delText>
        </w:r>
        <w:r w:rsidR="00CA41F4" w:rsidDel="00E11884">
          <w:rPr>
            <w:rFonts w:ascii="Times New Roman" w:hAnsi="Times New Roman" w:cs="Times New Roman"/>
            <w:sz w:val="24"/>
            <w:szCs w:val="24"/>
          </w:rPr>
          <w:delText xml:space="preserve">that inform whether a person </w:delText>
        </w:r>
        <w:r w:rsidR="00154B36" w:rsidDel="00E11884">
          <w:rPr>
            <w:rFonts w:ascii="Times New Roman" w:hAnsi="Times New Roman" w:cs="Times New Roman"/>
            <w:sz w:val="24"/>
            <w:szCs w:val="24"/>
          </w:rPr>
          <w:delText>has recently consumed cannabis</w:delText>
        </w:r>
        <w:r w:rsidRPr="00C13772" w:rsidDel="00E11884">
          <w:rPr>
            <w:rFonts w:ascii="Times New Roman" w:hAnsi="Times New Roman" w:cs="Times New Roman"/>
            <w:sz w:val="24"/>
            <w:szCs w:val="24"/>
          </w:rPr>
          <w:delText>.</w:delText>
        </w:r>
        <w:r w:rsidDel="00E11884">
          <w:rPr>
            <w:rFonts w:ascii="Times New Roman" w:hAnsi="Times New Roman" w:cs="Times New Roman"/>
            <w:sz w:val="24"/>
            <w:szCs w:val="24"/>
          </w:rPr>
          <w:delText xml:space="preserve"> The term “functional” in FDA refers to the structure of the data as a function over time instead of a characteristic of the participant or covariates. </w:delText>
        </w:r>
      </w:del>
      <w:r>
        <w:rPr>
          <w:rFonts w:ascii="Times New Roman" w:hAnsi="Times New Roman" w:cs="Times New Roman"/>
          <w:sz w:val="24"/>
          <w:szCs w:val="24"/>
        </w:rPr>
        <w:t xml:space="preserve">In our analysis, a single functional unit is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r>
        <w:rPr>
          <w:rFonts w:ascii="Times New Roman" w:hAnsi="Times New Roman" w:cs="Times New Roman"/>
          <w:i/>
          <w:iCs/>
          <w:sz w:val="24"/>
          <w:szCs w:val="24"/>
        </w:rPr>
        <w:t>i</w:t>
      </w:r>
      <w:r>
        <w:rPr>
          <w:rFonts w:ascii="Times New Roman" w:hAnsi="Times New Roman" w:cs="Times New Roman"/>
          <w:sz w:val="24"/>
          <w:szCs w:val="24"/>
        </w:rPr>
        <w:t xml:space="preserve">, depending on whether the trajectory is modelled as the outcome or </w:t>
      </w:r>
      <w:del w:id="80" w:author="Andrew Leroux [2]" w:date="2023-04-25T10:06:00Z">
        <w:r w:rsidDel="000701BD">
          <w:rPr>
            <w:rFonts w:ascii="Times New Roman" w:hAnsi="Times New Roman" w:cs="Times New Roman"/>
            <w:sz w:val="24"/>
            <w:szCs w:val="24"/>
          </w:rPr>
          <w:delText>covariate</w:delText>
        </w:r>
      </w:del>
      <w:ins w:id="81" w:author="Andrew Leroux [2]" w:date="2023-04-25T10:06:00Z">
        <w:r w:rsidR="000701BD">
          <w:rPr>
            <w:rFonts w:ascii="Times New Roman" w:hAnsi="Times New Roman" w:cs="Times New Roman"/>
            <w:sz w:val="24"/>
            <w:szCs w:val="24"/>
          </w:rPr>
          <w:t>predictor</w:t>
        </w:r>
      </w:ins>
      <w:r>
        <w:rPr>
          <w:rFonts w:ascii="Times New Roman" w:hAnsi="Times New Roman" w:cs="Times New Roman"/>
          <w:sz w:val="24"/>
          <w:szCs w:val="24"/>
        </w:rPr>
        <w:t>,</w:t>
      </w:r>
      <w:ins w:id="82" w:author="Andrew Leroux [2]" w:date="2023-04-25T10:06:00Z">
        <w:r w:rsidR="00F450CF">
          <w:rPr>
            <w:rFonts w:ascii="Times New Roman" w:hAnsi="Times New Roman" w:cs="Times New Roman"/>
            <w:sz w:val="24"/>
            <w:szCs w:val="24"/>
          </w:rPr>
          <w:t xml:space="preserve"> respectively,</w:t>
        </w:r>
      </w:ins>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t>
      </w:r>
      <w:r>
        <w:rPr>
          <w:rFonts w:ascii="Times New Roman" w:hAnsi="Times New Roman" w:cs="Times New Roman"/>
          <w:sz w:val="24"/>
          <w:szCs w:val="24"/>
        </w:rPr>
        <w:lastRenderedPageBreak/>
        <w:t xml:space="preserve">which the measurement was assessed.  For example, if participant 1 has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shown in Figure </w:t>
      </w:r>
      <w:commentRangeStart w:id="83"/>
      <w:r>
        <w:rPr>
          <w:rFonts w:ascii="Times New Roman" w:hAnsi="Times New Roman" w:cs="Times New Roman"/>
          <w:sz w:val="24"/>
          <w:szCs w:val="24"/>
        </w:rPr>
        <w:t>1</w:t>
      </w:r>
      <w:commentRangeEnd w:id="83"/>
      <w:r w:rsidR="000B4566">
        <w:rPr>
          <w:rStyle w:val="CommentReference"/>
        </w:rPr>
        <w:commentReference w:id="83"/>
      </w:r>
      <w:r>
        <w:rPr>
          <w:rFonts w:ascii="Times New Roman" w:hAnsi="Times New Roman" w:cs="Times New Roman"/>
          <w:sz w:val="24"/>
          <w:szCs w:val="24"/>
        </w:rPr>
        <w:t>,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B58D5E3" w:rsidR="00AC729D" w:rsidRDefault="00AC729D" w:rsidP="00AC729D">
      <w:pPr>
        <w:spacing w:line="480" w:lineRule="auto"/>
        <w:ind w:firstLine="720"/>
        <w:rPr>
          <w:rFonts w:ascii="Times New Roman" w:hAnsi="Times New Roman" w:cs="Times New Roman"/>
          <w:sz w:val="24"/>
          <w:szCs w:val="24"/>
        </w:rPr>
      </w:pPr>
      <w:commentRangeStart w:id="84"/>
      <w:r>
        <w:rPr>
          <w:rFonts w:ascii="Times New Roman" w:hAnsi="Times New Roman" w:cs="Times New Roman"/>
          <w:sz w:val="24"/>
          <w:szCs w:val="24"/>
        </w:rPr>
        <w:t xml:space="preserve">Our analysis uses two distinct FDA methods to model differences in </w:t>
      </w:r>
      <w:commentRangeEnd w:id="84"/>
      <w:r w:rsidR="001D7433">
        <w:rPr>
          <w:rStyle w:val="CommentReference"/>
        </w:rPr>
        <w:commentReference w:id="84"/>
      </w:r>
      <w:r>
        <w:rPr>
          <w:rFonts w:ascii="Times New Roman" w:hAnsi="Times New Roman" w:cs="Times New Roman"/>
          <w:sz w:val="24"/>
          <w:szCs w:val="24"/>
        </w:rPr>
        <w:t>pupil response to light after cannabis use. The first method</w:t>
      </w:r>
      <w:r w:rsidR="007753D9">
        <w:rPr>
          <w:rFonts w:ascii="Times New Roman" w:hAnsi="Times New Roman" w:cs="Times New Roman"/>
          <w:sz w:val="24"/>
          <w:szCs w:val="24"/>
        </w:rPr>
        <w:t xml:space="preserve">, </w:t>
      </w:r>
      <w:commentRangeStart w:id="85"/>
      <w:r w:rsidR="007753D9">
        <w:rPr>
          <w:rFonts w:ascii="Times New Roman" w:hAnsi="Times New Roman" w:cs="Times New Roman"/>
          <w:sz w:val="24"/>
          <w:szCs w:val="24"/>
        </w:rPr>
        <w:t>functional logistic regression</w:t>
      </w:r>
      <w:commentRangeEnd w:id="85"/>
      <w:r w:rsidR="0071117D">
        <w:rPr>
          <w:rStyle w:val="CommentReference"/>
        </w:rPr>
        <w:commentReference w:id="85"/>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recent cannabis use and treats the pupil response trajectory as a covariate.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 xml:space="preserve">pupil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ins w:id="86" w:author="Andrew Leroux [2]" w:date="2023-04-25T11:12:00Z">
        <w:r w:rsidR="00AC6FEC">
          <w:rPr>
            <w:rFonts w:ascii="Times New Roman" w:hAnsi="Times New Roman" w:cs="Times New Roman"/>
            <w:i/>
            <w:iCs/>
            <w:sz w:val="24"/>
            <w:szCs w:val="24"/>
          </w:rPr>
          <w:t xml:space="preserve"> via functional logi</w:t>
        </w:r>
      </w:ins>
      <w:ins w:id="87" w:author="Andrew Leroux [2]" w:date="2023-04-25T11:13:00Z">
        <w:r w:rsidR="00AC6FEC">
          <w:rPr>
            <w:rFonts w:ascii="Times New Roman" w:hAnsi="Times New Roman" w:cs="Times New Roman"/>
            <w:i/>
            <w:iCs/>
            <w:sz w:val="24"/>
            <w:szCs w:val="24"/>
          </w:rPr>
          <w:t>stic regression</w:t>
        </w:r>
      </w:ins>
    </w:p>
    <w:p w14:paraId="2BBB0810" w14:textId="14BD96D5"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use a functional logistic regression model to discriminate between those who recently smoked cannabis (designated “recent cannabis use”, combining individuals with daily and occasional use patterns) and those who did not (designated “no use”). Functional logistic regression </w:t>
      </w:r>
      <w:commentRangeStart w:id="88"/>
      <w:r>
        <w:rPr>
          <w:rFonts w:ascii="Times New Roman" w:hAnsi="Times New Roman" w:cs="Times New Roman"/>
          <w:sz w:val="24"/>
          <w:szCs w:val="24"/>
        </w:rPr>
        <w:fldChar w:fldCharType="begin">
          <w:fldData xml:space="preserve">PEVuZE5vdGU+PENpdGU+PEF1dGhvcj5SYW1zYXk8L0F1dGhvcj48WWVhcj4xOTkxPC9ZZWFyPjxS
ZWNOdW0+MTY8L1JlY051bT48RGlzcGxheVRleHQ+WzE2LCAxN108L0Rpc3BsYXlUZXh0PjxyZWNv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PEVuZE5vdGU+PENpdGU+PEF1dGhvcj5SYW1zYXk8L0F1dGhvcj48WWVhcj4xOTkxPC9ZZWFyPjxS
ZWNOdW0+MTY8L1JlY051bT48RGlzcGxheVRleHQ+WzE2LCAxN108L0Rpc3BsYXlUZXh0PjxyZWNv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[16, 17]</w:t>
      </w:r>
      <w:r>
        <w:rPr>
          <w:rFonts w:ascii="Times New Roman" w:hAnsi="Times New Roman" w:cs="Times New Roman"/>
          <w:sz w:val="24"/>
          <w:szCs w:val="24"/>
        </w:rPr>
        <w:fldChar w:fldCharType="end"/>
      </w:r>
      <w:commentRangeEnd w:id="88"/>
      <w:r w:rsidR="004B1AD6">
        <w:rPr>
          <w:rStyle w:val="CommentReference"/>
        </w:rPr>
        <w:commentReference w:id="88"/>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AC729D">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1F31F208" w:rsidR="00AC729D" w:rsidRPr="001C442A" w:rsidRDefault="00A21434" w:rsidP="00AC729D">
      <w:pPr>
        <w:spacing w:line="480" w:lineRule="auto"/>
        <w:rPr>
          <w:rFonts w:ascii="Times New Roman" w:eastAsiaTheme="minorEastAsia" w:hAnsi="Times New Roman" w:cs="Times New Roman"/>
          <w:sz w:val="24"/>
          <w:szCs w:val="24"/>
        </w:rPr>
      </w:pPr>
      <w:ins w:id="89" w:author="Andrew Leroux [2]" w:date="2023-04-25T11:17:00Z">
        <w:r>
          <w:rPr>
            <w:rFonts w:ascii="Times New Roman" w:hAnsi="Times New Roman" w:cs="Times New Roman"/>
            <w:sz w:val="24"/>
            <w:szCs w:val="24"/>
          </w:rPr>
          <w:t xml:space="preserve">The coefficient </w:t>
        </w:r>
      </w:ins>
      <m:oMath>
        <m:sSub>
          <m:sSubPr>
            <m:ctrlPr>
              <w:ins w:id="90" w:author="Andrew Leroux [2]" w:date="2023-04-25T11:17:00Z">
                <w:rPr>
                  <w:rFonts w:ascii="Cambria Math" w:hAnsi="Cambria Math" w:cs="Times New Roman"/>
                  <w:i/>
                  <w:sz w:val="24"/>
                  <w:szCs w:val="24"/>
                </w:rPr>
              </w:ins>
            </m:ctrlPr>
          </m:sSubPr>
          <m:e>
            <m:r>
              <w:ins w:id="91" w:author="Andrew Leroux [2]" w:date="2023-04-25T11:17:00Z">
                <w:rPr>
                  <w:rFonts w:ascii="Cambria Math" w:hAnsi="Cambria Math" w:cs="Times New Roman"/>
                  <w:sz w:val="24"/>
                  <w:szCs w:val="24"/>
                </w:rPr>
                <m:t>β</m:t>
              </w:ins>
            </m:r>
          </m:e>
          <m:sub>
            <m:r>
              <w:ins w:id="92" w:author="Andrew Leroux [2]" w:date="2023-04-25T11:17:00Z">
                <w:rPr>
                  <w:rFonts w:ascii="Cambria Math" w:hAnsi="Cambria Math" w:cs="Times New Roman"/>
                  <w:sz w:val="24"/>
                  <w:szCs w:val="24"/>
                </w:rPr>
                <m:t>1</m:t>
              </w:ins>
            </m:r>
          </m:sub>
        </m:sSub>
        <m:r>
          <w:ins w:id="93" w:author="Andrew Leroux [2]" w:date="2023-04-25T11:17:00Z">
            <w:rPr>
              <w:rFonts w:ascii="Cambria Math" w:hAnsi="Cambria Math" w:cs="Times New Roman"/>
              <w:sz w:val="24"/>
              <w:szCs w:val="24"/>
            </w:rPr>
            <m:t>(t)</m:t>
          </w:ins>
        </m:r>
      </m:oMath>
      <w:ins w:id="94" w:author="Andrew Leroux [2]" w:date="2023-04-25T11:17:00Z">
        <w:r>
          <w:rPr>
            <w:rFonts w:ascii="Times New Roman" w:eastAsiaTheme="minorEastAsia" w:hAnsi="Times New Roman" w:cs="Times New Roman"/>
            <w:sz w:val="24"/>
            <w:szCs w:val="24"/>
          </w:rPr>
          <w:t xml:space="preserve"> can be thought of as a weight function, with larger absolute values indicating pupil light response (the functional</w:t>
        </w:r>
      </w:ins>
      <w:ins w:id="95" w:author="Andrew Leroux [2]" w:date="2023-04-25T11:18:00Z">
        <w:r>
          <w:rPr>
            <w:rFonts w:ascii="Times New Roman" w:eastAsiaTheme="minorEastAsia" w:hAnsi="Times New Roman" w:cs="Times New Roman"/>
            <w:sz w:val="24"/>
            <w:szCs w:val="24"/>
          </w:rPr>
          <w:t xml:space="preserve"> covariate </w:t>
        </w:r>
      </w:ins>
      <m:oMath>
        <m:sSub>
          <m:sSubPr>
            <m:ctrlPr>
              <w:ins w:id="96" w:author="Andrew Leroux [2]" w:date="2023-04-25T11:18:00Z">
                <w:rPr>
                  <w:rFonts w:ascii="Cambria Math" w:hAnsi="Cambria Math" w:cs="Times New Roman"/>
                  <w:i/>
                  <w:sz w:val="24"/>
                  <w:szCs w:val="24"/>
                </w:rPr>
              </w:ins>
            </m:ctrlPr>
          </m:sSubPr>
          <m:e>
            <m:r>
              <w:ins w:id="97" w:author="Andrew Leroux [2]" w:date="2023-04-25T11:18:00Z">
                <w:rPr>
                  <w:rFonts w:ascii="Cambria Math" w:hAnsi="Cambria Math" w:cs="Times New Roman"/>
                  <w:sz w:val="24"/>
                  <w:szCs w:val="24"/>
                </w:rPr>
                <m:t>x</m:t>
              </w:ins>
            </m:r>
          </m:e>
          <m:sub>
            <m:r>
              <w:ins w:id="98" w:author="Andrew Leroux [2]" w:date="2023-04-25T11:18:00Z">
                <w:rPr>
                  <w:rFonts w:ascii="Cambria Math" w:hAnsi="Cambria Math" w:cs="Times New Roman"/>
                  <w:sz w:val="24"/>
                  <w:szCs w:val="24"/>
                </w:rPr>
                <m:t>i</m:t>
              </w:ins>
            </m:r>
          </m:sub>
        </m:sSub>
        <m:d>
          <m:dPr>
            <m:ctrlPr>
              <w:ins w:id="99" w:author="Andrew Leroux [2]" w:date="2023-04-25T11:18:00Z">
                <w:rPr>
                  <w:rFonts w:ascii="Cambria Math" w:hAnsi="Cambria Math" w:cs="Times New Roman"/>
                  <w:i/>
                  <w:sz w:val="24"/>
                  <w:szCs w:val="24"/>
                </w:rPr>
              </w:ins>
            </m:ctrlPr>
          </m:dPr>
          <m:e>
            <m:r>
              <w:ins w:id="100" w:author="Andrew Leroux [2]" w:date="2023-04-25T11:18:00Z">
                <w:rPr>
                  <w:rFonts w:ascii="Cambria Math" w:hAnsi="Cambria Math" w:cs="Times New Roman"/>
                  <w:sz w:val="24"/>
                  <w:szCs w:val="24"/>
                </w:rPr>
                <m:t>t</m:t>
              </w:ins>
            </m:r>
          </m:e>
        </m:d>
      </m:oMath>
      <w:ins w:id="101" w:author="Andrew Leroux [2]" w:date="2023-04-25T11:18:00Z">
        <w:r>
          <w:rPr>
            <w:rFonts w:ascii="Times New Roman" w:eastAsiaTheme="minorEastAsia" w:hAnsi="Times New Roman" w:cs="Times New Roman"/>
            <w:sz w:val="24"/>
            <w:szCs w:val="24"/>
          </w:rPr>
          <w:t>) is more strongly associated with the response (</w:t>
        </w:r>
      </w:ins>
      <w:ins w:id="102" w:author="Andrew Leroux [2]" w:date="2023-04-25T11:19:00Z">
        <w:r>
          <w:rPr>
            <w:rFonts w:ascii="Times New Roman" w:eastAsiaTheme="minorEastAsia" w:hAnsi="Times New Roman" w:cs="Times New Roman"/>
            <w:sz w:val="24"/>
            <w:szCs w:val="24"/>
          </w:rPr>
          <w:t>recent cannabis use) at a given time.</w:t>
        </w:r>
      </w:ins>
      <w:ins w:id="103" w:author="Andrew Leroux [2]" w:date="2023-04-25T11:18:00Z">
        <w:r>
          <w:rPr>
            <w:rFonts w:ascii="Times New Roman" w:eastAsiaTheme="minorEastAsia" w:hAnsi="Times New Roman" w:cs="Times New Roman"/>
            <w:sz w:val="24"/>
            <w:szCs w:val="24"/>
          </w:rPr>
          <w:t xml:space="preserve"> </w:t>
        </w:r>
      </w:ins>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w:t>
      </w:r>
      <w:r w:rsidR="00AC729D">
        <w:rPr>
          <w:rFonts w:ascii="Times New Roman" w:eastAsiaTheme="minorEastAsia" w:hAnsi="Times New Roman" w:cs="Times New Roman"/>
          <w:sz w:val="24"/>
          <w:szCs w:val="24"/>
        </w:rPr>
        <w:lastRenderedPageBreak/>
        <w:t xml:space="preserve">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ins w:id="104" w:author="Andrew Leroux [2]" w:date="2023-04-25T11:19:00Z">
        <w:r>
          <w:rPr>
            <w:rFonts w:ascii="Times New Roman" w:eastAsiaTheme="minorEastAsia" w:hAnsi="Times New Roman" w:cs="Times New Roman"/>
            <w:sz w:val="24"/>
            <w:szCs w:val="24"/>
          </w:rPr>
          <w:t xml:space="preserve"> The integral effectively takes a weighted average of the covariate effect </w:t>
        </w:r>
      </w:ins>
      <w:ins w:id="105" w:author="Andrew Leroux [2]" w:date="2023-04-25T11:20:00Z">
        <w:r>
          <w:rPr>
            <w:rFonts w:ascii="Times New Roman" w:eastAsiaTheme="minorEastAsia" w:hAnsi="Times New Roman" w:cs="Times New Roman"/>
            <w:sz w:val="24"/>
            <w:szCs w:val="24"/>
          </w:rPr>
          <w:t>over the test time.</w:t>
        </w:r>
      </w:ins>
      <w:r w:rsidR="00AC729D">
        <w:rPr>
          <w:rFonts w:ascii="Times New Roman" w:eastAsiaTheme="minorEastAsia" w:hAnsi="Times New Roman" w:cs="Times New Roman"/>
          <w:sz w:val="24"/>
          <w:szCs w:val="24"/>
        </w:rPr>
        <w:t xml:space="preserve"> This model can be used to predict recent cannabis use using the full pupil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026E3870"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minimal constriction, the magnitude of peak decrease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the magnitude of rebound dilation after the point of minimal constriction; and (c) the slope of the rebound after the point of minimal constriction </w:t>
      </w:r>
      <w:r w:rsidR="00F73596">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713F40">
        <w:rPr>
          <w:rFonts w:ascii="Times New Roman" w:hAnsi="Times New Roman" w:cs="Times New Roman"/>
          <w:noProof/>
          <w:sz w:val="24"/>
          <w:szCs w:val="24"/>
        </w:rPr>
        <w:t>[12]</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0BDFA1F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(FoSR)</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FoSR</w:t>
      </w:r>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commentRangeStart w:id="106"/>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commentRangeEnd w:id="106"/>
      <w:r w:rsidR="000A6FEA">
        <w:rPr>
          <w:rStyle w:val="CommentReference"/>
        </w:rPr>
        <w:commentReference w:id="106"/>
      </w:r>
      <w:r>
        <w:rPr>
          <w:rFonts w:ascii="Times New Roman" w:hAnsi="Times New Roman" w:cs="Times New Roman"/>
          <w:sz w:val="24"/>
          <w:szCs w:val="24"/>
        </w:rPr>
        <w:t xml:space="preserve">). The FoSR model </w:t>
      </w:r>
      <w:proofErr w:type="gramStart"/>
      <w:r>
        <w:rPr>
          <w:rFonts w:ascii="Times New Roman" w:hAnsi="Times New Roman" w:cs="Times New Roman"/>
          <w:sz w:val="24"/>
          <w:szCs w:val="24"/>
        </w:rPr>
        <w:t>is</w:t>
      </w:r>
      <w:proofErr w:type="gramEnd"/>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w:commentRangeStart w:id="107"/>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w:commentRangeEnd w:id="107"/>
        <m:r>
          <m:rPr>
            <m:sty m:val="p"/>
          </m:rPr>
          <w:rPr>
            <w:rStyle w:val="CommentReference"/>
          </w:rPr>
          <w:commentReference w:id="107"/>
        </m:r>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2CD57DFD" w:rsidR="00AC729D" w:rsidRPr="00A413CD" w:rsidRDefault="00653269"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during the pupil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w:t>
      </w:r>
      <w:commentRangeStart w:id="108"/>
      <w:r w:rsidR="00447B75">
        <w:rPr>
          <w:rFonts w:ascii="Times New Roman" w:hAnsi="Times New Roman" w:cs="Times New Roman"/>
          <w:sz w:val="24"/>
          <w:szCs w:val="24"/>
        </w:rPr>
        <w:t>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 xml:space="preserve">traditional linear regression, is normally distributed and independent across participants. Unlike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commentRangeEnd w:id="108"/>
      <w:r w:rsidR="00C843C0">
        <w:rPr>
          <w:rStyle w:val="CommentReference"/>
        </w:rPr>
        <w:commentReference w:id="108"/>
      </w:r>
    </w:p>
    <w:p w14:paraId="5E811068" w14:textId="6F0D4567"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 xml:space="preserve">Modeling the effect of a time delay from cannabis use to testing pupil light </w:t>
      </w:r>
      <w:proofErr w:type="gramStart"/>
      <w:r w:rsidRPr="006E3B26">
        <w:rPr>
          <w:rFonts w:ascii="Times New Roman" w:eastAsiaTheme="minorEastAsia" w:hAnsi="Times New Roman" w:cs="Times New Roman"/>
          <w:i/>
          <w:iCs/>
          <w:sz w:val="24"/>
          <w:szCs w:val="24"/>
        </w:rPr>
        <w:t>response</w:t>
      </w:r>
      <w:proofErr w:type="gramEnd"/>
    </w:p>
    <w:p w14:paraId="185F3C8D" w14:textId="182A039C"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84 minutes (Figure 4A). We refer to this as the time delay (TD) and include it in a second FoSR model to explore the shape of the pupil response trajectory changes 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109"/>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109"/>
        <m:r>
          <m:rPr>
            <m:sty m:val="p"/>
          </m:rPr>
          <w:rPr>
            <w:rStyle w:val="CommentReference"/>
          </w:rPr>
          <w:commentReference w:id="109"/>
        </m:r>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598F4E92" w14:textId="03D1EC48" w:rsidR="00931320"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FoSR</w:t>
      </w:r>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70AD1CB9" w14:textId="77777777" w:rsidR="00C0097F" w:rsidRDefault="00C0097F" w:rsidP="00AC729D">
      <w:pPr>
        <w:spacing w:line="480" w:lineRule="auto"/>
        <w:rPr>
          <w:rFonts w:ascii="Times New Roman" w:hAnsi="Times New Roman" w:cs="Times New Roman"/>
          <w:sz w:val="24"/>
          <w:szCs w:val="24"/>
        </w:rPr>
      </w:pPr>
    </w:p>
    <w:p w14:paraId="33EFEE33" w14:textId="25F970A5" w:rsidR="00AC729D" w:rsidRDefault="00C0097F"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50EC752E"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&lt;EndNote&gt;&lt;Cite&gt;&lt;Author&gt;Team.&lt;/Author&gt;&lt;Year&gt;2020&lt;/Year&gt;&lt;RecNum&gt;19&lt;/RecNum&gt;&lt;DisplayText&gt;[18]&lt;/DisplayText&gt;&lt;record&gt;&lt;rec-number&gt;19&lt;/rec-number&gt;&lt;foreign-keys&gt;&lt;key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commentRangeStart w:id="110"/>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&lt;EndNote&gt;&lt;Cite&gt;&lt;Author&gt;Wood&lt;/Author&gt;&lt;Year&gt;2011&lt;/Year&gt;&lt;RecNum&gt;21&lt;/RecNum&gt;&lt;DisplayText&gt;[19]&lt;/DisplayText&gt;&lt;record&gt;&lt;rec-number&gt;21&lt;/rec-number&gt;&lt;foreign-keys&gt;&lt;key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[19]</w:t>
      </w:r>
      <w:r>
        <w:rPr>
          <w:rFonts w:ascii="Times New Roman" w:hAnsi="Times New Roman" w:cs="Times New Roman"/>
          <w:sz w:val="24"/>
          <w:szCs w:val="24"/>
        </w:rPr>
        <w:fldChar w:fldCharType="end"/>
      </w:r>
      <w:commentRangeEnd w:id="110"/>
      <w:r w:rsidR="00F20736">
        <w:rPr>
          <w:rStyle w:val="CommentReference"/>
        </w:rPr>
        <w:commentReference w:id="110"/>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&lt;EndNote&gt;&lt;Cite&gt;&lt;Author&gt;Reiss&lt;/Author&gt;&lt;Year&gt;2017&lt;/Year&gt;&lt;RecNum&gt;17&lt;/RecNum&gt;&lt;DisplayText&gt;[17]&lt;/DisplayText&gt;&lt;record&gt;&lt;rec-number&gt;17&lt;/rec-number&gt;&lt;foreign-keys&gt;&lt;key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ins w:id="111" w:author="Andrew Leroux [2]" w:date="2023-04-25T11:28:00Z">
        <w:r w:rsidR="00B20C99">
          <w:rPr>
            <w:rFonts w:ascii="Times New Roman" w:hAnsi="Times New Roman" w:cs="Times New Roman"/>
            <w:sz w:val="24"/>
            <w:szCs w:val="24"/>
          </w:rPr>
          <w:t xml:space="preserve"> Estimation of the FoSR regression model follows the general algorithm presented by [</w:t>
        </w:r>
        <w:commentRangeStart w:id="112"/>
        <w:r w:rsidR="00B20C99">
          <w:rPr>
            <w:rFonts w:ascii="Times New Roman" w:hAnsi="Times New Roman" w:cs="Times New Roman"/>
            <w:sz w:val="24"/>
            <w:szCs w:val="24"/>
          </w:rPr>
          <w:t>ref</w:t>
        </w:r>
        <w:commentRangeEnd w:id="112"/>
        <w:r w:rsidR="00B20C99">
          <w:rPr>
            <w:rStyle w:val="CommentReference"/>
          </w:rPr>
          <w:commentReference w:id="112"/>
        </w:r>
        <w:r w:rsidR="00B20C99">
          <w:rPr>
            <w:rFonts w:ascii="Times New Roman" w:hAnsi="Times New Roman" w:cs="Times New Roman"/>
            <w:sz w:val="24"/>
            <w:szCs w:val="24"/>
          </w:rPr>
          <w:t xml:space="preserve">]. </w:t>
        </w:r>
      </w:ins>
      <w:r>
        <w:rPr>
          <w:rFonts w:ascii="Times New Roman" w:hAnsi="Times New Roman" w:cs="Times New Roman"/>
          <w:sz w:val="24"/>
          <w:szCs w:val="24"/>
        </w:rPr>
        <w:t xml:space="preserve"> </w:t>
      </w:r>
      <w:commentRangeStart w:id="113"/>
      <w:r>
        <w:rPr>
          <w:rFonts w:ascii="Times New Roman" w:hAnsi="Times New Roman" w:cs="Times New Roman"/>
          <w:sz w:val="24"/>
          <w:szCs w:val="24"/>
        </w:rPr>
        <w:t>Code for reproducing our analysis is publicly available on GitHub</w:t>
      </w:r>
      <w:commentRangeEnd w:id="113"/>
      <w:r>
        <w:rPr>
          <w:rStyle w:val="CommentReference"/>
        </w:rPr>
        <w:commentReference w:id="113"/>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5BBF9331"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AC729D" w14:paraId="1E67D35A" w14:textId="77777777" w:rsidTr="004D287E">
        <w:tc>
          <w:tcPr>
            <w:tcW w:w="9895" w:type="dxa"/>
          </w:tcPr>
          <w:p w14:paraId="0071877F" w14:textId="14570CC3"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432C4349" w14:textId="77777777" w:rsidTr="004D287E">
        <w:tc>
          <w:tcPr>
            <w:tcW w:w="9895" w:type="dxa"/>
          </w:tcPr>
          <w:p w14:paraId="4DD6C40F" w14:textId="7935847B"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r w:rsidR="00DB21F0">
              <w:rPr>
                <w:rFonts w:ascii="Times New Roman" w:hAnsi="Times New Roman" w:cs="Times New Roman"/>
                <w:sz w:val="24"/>
                <w:szCs w:val="24"/>
              </w:rPr>
              <w:t>(</w:t>
            </w:r>
            <w:proofErr w:type="spellStart"/>
            <w:r w:rsidR="00DB21F0">
              <w:rPr>
                <w:rFonts w:ascii="Times New Roman" w:hAnsi="Times New Roman" w:cs="Times New Roman"/>
                <w:sz w:val="24"/>
                <w:szCs w:val="24"/>
              </w:rPr>
              <w:t>LogRegr</w:t>
            </w:r>
            <w:proofErr w:type="spellEnd"/>
            <w:r w:rsidR="00DB21F0">
              <w:rPr>
                <w:rFonts w:ascii="Times New Roman" w:hAnsi="Times New Roman" w:cs="Times New Roman"/>
                <w:sz w:val="24"/>
                <w:szCs w:val="24"/>
              </w:rPr>
              <w:t xml:space="preserve">) </w:t>
            </w:r>
            <w:r>
              <w:rPr>
                <w:rFonts w:ascii="Times New Roman" w:hAnsi="Times New Roman" w:cs="Times New Roman"/>
                <w:sz w:val="24"/>
                <w:szCs w:val="24"/>
              </w:rPr>
              <w:t xml:space="preserve">models. Higher accuracy in predicting recent cannabis use is indicated by a higher AUC and the ROC curve following the left and top edge of the graph. The </w:t>
            </w:r>
            <w:r w:rsidR="004949FC">
              <w:rPr>
                <w:rFonts w:ascii="Times New Roman" w:hAnsi="Times New Roman" w:cs="Times New Roman"/>
                <w:sz w:val="24"/>
                <w:szCs w:val="24"/>
              </w:rPr>
              <w:t>blue</w:t>
            </w:r>
            <w:r>
              <w:rPr>
                <w:rFonts w:ascii="Times New Roman" w:hAnsi="Times New Roman" w:cs="Times New Roman"/>
                <w:sz w:val="24"/>
                <w:szCs w:val="24"/>
              </w:rPr>
              <w:t xml:space="preserve"> line </w:t>
            </w:r>
            <w:r w:rsidR="004949FC">
              <w:rPr>
                <w:rFonts w:ascii="Times New Roman" w:hAnsi="Times New Roman" w:cs="Times New Roman"/>
                <w:sz w:val="24"/>
                <w:szCs w:val="24"/>
              </w:rPr>
              <w:t>is an ROC curve for</w:t>
            </w:r>
            <w:r w:rsidR="00032664">
              <w:rPr>
                <w:rFonts w:ascii="Times New Roman" w:hAnsi="Times New Roman" w:cs="Times New Roman"/>
                <w:sz w:val="24"/>
                <w:szCs w:val="24"/>
              </w:rPr>
              <w:t xml:space="preserve"> a traditional logistic regression model using</w:t>
            </w:r>
            <w:r>
              <w:rPr>
                <w:rFonts w:ascii="Times New Roman" w:hAnsi="Times New Roman" w:cs="Times New Roman"/>
                <w:sz w:val="24"/>
                <w:szCs w:val="24"/>
              </w:rPr>
              <w:t xml:space="preserve"> single value summary features of pupil light response. The yellow </w:t>
            </w:r>
            <w:r w:rsidR="004949FC">
              <w:rPr>
                <w:rFonts w:ascii="Times New Roman" w:hAnsi="Times New Roman" w:cs="Times New Roman"/>
                <w:sz w:val="24"/>
                <w:szCs w:val="24"/>
              </w:rPr>
              <w:t>line is an ROC curve for</w:t>
            </w:r>
            <w:r>
              <w:rPr>
                <w:rFonts w:ascii="Times New Roman" w:hAnsi="Times New Roman" w:cs="Times New Roman"/>
                <w:sz w:val="24"/>
                <w:szCs w:val="24"/>
              </w:rPr>
              <w:t xml:space="preserve"> </w:t>
            </w:r>
            <w:r w:rsidR="00032664">
              <w:rPr>
                <w:rFonts w:ascii="Times New Roman" w:hAnsi="Times New Roman" w:cs="Times New Roman"/>
                <w:sz w:val="24"/>
                <w:szCs w:val="24"/>
              </w:rPr>
              <w:t xml:space="preserve">a functional logistic regression model using </w:t>
            </w:r>
            <w:r>
              <w:rPr>
                <w:rFonts w:ascii="Times New Roman" w:hAnsi="Times New Roman" w:cs="Times New Roman"/>
                <w:sz w:val="24"/>
                <w:szCs w:val="24"/>
              </w:rPr>
              <w:t xml:space="preserve">full trajectory of pupil light response. </w:t>
            </w:r>
            <w:r w:rsidR="004949FC">
              <w:rPr>
                <w:rFonts w:ascii="Times New Roman" w:hAnsi="Times New Roman" w:cs="Times New Roman"/>
                <w:sz w:val="24"/>
                <w:szCs w:val="24"/>
              </w:rPr>
              <w:t>The</w:t>
            </w:r>
            <w:r>
              <w:rPr>
                <w:rFonts w:ascii="Times New Roman" w:hAnsi="Times New Roman" w:cs="Times New Roman"/>
                <w:sz w:val="24"/>
                <w:szCs w:val="24"/>
              </w:rPr>
              <w:t xml:space="preserve"> </w:t>
            </w:r>
            <w:r w:rsidR="004949FC">
              <w:rPr>
                <w:rFonts w:ascii="Times New Roman" w:hAnsi="Times New Roman" w:cs="Times New Roman"/>
                <w:sz w:val="24"/>
                <w:szCs w:val="24"/>
              </w:rPr>
              <w:t xml:space="preserve">functional logistic </w:t>
            </w:r>
            <w:r>
              <w:rPr>
                <w:rFonts w:ascii="Times New Roman" w:hAnsi="Times New Roman" w:cs="Times New Roman"/>
                <w:sz w:val="24"/>
                <w:szCs w:val="24"/>
              </w:rPr>
              <w:t xml:space="preserve">model better </w:t>
            </w:r>
            <w:r w:rsidR="004949FC">
              <w:rPr>
                <w:rFonts w:ascii="Times New Roman" w:hAnsi="Times New Roman" w:cs="Times New Roman"/>
                <w:sz w:val="24"/>
                <w:szCs w:val="24"/>
              </w:rPr>
              <w:t xml:space="preserve">differentiates </w:t>
            </w:r>
            <w:r>
              <w:rPr>
                <w:rFonts w:ascii="Times New Roman" w:hAnsi="Times New Roman" w:cs="Times New Roman"/>
                <w:sz w:val="24"/>
                <w:szCs w:val="24"/>
              </w:rPr>
              <w:t xml:space="preserve">between </w:t>
            </w:r>
            <w:r w:rsidR="004949F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4949FC">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105272">
              <w:rPr>
                <w:rFonts w:ascii="Times New Roman" w:hAnsi="Times New Roman" w:cs="Times New Roman"/>
                <w:i/>
                <w:iCs/>
                <w:sz w:val="24"/>
                <w:szCs w:val="24"/>
              </w:rPr>
              <w:t>Panel B</w:t>
            </w:r>
            <w:r>
              <w:rPr>
                <w:rFonts w:ascii="Times New Roman" w:hAnsi="Times New Roman" w:cs="Times New Roman"/>
                <w:sz w:val="24"/>
                <w:szCs w:val="24"/>
              </w:rPr>
              <w:t xml:space="preserve">: </w:t>
            </w:r>
            <w:r w:rsidR="003D007B">
              <w:rPr>
                <w:rFonts w:ascii="Times New Roman" w:hAnsi="Times New Roman" w:cs="Times New Roman"/>
                <w:sz w:val="24"/>
                <w:szCs w:val="24"/>
              </w:rPr>
              <w:t xml:space="preserve">Solid black line depicts the odds ratio (OR) of recent cannabis over the 10 seconds of the pupil light response test. </w:t>
            </w:r>
            <w:r>
              <w:rPr>
                <w:rFonts w:ascii="Times New Roman" w:hAnsi="Times New Roman" w:cs="Times New Roman"/>
                <w:sz w:val="24"/>
                <w:szCs w:val="24"/>
              </w:rPr>
              <w:t>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sidR="003D007B">
              <w:rPr>
                <w:rFonts w:ascii="Times New Roman" w:hAnsi="Times New Roman" w:cs="Times New Roman"/>
                <w:sz w:val="24"/>
                <w:szCs w:val="24"/>
              </w:rPr>
              <w:t xml:space="preserve">the </w:t>
            </w:r>
            <w:r>
              <w:rPr>
                <w:rFonts w:ascii="Times New Roman" w:hAnsi="Times New Roman" w:cs="Times New Roman"/>
                <w:sz w:val="24"/>
                <w:szCs w:val="24"/>
              </w:rPr>
              <w:t xml:space="preserve">OR estimate. The red segments indicate </w:t>
            </w:r>
            <w:r w:rsidR="005453C5">
              <w:rPr>
                <w:rFonts w:ascii="Times New Roman" w:hAnsi="Times New Roman" w:cs="Times New Roman"/>
                <w:sz w:val="24"/>
                <w:szCs w:val="24"/>
              </w:rPr>
              <w:t xml:space="preserve">regions </w:t>
            </w:r>
            <w:r>
              <w:rPr>
                <w:rFonts w:ascii="Times New Roman" w:hAnsi="Times New Roman" w:cs="Times New Roman"/>
                <w:sz w:val="24"/>
                <w:szCs w:val="24"/>
              </w:rPr>
              <w:t xml:space="preserve">where the </w:t>
            </w:r>
            <w:r w:rsidR="005453C5">
              <w:rPr>
                <w:rFonts w:ascii="Times New Roman" w:hAnsi="Times New Roman" w:cs="Times New Roman"/>
                <w:sz w:val="24"/>
                <w:szCs w:val="24"/>
              </w:rPr>
              <w:t>confidence interval for the OR does not contain zero</w:t>
            </w:r>
            <w:r>
              <w:rPr>
                <w:rFonts w:ascii="Times New Roman" w:hAnsi="Times New Roman" w:cs="Times New Roman"/>
                <w:sz w:val="24"/>
                <w:szCs w:val="24"/>
              </w:rPr>
              <w:t xml:space="preserve">, demonstrating statistically significant differences between </w:t>
            </w:r>
            <w:r w:rsidR="005A1CA3">
              <w:rPr>
                <w:rFonts w:ascii="Times New Roman" w:hAnsi="Times New Roman" w:cs="Times New Roman"/>
                <w:sz w:val="24"/>
                <w:szCs w:val="24"/>
              </w:rPr>
              <w:t xml:space="preserve">the </w:t>
            </w:r>
            <w:r w:rsidR="005453C5">
              <w:rPr>
                <w:rFonts w:ascii="Times New Roman" w:hAnsi="Times New Roman" w:cs="Times New Roman"/>
                <w:sz w:val="24"/>
                <w:szCs w:val="24"/>
              </w:rPr>
              <w:t>recent cannabis use</w:t>
            </w:r>
            <w:r w:rsidR="005A1CA3">
              <w:rPr>
                <w:rFonts w:ascii="Times New Roman" w:hAnsi="Times New Roman" w:cs="Times New Roman"/>
                <w:sz w:val="24"/>
                <w:szCs w:val="24"/>
              </w:rPr>
              <w:t xml:space="preserve"> </w:t>
            </w:r>
            <w:r>
              <w:rPr>
                <w:rFonts w:ascii="Times New Roman" w:hAnsi="Times New Roman" w:cs="Times New Roman"/>
                <w:sz w:val="24"/>
                <w:szCs w:val="24"/>
              </w:rPr>
              <w:t>and no</w:t>
            </w:r>
            <w:r w:rsidR="005A1CA3">
              <w:rPr>
                <w:rFonts w:ascii="Times New Roman" w:hAnsi="Times New Roman" w:cs="Times New Roman"/>
                <w:sz w:val="24"/>
                <w:szCs w:val="24"/>
              </w:rPr>
              <w:t xml:space="preserve"> use</w:t>
            </w:r>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76D6EAB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t>
      </w:r>
      <w:r>
        <w:rPr>
          <w:rFonts w:ascii="Times New Roman" w:hAnsi="Times New Roman" w:cs="Times New Roman"/>
          <w:sz w:val="24"/>
          <w:szCs w:val="24"/>
        </w:rPr>
        <w:lastRenderedPageBreak/>
        <w:t xml:space="preserve">with a peak difference at 6.57 seconds (OR: 0.37, 95% CI: [0.17, 0.81]), occurs during the period of rebound dilation and shows that higher values of rebound dilation 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27467C65" w14:textId="1CACA982"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(FoSR)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somewhat faster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5FDEC5C8"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 response trajectory comparing recent cannabis use to no use, regardless of whether a participant had a history of occasional or daily cannabis consumption.</w:t>
      </w:r>
    </w:p>
    <w:p w14:paraId="4967B90B" w14:textId="77811FC9"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lastRenderedPageBreak/>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that tolerance effects due to daily use do not have a significant impact on pupil light response in our data.</w:t>
      </w:r>
      <w:r w:rsidR="003B5994">
        <w:rPr>
          <w:rFonts w:ascii="Times New Roman" w:hAnsi="Times New Roman" w:cs="Times New Roman"/>
          <w:sz w:val="24"/>
          <w:szCs w:val="24"/>
        </w:rPr>
        <w:t xml:space="preserve"> </w:t>
      </w:r>
    </w:p>
    <w:tbl>
      <w:tblPr>
        <w:tblStyle w:val="TableGrid"/>
        <w:tblW w:w="10620" w:type="dxa"/>
        <w:tblInd w:w="-635" w:type="dxa"/>
        <w:tblLook w:val="04A0" w:firstRow="1" w:lastRow="0" w:firstColumn="1" w:lastColumn="0" w:noHBand="0" w:noVBand="1"/>
      </w:tblPr>
      <w:tblGrid>
        <w:gridCol w:w="10692"/>
      </w:tblGrid>
      <w:tr w:rsidR="00AC729D" w14:paraId="65354D2A" w14:textId="77777777" w:rsidTr="004D287E">
        <w:tc>
          <w:tcPr>
            <w:tcW w:w="10620" w:type="dxa"/>
          </w:tcPr>
          <w:p w14:paraId="05DF5E67" w14:textId="09F2D377" w:rsidR="00AC729D" w:rsidRDefault="00DB21F0" w:rsidP="004D287E">
            <w:pPr>
              <w:rPr>
                <w:rFonts w:ascii="Times New Roman" w:hAnsi="Times New Roman" w:cs="Times New Roman"/>
                <w:sz w:val="24"/>
                <w:szCs w:val="24"/>
              </w:rPr>
            </w:pPr>
            <w:commentRangeStart w:id="114"/>
            <w:r>
              <w:rPr>
                <w:rFonts w:ascii="Times New Roman" w:hAnsi="Times New Roman" w:cs="Times New Roman"/>
                <w:noProof/>
                <w:sz w:val="24"/>
                <w:szCs w:val="24"/>
              </w:rPr>
              <w:drawing>
                <wp:inline distT="0" distB="0" distL="0" distR="0" wp14:anchorId="10634F96" wp14:editId="3E8C5B40">
                  <wp:extent cx="6652260" cy="3552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8064" cy="3555525"/>
                          </a:xfrm>
                          <a:prstGeom prst="rect">
                            <a:avLst/>
                          </a:prstGeom>
                          <a:noFill/>
                          <a:ln>
                            <a:noFill/>
                          </a:ln>
                        </pic:spPr>
                      </pic:pic>
                    </a:graphicData>
                  </a:graphic>
                </wp:inline>
              </w:drawing>
            </w:r>
            <w:commentRangeEnd w:id="114"/>
            <w:r w:rsidR="009A19B0">
              <w:rPr>
                <w:rStyle w:val="CommentReference"/>
              </w:rPr>
              <w:commentReference w:id="114"/>
            </w:r>
          </w:p>
        </w:tc>
      </w:tr>
      <w:tr w:rsidR="00AC729D" w14:paraId="0D046D72" w14:textId="77777777" w:rsidTr="004D287E">
        <w:tc>
          <w:tcPr>
            <w:tcW w:w="10620" w:type="dxa"/>
          </w:tcPr>
          <w:p w14:paraId="48DE237E" w14:textId="650128C9"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r w:rsidR="005A1CA3">
              <w:rPr>
                <w:rFonts w:ascii="Times New Roman" w:hAnsi="Times New Roman" w:cs="Times New Roman"/>
                <w:sz w:val="24"/>
                <w:szCs w:val="24"/>
              </w:rPr>
              <w:t xml:space="preserve">all </w:t>
            </w:r>
            <w:r w:rsidR="009B1352">
              <w:rPr>
                <w:rFonts w:ascii="Times New Roman" w:hAnsi="Times New Roman" w:cs="Times New Roman"/>
                <w:sz w:val="24"/>
                <w:szCs w:val="24"/>
              </w:rPr>
              <w:t xml:space="preserve">recent </w:t>
            </w:r>
            <w:r w:rsidR="005A1CA3">
              <w:rPr>
                <w:rFonts w:ascii="Times New Roman" w:hAnsi="Times New Roman" w:cs="Times New Roman"/>
                <w:sz w:val="24"/>
                <w:szCs w:val="24"/>
              </w:rPr>
              <w:t>cannabis users</w:t>
            </w:r>
            <w:r w:rsidR="009B1352">
              <w:rPr>
                <w:rFonts w:ascii="Times New Roman" w:hAnsi="Times New Roman" w:cs="Times New Roman"/>
                <w:sz w:val="24"/>
                <w:szCs w:val="24"/>
              </w:rPr>
              <w:t>, occasional and daily,</w:t>
            </w:r>
            <w:r>
              <w:rPr>
                <w:rFonts w:ascii="Times New Roman" w:hAnsi="Times New Roman" w:cs="Times New Roman"/>
                <w:sz w:val="24"/>
                <w:szCs w:val="24"/>
              </w:rPr>
              <w:t xml:space="preserve"> was included to show differences between </w:t>
            </w:r>
            <w:r w:rsidR="009B1352">
              <w:rPr>
                <w:rFonts w:ascii="Times New Roman" w:hAnsi="Times New Roman" w:cs="Times New Roman"/>
                <w:sz w:val="24"/>
                <w:szCs w:val="24"/>
              </w:rPr>
              <w:t xml:space="preserve">recent </w:t>
            </w:r>
            <w:r>
              <w:rPr>
                <w:rFonts w:ascii="Times New Roman" w:hAnsi="Times New Roman" w:cs="Times New Roman"/>
                <w:sz w:val="24"/>
                <w:szCs w:val="24"/>
              </w:rPr>
              <w:t>use and no</w:t>
            </w:r>
            <w:r w:rsidR="009B1352">
              <w:rPr>
                <w:rFonts w:ascii="Times New Roman" w:hAnsi="Times New Roman" w:cs="Times New Roman"/>
                <w:sz w:val="24"/>
                <w:szCs w:val="24"/>
              </w:rPr>
              <w:t xml:space="preserve"> </w:t>
            </w:r>
            <w:r>
              <w:rPr>
                <w:rFonts w:ascii="Times New Roman" w:hAnsi="Times New Roman" w:cs="Times New Roman"/>
                <w:sz w:val="24"/>
                <w:szCs w:val="24"/>
              </w:rPr>
              <w:t xml:space="preserve">use groups. Panel B shows the difference in average trajectories between pairs of occasional, daily and no-use of cannabis. The red line indicates no difference between the average trajectory of two groups, while a region where the confidence interval (both dashed lines) is above or below the red line </w:t>
            </w:r>
            <w:r w:rsidR="004A3E03">
              <w:rPr>
                <w:rFonts w:ascii="Times New Roman" w:hAnsi="Times New Roman" w:cs="Times New Roman"/>
                <w:sz w:val="24"/>
                <w:szCs w:val="24"/>
              </w:rPr>
              <w:t>indicates</w:t>
            </w:r>
            <w:r>
              <w:rPr>
                <w:rFonts w:ascii="Times New Roman" w:hAnsi="Times New Roman" w:cs="Times New Roman"/>
                <w:sz w:val="24"/>
                <w:szCs w:val="24"/>
              </w:rPr>
              <w:t xml:space="preserve"> statistically significant differences between trajectories. The figure demonstrates significant regions of difference between occasional and no-use</w:t>
            </w:r>
            <w:r w:rsidR="005A1CA3">
              <w:rPr>
                <w:rFonts w:ascii="Times New Roman" w:hAnsi="Times New Roman" w:cs="Times New Roman"/>
                <w:sz w:val="24"/>
                <w:szCs w:val="24"/>
              </w:rPr>
              <w:t xml:space="preserve"> groups</w:t>
            </w:r>
            <w:r>
              <w:rPr>
                <w:rFonts w:ascii="Times New Roman" w:hAnsi="Times New Roman" w:cs="Times New Roman"/>
                <w:sz w:val="24"/>
                <w:szCs w:val="24"/>
              </w:rPr>
              <w:t xml:space="preserve"> and daily and no-use</w:t>
            </w:r>
            <w:r w:rsidR="005A1CA3">
              <w:rPr>
                <w:rFonts w:ascii="Times New Roman" w:hAnsi="Times New Roman" w:cs="Times New Roman"/>
                <w:sz w:val="24"/>
                <w:szCs w:val="24"/>
              </w:rPr>
              <w:t xml:space="preserve"> </w:t>
            </w:r>
            <w:r w:rsidR="004A3E03">
              <w:rPr>
                <w:rFonts w:ascii="Times New Roman" w:hAnsi="Times New Roman" w:cs="Times New Roman"/>
                <w:sz w:val="24"/>
                <w:szCs w:val="24"/>
              </w:rPr>
              <w:t>groups,</w:t>
            </w:r>
            <w:r>
              <w:rPr>
                <w:rFonts w:ascii="Times New Roman" w:hAnsi="Times New Roman" w:cs="Times New Roman"/>
                <w:sz w:val="24"/>
                <w:szCs w:val="24"/>
              </w:rPr>
              <w:t xml:space="preserve"> while there is no significant difference between occasional and daily </w:t>
            </w:r>
            <w:r w:rsidR="005A1CA3">
              <w:rPr>
                <w:rFonts w:ascii="Times New Roman" w:hAnsi="Times New Roman" w:cs="Times New Roman"/>
                <w:sz w:val="24"/>
                <w:szCs w:val="24"/>
              </w:rPr>
              <w:t>cannabis use groups</w:t>
            </w:r>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 xml:space="preserve">he effect of a time delay from cannabis use to testing pupil light </w:t>
      </w:r>
      <w:proofErr w:type="gramStart"/>
      <w:r w:rsidR="00921B36" w:rsidRPr="00397378">
        <w:rPr>
          <w:rFonts w:ascii="Times New Roman" w:eastAsiaTheme="minorEastAsia" w:hAnsi="Times New Roman" w:cs="Times New Roman"/>
          <w:i/>
          <w:iCs/>
          <w:sz w:val="24"/>
          <w:szCs w:val="24"/>
        </w:rPr>
        <w:t>response</w:t>
      </w:r>
      <w:proofErr w:type="gramEnd"/>
    </w:p>
    <w:p w14:paraId="00A382AE" w14:textId="341C26C2" w:rsidR="00AC729D" w:rsidRDefault="004D287E" w:rsidP="00541E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 we extract expected pupil light response trajectories at 60, 65, and 70 minutes after cannabis use to explore how pupil response changes as the acute effect of cannabis consumption fades.</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consumption to administration of the pupil light response test varied across study participants, and we leverage this information to model how </w:t>
      </w:r>
      <w:r w:rsidR="00CE378B">
        <w:rPr>
          <w:rFonts w:ascii="Times New Roman" w:eastAsiaTheme="minorEastAsia" w:hAnsi="Times New Roman" w:cs="Times New Roman"/>
          <w:sz w:val="24"/>
          <w:szCs w:val="24"/>
        </w:rPr>
        <w:t>the pupil response trajectory is expected to change as time since cannabis consumption decreases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 </w:t>
      </w:r>
      <w:commentRangeStart w:id="115"/>
      <w:r w:rsidR="00AC729D">
        <w:rPr>
          <w:rFonts w:ascii="Times New Roman" w:hAnsi="Times New Roman" w:cs="Times New Roman"/>
          <w:sz w:val="24"/>
          <w:szCs w:val="24"/>
        </w:rPr>
        <w:t xml:space="preserve">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AC729D">
        <w:rPr>
          <w:rFonts w:ascii="Times New Roman" w:hAnsi="Times New Roman" w:cs="Times New Roman"/>
          <w:sz w:val="24"/>
          <w:szCs w:val="24"/>
        </w:rPr>
        <w:t>.</w:t>
      </w:r>
      <w:r w:rsidR="00CE378B">
        <w:rPr>
          <w:rFonts w:ascii="Times New Roman" w:hAnsi="Times New Roman" w:cs="Times New Roman"/>
          <w:sz w:val="24"/>
          <w:szCs w:val="24"/>
        </w:rPr>
        <w:t xml:space="preserve"> </w:t>
      </w:r>
      <w:r w:rsidR="00741A17">
        <w:rPr>
          <w:rFonts w:ascii="Times New Roman" w:hAnsi="Times New Roman" w:cs="Times New Roman"/>
          <w:sz w:val="24"/>
          <w:szCs w:val="24"/>
        </w:rPr>
        <w:t xml:space="preserve">As time since cannabis consumption increases, the point of minimal constriction approaches that of the no use group while the rebound dilation appears to remain distinct. </w:t>
      </w:r>
      <w:commentRangeStart w:id="116"/>
      <w:commentRangeEnd w:id="116"/>
      <w:r w:rsidR="001D3176">
        <w:rPr>
          <w:rStyle w:val="CommentReference"/>
        </w:rPr>
        <w:commentReference w:id="116"/>
      </w:r>
      <w:commentRangeEnd w:id="115"/>
      <w:r w:rsidR="00FD4ACD">
        <w:rPr>
          <w:rStyle w:val="CommentReference"/>
        </w:rPr>
        <w:commentReference w:id="115"/>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4D287E">
        <w:tc>
          <w:tcPr>
            <w:tcW w:w="9625" w:type="dxa"/>
          </w:tcPr>
          <w:p w14:paraId="4BFDB29A" w14:textId="17418BD9" w:rsidR="00AC729D" w:rsidRDefault="00F73DFB"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4D287E">
        <w:tc>
          <w:tcPr>
            <w:tcW w:w="9625" w:type="dxa"/>
          </w:tcPr>
          <w:p w14:paraId="128A99FA" w14:textId="232B58B2" w:rsidR="00AC729D" w:rsidRDefault="00F73DFB" w:rsidP="004D287E">
            <w:pPr>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xml:space="preserve">: </w:t>
            </w:r>
            <w:r w:rsidR="00985A55">
              <w:rPr>
                <w:rFonts w:ascii="Times New Roman" w:hAnsi="Times New Roman" w:cs="Times New Roman"/>
                <w:sz w:val="24"/>
                <w:szCs w:val="24"/>
              </w:rPr>
              <w:t>Histogram depicts</w:t>
            </w:r>
            <w:r>
              <w:rPr>
                <w:rFonts w:ascii="Times New Roman" w:hAnsi="Times New Roman" w:cs="Times New Roman"/>
                <w:sz w:val="24"/>
                <w:szCs w:val="24"/>
              </w:rPr>
              <w:t xml:space="preserve"> the distribution of the time delay from cannabis use to the pupil light response test</w:t>
            </w:r>
            <w:r w:rsidR="00985A55">
              <w:rPr>
                <w:rFonts w:ascii="Times New Roman" w:hAnsi="Times New Roman" w:cs="Times New Roman"/>
                <w:sz w:val="24"/>
                <w:szCs w:val="24"/>
              </w:rPr>
              <w:t>, in minutes</w:t>
            </w:r>
            <w:r>
              <w:rPr>
                <w:rFonts w:ascii="Times New Roman" w:hAnsi="Times New Roman" w:cs="Times New Roman"/>
                <w:sz w:val="24"/>
                <w:szCs w:val="24"/>
              </w:rPr>
              <w:t xml:space="preserve">. The </w:t>
            </w:r>
            <w:r w:rsidR="00985A55">
              <w:rPr>
                <w:rFonts w:ascii="Times New Roman" w:hAnsi="Times New Roman" w:cs="Times New Roman"/>
                <w:sz w:val="24"/>
                <w:szCs w:val="24"/>
              </w:rPr>
              <w:t xml:space="preserve">vertical dotted </w:t>
            </w:r>
            <w:r>
              <w:rPr>
                <w:rFonts w:ascii="Times New Roman" w:hAnsi="Times New Roman" w:cs="Times New Roman"/>
                <w:sz w:val="24"/>
                <w:szCs w:val="24"/>
              </w:rPr>
              <w:t>red line indicates the mean of the distribution at 62.</w:t>
            </w:r>
            <w:r w:rsidR="009B1352">
              <w:rPr>
                <w:rFonts w:ascii="Times New Roman" w:hAnsi="Times New Roman" w:cs="Times New Roman"/>
                <w:sz w:val="24"/>
                <w:szCs w:val="24"/>
              </w:rPr>
              <w:t>2</w:t>
            </w:r>
            <w:r>
              <w:rPr>
                <w:rFonts w:ascii="Times New Roman" w:hAnsi="Times New Roman" w:cs="Times New Roman"/>
                <w:sz w:val="24"/>
                <w:szCs w:val="24"/>
              </w:rPr>
              <w:t xml:space="preserve"> minutes</w:t>
            </w:r>
            <w:r w:rsidR="00985A55">
              <w:rPr>
                <w:rFonts w:ascii="Times New Roman" w:hAnsi="Times New Roman" w:cs="Times New Roman"/>
                <w:sz w:val="24"/>
                <w:szCs w:val="24"/>
              </w:rPr>
              <w:t>.</w:t>
            </w:r>
            <w:r>
              <w:rPr>
                <w:rFonts w:ascii="Times New Roman" w:hAnsi="Times New Roman" w:cs="Times New Roman"/>
                <w:sz w:val="24"/>
                <w:szCs w:val="24"/>
              </w:rPr>
              <w:t xml:space="preserve"> </w:t>
            </w:r>
            <w:r w:rsidR="00985A55">
              <w:rPr>
                <w:rFonts w:ascii="Times New Roman" w:hAnsi="Times New Roman" w:cs="Times New Roman"/>
                <w:sz w:val="24"/>
                <w:szCs w:val="24"/>
              </w:rPr>
              <w:t>I</w:t>
            </w:r>
            <w:r>
              <w:rPr>
                <w:rFonts w:ascii="Times New Roman" w:hAnsi="Times New Roman" w:cs="Times New Roman"/>
                <w:sz w:val="24"/>
                <w:szCs w:val="24"/>
              </w:rPr>
              <w:t xml:space="preserve">nterquartile range </w:t>
            </w:r>
            <w:r w:rsidR="00985A55">
              <w:rPr>
                <w:rFonts w:ascii="Times New Roman" w:hAnsi="Times New Roman" w:cs="Times New Roman"/>
                <w:sz w:val="24"/>
                <w:szCs w:val="24"/>
              </w:rPr>
              <w:t xml:space="preserve">is </w:t>
            </w:r>
            <w:r>
              <w:rPr>
                <w:rFonts w:ascii="Times New Roman" w:hAnsi="Times New Roman" w:cs="Times New Roman"/>
                <w:sz w:val="24"/>
                <w:szCs w:val="24"/>
              </w:rPr>
              <w:t>59 – 66 minutes.</w:t>
            </w:r>
            <w:r w:rsidR="00FD2288">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D</w:t>
            </w:r>
            <w:r w:rsidR="00AC729D">
              <w:rPr>
                <w:rFonts w:ascii="Times New Roman" w:hAnsi="Times New Roman" w:cs="Times New Roman"/>
                <w:sz w:val="24"/>
                <w:szCs w:val="24"/>
              </w:rPr>
              <w:t xml:space="preserve">ifferences in the average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as the time from </w:t>
            </w:r>
            <w:r w:rsidR="00C61C8A">
              <w:rPr>
                <w:rFonts w:ascii="Times New Roman" w:hAnsi="Times New Roman" w:cs="Times New Roman"/>
                <w:sz w:val="24"/>
                <w:szCs w:val="24"/>
              </w:rPr>
              <w:t xml:space="preserve">cannabis use </w:t>
            </w:r>
            <w:r w:rsidR="00AC729D">
              <w:rPr>
                <w:rFonts w:ascii="Times New Roman" w:hAnsi="Times New Roman" w:cs="Times New Roman"/>
                <w:sz w:val="24"/>
                <w:szCs w:val="24"/>
              </w:rPr>
              <w:t xml:space="preserve">increases from 60 minutes to 70 minutes (lighter color). The </w:t>
            </w:r>
            <w:r w:rsidR="00C61C8A">
              <w:rPr>
                <w:rFonts w:ascii="Times New Roman" w:hAnsi="Times New Roman" w:cs="Times New Roman"/>
                <w:sz w:val="24"/>
                <w:szCs w:val="24"/>
              </w:rPr>
              <w:t xml:space="preserve">purple </w:t>
            </w:r>
            <w:r w:rsidR="00AC729D">
              <w:rPr>
                <w:rFonts w:ascii="Times New Roman" w:hAnsi="Times New Roman" w:cs="Times New Roman"/>
                <w:sz w:val="24"/>
                <w:szCs w:val="24"/>
              </w:rPr>
              <w:t xml:space="preserve">line shows the average </w:t>
            </w:r>
            <w:r w:rsidR="00741A17">
              <w:rPr>
                <w:rFonts w:ascii="Times New Roman" w:hAnsi="Times New Roman" w:cs="Times New Roman"/>
                <w:sz w:val="24"/>
                <w:szCs w:val="24"/>
              </w:rPr>
              <w:t>pupil response for the</w:t>
            </w:r>
            <w:r w:rsidR="00C61C8A">
              <w:rPr>
                <w:rFonts w:ascii="Times New Roman" w:hAnsi="Times New Roman" w:cs="Times New Roman"/>
                <w:sz w:val="24"/>
                <w:szCs w:val="24"/>
              </w:rPr>
              <w:t xml:space="preserve"> no use group</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 xml:space="preserve">As </w:t>
            </w:r>
            <w:r w:rsidR="00741A17">
              <w:rPr>
                <w:rFonts w:ascii="Times New Roman" w:hAnsi="Times New Roman" w:cs="Times New Roman"/>
                <w:sz w:val="24"/>
                <w:szCs w:val="24"/>
              </w:rPr>
              <w:lastRenderedPageBreak/>
              <w:t>time since cannabis consumption increases</w:t>
            </w:r>
            <w:r w:rsidR="00AC729D">
              <w:rPr>
                <w:rFonts w:ascii="Times New Roman" w:hAnsi="Times New Roman" w:cs="Times New Roman"/>
                <w:sz w:val="24"/>
                <w:szCs w:val="24"/>
              </w:rPr>
              <w:t xml:space="preserve">, the point of minimal constriction </w:t>
            </w:r>
            <w:r w:rsidR="00741A17">
              <w:rPr>
                <w:rFonts w:ascii="Times New Roman" w:hAnsi="Times New Roman" w:cs="Times New Roman"/>
                <w:sz w:val="24"/>
                <w:szCs w:val="24"/>
              </w:rPr>
              <w:t>approaches</w:t>
            </w:r>
            <w:r w:rsidR="00AC729D">
              <w:rPr>
                <w:rFonts w:ascii="Times New Roman" w:hAnsi="Times New Roman" w:cs="Times New Roman"/>
                <w:sz w:val="24"/>
                <w:szCs w:val="24"/>
              </w:rPr>
              <w:t xml:space="preserve"> that of </w:t>
            </w:r>
            <w:r w:rsidR="00C61C8A">
              <w:rPr>
                <w:rFonts w:ascii="Times New Roman" w:hAnsi="Times New Roman" w:cs="Times New Roman"/>
                <w:sz w:val="24"/>
                <w:szCs w:val="24"/>
              </w:rPr>
              <w:t>the no use group</w:t>
            </w:r>
            <w:r w:rsidR="00AC729D">
              <w:rPr>
                <w:rFonts w:ascii="Times New Roman" w:hAnsi="Times New Roman" w:cs="Times New Roman"/>
                <w:sz w:val="24"/>
                <w:szCs w:val="24"/>
              </w:rPr>
              <w:t xml:space="preserve"> while the rebound dilation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68B37255"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necessary for occupation health and traffic safety settings to establish a tool that can detect recent cannabis use. </w:t>
      </w:r>
      <w:r w:rsidR="00A5219A">
        <w:rPr>
          <w:rFonts w:ascii="Times New Roman" w:hAnsi="Times New Roman" w:cs="Times New Roman"/>
          <w:sz w:val="24"/>
          <w:szCs w:val="24"/>
        </w:rPr>
        <w:t>Most notably, blood is a poor marker for recent cannabis use, despite being widely references in drug impaired driving regulations</w:t>
      </w:r>
      <w:r w:rsidR="00541E79">
        <w:rPr>
          <w:rFonts w:ascii="Times New Roman" w:hAnsi="Times New Roman" w:cs="Times New Roman"/>
          <w:sz w:val="24"/>
          <w:szCs w:val="24"/>
        </w:rPr>
        <w:t xml:space="preserve"> </w:t>
      </w:r>
      <w:commentRangeStart w:id="117"/>
      <w:r w:rsidR="00541E79">
        <w:rPr>
          <w:rFonts w:ascii="Times New Roman" w:hAnsi="Times New Roman" w:cs="Times New Roman"/>
          <w:sz w:val="24"/>
          <w:szCs w:val="24"/>
        </w:rPr>
        <w:t>{McCartney, 2022 #</w:t>
      </w:r>
      <w:proofErr w:type="gramStart"/>
      <w:r w:rsidR="00541E79">
        <w:rPr>
          <w:rFonts w:ascii="Times New Roman" w:hAnsi="Times New Roman" w:cs="Times New Roman"/>
          <w:sz w:val="24"/>
          <w:szCs w:val="24"/>
        </w:rPr>
        <w:t>29;Wurz</w:t>
      </w:r>
      <w:proofErr w:type="gramEnd"/>
      <w:r w:rsidR="00541E79">
        <w:rPr>
          <w:rFonts w:ascii="Times New Roman" w:hAnsi="Times New Roman" w:cs="Times New Roman"/>
          <w:sz w:val="24"/>
          <w:szCs w:val="24"/>
        </w:rPr>
        <w:t>, 2022 #28}</w:t>
      </w:r>
      <w:commentRangeEnd w:id="117"/>
      <w:r w:rsidR="00EC785C">
        <w:rPr>
          <w:rStyle w:val="CommentReference"/>
        </w:rPr>
        <w:commentReference w:id="117"/>
      </w:r>
      <w:r w:rsidR="00A5219A">
        <w:rPr>
          <w:rFonts w:ascii="Times New Roman" w:hAnsi="Times New Roman" w:cs="Times New Roman"/>
          <w:sz w:val="24"/>
          <w:szCs w:val="24"/>
        </w:rPr>
        <w:t xml:space="preserve">. </w:t>
      </w:r>
      <w:r>
        <w:rPr>
          <w:rFonts w:ascii="Times New Roman" w:hAnsi="Times New Roman" w:cs="Times New Roman"/>
          <w:sz w:val="24"/>
          <w:szCs w:val="24"/>
        </w:rPr>
        <w:t xml:space="preserve"> The current analysis provides evidence that pupil light response, when paired with functional data analysis methods that leverage information from the full pupil response trajectory, has the potential to discriminate between participants who recently smoked cannabis and those with no history of recent use</w:t>
      </w:r>
      <w:ins w:id="118" w:author="Andrew Leroux [2]" w:date="2023-04-25T12:14:00Z">
        <w:r w:rsidR="00EC785C">
          <w:rPr>
            <w:rFonts w:ascii="Times New Roman" w:hAnsi="Times New Roman" w:cs="Times New Roman"/>
            <w:sz w:val="24"/>
            <w:szCs w:val="24"/>
          </w:rPr>
          <w:t xml:space="preserve"> </w:t>
        </w:r>
        <w:commentRangeStart w:id="119"/>
        <w:r w:rsidR="00EC785C">
          <w:rPr>
            <w:rFonts w:ascii="Times New Roman" w:hAnsi="Times New Roman" w:cs="Times New Roman"/>
            <w:sz w:val="24"/>
            <w:szCs w:val="24"/>
          </w:rPr>
          <w:t xml:space="preserve">without </w:t>
        </w:r>
      </w:ins>
      <w:ins w:id="120" w:author="Subramanian, Prem" w:date="2023-05-05T17:18:00Z">
        <w:r w:rsidR="00F355A6">
          <w:rPr>
            <w:rFonts w:ascii="Times New Roman" w:hAnsi="Times New Roman" w:cs="Times New Roman"/>
            <w:sz w:val="24"/>
            <w:szCs w:val="24"/>
          </w:rPr>
          <w:t xml:space="preserve">needing </w:t>
        </w:r>
      </w:ins>
      <w:ins w:id="121" w:author="Andrew Leroux [2]" w:date="2023-04-25T12:14:00Z">
        <w:r w:rsidR="00EC785C">
          <w:rPr>
            <w:rFonts w:ascii="Times New Roman" w:hAnsi="Times New Roman" w:cs="Times New Roman"/>
            <w:sz w:val="24"/>
            <w:szCs w:val="24"/>
          </w:rPr>
          <w:t>baseline data on pupil light response</w:t>
        </w:r>
        <w:commentRangeEnd w:id="119"/>
        <w:r w:rsidR="00741FD4">
          <w:rPr>
            <w:rStyle w:val="CommentReference"/>
          </w:rPr>
          <w:commentReference w:id="119"/>
        </w:r>
      </w:ins>
      <w:r>
        <w:rPr>
          <w:rFonts w:ascii="Times New Roman" w:hAnsi="Times New Roman" w:cs="Times New Roman"/>
          <w:sz w:val="24"/>
          <w:szCs w:val="24"/>
        </w:rPr>
        <w:t xml:space="preserve">. </w:t>
      </w:r>
    </w:p>
    <w:p w14:paraId="595F4651" w14:textId="69BC5623"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commentRangeStart w:id="122"/>
      <w:ins w:id="123" w:author="Andrew Leroux [2]" w:date="2023-04-25T12:16:00Z">
        <w:r w:rsidR="00BA1503">
          <w:rPr>
            <w:rFonts w:ascii="Times New Roman" w:hAnsi="Times New Roman" w:cs="Times New Roman"/>
            <w:sz w:val="24"/>
            <w:szCs w:val="24"/>
          </w:rPr>
          <w:t xml:space="preserve">interpretable </w:t>
        </w:r>
        <w:commentRangeEnd w:id="122"/>
        <w:r w:rsidR="00BA1503">
          <w:rPr>
            <w:rStyle w:val="CommentReference"/>
          </w:rPr>
          <w:commentReference w:id="122"/>
        </w:r>
      </w:ins>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 xml:space="preserve">in pupil response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Taken together, this provides promising evidence that the pupil light response trajectory is a measure of recent cannabis use that is robust to the tolerance effects of frequent cannabis </w:t>
      </w:r>
      <w:commentRangeStart w:id="124"/>
      <w:r w:rsidR="002576F0">
        <w:rPr>
          <w:rFonts w:ascii="Times New Roman" w:hAnsi="Times New Roman" w:cs="Times New Roman"/>
          <w:sz w:val="24"/>
          <w:szCs w:val="24"/>
        </w:rPr>
        <w:t>consumption</w:t>
      </w:r>
      <w:commentRangeEnd w:id="124"/>
      <w:r w:rsidR="009214DE">
        <w:rPr>
          <w:rStyle w:val="CommentReference"/>
        </w:rPr>
        <w:commentReference w:id="124"/>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consumption increases.</w:t>
      </w:r>
      <w:ins w:id="125" w:author="Andrew Leroux [2]" w:date="2023-04-25T12:17:00Z">
        <w:r w:rsidR="00D15CD7">
          <w:rPr>
            <w:rFonts w:ascii="Times New Roman" w:hAnsi="Times New Roman" w:cs="Times New Roman"/>
            <w:sz w:val="24"/>
            <w:szCs w:val="24"/>
          </w:rPr>
          <w:t xml:space="preserve"> The results were consistent with a-priori hypotheses [insert].</w:t>
        </w:r>
      </w:ins>
    </w:p>
    <w:p w14:paraId="51830731" w14:textId="7EDDB840" w:rsidR="003331AA" w:rsidRDefault="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there are several limitations to this analysis for which more sophisticated instrumentation</w:t>
      </w:r>
      <w:r w:rsidR="008F7510">
        <w:rPr>
          <w:rFonts w:ascii="Times New Roman" w:hAnsi="Times New Roman" w:cs="Times New Roman"/>
          <w:sz w:val="24"/>
          <w:szCs w:val="24"/>
        </w:rPr>
        <w:t xml:space="preserve"> and future data collection</w:t>
      </w:r>
      <w:r>
        <w:rPr>
          <w:rFonts w:ascii="Times New Roman" w:hAnsi="Times New Roman" w:cs="Times New Roman"/>
          <w:sz w:val="24"/>
          <w:szCs w:val="24"/>
        </w:rPr>
        <w:t xml:space="preserve"> will be needed. Of primary concern were data quality </w:t>
      </w:r>
      <w:r>
        <w:rPr>
          <w:rFonts w:ascii="Times New Roman" w:hAnsi="Times New Roman" w:cs="Times New Roman"/>
          <w:sz w:val="24"/>
          <w:szCs w:val="24"/>
        </w:rPr>
        <w:lastRenderedPageBreak/>
        <w:t xml:space="preserve">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 light response</w:t>
      </w:r>
      <w:r>
        <w:rPr>
          <w:rFonts w:ascii="Times New Roman" w:hAnsi="Times New Roman" w:cs="Times New Roman"/>
          <w:sz w:val="24"/>
          <w:szCs w:val="24"/>
        </w:rPr>
        <w:t xml:space="preserve"> there were a minority that were removed because there </w:t>
      </w:r>
      <w:del w:id="126" w:author="Subramanian, Prem" w:date="2023-05-05T17:24:00Z">
        <w:r w:rsidDel="00BA1596">
          <w:rPr>
            <w:rFonts w:ascii="Times New Roman" w:hAnsi="Times New Roman" w:cs="Times New Roman"/>
            <w:sz w:val="24"/>
            <w:szCs w:val="24"/>
          </w:rPr>
          <w:delText xml:space="preserve">was </w:delText>
        </w:r>
      </w:del>
      <w:ins w:id="127" w:author="Subramanian, Prem" w:date="2023-05-05T17:24:00Z">
        <w:r w:rsidR="00BA1596">
          <w:rPr>
            <w:rFonts w:ascii="Times New Roman" w:hAnsi="Times New Roman" w:cs="Times New Roman"/>
            <w:sz w:val="24"/>
            <w:szCs w:val="24"/>
          </w:rPr>
          <w:t>were</w:t>
        </w:r>
        <w:r w:rsidR="00BA1596">
          <w:rPr>
            <w:rFonts w:ascii="Times New Roman" w:hAnsi="Times New Roman" w:cs="Times New Roman"/>
            <w:sz w:val="24"/>
            <w:szCs w:val="24"/>
          </w:rPr>
          <w:t xml:space="preserve"> </w:t>
        </w:r>
      </w:ins>
      <w:r>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it was not feasible to estimate the absolute pupil diameter in millimeters due to impro</w:t>
      </w:r>
      <w:commentRangeStart w:id="128"/>
      <w:r w:rsidR="003331AA">
        <w:rPr>
          <w:rFonts w:ascii="Times New Roman" w:hAnsi="Times New Roman" w:cs="Times New Roman"/>
          <w:sz w:val="24"/>
          <w:szCs w:val="24"/>
        </w:rPr>
        <w:t>per fit of the pupil tracking google</w:t>
      </w:r>
      <w:commentRangeEnd w:id="128"/>
      <w:r w:rsidR="00A5219A">
        <w:rPr>
          <w:rStyle w:val="CommentReference"/>
        </w:rPr>
        <w:commentReference w:id="128"/>
      </w:r>
      <w:r w:rsidR="003331AA">
        <w:rPr>
          <w:rFonts w:ascii="Times New Roman" w:hAnsi="Times New Roman" w:cs="Times New Roman"/>
          <w:sz w:val="24"/>
          <w:szCs w:val="24"/>
        </w:rPr>
        <w:t xml:space="preserve">s used in the study; percent change is reported instead. </w:t>
      </w:r>
      <w:r w:rsidR="00A5219A">
        <w:rPr>
          <w:rFonts w:ascii="Times New Roman" w:hAnsi="Times New Roman" w:cs="Times New Roman"/>
          <w:sz w:val="24"/>
          <w:szCs w:val="24"/>
        </w:rPr>
        <w:t xml:space="preserve">Future research should investigate the predictive value of the pupil light response trajectory with true size </w:t>
      </w:r>
      <w:commentRangeStart w:id="129"/>
      <w:r w:rsidR="00A5219A">
        <w:rPr>
          <w:rFonts w:ascii="Times New Roman" w:hAnsi="Times New Roman" w:cs="Times New Roman"/>
          <w:sz w:val="24"/>
          <w:szCs w:val="24"/>
        </w:rPr>
        <w:t>measurement</w:t>
      </w:r>
      <w:commentRangeEnd w:id="129"/>
      <w:r w:rsidR="006A71BA">
        <w:rPr>
          <w:rStyle w:val="CommentReference"/>
        </w:rPr>
        <w:commentReference w:id="129"/>
      </w:r>
      <w:r w:rsidR="00A5219A">
        <w:rPr>
          <w:rFonts w:ascii="Times New Roman" w:hAnsi="Times New Roman" w:cs="Times New Roman"/>
          <w:sz w:val="24"/>
          <w:szCs w:val="24"/>
        </w:rPr>
        <w:t>, rather than relative units of measurement. Future research could also examine the pupil light response closer in time to consumption, and at a longer time interval following use to examine how the response changes over time</w:t>
      </w:r>
      <w:r>
        <w:rPr>
          <w:rFonts w:ascii="Times New Roman" w:hAnsi="Times New Roman" w:cs="Times New Roman"/>
          <w:sz w:val="24"/>
          <w:szCs w:val="24"/>
        </w:rPr>
        <w:t xml:space="preserve">. </w:t>
      </w:r>
      <w:r w:rsidR="00A5219A">
        <w:rPr>
          <w:rFonts w:ascii="Times New Roman" w:hAnsi="Times New Roman" w:cs="Times New Roman"/>
          <w:sz w:val="24"/>
          <w:szCs w:val="24"/>
        </w:rPr>
        <w:t>Participants in this protocol smoked cannabis flower for up to 15 minutes, which is a</w:t>
      </w:r>
      <w:r w:rsidR="009E4E0C">
        <w:rPr>
          <w:rFonts w:ascii="Times New Roman" w:hAnsi="Times New Roman" w:cs="Times New Roman"/>
          <w:sz w:val="24"/>
          <w:szCs w:val="24"/>
        </w:rPr>
        <w:t xml:space="preserve"> conservative approximation for who much may be used in a non-research context. Thus, the pupil light response may be more dramatic and robust in a real-world setting. </w:t>
      </w:r>
      <w:proofErr w:type="gramStart"/>
      <w:r w:rsidR="00A5219A">
        <w:rPr>
          <w:rFonts w:ascii="Times New Roman" w:hAnsi="Times New Roman" w:cs="Times New Roman"/>
          <w:sz w:val="24"/>
          <w:szCs w:val="24"/>
        </w:rPr>
        <w:t>In light of</w:t>
      </w:r>
      <w:proofErr w:type="gramEnd"/>
      <w:r w:rsidR="00A5219A">
        <w:rPr>
          <w:rFonts w:ascii="Times New Roman" w:hAnsi="Times New Roman" w:cs="Times New Roman"/>
          <w:sz w:val="24"/>
          <w:szCs w:val="24"/>
        </w:rPr>
        <w:t xml:space="preserve">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Pr>
          <w:rFonts w:ascii="Times New Roman" w:hAnsi="Times New Roman" w:cs="Times New Roman"/>
          <w:sz w:val="24"/>
          <w:szCs w:val="24"/>
        </w:rPr>
        <w:t xml:space="preserve">that significant differences were still detected. </w:t>
      </w:r>
    </w:p>
    <w:p w14:paraId="25E4325C" w14:textId="298C138E"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 xml:space="preserve">the first foray into pairing functional data analysis with pupil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show an advantage in using the full pupil light response trajectory to discriminate between cannabis users and a no-use control with only data collected after consumption. With larger samples and better validated data collection methods, functional data analysis methods should lead to tests with high specificity providing accountability and ensuring safer workplaces and reducing driver impairment on our roads.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4DE41E3A" w14:textId="77777777" w:rsidR="00713F40" w:rsidRPr="007E1508" w:rsidRDefault="00AC729D" w:rsidP="00713F40">
      <w:pPr>
        <w:pStyle w:val="EndNoteBibliography"/>
        <w:rPr>
          <w:rFonts w:ascii="Times New Roman" w:hAnsi="Times New Roman" w:cs="Times New Roman"/>
          <w:sz w:val="24"/>
          <w:szCs w:val="24"/>
          <w:rPrChange w:id="130" w:author="Godbole, Suneeta" w:date="2023-04-21T18:28:00Z">
            <w:rPr/>
          </w:rPrChange>
        </w:rPr>
      </w:pPr>
      <w:r w:rsidRPr="007E1508">
        <w:rPr>
          <w:rFonts w:ascii="Times New Roman" w:hAnsi="Times New Roman" w:cs="Times New Roman"/>
          <w:sz w:val="24"/>
          <w:szCs w:val="24"/>
        </w:rPr>
        <w:fldChar w:fldCharType="begin"/>
      </w:r>
      <w:r w:rsidRPr="007E1508">
        <w:rPr>
          <w:rFonts w:ascii="Times New Roman" w:hAnsi="Times New Roman" w:cs="Times New Roman"/>
          <w:sz w:val="24"/>
          <w:szCs w:val="24"/>
        </w:rPr>
        <w:instrText xml:space="preserve"> ADDIN EN.REFLIST </w:instrText>
      </w:r>
      <w:r w:rsidRPr="007E1508">
        <w:rPr>
          <w:rFonts w:ascii="Times New Roman" w:hAnsi="Times New Roman" w:cs="Times New Roman"/>
          <w:sz w:val="24"/>
          <w:szCs w:val="24"/>
        </w:rPr>
        <w:fldChar w:fldCharType="separate"/>
      </w:r>
      <w:r w:rsidR="00713F40" w:rsidRPr="007E1508">
        <w:rPr>
          <w:rFonts w:ascii="Times New Roman" w:hAnsi="Times New Roman" w:cs="Times New Roman"/>
          <w:sz w:val="24"/>
          <w:szCs w:val="24"/>
          <w:rPrChange w:id="131" w:author="Godbole, Suneeta" w:date="2023-04-21T18:28:00Z">
            <w:rPr/>
          </w:rPrChange>
        </w:rPr>
        <w:t>1.</w:t>
      </w:r>
      <w:r w:rsidR="00713F40" w:rsidRPr="007E1508">
        <w:rPr>
          <w:rFonts w:ascii="Times New Roman" w:hAnsi="Times New Roman" w:cs="Times New Roman"/>
          <w:sz w:val="24"/>
          <w:szCs w:val="24"/>
          <w:rPrChange w:id="132" w:author="Godbole, Suneeta" w:date="2023-04-21T18:28:00Z">
            <w:rPr/>
          </w:rPrChange>
        </w:rPr>
        <w:tab/>
        <w:t>Substance Abuse and Mental Health Services Administration. Key Substance Use and Mental Health Indicators in the United States:</w:t>
      </w:r>
    </w:p>
    <w:p w14:paraId="17B7F838" w14:textId="77777777" w:rsidR="00713F40" w:rsidRPr="007E1508" w:rsidRDefault="00713F40" w:rsidP="00713F40">
      <w:pPr>
        <w:pStyle w:val="EndNoteBibliography"/>
        <w:spacing w:after="0"/>
        <w:rPr>
          <w:rFonts w:ascii="Times New Roman" w:hAnsi="Times New Roman" w:cs="Times New Roman"/>
          <w:sz w:val="24"/>
          <w:szCs w:val="24"/>
          <w:rPrChange w:id="133" w:author="Godbole, Suneeta" w:date="2023-04-21T18:28:00Z">
            <w:rPr/>
          </w:rPrChange>
        </w:rPr>
      </w:pPr>
      <w:r w:rsidRPr="007E1508">
        <w:rPr>
          <w:rFonts w:ascii="Times New Roman" w:hAnsi="Times New Roman" w:cs="Times New Roman"/>
          <w:sz w:val="24"/>
          <w:szCs w:val="24"/>
          <w:rPrChange w:id="134" w:author="Godbole, Suneeta" w:date="2023-04-21T18:28:00Z">
            <w:rPr/>
          </w:rPrChange>
        </w:rPr>
        <w:t>Results from the 2017 National Survey on Drug Use and Health. In: Administration SAaMHS, editor. 2018.</w:t>
      </w:r>
    </w:p>
    <w:p w14:paraId="5A958D51" w14:textId="58D24CA2" w:rsidR="00713F40" w:rsidRPr="007E1508" w:rsidRDefault="00713F40" w:rsidP="00713F40">
      <w:pPr>
        <w:pStyle w:val="EndNoteBibliography"/>
        <w:spacing w:after="0"/>
        <w:rPr>
          <w:rFonts w:ascii="Times New Roman" w:hAnsi="Times New Roman" w:cs="Times New Roman"/>
          <w:sz w:val="24"/>
          <w:szCs w:val="24"/>
          <w:rPrChange w:id="135" w:author="Godbole, Suneeta" w:date="2023-04-21T18:28:00Z">
            <w:rPr/>
          </w:rPrChange>
        </w:rPr>
      </w:pPr>
      <w:r w:rsidRPr="007E1508">
        <w:rPr>
          <w:rFonts w:ascii="Times New Roman" w:hAnsi="Times New Roman" w:cs="Times New Roman"/>
          <w:sz w:val="24"/>
          <w:szCs w:val="24"/>
          <w:rPrChange w:id="136" w:author="Godbole, Suneeta" w:date="2023-04-21T18:28:00Z">
            <w:rPr/>
          </w:rPrChange>
        </w:rPr>
        <w:t>2.</w:t>
      </w:r>
      <w:r w:rsidRPr="007E1508">
        <w:rPr>
          <w:rFonts w:ascii="Times New Roman" w:hAnsi="Times New Roman" w:cs="Times New Roman"/>
          <w:sz w:val="24"/>
          <w:szCs w:val="24"/>
          <w:rPrChange w:id="137" w:author="Godbole, Suneeta" w:date="2023-04-21T18:28:00Z">
            <w:rPr/>
          </w:rPrChange>
        </w:rPr>
        <w:tab/>
        <w:t xml:space="preserve">Lira M.C., Heeren T.C., Buczek M., Blanchette J.G., Smart R., Pacula R.L., Naimi T.S. Trends in Cannabis Involvement and Risk of Alcohol Involvement in Motor Vehicle Crash Fatalities in the United States, 2000‒2018. </w:t>
      </w:r>
      <w:r w:rsidRPr="007E1508">
        <w:rPr>
          <w:rFonts w:ascii="Times New Roman" w:hAnsi="Times New Roman" w:cs="Times New Roman"/>
          <w:i/>
          <w:sz w:val="24"/>
          <w:szCs w:val="24"/>
          <w:rPrChange w:id="138" w:author="Godbole, Suneeta" w:date="2023-04-21T18:28:00Z">
            <w:rPr>
              <w:i/>
            </w:rPr>
          </w:rPrChange>
        </w:rPr>
        <w:t>Am J Public Health</w:t>
      </w:r>
      <w:r w:rsidRPr="007E1508">
        <w:rPr>
          <w:rFonts w:ascii="Times New Roman" w:hAnsi="Times New Roman" w:cs="Times New Roman"/>
          <w:sz w:val="24"/>
          <w:szCs w:val="24"/>
          <w:rPrChange w:id="139" w:author="Godbole, Suneeta" w:date="2023-04-21T18:28:00Z">
            <w:rPr/>
          </w:rPrChange>
        </w:rPr>
        <w:t xml:space="preserve">. </w:t>
      </w:r>
      <w:r w:rsidRPr="007E1508">
        <w:rPr>
          <w:rFonts w:ascii="Times New Roman" w:hAnsi="Times New Roman" w:cs="Times New Roman"/>
          <w:b/>
          <w:sz w:val="24"/>
          <w:szCs w:val="24"/>
          <w:rPrChange w:id="140" w:author="Godbole, Suneeta" w:date="2023-04-21T18:28:00Z">
            <w:rPr>
              <w:b/>
            </w:rPr>
          </w:rPrChange>
        </w:rPr>
        <w:t>2021</w:t>
      </w:r>
      <w:r w:rsidRPr="007E1508">
        <w:rPr>
          <w:rFonts w:ascii="Times New Roman" w:hAnsi="Times New Roman" w:cs="Times New Roman"/>
          <w:sz w:val="24"/>
          <w:szCs w:val="24"/>
          <w:rPrChange w:id="141" w:author="Godbole, Suneeta" w:date="2023-04-21T18:28:00Z">
            <w:rPr/>
          </w:rPrChange>
        </w:rPr>
        <w:t xml:space="preserve">, 111, 1976-85. </w:t>
      </w:r>
      <w:r w:rsidRPr="007E1508">
        <w:rPr>
          <w:rFonts w:ascii="Times New Roman" w:hAnsi="Times New Roman" w:cs="Times New Roman"/>
          <w:sz w:val="24"/>
          <w:szCs w:val="24"/>
          <w:rPrChange w:id="142" w:author="Godbole, Suneeta" w:date="2023-04-21T18:28:00Z">
            <w:rPr/>
          </w:rPrChange>
        </w:rPr>
        <w:fldChar w:fldCharType="begin"/>
      </w:r>
      <w:r w:rsidRPr="007E1508">
        <w:rPr>
          <w:rFonts w:ascii="Times New Roman" w:hAnsi="Times New Roman" w:cs="Times New Roman"/>
          <w:sz w:val="24"/>
          <w:szCs w:val="24"/>
          <w:rPrChange w:id="143" w:author="Godbole, Suneeta" w:date="2023-04-21T18:28:00Z">
            <w:rPr/>
          </w:rPrChange>
        </w:rPr>
        <w:instrText xml:space="preserve"> HYPERLINK "https://doi.org/10.2105/AJPH.2021.306466" </w:instrText>
      </w:r>
      <w:r w:rsidRPr="00F355A6">
        <w:rPr>
          <w:rFonts w:ascii="Times New Roman" w:hAnsi="Times New Roman" w:cs="Times New Roman"/>
          <w:sz w:val="24"/>
          <w:szCs w:val="24"/>
        </w:rPr>
      </w:r>
      <w:r w:rsidRPr="007E1508">
        <w:rPr>
          <w:rFonts w:ascii="Times New Roman" w:hAnsi="Times New Roman" w:cs="Times New Roman"/>
          <w:sz w:val="24"/>
          <w:szCs w:val="24"/>
          <w:rPrChange w:id="144" w:author="Godbole, Suneeta" w:date="2023-04-21T18:28:00Z">
            <w:rPr/>
          </w:rPrChange>
        </w:rPr>
        <w:fldChar w:fldCharType="separate"/>
      </w:r>
      <w:r w:rsidRPr="007E1508">
        <w:rPr>
          <w:rStyle w:val="Hyperlink"/>
          <w:rFonts w:ascii="Times New Roman" w:hAnsi="Times New Roman" w:cs="Times New Roman"/>
          <w:sz w:val="24"/>
          <w:szCs w:val="24"/>
          <w:rPrChange w:id="145" w:author="Godbole, Suneeta" w:date="2023-04-21T18:28:00Z">
            <w:rPr>
              <w:rStyle w:val="Hyperlink"/>
            </w:rPr>
          </w:rPrChange>
        </w:rPr>
        <w:t>https://doi.org/10.2105/AJPH.2021.306466</w:t>
      </w:r>
      <w:r w:rsidRPr="007E1508">
        <w:rPr>
          <w:rFonts w:ascii="Times New Roman" w:hAnsi="Times New Roman" w:cs="Times New Roman"/>
          <w:sz w:val="24"/>
          <w:szCs w:val="24"/>
          <w:rPrChange w:id="146" w:author="Godbole, Suneeta" w:date="2023-04-21T18:28:00Z">
            <w:rPr/>
          </w:rPrChange>
        </w:rPr>
        <w:fldChar w:fldCharType="end"/>
      </w:r>
    </w:p>
    <w:p w14:paraId="68373297" w14:textId="5D071EF9" w:rsidR="00713F40" w:rsidRPr="007E1508" w:rsidRDefault="00713F40" w:rsidP="00713F40">
      <w:pPr>
        <w:pStyle w:val="EndNoteBibliography"/>
        <w:spacing w:after="0"/>
        <w:rPr>
          <w:rFonts w:ascii="Times New Roman" w:hAnsi="Times New Roman" w:cs="Times New Roman"/>
          <w:sz w:val="24"/>
          <w:szCs w:val="24"/>
          <w:rPrChange w:id="147" w:author="Godbole, Suneeta" w:date="2023-04-21T18:28:00Z">
            <w:rPr/>
          </w:rPrChange>
        </w:rPr>
      </w:pPr>
      <w:r w:rsidRPr="007E1508">
        <w:rPr>
          <w:rFonts w:ascii="Times New Roman" w:hAnsi="Times New Roman" w:cs="Times New Roman"/>
          <w:sz w:val="24"/>
          <w:szCs w:val="24"/>
          <w:rPrChange w:id="148" w:author="Godbole, Suneeta" w:date="2023-04-21T18:28:00Z">
            <w:rPr/>
          </w:rPrChange>
        </w:rPr>
        <w:t>3.</w:t>
      </w:r>
      <w:r w:rsidRPr="007E1508">
        <w:rPr>
          <w:rFonts w:ascii="Times New Roman" w:hAnsi="Times New Roman" w:cs="Times New Roman"/>
          <w:sz w:val="24"/>
          <w:szCs w:val="24"/>
          <w:rPrChange w:id="149" w:author="Godbole, Suneeta" w:date="2023-04-21T18:28:00Z">
            <w:rPr/>
          </w:rPrChange>
        </w:rPr>
        <w:tab/>
        <w:t xml:space="preserve">Biasutti W.R., Leffers K.S.H., Callaghan R.C. Systematic Review of Cannabis Use and Risk of Occupational Injury. </w:t>
      </w:r>
      <w:r w:rsidRPr="007E1508">
        <w:rPr>
          <w:rFonts w:ascii="Times New Roman" w:hAnsi="Times New Roman" w:cs="Times New Roman"/>
          <w:i/>
          <w:sz w:val="24"/>
          <w:szCs w:val="24"/>
          <w:rPrChange w:id="150" w:author="Godbole, Suneeta" w:date="2023-04-21T18:28:00Z">
            <w:rPr>
              <w:i/>
            </w:rPr>
          </w:rPrChange>
        </w:rPr>
        <w:t>Subst Use Misuse</w:t>
      </w:r>
      <w:r w:rsidRPr="007E1508">
        <w:rPr>
          <w:rFonts w:ascii="Times New Roman" w:hAnsi="Times New Roman" w:cs="Times New Roman"/>
          <w:sz w:val="24"/>
          <w:szCs w:val="24"/>
          <w:rPrChange w:id="151" w:author="Godbole, Suneeta" w:date="2023-04-21T18:28:00Z">
            <w:rPr/>
          </w:rPrChange>
        </w:rPr>
        <w:t xml:space="preserve">. </w:t>
      </w:r>
      <w:r w:rsidRPr="007E1508">
        <w:rPr>
          <w:rFonts w:ascii="Times New Roman" w:hAnsi="Times New Roman" w:cs="Times New Roman"/>
          <w:b/>
          <w:sz w:val="24"/>
          <w:szCs w:val="24"/>
          <w:rPrChange w:id="152" w:author="Godbole, Suneeta" w:date="2023-04-21T18:28:00Z">
            <w:rPr>
              <w:b/>
            </w:rPr>
          </w:rPrChange>
        </w:rPr>
        <w:t>2020</w:t>
      </w:r>
      <w:r w:rsidRPr="007E1508">
        <w:rPr>
          <w:rFonts w:ascii="Times New Roman" w:hAnsi="Times New Roman" w:cs="Times New Roman"/>
          <w:sz w:val="24"/>
          <w:szCs w:val="24"/>
          <w:rPrChange w:id="153" w:author="Godbole, Suneeta" w:date="2023-04-21T18:28:00Z">
            <w:rPr/>
          </w:rPrChange>
        </w:rPr>
        <w:t xml:space="preserve">, 55, 1733-45. </w:t>
      </w:r>
      <w:r w:rsidRPr="007E1508">
        <w:rPr>
          <w:rFonts w:ascii="Times New Roman" w:hAnsi="Times New Roman" w:cs="Times New Roman"/>
          <w:sz w:val="24"/>
          <w:szCs w:val="24"/>
          <w:rPrChange w:id="154" w:author="Godbole, Suneeta" w:date="2023-04-21T18:28:00Z">
            <w:rPr/>
          </w:rPrChange>
        </w:rPr>
        <w:fldChar w:fldCharType="begin"/>
      </w:r>
      <w:r w:rsidRPr="007E1508">
        <w:rPr>
          <w:rFonts w:ascii="Times New Roman" w:hAnsi="Times New Roman" w:cs="Times New Roman"/>
          <w:sz w:val="24"/>
          <w:szCs w:val="24"/>
          <w:rPrChange w:id="155" w:author="Godbole, Suneeta" w:date="2023-04-21T18:28:00Z">
            <w:rPr/>
          </w:rPrChange>
        </w:rPr>
        <w:instrText xml:space="preserve"> HYPERLINK "https://doi.org/10.1080/10826084.2020.1759643" </w:instrText>
      </w:r>
      <w:r w:rsidRPr="00F355A6">
        <w:rPr>
          <w:rFonts w:ascii="Times New Roman" w:hAnsi="Times New Roman" w:cs="Times New Roman"/>
          <w:sz w:val="24"/>
          <w:szCs w:val="24"/>
        </w:rPr>
      </w:r>
      <w:r w:rsidRPr="007E1508">
        <w:rPr>
          <w:rFonts w:ascii="Times New Roman" w:hAnsi="Times New Roman" w:cs="Times New Roman"/>
          <w:sz w:val="24"/>
          <w:szCs w:val="24"/>
          <w:rPrChange w:id="156" w:author="Godbole, Suneeta" w:date="2023-04-21T18:28:00Z">
            <w:rPr/>
          </w:rPrChange>
        </w:rPr>
        <w:fldChar w:fldCharType="separate"/>
      </w:r>
      <w:r w:rsidRPr="007E1508">
        <w:rPr>
          <w:rStyle w:val="Hyperlink"/>
          <w:rFonts w:ascii="Times New Roman" w:hAnsi="Times New Roman" w:cs="Times New Roman"/>
          <w:sz w:val="24"/>
          <w:szCs w:val="24"/>
          <w:rPrChange w:id="157" w:author="Godbole, Suneeta" w:date="2023-04-21T18:28:00Z">
            <w:rPr>
              <w:rStyle w:val="Hyperlink"/>
            </w:rPr>
          </w:rPrChange>
        </w:rPr>
        <w:t>https://doi.org/10.1080/10826084.2020.1759643</w:t>
      </w:r>
      <w:r w:rsidRPr="007E1508">
        <w:rPr>
          <w:rFonts w:ascii="Times New Roman" w:hAnsi="Times New Roman" w:cs="Times New Roman"/>
          <w:sz w:val="24"/>
          <w:szCs w:val="24"/>
          <w:rPrChange w:id="158" w:author="Godbole, Suneeta" w:date="2023-04-21T18:28:00Z">
            <w:rPr/>
          </w:rPrChange>
        </w:rPr>
        <w:fldChar w:fldCharType="end"/>
      </w:r>
    </w:p>
    <w:p w14:paraId="288AC8D7" w14:textId="6A836974" w:rsidR="00713F40" w:rsidRPr="007E1508" w:rsidRDefault="00713F40" w:rsidP="00713F40">
      <w:pPr>
        <w:pStyle w:val="EndNoteBibliography"/>
        <w:spacing w:after="0"/>
        <w:rPr>
          <w:rFonts w:ascii="Times New Roman" w:hAnsi="Times New Roman" w:cs="Times New Roman"/>
          <w:sz w:val="24"/>
          <w:szCs w:val="24"/>
          <w:rPrChange w:id="159" w:author="Godbole, Suneeta" w:date="2023-04-21T18:28:00Z">
            <w:rPr/>
          </w:rPrChange>
        </w:rPr>
      </w:pPr>
      <w:r w:rsidRPr="007E1508">
        <w:rPr>
          <w:rFonts w:ascii="Times New Roman" w:hAnsi="Times New Roman" w:cs="Times New Roman"/>
          <w:sz w:val="24"/>
          <w:szCs w:val="24"/>
          <w:rPrChange w:id="160" w:author="Godbole, Suneeta" w:date="2023-04-21T18:28:00Z">
            <w:rPr/>
          </w:rPrChange>
        </w:rPr>
        <w:t>4.</w:t>
      </w:r>
      <w:r w:rsidRPr="007E1508">
        <w:rPr>
          <w:rFonts w:ascii="Times New Roman" w:hAnsi="Times New Roman" w:cs="Times New Roman"/>
          <w:sz w:val="24"/>
          <w:szCs w:val="24"/>
          <w:rPrChange w:id="161" w:author="Godbole, Suneeta" w:date="2023-04-21T18:28:00Z">
            <w:rPr/>
          </w:rPrChange>
        </w:rPr>
        <w:tab/>
        <w:t xml:space="preserve">Zhang J.C., Carnide N., Holness L., Cram P. Cannabis use and work-related injuries: a cross-sectional analysis. </w:t>
      </w:r>
      <w:r w:rsidRPr="007E1508">
        <w:rPr>
          <w:rFonts w:ascii="Times New Roman" w:hAnsi="Times New Roman" w:cs="Times New Roman"/>
          <w:i/>
          <w:sz w:val="24"/>
          <w:szCs w:val="24"/>
          <w:rPrChange w:id="162" w:author="Godbole, Suneeta" w:date="2023-04-21T18:28:00Z">
            <w:rPr>
              <w:i/>
            </w:rPr>
          </w:rPrChange>
        </w:rPr>
        <w:t>Occup Med (Lond)</w:t>
      </w:r>
      <w:r w:rsidRPr="007E1508">
        <w:rPr>
          <w:rFonts w:ascii="Times New Roman" w:hAnsi="Times New Roman" w:cs="Times New Roman"/>
          <w:sz w:val="24"/>
          <w:szCs w:val="24"/>
          <w:rPrChange w:id="163" w:author="Godbole, Suneeta" w:date="2023-04-21T18:28:00Z">
            <w:rPr/>
          </w:rPrChange>
        </w:rPr>
        <w:t xml:space="preserve">. </w:t>
      </w:r>
      <w:r w:rsidRPr="007E1508">
        <w:rPr>
          <w:rFonts w:ascii="Times New Roman" w:hAnsi="Times New Roman" w:cs="Times New Roman"/>
          <w:b/>
          <w:sz w:val="24"/>
          <w:szCs w:val="24"/>
          <w:rPrChange w:id="164" w:author="Godbole, Suneeta" w:date="2023-04-21T18:28:00Z">
            <w:rPr>
              <w:b/>
            </w:rPr>
          </w:rPrChange>
        </w:rPr>
        <w:t>2020</w:t>
      </w:r>
      <w:r w:rsidRPr="007E1508">
        <w:rPr>
          <w:rFonts w:ascii="Times New Roman" w:hAnsi="Times New Roman" w:cs="Times New Roman"/>
          <w:sz w:val="24"/>
          <w:szCs w:val="24"/>
          <w:rPrChange w:id="165" w:author="Godbole, Suneeta" w:date="2023-04-21T18:28:00Z">
            <w:rPr/>
          </w:rPrChange>
        </w:rPr>
        <w:t xml:space="preserve">, 70, 570-7. </w:t>
      </w:r>
      <w:r w:rsidRPr="007E1508">
        <w:rPr>
          <w:rFonts w:ascii="Times New Roman" w:hAnsi="Times New Roman" w:cs="Times New Roman"/>
          <w:sz w:val="24"/>
          <w:szCs w:val="24"/>
          <w:rPrChange w:id="166" w:author="Godbole, Suneeta" w:date="2023-04-21T18:28:00Z">
            <w:rPr/>
          </w:rPrChange>
        </w:rPr>
        <w:fldChar w:fldCharType="begin"/>
      </w:r>
      <w:r w:rsidRPr="007E1508">
        <w:rPr>
          <w:rFonts w:ascii="Times New Roman" w:hAnsi="Times New Roman" w:cs="Times New Roman"/>
          <w:sz w:val="24"/>
          <w:szCs w:val="24"/>
          <w:rPrChange w:id="167" w:author="Godbole, Suneeta" w:date="2023-04-21T18:28:00Z">
            <w:rPr/>
          </w:rPrChange>
        </w:rPr>
        <w:instrText xml:space="preserve"> HYPERLINK "https://doi.org/10.1093/occmed/kqaa175" </w:instrText>
      </w:r>
      <w:r w:rsidRPr="00F355A6">
        <w:rPr>
          <w:rFonts w:ascii="Times New Roman" w:hAnsi="Times New Roman" w:cs="Times New Roman"/>
          <w:sz w:val="24"/>
          <w:szCs w:val="24"/>
        </w:rPr>
      </w:r>
      <w:r w:rsidRPr="007E1508">
        <w:rPr>
          <w:rFonts w:ascii="Times New Roman" w:hAnsi="Times New Roman" w:cs="Times New Roman"/>
          <w:sz w:val="24"/>
          <w:szCs w:val="24"/>
          <w:rPrChange w:id="168" w:author="Godbole, Suneeta" w:date="2023-04-21T18:28:00Z">
            <w:rPr/>
          </w:rPrChange>
        </w:rPr>
        <w:fldChar w:fldCharType="separate"/>
      </w:r>
      <w:r w:rsidRPr="007E1508">
        <w:rPr>
          <w:rStyle w:val="Hyperlink"/>
          <w:rFonts w:ascii="Times New Roman" w:hAnsi="Times New Roman" w:cs="Times New Roman"/>
          <w:sz w:val="24"/>
          <w:szCs w:val="24"/>
          <w:rPrChange w:id="169" w:author="Godbole, Suneeta" w:date="2023-04-21T18:28:00Z">
            <w:rPr>
              <w:rStyle w:val="Hyperlink"/>
            </w:rPr>
          </w:rPrChange>
        </w:rPr>
        <w:t>https://doi.org/10.1093/occmed/kqaa175</w:t>
      </w:r>
      <w:r w:rsidRPr="007E1508">
        <w:rPr>
          <w:rFonts w:ascii="Times New Roman" w:hAnsi="Times New Roman" w:cs="Times New Roman"/>
          <w:sz w:val="24"/>
          <w:szCs w:val="24"/>
          <w:rPrChange w:id="170" w:author="Godbole, Suneeta" w:date="2023-04-21T18:28:00Z">
            <w:rPr/>
          </w:rPrChange>
        </w:rPr>
        <w:fldChar w:fldCharType="end"/>
      </w:r>
    </w:p>
    <w:p w14:paraId="46D7BBD6" w14:textId="5CFA265C" w:rsidR="00713F40" w:rsidRPr="007E1508" w:rsidRDefault="00713F40" w:rsidP="00713F40">
      <w:pPr>
        <w:pStyle w:val="EndNoteBibliography"/>
        <w:spacing w:after="0"/>
        <w:rPr>
          <w:rFonts w:ascii="Times New Roman" w:hAnsi="Times New Roman" w:cs="Times New Roman"/>
          <w:sz w:val="24"/>
          <w:szCs w:val="24"/>
          <w:rPrChange w:id="171" w:author="Godbole, Suneeta" w:date="2023-04-21T18:28:00Z">
            <w:rPr/>
          </w:rPrChange>
        </w:rPr>
      </w:pPr>
      <w:r w:rsidRPr="007E1508">
        <w:rPr>
          <w:rFonts w:ascii="Times New Roman" w:hAnsi="Times New Roman" w:cs="Times New Roman"/>
          <w:sz w:val="24"/>
          <w:szCs w:val="24"/>
          <w:rPrChange w:id="172" w:author="Godbole, Suneeta" w:date="2023-04-21T18:28:00Z">
            <w:rPr/>
          </w:rPrChange>
        </w:rPr>
        <w:t>5.</w:t>
      </w:r>
      <w:r w:rsidRPr="007E1508">
        <w:rPr>
          <w:rFonts w:ascii="Times New Roman" w:hAnsi="Times New Roman" w:cs="Times New Roman"/>
          <w:sz w:val="24"/>
          <w:szCs w:val="24"/>
          <w:rPrChange w:id="173" w:author="Godbole, Suneeta" w:date="2023-04-21T18:28:00Z">
            <w:rPr/>
          </w:rPrChange>
        </w:rPr>
        <w:tab/>
        <w:t xml:space="preserve">Administration N.H.T.S. DWI Detection and Standardized Field Sobriety Test (SFST) Resources  [Available from: </w:t>
      </w:r>
      <w:r w:rsidRPr="007E1508">
        <w:rPr>
          <w:rFonts w:ascii="Times New Roman" w:hAnsi="Times New Roman" w:cs="Times New Roman"/>
          <w:sz w:val="24"/>
          <w:szCs w:val="24"/>
          <w:rPrChange w:id="174" w:author="Godbole, Suneeta" w:date="2023-04-21T18:28:00Z">
            <w:rPr/>
          </w:rPrChange>
        </w:rPr>
        <w:fldChar w:fldCharType="begin"/>
      </w:r>
      <w:r w:rsidRPr="007E1508">
        <w:rPr>
          <w:rFonts w:ascii="Times New Roman" w:hAnsi="Times New Roman" w:cs="Times New Roman"/>
          <w:sz w:val="24"/>
          <w:szCs w:val="24"/>
          <w:rPrChange w:id="175" w:author="Godbole, Suneeta" w:date="2023-04-21T18:28:00Z">
            <w:rPr/>
          </w:rPrChange>
        </w:rPr>
        <w:instrText xml:space="preserve"> HYPERLINK "https://www.nhtsa.gov/dwi-detection-and-standardized-field-sobriety-test-sfst-resources" </w:instrText>
      </w:r>
      <w:r w:rsidRPr="00F355A6">
        <w:rPr>
          <w:rFonts w:ascii="Times New Roman" w:hAnsi="Times New Roman" w:cs="Times New Roman"/>
          <w:sz w:val="24"/>
          <w:szCs w:val="24"/>
        </w:rPr>
      </w:r>
      <w:r w:rsidRPr="007E1508">
        <w:rPr>
          <w:rFonts w:ascii="Times New Roman" w:hAnsi="Times New Roman" w:cs="Times New Roman"/>
          <w:sz w:val="24"/>
          <w:szCs w:val="24"/>
          <w:rPrChange w:id="176" w:author="Godbole, Suneeta" w:date="2023-04-21T18:28:00Z">
            <w:rPr/>
          </w:rPrChange>
        </w:rPr>
        <w:fldChar w:fldCharType="separate"/>
      </w:r>
      <w:r w:rsidRPr="007E1508">
        <w:rPr>
          <w:rStyle w:val="Hyperlink"/>
          <w:rFonts w:ascii="Times New Roman" w:hAnsi="Times New Roman" w:cs="Times New Roman"/>
          <w:sz w:val="24"/>
          <w:szCs w:val="24"/>
          <w:rPrChange w:id="177" w:author="Godbole, Suneeta" w:date="2023-04-21T18:28:00Z">
            <w:rPr>
              <w:rStyle w:val="Hyperlink"/>
            </w:rPr>
          </w:rPrChange>
        </w:rPr>
        <w:t>https://www.nhtsa.gov/dwi-detection-and-standardized-field-sobriety-test-sfst-resources</w:t>
      </w:r>
      <w:r w:rsidRPr="007E1508">
        <w:rPr>
          <w:rFonts w:ascii="Times New Roman" w:hAnsi="Times New Roman" w:cs="Times New Roman"/>
          <w:sz w:val="24"/>
          <w:szCs w:val="24"/>
          <w:rPrChange w:id="178" w:author="Godbole, Suneeta" w:date="2023-04-21T18:28:00Z">
            <w:rPr/>
          </w:rPrChange>
        </w:rPr>
        <w:fldChar w:fldCharType="end"/>
      </w:r>
      <w:r w:rsidRPr="007E1508">
        <w:rPr>
          <w:rFonts w:ascii="Times New Roman" w:hAnsi="Times New Roman" w:cs="Times New Roman"/>
          <w:sz w:val="24"/>
          <w:szCs w:val="24"/>
          <w:rPrChange w:id="179" w:author="Godbole, Suneeta" w:date="2023-04-21T18:28:00Z">
            <w:rPr/>
          </w:rPrChange>
        </w:rPr>
        <w:t>.</w:t>
      </w:r>
    </w:p>
    <w:p w14:paraId="493C7D1B" w14:textId="7E1878D7" w:rsidR="00713F40" w:rsidRPr="007E1508" w:rsidRDefault="00713F40" w:rsidP="00713F40">
      <w:pPr>
        <w:pStyle w:val="EndNoteBibliography"/>
        <w:spacing w:after="0"/>
        <w:rPr>
          <w:rFonts w:ascii="Times New Roman" w:hAnsi="Times New Roman" w:cs="Times New Roman"/>
          <w:sz w:val="24"/>
          <w:szCs w:val="24"/>
          <w:rPrChange w:id="180" w:author="Godbole, Suneeta" w:date="2023-04-21T18:28:00Z">
            <w:rPr/>
          </w:rPrChange>
        </w:rPr>
      </w:pPr>
      <w:r w:rsidRPr="007E1508">
        <w:rPr>
          <w:rFonts w:ascii="Times New Roman" w:hAnsi="Times New Roman" w:cs="Times New Roman"/>
          <w:sz w:val="24"/>
          <w:szCs w:val="24"/>
          <w:rPrChange w:id="181" w:author="Godbole, Suneeta" w:date="2023-04-21T18:28:00Z">
            <w:rPr/>
          </w:rPrChange>
        </w:rPr>
        <w:t>6.</w:t>
      </w:r>
      <w:r w:rsidRPr="007E1508">
        <w:rPr>
          <w:rFonts w:ascii="Times New Roman" w:hAnsi="Times New Roman" w:cs="Times New Roman"/>
          <w:sz w:val="24"/>
          <w:szCs w:val="24"/>
          <w:rPrChange w:id="182" w:author="Godbole, Suneeta" w:date="2023-04-21T18:28:00Z">
            <w:rPr/>
          </w:rPrChange>
        </w:rPr>
        <w:tab/>
        <w:t xml:space="preserve">Downey L.A., King R., Papafotiou K., Swann P., Ogden E., Boorman M., Stough C. Detecting impairment associated with cannabis with and without alcohol on the Standardized Field Sobriety Tests. </w:t>
      </w:r>
      <w:r w:rsidRPr="007E1508">
        <w:rPr>
          <w:rFonts w:ascii="Times New Roman" w:hAnsi="Times New Roman" w:cs="Times New Roman"/>
          <w:i/>
          <w:sz w:val="24"/>
          <w:szCs w:val="24"/>
          <w:rPrChange w:id="183" w:author="Godbole, Suneeta" w:date="2023-04-21T18:28:00Z">
            <w:rPr>
              <w:i/>
            </w:rPr>
          </w:rPrChange>
        </w:rPr>
        <w:t>Psychopharmacology (Berl)</w:t>
      </w:r>
      <w:r w:rsidRPr="007E1508">
        <w:rPr>
          <w:rFonts w:ascii="Times New Roman" w:hAnsi="Times New Roman" w:cs="Times New Roman"/>
          <w:sz w:val="24"/>
          <w:szCs w:val="24"/>
          <w:rPrChange w:id="184" w:author="Godbole, Suneeta" w:date="2023-04-21T18:28:00Z">
            <w:rPr/>
          </w:rPrChange>
        </w:rPr>
        <w:t xml:space="preserve">. </w:t>
      </w:r>
      <w:r w:rsidRPr="007E1508">
        <w:rPr>
          <w:rFonts w:ascii="Times New Roman" w:hAnsi="Times New Roman" w:cs="Times New Roman"/>
          <w:b/>
          <w:sz w:val="24"/>
          <w:szCs w:val="24"/>
          <w:rPrChange w:id="185" w:author="Godbole, Suneeta" w:date="2023-04-21T18:28:00Z">
            <w:rPr>
              <w:b/>
            </w:rPr>
          </w:rPrChange>
        </w:rPr>
        <w:t>2012</w:t>
      </w:r>
      <w:r w:rsidRPr="007E1508">
        <w:rPr>
          <w:rFonts w:ascii="Times New Roman" w:hAnsi="Times New Roman" w:cs="Times New Roman"/>
          <w:sz w:val="24"/>
          <w:szCs w:val="24"/>
          <w:rPrChange w:id="186" w:author="Godbole, Suneeta" w:date="2023-04-21T18:28:00Z">
            <w:rPr/>
          </w:rPrChange>
        </w:rPr>
        <w:t xml:space="preserve">, 224, 581-9. </w:t>
      </w:r>
      <w:r w:rsidRPr="007E1508">
        <w:rPr>
          <w:rFonts w:ascii="Times New Roman" w:hAnsi="Times New Roman" w:cs="Times New Roman"/>
          <w:sz w:val="24"/>
          <w:szCs w:val="24"/>
          <w:rPrChange w:id="187" w:author="Godbole, Suneeta" w:date="2023-04-21T18:28:00Z">
            <w:rPr/>
          </w:rPrChange>
        </w:rPr>
        <w:fldChar w:fldCharType="begin"/>
      </w:r>
      <w:r w:rsidRPr="007E1508">
        <w:rPr>
          <w:rFonts w:ascii="Times New Roman" w:hAnsi="Times New Roman" w:cs="Times New Roman"/>
          <w:sz w:val="24"/>
          <w:szCs w:val="24"/>
          <w:rPrChange w:id="188" w:author="Godbole, Suneeta" w:date="2023-04-21T18:28:00Z">
            <w:rPr/>
          </w:rPrChange>
        </w:rPr>
        <w:instrText xml:space="preserve"> HYPERLINK "https://doi.org/10.1007/s00213-012-2787-9" </w:instrText>
      </w:r>
      <w:r w:rsidRPr="00F355A6">
        <w:rPr>
          <w:rFonts w:ascii="Times New Roman" w:hAnsi="Times New Roman" w:cs="Times New Roman"/>
          <w:sz w:val="24"/>
          <w:szCs w:val="24"/>
        </w:rPr>
      </w:r>
      <w:r w:rsidRPr="007E1508">
        <w:rPr>
          <w:rFonts w:ascii="Times New Roman" w:hAnsi="Times New Roman" w:cs="Times New Roman"/>
          <w:sz w:val="24"/>
          <w:szCs w:val="24"/>
          <w:rPrChange w:id="189" w:author="Godbole, Suneeta" w:date="2023-04-21T18:28:00Z">
            <w:rPr/>
          </w:rPrChange>
        </w:rPr>
        <w:fldChar w:fldCharType="separate"/>
      </w:r>
      <w:r w:rsidRPr="007E1508">
        <w:rPr>
          <w:rStyle w:val="Hyperlink"/>
          <w:rFonts w:ascii="Times New Roman" w:hAnsi="Times New Roman" w:cs="Times New Roman"/>
          <w:sz w:val="24"/>
          <w:szCs w:val="24"/>
          <w:rPrChange w:id="190" w:author="Godbole, Suneeta" w:date="2023-04-21T18:28:00Z">
            <w:rPr>
              <w:rStyle w:val="Hyperlink"/>
            </w:rPr>
          </w:rPrChange>
        </w:rPr>
        <w:t>https://doi.org/10.1007/s00213-012-2787-9</w:t>
      </w:r>
      <w:r w:rsidRPr="007E1508">
        <w:rPr>
          <w:rFonts w:ascii="Times New Roman" w:hAnsi="Times New Roman" w:cs="Times New Roman"/>
          <w:sz w:val="24"/>
          <w:szCs w:val="24"/>
          <w:rPrChange w:id="191" w:author="Godbole, Suneeta" w:date="2023-04-21T18:28:00Z">
            <w:rPr/>
          </w:rPrChange>
        </w:rPr>
        <w:fldChar w:fldCharType="end"/>
      </w:r>
    </w:p>
    <w:p w14:paraId="18B8BF55" w14:textId="58B26935" w:rsidR="00713F40" w:rsidRPr="007E1508" w:rsidRDefault="00713F40" w:rsidP="00713F40">
      <w:pPr>
        <w:pStyle w:val="EndNoteBibliography"/>
        <w:spacing w:after="0"/>
        <w:rPr>
          <w:rFonts w:ascii="Times New Roman" w:hAnsi="Times New Roman" w:cs="Times New Roman"/>
          <w:sz w:val="24"/>
          <w:szCs w:val="24"/>
          <w:rPrChange w:id="192" w:author="Godbole, Suneeta" w:date="2023-04-21T18:28:00Z">
            <w:rPr/>
          </w:rPrChange>
        </w:rPr>
      </w:pPr>
      <w:r w:rsidRPr="007E1508">
        <w:rPr>
          <w:rFonts w:ascii="Times New Roman" w:hAnsi="Times New Roman" w:cs="Times New Roman"/>
          <w:sz w:val="24"/>
          <w:szCs w:val="24"/>
          <w:rPrChange w:id="193" w:author="Godbole, Suneeta" w:date="2023-04-21T18:28:00Z">
            <w:rPr/>
          </w:rPrChange>
        </w:rPr>
        <w:t>7.</w:t>
      </w:r>
      <w:r w:rsidRPr="007E1508">
        <w:rPr>
          <w:rFonts w:ascii="Times New Roman" w:hAnsi="Times New Roman" w:cs="Times New Roman"/>
          <w:sz w:val="24"/>
          <w:szCs w:val="24"/>
          <w:rPrChange w:id="194" w:author="Godbole, Suneeta" w:date="2023-04-21T18:28:00Z">
            <w:rPr/>
          </w:rPrChange>
        </w:rPr>
        <w:tab/>
        <w:t xml:space="preserve">Burt T.S., Brown T.L., Milavetz G., McGehee D.V. Mechanisms of cannabis impairment: Implications for modeling driving performance. </w:t>
      </w:r>
      <w:r w:rsidRPr="007E1508">
        <w:rPr>
          <w:rFonts w:ascii="Times New Roman" w:hAnsi="Times New Roman" w:cs="Times New Roman"/>
          <w:i/>
          <w:sz w:val="24"/>
          <w:szCs w:val="24"/>
          <w:rPrChange w:id="195" w:author="Godbole, Suneeta" w:date="2023-04-21T18:28:00Z">
            <w:rPr>
              <w:i/>
            </w:rPr>
          </w:rPrChange>
        </w:rPr>
        <w:t>Forensic Sci Int</w:t>
      </w:r>
      <w:r w:rsidRPr="007E1508">
        <w:rPr>
          <w:rFonts w:ascii="Times New Roman" w:hAnsi="Times New Roman" w:cs="Times New Roman"/>
          <w:sz w:val="24"/>
          <w:szCs w:val="24"/>
          <w:rPrChange w:id="196" w:author="Godbole, Suneeta" w:date="2023-04-21T18:28:00Z">
            <w:rPr/>
          </w:rPrChange>
        </w:rPr>
        <w:t xml:space="preserve">. </w:t>
      </w:r>
      <w:r w:rsidRPr="007E1508">
        <w:rPr>
          <w:rFonts w:ascii="Times New Roman" w:hAnsi="Times New Roman" w:cs="Times New Roman"/>
          <w:b/>
          <w:sz w:val="24"/>
          <w:szCs w:val="24"/>
          <w:rPrChange w:id="197" w:author="Godbole, Suneeta" w:date="2023-04-21T18:28:00Z">
            <w:rPr>
              <w:b/>
            </w:rPr>
          </w:rPrChange>
        </w:rPr>
        <w:t>2021</w:t>
      </w:r>
      <w:r w:rsidRPr="007E1508">
        <w:rPr>
          <w:rFonts w:ascii="Times New Roman" w:hAnsi="Times New Roman" w:cs="Times New Roman"/>
          <w:sz w:val="24"/>
          <w:szCs w:val="24"/>
          <w:rPrChange w:id="198" w:author="Godbole, Suneeta" w:date="2023-04-21T18:28:00Z">
            <w:rPr/>
          </w:rPrChange>
        </w:rPr>
        <w:t xml:space="preserve">, 328, 110902. </w:t>
      </w:r>
      <w:r w:rsidRPr="007E1508">
        <w:rPr>
          <w:rFonts w:ascii="Times New Roman" w:hAnsi="Times New Roman" w:cs="Times New Roman"/>
          <w:sz w:val="24"/>
          <w:szCs w:val="24"/>
          <w:rPrChange w:id="199" w:author="Godbole, Suneeta" w:date="2023-04-21T18:28:00Z">
            <w:rPr/>
          </w:rPrChange>
        </w:rPr>
        <w:fldChar w:fldCharType="begin"/>
      </w:r>
      <w:r w:rsidRPr="007E1508">
        <w:rPr>
          <w:rFonts w:ascii="Times New Roman" w:hAnsi="Times New Roman" w:cs="Times New Roman"/>
          <w:sz w:val="24"/>
          <w:szCs w:val="24"/>
          <w:rPrChange w:id="200" w:author="Godbole, Suneeta" w:date="2023-04-21T18:28:00Z">
            <w:rPr/>
          </w:rPrChange>
        </w:rPr>
        <w:instrText xml:space="preserve"> HYPERLINK "https://doi.org/10.1016/j.forsciint.2021.110902" </w:instrText>
      </w:r>
      <w:r w:rsidRPr="00F355A6">
        <w:rPr>
          <w:rFonts w:ascii="Times New Roman" w:hAnsi="Times New Roman" w:cs="Times New Roman"/>
          <w:sz w:val="24"/>
          <w:szCs w:val="24"/>
        </w:rPr>
      </w:r>
      <w:r w:rsidRPr="007E1508">
        <w:rPr>
          <w:rFonts w:ascii="Times New Roman" w:hAnsi="Times New Roman" w:cs="Times New Roman"/>
          <w:sz w:val="24"/>
          <w:szCs w:val="24"/>
          <w:rPrChange w:id="201" w:author="Godbole, Suneeta" w:date="2023-04-21T18:28:00Z">
            <w:rPr/>
          </w:rPrChange>
        </w:rPr>
        <w:fldChar w:fldCharType="separate"/>
      </w:r>
      <w:r w:rsidRPr="007E1508">
        <w:rPr>
          <w:rStyle w:val="Hyperlink"/>
          <w:rFonts w:ascii="Times New Roman" w:hAnsi="Times New Roman" w:cs="Times New Roman"/>
          <w:sz w:val="24"/>
          <w:szCs w:val="24"/>
          <w:rPrChange w:id="202" w:author="Godbole, Suneeta" w:date="2023-04-21T18:28:00Z">
            <w:rPr>
              <w:rStyle w:val="Hyperlink"/>
            </w:rPr>
          </w:rPrChange>
        </w:rPr>
        <w:t>https://doi.org/10.1016/j.forsciint.2021.110902</w:t>
      </w:r>
      <w:r w:rsidRPr="007E1508">
        <w:rPr>
          <w:rFonts w:ascii="Times New Roman" w:hAnsi="Times New Roman" w:cs="Times New Roman"/>
          <w:sz w:val="24"/>
          <w:szCs w:val="24"/>
          <w:rPrChange w:id="203" w:author="Godbole, Suneeta" w:date="2023-04-21T18:28:00Z">
            <w:rPr/>
          </w:rPrChange>
        </w:rPr>
        <w:fldChar w:fldCharType="end"/>
      </w:r>
    </w:p>
    <w:p w14:paraId="457295E7" w14:textId="304A2684" w:rsidR="00713F40" w:rsidRPr="007E1508" w:rsidRDefault="00713F40" w:rsidP="00713F40">
      <w:pPr>
        <w:pStyle w:val="EndNoteBibliography"/>
        <w:spacing w:after="0"/>
        <w:rPr>
          <w:rFonts w:ascii="Times New Roman" w:hAnsi="Times New Roman" w:cs="Times New Roman"/>
          <w:sz w:val="24"/>
          <w:szCs w:val="24"/>
          <w:rPrChange w:id="204" w:author="Godbole, Suneeta" w:date="2023-04-21T18:28:00Z">
            <w:rPr/>
          </w:rPrChange>
        </w:rPr>
      </w:pPr>
      <w:r w:rsidRPr="007E1508">
        <w:rPr>
          <w:rFonts w:ascii="Times New Roman" w:hAnsi="Times New Roman" w:cs="Times New Roman"/>
          <w:sz w:val="24"/>
          <w:szCs w:val="24"/>
          <w:rPrChange w:id="205" w:author="Godbole, Suneeta" w:date="2023-04-21T18:28:00Z">
            <w:rPr/>
          </w:rPrChange>
        </w:rPr>
        <w:t>8.</w:t>
      </w:r>
      <w:r w:rsidRPr="007E1508">
        <w:rPr>
          <w:rFonts w:ascii="Times New Roman" w:hAnsi="Times New Roman" w:cs="Times New Roman"/>
          <w:sz w:val="24"/>
          <w:szCs w:val="24"/>
          <w:rPrChange w:id="206" w:author="Godbole, Suneeta" w:date="2023-04-21T18:28:00Z">
            <w:rPr/>
          </w:rPrChange>
        </w:rPr>
        <w:tab/>
        <w:t xml:space="preserve">Richman J.E., McAndrew K.G., Decker D., Mullaney S.C. An evaluation of pupil size standards used by police officers for detecting drug impairment. </w:t>
      </w:r>
      <w:r w:rsidRPr="007E1508">
        <w:rPr>
          <w:rFonts w:ascii="Times New Roman" w:hAnsi="Times New Roman" w:cs="Times New Roman"/>
          <w:i/>
          <w:sz w:val="24"/>
          <w:szCs w:val="24"/>
          <w:rPrChange w:id="207" w:author="Godbole, Suneeta" w:date="2023-04-21T18:28:00Z">
            <w:rPr>
              <w:i/>
            </w:rPr>
          </w:rPrChange>
        </w:rPr>
        <w:t>Optometry</w:t>
      </w:r>
      <w:r w:rsidRPr="007E1508">
        <w:rPr>
          <w:rFonts w:ascii="Times New Roman" w:hAnsi="Times New Roman" w:cs="Times New Roman"/>
          <w:sz w:val="24"/>
          <w:szCs w:val="24"/>
          <w:rPrChange w:id="208" w:author="Godbole, Suneeta" w:date="2023-04-21T18:28:00Z">
            <w:rPr/>
          </w:rPrChange>
        </w:rPr>
        <w:t xml:space="preserve">. </w:t>
      </w:r>
      <w:r w:rsidRPr="007E1508">
        <w:rPr>
          <w:rFonts w:ascii="Times New Roman" w:hAnsi="Times New Roman" w:cs="Times New Roman"/>
          <w:b/>
          <w:sz w:val="24"/>
          <w:szCs w:val="24"/>
          <w:rPrChange w:id="209" w:author="Godbole, Suneeta" w:date="2023-04-21T18:28:00Z">
            <w:rPr>
              <w:b/>
            </w:rPr>
          </w:rPrChange>
        </w:rPr>
        <w:t>2004</w:t>
      </w:r>
      <w:r w:rsidRPr="007E1508">
        <w:rPr>
          <w:rFonts w:ascii="Times New Roman" w:hAnsi="Times New Roman" w:cs="Times New Roman"/>
          <w:sz w:val="24"/>
          <w:szCs w:val="24"/>
          <w:rPrChange w:id="210" w:author="Godbole, Suneeta" w:date="2023-04-21T18:28:00Z">
            <w:rPr/>
          </w:rPrChange>
        </w:rPr>
        <w:t xml:space="preserve">, 75, 175-82. </w:t>
      </w:r>
      <w:r w:rsidRPr="007E1508">
        <w:rPr>
          <w:rFonts w:ascii="Times New Roman" w:hAnsi="Times New Roman" w:cs="Times New Roman"/>
          <w:sz w:val="24"/>
          <w:szCs w:val="24"/>
          <w:rPrChange w:id="211" w:author="Godbole, Suneeta" w:date="2023-04-21T18:28:00Z">
            <w:rPr/>
          </w:rPrChange>
        </w:rPr>
        <w:fldChar w:fldCharType="begin"/>
      </w:r>
      <w:r w:rsidRPr="007E1508">
        <w:rPr>
          <w:rFonts w:ascii="Times New Roman" w:hAnsi="Times New Roman" w:cs="Times New Roman"/>
          <w:sz w:val="24"/>
          <w:szCs w:val="24"/>
          <w:rPrChange w:id="212" w:author="Godbole, Suneeta" w:date="2023-04-21T18:28:00Z">
            <w:rPr/>
          </w:rPrChange>
        </w:rPr>
        <w:instrText xml:space="preserve"> HYPERLINK "https://doi.org/10.1016/s1529-1839(04)70037-8" </w:instrText>
      </w:r>
      <w:r w:rsidRPr="00F355A6">
        <w:rPr>
          <w:rFonts w:ascii="Times New Roman" w:hAnsi="Times New Roman" w:cs="Times New Roman"/>
          <w:sz w:val="24"/>
          <w:szCs w:val="24"/>
        </w:rPr>
      </w:r>
      <w:r w:rsidRPr="007E1508">
        <w:rPr>
          <w:rFonts w:ascii="Times New Roman" w:hAnsi="Times New Roman" w:cs="Times New Roman"/>
          <w:sz w:val="24"/>
          <w:szCs w:val="24"/>
          <w:rPrChange w:id="213" w:author="Godbole, Suneeta" w:date="2023-04-21T18:28:00Z">
            <w:rPr/>
          </w:rPrChange>
        </w:rPr>
        <w:fldChar w:fldCharType="separate"/>
      </w:r>
      <w:r w:rsidRPr="007E1508">
        <w:rPr>
          <w:rStyle w:val="Hyperlink"/>
          <w:rFonts w:ascii="Times New Roman" w:hAnsi="Times New Roman" w:cs="Times New Roman"/>
          <w:sz w:val="24"/>
          <w:szCs w:val="24"/>
          <w:rPrChange w:id="214" w:author="Godbole, Suneeta" w:date="2023-04-21T18:28:00Z">
            <w:rPr>
              <w:rStyle w:val="Hyperlink"/>
            </w:rPr>
          </w:rPrChange>
        </w:rPr>
        <w:t>https://doi.org/10.1016/s1529-1839(04)70037-8</w:t>
      </w:r>
      <w:r w:rsidRPr="007E1508">
        <w:rPr>
          <w:rFonts w:ascii="Times New Roman" w:hAnsi="Times New Roman" w:cs="Times New Roman"/>
          <w:sz w:val="24"/>
          <w:szCs w:val="24"/>
          <w:rPrChange w:id="215" w:author="Godbole, Suneeta" w:date="2023-04-21T18:28:00Z">
            <w:rPr/>
          </w:rPrChange>
        </w:rPr>
        <w:fldChar w:fldCharType="end"/>
      </w:r>
    </w:p>
    <w:p w14:paraId="4FE1AD75" w14:textId="77777777" w:rsidR="00713F40" w:rsidRPr="007E1508" w:rsidRDefault="00713F40" w:rsidP="00713F40">
      <w:pPr>
        <w:pStyle w:val="EndNoteBibliography"/>
        <w:spacing w:after="0"/>
        <w:rPr>
          <w:rFonts w:ascii="Times New Roman" w:hAnsi="Times New Roman" w:cs="Times New Roman"/>
          <w:sz w:val="24"/>
          <w:szCs w:val="24"/>
          <w:rPrChange w:id="216" w:author="Godbole, Suneeta" w:date="2023-04-21T18:28:00Z">
            <w:rPr/>
          </w:rPrChange>
        </w:rPr>
      </w:pPr>
      <w:r w:rsidRPr="007E1508">
        <w:rPr>
          <w:rFonts w:ascii="Times New Roman" w:hAnsi="Times New Roman" w:cs="Times New Roman"/>
          <w:sz w:val="24"/>
          <w:szCs w:val="24"/>
          <w:rPrChange w:id="217" w:author="Godbole, Suneeta" w:date="2023-04-21T18:28:00Z">
            <w:rPr/>
          </w:rPrChange>
        </w:rPr>
        <w:t>9.</w:t>
      </w:r>
      <w:r w:rsidRPr="007E1508">
        <w:rPr>
          <w:rFonts w:ascii="Times New Roman" w:hAnsi="Times New Roman" w:cs="Times New Roman"/>
          <w:sz w:val="24"/>
          <w:szCs w:val="24"/>
          <w:rPrChange w:id="218" w:author="Godbole, Suneeta" w:date="2023-04-21T18:28:00Z">
            <w:rPr/>
          </w:rPrChange>
        </w:rPr>
        <w:tab/>
        <w:t>National Highway Traffic Safety Administration, Police I.A.o.C.o. Drug Evaluation and Classification (Preliminary School). 2015.</w:t>
      </w:r>
    </w:p>
    <w:p w14:paraId="2E3CB314" w14:textId="129B8D42" w:rsidR="00713F40" w:rsidRPr="007E1508" w:rsidRDefault="00713F40" w:rsidP="00713F40">
      <w:pPr>
        <w:pStyle w:val="EndNoteBibliography"/>
        <w:spacing w:after="0"/>
        <w:rPr>
          <w:rFonts w:ascii="Times New Roman" w:hAnsi="Times New Roman" w:cs="Times New Roman"/>
          <w:sz w:val="24"/>
          <w:szCs w:val="24"/>
          <w:rPrChange w:id="219" w:author="Godbole, Suneeta" w:date="2023-04-21T18:28:00Z">
            <w:rPr/>
          </w:rPrChange>
        </w:rPr>
      </w:pPr>
      <w:r w:rsidRPr="007E1508">
        <w:rPr>
          <w:rFonts w:ascii="Times New Roman" w:hAnsi="Times New Roman" w:cs="Times New Roman"/>
          <w:sz w:val="24"/>
          <w:szCs w:val="24"/>
          <w:rPrChange w:id="220" w:author="Godbole, Suneeta" w:date="2023-04-21T18:28:00Z">
            <w:rPr/>
          </w:rPrChange>
        </w:rPr>
        <w:t>10.</w:t>
      </w:r>
      <w:r w:rsidRPr="007E1508">
        <w:rPr>
          <w:rFonts w:ascii="Times New Roman" w:hAnsi="Times New Roman" w:cs="Times New Roman"/>
          <w:sz w:val="24"/>
          <w:szCs w:val="24"/>
          <w:rPrChange w:id="221" w:author="Godbole, Suneeta" w:date="2023-04-21T18:28:00Z">
            <w:rPr/>
          </w:rPrChange>
        </w:rPr>
        <w:tab/>
        <w:t xml:space="preserve">Campobasso C.P., De Micco F., Corbi G., Keller T., Hartung B., Daldrup T., Monticelli F. Pupillary effects in habitual cannabis consumers quantified with pupillography. </w:t>
      </w:r>
      <w:r w:rsidRPr="007E1508">
        <w:rPr>
          <w:rFonts w:ascii="Times New Roman" w:hAnsi="Times New Roman" w:cs="Times New Roman"/>
          <w:i/>
          <w:sz w:val="24"/>
          <w:szCs w:val="24"/>
          <w:rPrChange w:id="222" w:author="Godbole, Suneeta" w:date="2023-04-21T18:28:00Z">
            <w:rPr>
              <w:i/>
            </w:rPr>
          </w:rPrChange>
        </w:rPr>
        <w:t>Forensic Sci Int</w:t>
      </w:r>
      <w:r w:rsidRPr="007E1508">
        <w:rPr>
          <w:rFonts w:ascii="Times New Roman" w:hAnsi="Times New Roman" w:cs="Times New Roman"/>
          <w:sz w:val="24"/>
          <w:szCs w:val="24"/>
          <w:rPrChange w:id="223" w:author="Godbole, Suneeta" w:date="2023-04-21T18:28:00Z">
            <w:rPr/>
          </w:rPrChange>
        </w:rPr>
        <w:t xml:space="preserve">. </w:t>
      </w:r>
      <w:r w:rsidRPr="007E1508">
        <w:rPr>
          <w:rFonts w:ascii="Times New Roman" w:hAnsi="Times New Roman" w:cs="Times New Roman"/>
          <w:b/>
          <w:sz w:val="24"/>
          <w:szCs w:val="24"/>
          <w:rPrChange w:id="224" w:author="Godbole, Suneeta" w:date="2023-04-21T18:28:00Z">
            <w:rPr>
              <w:b/>
            </w:rPr>
          </w:rPrChange>
        </w:rPr>
        <w:t>2020</w:t>
      </w:r>
      <w:r w:rsidRPr="007E1508">
        <w:rPr>
          <w:rFonts w:ascii="Times New Roman" w:hAnsi="Times New Roman" w:cs="Times New Roman"/>
          <w:sz w:val="24"/>
          <w:szCs w:val="24"/>
          <w:rPrChange w:id="225" w:author="Godbole, Suneeta" w:date="2023-04-21T18:28:00Z">
            <w:rPr/>
          </w:rPrChange>
        </w:rPr>
        <w:t xml:space="preserve">, 317, 110559. </w:t>
      </w:r>
      <w:r w:rsidRPr="007E1508">
        <w:rPr>
          <w:rFonts w:ascii="Times New Roman" w:hAnsi="Times New Roman" w:cs="Times New Roman"/>
          <w:sz w:val="24"/>
          <w:szCs w:val="24"/>
          <w:rPrChange w:id="226" w:author="Godbole, Suneeta" w:date="2023-04-21T18:28:00Z">
            <w:rPr/>
          </w:rPrChange>
        </w:rPr>
        <w:fldChar w:fldCharType="begin"/>
      </w:r>
      <w:r w:rsidRPr="007E1508">
        <w:rPr>
          <w:rFonts w:ascii="Times New Roman" w:hAnsi="Times New Roman" w:cs="Times New Roman"/>
          <w:sz w:val="24"/>
          <w:szCs w:val="24"/>
          <w:rPrChange w:id="227" w:author="Godbole, Suneeta" w:date="2023-04-21T18:28:00Z">
            <w:rPr/>
          </w:rPrChange>
        </w:rPr>
        <w:instrText xml:space="preserve"> HYPERLINK "https://doi.org/10.1016/j.forsciint.2020.110559" </w:instrText>
      </w:r>
      <w:r w:rsidRPr="00F355A6">
        <w:rPr>
          <w:rFonts w:ascii="Times New Roman" w:hAnsi="Times New Roman" w:cs="Times New Roman"/>
          <w:sz w:val="24"/>
          <w:szCs w:val="24"/>
        </w:rPr>
      </w:r>
      <w:r w:rsidRPr="007E1508">
        <w:rPr>
          <w:rFonts w:ascii="Times New Roman" w:hAnsi="Times New Roman" w:cs="Times New Roman"/>
          <w:sz w:val="24"/>
          <w:szCs w:val="24"/>
          <w:rPrChange w:id="228" w:author="Godbole, Suneeta" w:date="2023-04-21T18:28:00Z">
            <w:rPr/>
          </w:rPrChange>
        </w:rPr>
        <w:fldChar w:fldCharType="separate"/>
      </w:r>
      <w:r w:rsidRPr="007E1508">
        <w:rPr>
          <w:rStyle w:val="Hyperlink"/>
          <w:rFonts w:ascii="Times New Roman" w:hAnsi="Times New Roman" w:cs="Times New Roman"/>
          <w:sz w:val="24"/>
          <w:szCs w:val="24"/>
          <w:rPrChange w:id="229" w:author="Godbole, Suneeta" w:date="2023-04-21T18:28:00Z">
            <w:rPr>
              <w:rStyle w:val="Hyperlink"/>
            </w:rPr>
          </w:rPrChange>
        </w:rPr>
        <w:t>https://doi.org/10.1016/j.forsciint.2020.110559</w:t>
      </w:r>
      <w:r w:rsidRPr="007E1508">
        <w:rPr>
          <w:rFonts w:ascii="Times New Roman" w:hAnsi="Times New Roman" w:cs="Times New Roman"/>
          <w:sz w:val="24"/>
          <w:szCs w:val="24"/>
          <w:rPrChange w:id="230" w:author="Godbole, Suneeta" w:date="2023-04-21T18:28:00Z">
            <w:rPr/>
          </w:rPrChange>
        </w:rPr>
        <w:fldChar w:fldCharType="end"/>
      </w:r>
    </w:p>
    <w:p w14:paraId="3AB94291" w14:textId="77777777" w:rsidR="00713F40" w:rsidRPr="007E1508" w:rsidRDefault="00713F40" w:rsidP="00713F40">
      <w:pPr>
        <w:pStyle w:val="EndNoteBibliography"/>
        <w:spacing w:after="0"/>
        <w:rPr>
          <w:rFonts w:ascii="Times New Roman" w:hAnsi="Times New Roman" w:cs="Times New Roman"/>
          <w:sz w:val="24"/>
          <w:szCs w:val="24"/>
          <w:rPrChange w:id="231" w:author="Godbole, Suneeta" w:date="2023-04-21T18:28:00Z">
            <w:rPr/>
          </w:rPrChange>
        </w:rPr>
      </w:pPr>
      <w:r w:rsidRPr="007E1508">
        <w:rPr>
          <w:rFonts w:ascii="Times New Roman" w:hAnsi="Times New Roman" w:cs="Times New Roman"/>
          <w:sz w:val="24"/>
          <w:szCs w:val="24"/>
          <w:rPrChange w:id="232" w:author="Godbole, Suneeta" w:date="2023-04-21T18:28:00Z">
            <w:rPr/>
          </w:rPrChange>
        </w:rPr>
        <w:t>11.</w:t>
      </w:r>
      <w:r w:rsidRPr="007E1508">
        <w:rPr>
          <w:rFonts w:ascii="Times New Roman" w:hAnsi="Times New Roman" w:cs="Times New Roman"/>
          <w:sz w:val="24"/>
          <w:szCs w:val="24"/>
          <w:rPrChange w:id="233" w:author="Godbole, Suneeta" w:date="2023-04-21T18:28:00Z">
            <w:rPr/>
          </w:rPrChange>
        </w:rPr>
        <w:tab/>
        <w:t xml:space="preserve">Fant R.V., Heishman S.J., Bunker E.B., Pickworth W.B. Acute Residual Effects of Marijuana in Humans. </w:t>
      </w:r>
      <w:r w:rsidRPr="007E1508">
        <w:rPr>
          <w:rFonts w:ascii="Times New Roman" w:hAnsi="Times New Roman" w:cs="Times New Roman"/>
          <w:i/>
          <w:sz w:val="24"/>
          <w:szCs w:val="24"/>
          <w:rPrChange w:id="234" w:author="Godbole, Suneeta" w:date="2023-04-21T18:28:00Z">
            <w:rPr>
              <w:i/>
            </w:rPr>
          </w:rPrChange>
        </w:rPr>
        <w:t>Pharmacology Biochemistry and Behavior</w:t>
      </w:r>
      <w:r w:rsidRPr="007E1508">
        <w:rPr>
          <w:rFonts w:ascii="Times New Roman" w:hAnsi="Times New Roman" w:cs="Times New Roman"/>
          <w:sz w:val="24"/>
          <w:szCs w:val="24"/>
          <w:rPrChange w:id="235" w:author="Godbole, Suneeta" w:date="2023-04-21T18:28:00Z">
            <w:rPr/>
          </w:rPrChange>
        </w:rPr>
        <w:t xml:space="preserve">. </w:t>
      </w:r>
      <w:r w:rsidRPr="007E1508">
        <w:rPr>
          <w:rFonts w:ascii="Times New Roman" w:hAnsi="Times New Roman" w:cs="Times New Roman"/>
          <w:b/>
          <w:sz w:val="24"/>
          <w:szCs w:val="24"/>
          <w:rPrChange w:id="236" w:author="Godbole, Suneeta" w:date="2023-04-21T18:28:00Z">
            <w:rPr>
              <w:b/>
            </w:rPr>
          </w:rPrChange>
        </w:rPr>
        <w:t>1998</w:t>
      </w:r>
      <w:r w:rsidRPr="007E1508">
        <w:rPr>
          <w:rFonts w:ascii="Times New Roman" w:hAnsi="Times New Roman" w:cs="Times New Roman"/>
          <w:sz w:val="24"/>
          <w:szCs w:val="24"/>
          <w:rPrChange w:id="237" w:author="Godbole, Suneeta" w:date="2023-04-21T18:28:00Z">
            <w:rPr/>
          </w:rPrChange>
        </w:rPr>
        <w:t xml:space="preserve">, 60, 777-84. </w:t>
      </w:r>
    </w:p>
    <w:p w14:paraId="7C8BDADC" w14:textId="6B858C7F" w:rsidR="00713F40" w:rsidRPr="007E1508" w:rsidRDefault="00713F40" w:rsidP="00713F40">
      <w:pPr>
        <w:pStyle w:val="EndNoteBibliography"/>
        <w:spacing w:after="0"/>
        <w:rPr>
          <w:rFonts w:ascii="Times New Roman" w:hAnsi="Times New Roman" w:cs="Times New Roman"/>
          <w:sz w:val="24"/>
          <w:szCs w:val="24"/>
          <w:rPrChange w:id="238" w:author="Godbole, Suneeta" w:date="2023-04-21T18:28:00Z">
            <w:rPr/>
          </w:rPrChange>
        </w:rPr>
      </w:pPr>
      <w:r w:rsidRPr="007E1508">
        <w:rPr>
          <w:rFonts w:ascii="Times New Roman" w:hAnsi="Times New Roman" w:cs="Times New Roman"/>
          <w:sz w:val="24"/>
          <w:szCs w:val="24"/>
          <w:rPrChange w:id="239" w:author="Godbole, Suneeta" w:date="2023-04-21T18:28:00Z">
            <w:rPr/>
          </w:rPrChange>
        </w:rPr>
        <w:t>12.</w:t>
      </w:r>
      <w:r w:rsidRPr="007E1508">
        <w:rPr>
          <w:rFonts w:ascii="Times New Roman" w:hAnsi="Times New Roman" w:cs="Times New Roman"/>
          <w:sz w:val="24"/>
          <w:szCs w:val="24"/>
          <w:rPrChange w:id="240" w:author="Godbole, Suneeta" w:date="2023-04-21T18:28:00Z">
            <w:rPr/>
          </w:rPrChange>
        </w:rPr>
        <w:tab/>
        <w:t xml:space="preserve">Steinhart B., Brooks-Russell A., Kosnett M.J., Subramanian P.S., Wrobel J. A Video Segmentation Pipeline for Assessing changes in Pupil Response to Light After Cannabis Consumption. </w:t>
      </w:r>
      <w:r w:rsidRPr="007E1508">
        <w:rPr>
          <w:rFonts w:ascii="Times New Roman" w:hAnsi="Times New Roman" w:cs="Times New Roman"/>
          <w:i/>
          <w:sz w:val="24"/>
          <w:szCs w:val="24"/>
          <w:rPrChange w:id="241" w:author="Godbole, Suneeta" w:date="2023-04-21T18:28:00Z">
            <w:rPr>
              <w:i/>
            </w:rPr>
          </w:rPrChange>
        </w:rPr>
        <w:t>bioRxiv</w:t>
      </w:r>
      <w:r w:rsidRPr="007E1508">
        <w:rPr>
          <w:rFonts w:ascii="Times New Roman" w:hAnsi="Times New Roman" w:cs="Times New Roman"/>
          <w:sz w:val="24"/>
          <w:szCs w:val="24"/>
          <w:rPrChange w:id="242" w:author="Godbole, Suneeta" w:date="2023-04-21T18:28:00Z">
            <w:rPr/>
          </w:rPrChange>
        </w:rPr>
        <w:t xml:space="preserve">. </w:t>
      </w:r>
      <w:r w:rsidRPr="007E1508">
        <w:rPr>
          <w:rFonts w:ascii="Times New Roman" w:hAnsi="Times New Roman" w:cs="Times New Roman"/>
          <w:b/>
          <w:sz w:val="24"/>
          <w:szCs w:val="24"/>
          <w:rPrChange w:id="243" w:author="Godbole, Suneeta" w:date="2023-04-21T18:28:00Z">
            <w:rPr>
              <w:b/>
            </w:rPr>
          </w:rPrChange>
        </w:rPr>
        <w:t>2023</w:t>
      </w:r>
      <w:r w:rsidRPr="007E1508">
        <w:rPr>
          <w:rFonts w:ascii="Times New Roman" w:hAnsi="Times New Roman" w:cs="Times New Roman"/>
          <w:sz w:val="24"/>
          <w:szCs w:val="24"/>
          <w:rPrChange w:id="244" w:author="Godbole, Suneeta" w:date="2023-04-21T18:28:00Z">
            <w:rPr/>
          </w:rPrChange>
        </w:rPr>
        <w:t xml:space="preserve">. </w:t>
      </w:r>
      <w:r w:rsidRPr="007E1508">
        <w:rPr>
          <w:rFonts w:ascii="Times New Roman" w:hAnsi="Times New Roman" w:cs="Times New Roman"/>
          <w:sz w:val="24"/>
          <w:szCs w:val="24"/>
          <w:rPrChange w:id="245" w:author="Godbole, Suneeta" w:date="2023-04-21T18:28:00Z">
            <w:rPr/>
          </w:rPrChange>
        </w:rPr>
        <w:fldChar w:fldCharType="begin"/>
      </w:r>
      <w:r w:rsidRPr="007E1508">
        <w:rPr>
          <w:rFonts w:ascii="Times New Roman" w:hAnsi="Times New Roman" w:cs="Times New Roman"/>
          <w:sz w:val="24"/>
          <w:szCs w:val="24"/>
          <w:rPrChange w:id="246" w:author="Godbole, Suneeta" w:date="2023-04-21T18:28:00Z">
            <w:rPr/>
          </w:rPrChange>
        </w:rPr>
        <w:instrText xml:space="preserve"> HYPERLINK "https://doi.org/10.1101/2023.03.17.533144" </w:instrText>
      </w:r>
      <w:r w:rsidRPr="00F355A6">
        <w:rPr>
          <w:rFonts w:ascii="Times New Roman" w:hAnsi="Times New Roman" w:cs="Times New Roman"/>
          <w:sz w:val="24"/>
          <w:szCs w:val="24"/>
        </w:rPr>
      </w:r>
      <w:r w:rsidRPr="007E1508">
        <w:rPr>
          <w:rFonts w:ascii="Times New Roman" w:hAnsi="Times New Roman" w:cs="Times New Roman"/>
          <w:sz w:val="24"/>
          <w:szCs w:val="24"/>
          <w:rPrChange w:id="247" w:author="Godbole, Suneeta" w:date="2023-04-21T18:28:00Z">
            <w:rPr/>
          </w:rPrChange>
        </w:rPr>
        <w:fldChar w:fldCharType="separate"/>
      </w:r>
      <w:r w:rsidRPr="007E1508">
        <w:rPr>
          <w:rStyle w:val="Hyperlink"/>
          <w:rFonts w:ascii="Times New Roman" w:hAnsi="Times New Roman" w:cs="Times New Roman"/>
          <w:sz w:val="24"/>
          <w:szCs w:val="24"/>
          <w:rPrChange w:id="248" w:author="Godbole, Suneeta" w:date="2023-04-21T18:28:00Z">
            <w:rPr>
              <w:rStyle w:val="Hyperlink"/>
            </w:rPr>
          </w:rPrChange>
        </w:rPr>
        <w:t>https://doi.org/10.1101/2023.03.17.533144</w:t>
      </w:r>
      <w:r w:rsidRPr="007E1508">
        <w:rPr>
          <w:rFonts w:ascii="Times New Roman" w:hAnsi="Times New Roman" w:cs="Times New Roman"/>
          <w:sz w:val="24"/>
          <w:szCs w:val="24"/>
          <w:rPrChange w:id="249" w:author="Godbole, Suneeta" w:date="2023-04-21T18:28:00Z">
            <w:rPr/>
          </w:rPrChange>
        </w:rPr>
        <w:fldChar w:fldCharType="end"/>
      </w:r>
    </w:p>
    <w:p w14:paraId="2EDBE067" w14:textId="2F801944" w:rsidR="00713F40" w:rsidRPr="007E1508" w:rsidRDefault="00713F40" w:rsidP="00713F40">
      <w:pPr>
        <w:pStyle w:val="EndNoteBibliography"/>
        <w:spacing w:after="0"/>
        <w:rPr>
          <w:rFonts w:ascii="Times New Roman" w:hAnsi="Times New Roman" w:cs="Times New Roman"/>
          <w:sz w:val="24"/>
          <w:szCs w:val="24"/>
          <w:rPrChange w:id="250" w:author="Godbole, Suneeta" w:date="2023-04-21T18:28:00Z">
            <w:rPr/>
          </w:rPrChange>
        </w:rPr>
      </w:pPr>
      <w:r w:rsidRPr="007E1508">
        <w:rPr>
          <w:rFonts w:ascii="Times New Roman" w:hAnsi="Times New Roman" w:cs="Times New Roman"/>
          <w:sz w:val="24"/>
          <w:szCs w:val="24"/>
          <w:rPrChange w:id="251" w:author="Godbole, Suneeta" w:date="2023-04-21T18:28:00Z">
            <w:rPr/>
          </w:rPrChange>
        </w:rPr>
        <w:t>13.</w:t>
      </w:r>
      <w:r w:rsidRPr="007E1508">
        <w:rPr>
          <w:rFonts w:ascii="Times New Roman" w:hAnsi="Times New Roman" w:cs="Times New Roman"/>
          <w:sz w:val="24"/>
          <w:szCs w:val="24"/>
          <w:rPrChange w:id="252" w:author="Godbole, Suneeta" w:date="2023-04-21T18:28:00Z">
            <w:rPr/>
          </w:rPrChange>
        </w:rPr>
        <w:tab/>
        <w:t xml:space="preserve">Goldsmith J., Liu X., Jacobson J., Rundle A. New Insights into Activity Patterns in Children, Found Using Functional Data Analysis. </w:t>
      </w:r>
      <w:r w:rsidRPr="007E1508">
        <w:rPr>
          <w:rFonts w:ascii="Times New Roman" w:hAnsi="Times New Roman" w:cs="Times New Roman"/>
          <w:i/>
          <w:sz w:val="24"/>
          <w:szCs w:val="24"/>
          <w:rPrChange w:id="253" w:author="Godbole, Suneeta" w:date="2023-04-21T18:28:00Z">
            <w:rPr>
              <w:i/>
            </w:rPr>
          </w:rPrChange>
        </w:rPr>
        <w:t>Med Sci Sports Exerc</w:t>
      </w:r>
      <w:r w:rsidRPr="007E1508">
        <w:rPr>
          <w:rFonts w:ascii="Times New Roman" w:hAnsi="Times New Roman" w:cs="Times New Roman"/>
          <w:sz w:val="24"/>
          <w:szCs w:val="24"/>
          <w:rPrChange w:id="254" w:author="Godbole, Suneeta" w:date="2023-04-21T18:28:00Z">
            <w:rPr/>
          </w:rPrChange>
        </w:rPr>
        <w:t xml:space="preserve">. </w:t>
      </w:r>
      <w:r w:rsidRPr="007E1508">
        <w:rPr>
          <w:rFonts w:ascii="Times New Roman" w:hAnsi="Times New Roman" w:cs="Times New Roman"/>
          <w:b/>
          <w:sz w:val="24"/>
          <w:szCs w:val="24"/>
          <w:rPrChange w:id="255" w:author="Godbole, Suneeta" w:date="2023-04-21T18:28:00Z">
            <w:rPr>
              <w:b/>
            </w:rPr>
          </w:rPrChange>
        </w:rPr>
        <w:t>2016</w:t>
      </w:r>
      <w:r w:rsidRPr="007E1508">
        <w:rPr>
          <w:rFonts w:ascii="Times New Roman" w:hAnsi="Times New Roman" w:cs="Times New Roman"/>
          <w:sz w:val="24"/>
          <w:szCs w:val="24"/>
          <w:rPrChange w:id="256" w:author="Godbole, Suneeta" w:date="2023-04-21T18:28:00Z">
            <w:rPr/>
          </w:rPrChange>
        </w:rPr>
        <w:t xml:space="preserve">, 48, 1723-9. </w:t>
      </w:r>
      <w:r w:rsidRPr="007E1508">
        <w:rPr>
          <w:rFonts w:ascii="Times New Roman" w:hAnsi="Times New Roman" w:cs="Times New Roman"/>
          <w:sz w:val="24"/>
          <w:szCs w:val="24"/>
          <w:rPrChange w:id="257" w:author="Godbole, Suneeta" w:date="2023-04-21T18:28:00Z">
            <w:rPr/>
          </w:rPrChange>
        </w:rPr>
        <w:fldChar w:fldCharType="begin"/>
      </w:r>
      <w:r w:rsidRPr="007E1508">
        <w:rPr>
          <w:rFonts w:ascii="Times New Roman" w:hAnsi="Times New Roman" w:cs="Times New Roman"/>
          <w:sz w:val="24"/>
          <w:szCs w:val="24"/>
          <w:rPrChange w:id="258" w:author="Godbole, Suneeta" w:date="2023-04-21T18:28:00Z">
            <w:rPr/>
          </w:rPrChange>
        </w:rPr>
        <w:instrText xml:space="preserve"> HYPERLINK "https://doi.org/doi:10.1249/MSS.0000000000000968" </w:instrText>
      </w:r>
      <w:r w:rsidRPr="00F355A6">
        <w:rPr>
          <w:rFonts w:ascii="Times New Roman" w:hAnsi="Times New Roman" w:cs="Times New Roman"/>
          <w:sz w:val="24"/>
          <w:szCs w:val="24"/>
        </w:rPr>
      </w:r>
      <w:r w:rsidRPr="007E1508">
        <w:rPr>
          <w:rFonts w:ascii="Times New Roman" w:hAnsi="Times New Roman" w:cs="Times New Roman"/>
          <w:sz w:val="24"/>
          <w:szCs w:val="24"/>
          <w:rPrChange w:id="259" w:author="Godbole, Suneeta" w:date="2023-04-21T18:28:00Z">
            <w:rPr/>
          </w:rPrChange>
        </w:rPr>
        <w:fldChar w:fldCharType="separate"/>
      </w:r>
      <w:r w:rsidRPr="007E1508">
        <w:rPr>
          <w:rStyle w:val="Hyperlink"/>
          <w:rFonts w:ascii="Times New Roman" w:hAnsi="Times New Roman" w:cs="Times New Roman"/>
          <w:sz w:val="24"/>
          <w:szCs w:val="24"/>
          <w:rPrChange w:id="260" w:author="Godbole, Suneeta" w:date="2023-04-21T18:28:00Z">
            <w:rPr>
              <w:rStyle w:val="Hyperlink"/>
            </w:rPr>
          </w:rPrChange>
        </w:rPr>
        <w:t>https://doi.org/doi:10.1249/MSS.0000000000000968</w:t>
      </w:r>
      <w:r w:rsidRPr="007E1508">
        <w:rPr>
          <w:rFonts w:ascii="Times New Roman" w:hAnsi="Times New Roman" w:cs="Times New Roman"/>
          <w:sz w:val="24"/>
          <w:szCs w:val="24"/>
          <w:rPrChange w:id="261" w:author="Godbole, Suneeta" w:date="2023-04-21T18:28:00Z">
            <w:rPr/>
          </w:rPrChange>
        </w:rPr>
        <w:fldChar w:fldCharType="end"/>
      </w:r>
    </w:p>
    <w:p w14:paraId="62B542FF" w14:textId="77777777" w:rsidR="00713F40" w:rsidRPr="007E1508" w:rsidRDefault="00713F40" w:rsidP="00713F40">
      <w:pPr>
        <w:pStyle w:val="EndNoteBibliography"/>
        <w:spacing w:after="0"/>
        <w:rPr>
          <w:rFonts w:ascii="Times New Roman" w:hAnsi="Times New Roman" w:cs="Times New Roman"/>
          <w:sz w:val="24"/>
          <w:szCs w:val="24"/>
          <w:rPrChange w:id="262" w:author="Godbole, Suneeta" w:date="2023-04-21T18:28:00Z">
            <w:rPr/>
          </w:rPrChange>
        </w:rPr>
      </w:pPr>
      <w:r w:rsidRPr="007E1508">
        <w:rPr>
          <w:rFonts w:ascii="Times New Roman" w:hAnsi="Times New Roman" w:cs="Times New Roman"/>
          <w:sz w:val="24"/>
          <w:szCs w:val="24"/>
          <w:rPrChange w:id="263" w:author="Godbole, Suneeta" w:date="2023-04-21T18:28:00Z">
            <w:rPr/>
          </w:rPrChange>
        </w:rPr>
        <w:t>14.</w:t>
      </w:r>
      <w:r w:rsidRPr="007E1508">
        <w:rPr>
          <w:rFonts w:ascii="Times New Roman" w:hAnsi="Times New Roman" w:cs="Times New Roman"/>
          <w:sz w:val="24"/>
          <w:szCs w:val="24"/>
          <w:rPrChange w:id="264" w:author="Godbole, Suneeta" w:date="2023-04-21T18:28:00Z">
            <w:rPr/>
          </w:rPrChange>
        </w:rPr>
        <w:tab/>
        <w:t>Ramsay J.O., Silverman B.W. Functional Data Analysis. 2nd ed. New York: Springer; 2005.</w:t>
      </w:r>
    </w:p>
    <w:p w14:paraId="232D9075" w14:textId="38B42E1E" w:rsidR="00713F40" w:rsidRPr="007E1508" w:rsidRDefault="00713F40" w:rsidP="00713F40">
      <w:pPr>
        <w:pStyle w:val="EndNoteBibliography"/>
        <w:spacing w:after="0"/>
        <w:rPr>
          <w:rFonts w:ascii="Times New Roman" w:hAnsi="Times New Roman" w:cs="Times New Roman"/>
          <w:sz w:val="24"/>
          <w:szCs w:val="24"/>
          <w:rPrChange w:id="265" w:author="Godbole, Suneeta" w:date="2023-04-21T18:28:00Z">
            <w:rPr/>
          </w:rPrChange>
        </w:rPr>
      </w:pPr>
      <w:r w:rsidRPr="007E1508">
        <w:rPr>
          <w:rFonts w:ascii="Times New Roman" w:hAnsi="Times New Roman" w:cs="Times New Roman"/>
          <w:sz w:val="24"/>
          <w:szCs w:val="24"/>
          <w:rPrChange w:id="266" w:author="Godbole, Suneeta" w:date="2023-04-21T18:28:00Z">
            <w:rPr/>
          </w:rPrChange>
        </w:rPr>
        <w:lastRenderedPageBreak/>
        <w:t>15.</w:t>
      </w:r>
      <w:r w:rsidRPr="007E1508">
        <w:rPr>
          <w:rFonts w:ascii="Times New Roman" w:hAnsi="Times New Roman" w:cs="Times New Roman"/>
          <w:sz w:val="24"/>
          <w:szCs w:val="24"/>
          <w:rPrChange w:id="267" w:author="Godbole, Suneeta" w:date="2023-04-21T18:28:00Z">
            <w:rPr/>
          </w:rPrChange>
        </w:rPr>
        <w:tab/>
        <w:t xml:space="preserve">Brooks-Russell A., Brown T., Friedman K., Wrobel J., Schwarz J., Dooley G., Ryall K.A., Steinhart B., Amioka E., Milavetz G.; et al. Simulated driving performance among daily and occasional cannabis users. </w:t>
      </w:r>
      <w:r w:rsidRPr="007E1508">
        <w:rPr>
          <w:rFonts w:ascii="Times New Roman" w:hAnsi="Times New Roman" w:cs="Times New Roman"/>
          <w:i/>
          <w:sz w:val="24"/>
          <w:szCs w:val="24"/>
          <w:rPrChange w:id="268" w:author="Godbole, Suneeta" w:date="2023-04-21T18:28:00Z">
            <w:rPr>
              <w:i/>
            </w:rPr>
          </w:rPrChange>
        </w:rPr>
        <w:t>Accid Anal Prev</w:t>
      </w:r>
      <w:r w:rsidRPr="007E1508">
        <w:rPr>
          <w:rFonts w:ascii="Times New Roman" w:hAnsi="Times New Roman" w:cs="Times New Roman"/>
          <w:sz w:val="24"/>
          <w:szCs w:val="24"/>
          <w:rPrChange w:id="269" w:author="Godbole, Suneeta" w:date="2023-04-21T18:28:00Z">
            <w:rPr/>
          </w:rPrChange>
        </w:rPr>
        <w:t xml:space="preserve">. </w:t>
      </w:r>
      <w:r w:rsidRPr="007E1508">
        <w:rPr>
          <w:rFonts w:ascii="Times New Roman" w:hAnsi="Times New Roman" w:cs="Times New Roman"/>
          <w:b/>
          <w:sz w:val="24"/>
          <w:szCs w:val="24"/>
          <w:rPrChange w:id="270" w:author="Godbole, Suneeta" w:date="2023-04-21T18:28:00Z">
            <w:rPr>
              <w:b/>
            </w:rPr>
          </w:rPrChange>
        </w:rPr>
        <w:t>2021</w:t>
      </w:r>
      <w:r w:rsidRPr="007E1508">
        <w:rPr>
          <w:rFonts w:ascii="Times New Roman" w:hAnsi="Times New Roman" w:cs="Times New Roman"/>
          <w:sz w:val="24"/>
          <w:szCs w:val="24"/>
          <w:rPrChange w:id="271" w:author="Godbole, Suneeta" w:date="2023-04-21T18:28:00Z">
            <w:rPr/>
          </w:rPrChange>
        </w:rPr>
        <w:t xml:space="preserve">, 160, 106326. </w:t>
      </w:r>
      <w:r w:rsidRPr="007E1508">
        <w:rPr>
          <w:rFonts w:ascii="Times New Roman" w:hAnsi="Times New Roman" w:cs="Times New Roman"/>
          <w:sz w:val="24"/>
          <w:szCs w:val="24"/>
          <w:rPrChange w:id="272" w:author="Godbole, Suneeta" w:date="2023-04-21T18:28:00Z">
            <w:rPr/>
          </w:rPrChange>
        </w:rPr>
        <w:fldChar w:fldCharType="begin"/>
      </w:r>
      <w:r w:rsidRPr="007E1508">
        <w:rPr>
          <w:rFonts w:ascii="Times New Roman" w:hAnsi="Times New Roman" w:cs="Times New Roman"/>
          <w:sz w:val="24"/>
          <w:szCs w:val="24"/>
          <w:rPrChange w:id="273" w:author="Godbole, Suneeta" w:date="2023-04-21T18:28:00Z">
            <w:rPr/>
          </w:rPrChange>
        </w:rPr>
        <w:instrText xml:space="preserve"> HYPERLINK "https://doi.org/10.1016/j.aap.2021.106326" </w:instrText>
      </w:r>
      <w:r w:rsidRPr="00F355A6">
        <w:rPr>
          <w:rFonts w:ascii="Times New Roman" w:hAnsi="Times New Roman" w:cs="Times New Roman"/>
          <w:sz w:val="24"/>
          <w:szCs w:val="24"/>
        </w:rPr>
      </w:r>
      <w:r w:rsidRPr="007E1508">
        <w:rPr>
          <w:rFonts w:ascii="Times New Roman" w:hAnsi="Times New Roman" w:cs="Times New Roman"/>
          <w:sz w:val="24"/>
          <w:szCs w:val="24"/>
          <w:rPrChange w:id="274" w:author="Godbole, Suneeta" w:date="2023-04-21T18:28:00Z">
            <w:rPr/>
          </w:rPrChange>
        </w:rPr>
        <w:fldChar w:fldCharType="separate"/>
      </w:r>
      <w:r w:rsidRPr="007E1508">
        <w:rPr>
          <w:rStyle w:val="Hyperlink"/>
          <w:rFonts w:ascii="Times New Roman" w:hAnsi="Times New Roman" w:cs="Times New Roman"/>
          <w:sz w:val="24"/>
          <w:szCs w:val="24"/>
          <w:rPrChange w:id="275" w:author="Godbole, Suneeta" w:date="2023-04-21T18:28:00Z">
            <w:rPr>
              <w:rStyle w:val="Hyperlink"/>
            </w:rPr>
          </w:rPrChange>
        </w:rPr>
        <w:t>https://doi.org/10.1016/j.aap.2021.106326</w:t>
      </w:r>
      <w:r w:rsidRPr="007E1508">
        <w:rPr>
          <w:rFonts w:ascii="Times New Roman" w:hAnsi="Times New Roman" w:cs="Times New Roman"/>
          <w:sz w:val="24"/>
          <w:szCs w:val="24"/>
          <w:rPrChange w:id="276" w:author="Godbole, Suneeta" w:date="2023-04-21T18:28:00Z">
            <w:rPr/>
          </w:rPrChange>
        </w:rPr>
        <w:fldChar w:fldCharType="end"/>
      </w:r>
    </w:p>
    <w:p w14:paraId="630AADCF" w14:textId="77777777" w:rsidR="00713F40" w:rsidRPr="007E1508" w:rsidRDefault="00713F40" w:rsidP="00713F40">
      <w:pPr>
        <w:pStyle w:val="EndNoteBibliography"/>
        <w:spacing w:after="0"/>
        <w:rPr>
          <w:rFonts w:ascii="Times New Roman" w:hAnsi="Times New Roman" w:cs="Times New Roman"/>
          <w:sz w:val="24"/>
          <w:szCs w:val="24"/>
          <w:rPrChange w:id="277" w:author="Godbole, Suneeta" w:date="2023-04-21T18:28:00Z">
            <w:rPr/>
          </w:rPrChange>
        </w:rPr>
      </w:pPr>
      <w:r w:rsidRPr="007E1508">
        <w:rPr>
          <w:rFonts w:ascii="Times New Roman" w:hAnsi="Times New Roman" w:cs="Times New Roman"/>
          <w:sz w:val="24"/>
          <w:szCs w:val="24"/>
          <w:rPrChange w:id="278" w:author="Godbole, Suneeta" w:date="2023-04-21T18:28:00Z">
            <w:rPr/>
          </w:rPrChange>
        </w:rPr>
        <w:t>16.</w:t>
      </w:r>
      <w:r w:rsidRPr="007E1508">
        <w:rPr>
          <w:rFonts w:ascii="Times New Roman" w:hAnsi="Times New Roman" w:cs="Times New Roman"/>
          <w:sz w:val="24"/>
          <w:szCs w:val="24"/>
          <w:rPrChange w:id="279" w:author="Godbole, Suneeta" w:date="2023-04-21T18:28:00Z">
            <w:rPr/>
          </w:rPrChange>
        </w:rPr>
        <w:tab/>
        <w:t xml:space="preserve">Ramsay J.O., Dalzell C.J. Some Tools for Functional Data Analysis. </w:t>
      </w:r>
      <w:r w:rsidRPr="007E1508">
        <w:rPr>
          <w:rFonts w:ascii="Times New Roman" w:hAnsi="Times New Roman" w:cs="Times New Roman"/>
          <w:i/>
          <w:sz w:val="24"/>
          <w:szCs w:val="24"/>
          <w:rPrChange w:id="280" w:author="Godbole, Suneeta" w:date="2023-04-21T18:28:00Z">
            <w:rPr>
              <w:i/>
            </w:rPr>
          </w:rPrChange>
        </w:rPr>
        <w:t>Journal of the Royal Statistical Society Series B (Statistical Methodology)</w:t>
      </w:r>
      <w:r w:rsidRPr="007E1508">
        <w:rPr>
          <w:rFonts w:ascii="Times New Roman" w:hAnsi="Times New Roman" w:cs="Times New Roman"/>
          <w:sz w:val="24"/>
          <w:szCs w:val="24"/>
          <w:rPrChange w:id="281" w:author="Godbole, Suneeta" w:date="2023-04-21T18:28:00Z">
            <w:rPr/>
          </w:rPrChange>
        </w:rPr>
        <w:t xml:space="preserve">. </w:t>
      </w:r>
      <w:r w:rsidRPr="007E1508">
        <w:rPr>
          <w:rFonts w:ascii="Times New Roman" w:hAnsi="Times New Roman" w:cs="Times New Roman"/>
          <w:b/>
          <w:sz w:val="24"/>
          <w:szCs w:val="24"/>
          <w:rPrChange w:id="282" w:author="Godbole, Suneeta" w:date="2023-04-21T18:28:00Z">
            <w:rPr>
              <w:b/>
            </w:rPr>
          </w:rPrChange>
        </w:rPr>
        <w:t>1991</w:t>
      </w:r>
      <w:r w:rsidRPr="007E1508">
        <w:rPr>
          <w:rFonts w:ascii="Times New Roman" w:hAnsi="Times New Roman" w:cs="Times New Roman"/>
          <w:sz w:val="24"/>
          <w:szCs w:val="24"/>
          <w:rPrChange w:id="283" w:author="Godbole, Suneeta" w:date="2023-04-21T18:28:00Z">
            <w:rPr/>
          </w:rPrChange>
        </w:rPr>
        <w:t xml:space="preserve">, 53, 539-72. </w:t>
      </w:r>
    </w:p>
    <w:p w14:paraId="54C9E2FD" w14:textId="5ED1D39E" w:rsidR="00713F40" w:rsidRPr="007E1508" w:rsidRDefault="00713F40" w:rsidP="00713F40">
      <w:pPr>
        <w:pStyle w:val="EndNoteBibliography"/>
        <w:spacing w:after="0"/>
        <w:rPr>
          <w:rFonts w:ascii="Times New Roman" w:hAnsi="Times New Roman" w:cs="Times New Roman"/>
          <w:sz w:val="24"/>
          <w:szCs w:val="24"/>
          <w:rPrChange w:id="284" w:author="Godbole, Suneeta" w:date="2023-04-21T18:28:00Z">
            <w:rPr/>
          </w:rPrChange>
        </w:rPr>
      </w:pPr>
      <w:r w:rsidRPr="007E1508">
        <w:rPr>
          <w:rFonts w:ascii="Times New Roman" w:hAnsi="Times New Roman" w:cs="Times New Roman"/>
          <w:sz w:val="24"/>
          <w:szCs w:val="24"/>
          <w:rPrChange w:id="285" w:author="Godbole, Suneeta" w:date="2023-04-21T18:28:00Z">
            <w:rPr/>
          </w:rPrChange>
        </w:rPr>
        <w:t>17.</w:t>
      </w:r>
      <w:r w:rsidRPr="007E1508">
        <w:rPr>
          <w:rFonts w:ascii="Times New Roman" w:hAnsi="Times New Roman" w:cs="Times New Roman"/>
          <w:sz w:val="24"/>
          <w:szCs w:val="24"/>
          <w:rPrChange w:id="286" w:author="Godbole, Suneeta" w:date="2023-04-21T18:28:00Z">
            <w:rPr/>
          </w:rPrChange>
        </w:rPr>
        <w:tab/>
        <w:t xml:space="preserve">Reiss P.T., Goldsmith J., Shang H.L., Ogden R.T. Methods for scalar-on-function regression. </w:t>
      </w:r>
      <w:r w:rsidRPr="007E1508">
        <w:rPr>
          <w:rFonts w:ascii="Times New Roman" w:hAnsi="Times New Roman" w:cs="Times New Roman"/>
          <w:i/>
          <w:sz w:val="24"/>
          <w:szCs w:val="24"/>
          <w:rPrChange w:id="287" w:author="Godbole, Suneeta" w:date="2023-04-21T18:28:00Z">
            <w:rPr>
              <w:i/>
            </w:rPr>
          </w:rPrChange>
        </w:rPr>
        <w:t>Int Stat Rev</w:t>
      </w:r>
      <w:r w:rsidRPr="007E1508">
        <w:rPr>
          <w:rFonts w:ascii="Times New Roman" w:hAnsi="Times New Roman" w:cs="Times New Roman"/>
          <w:sz w:val="24"/>
          <w:szCs w:val="24"/>
          <w:rPrChange w:id="288" w:author="Godbole, Suneeta" w:date="2023-04-21T18:28:00Z">
            <w:rPr/>
          </w:rPrChange>
        </w:rPr>
        <w:t xml:space="preserve">. </w:t>
      </w:r>
      <w:r w:rsidRPr="007E1508">
        <w:rPr>
          <w:rFonts w:ascii="Times New Roman" w:hAnsi="Times New Roman" w:cs="Times New Roman"/>
          <w:b/>
          <w:sz w:val="24"/>
          <w:szCs w:val="24"/>
          <w:rPrChange w:id="289" w:author="Godbole, Suneeta" w:date="2023-04-21T18:28:00Z">
            <w:rPr>
              <w:b/>
            </w:rPr>
          </w:rPrChange>
        </w:rPr>
        <w:t>2017</w:t>
      </w:r>
      <w:r w:rsidRPr="007E1508">
        <w:rPr>
          <w:rFonts w:ascii="Times New Roman" w:hAnsi="Times New Roman" w:cs="Times New Roman"/>
          <w:sz w:val="24"/>
          <w:szCs w:val="24"/>
          <w:rPrChange w:id="290" w:author="Godbole, Suneeta" w:date="2023-04-21T18:28:00Z">
            <w:rPr/>
          </w:rPrChange>
        </w:rPr>
        <w:t xml:space="preserve">, 85, 228-49. </w:t>
      </w:r>
      <w:r w:rsidRPr="007E1508">
        <w:rPr>
          <w:rFonts w:ascii="Times New Roman" w:hAnsi="Times New Roman" w:cs="Times New Roman"/>
          <w:sz w:val="24"/>
          <w:szCs w:val="24"/>
          <w:rPrChange w:id="291" w:author="Godbole, Suneeta" w:date="2023-04-21T18:28:00Z">
            <w:rPr/>
          </w:rPrChange>
        </w:rPr>
        <w:fldChar w:fldCharType="begin"/>
      </w:r>
      <w:r w:rsidRPr="007E1508">
        <w:rPr>
          <w:rFonts w:ascii="Times New Roman" w:hAnsi="Times New Roman" w:cs="Times New Roman"/>
          <w:sz w:val="24"/>
          <w:szCs w:val="24"/>
          <w:rPrChange w:id="292" w:author="Godbole, Suneeta" w:date="2023-04-21T18:28:00Z">
            <w:rPr/>
          </w:rPrChange>
        </w:rPr>
        <w:instrText xml:space="preserve"> HYPERLINK "https://doi.org/10.1111/insr.12163" </w:instrText>
      </w:r>
      <w:r w:rsidRPr="00F355A6">
        <w:rPr>
          <w:rFonts w:ascii="Times New Roman" w:hAnsi="Times New Roman" w:cs="Times New Roman"/>
          <w:sz w:val="24"/>
          <w:szCs w:val="24"/>
        </w:rPr>
      </w:r>
      <w:r w:rsidRPr="007E1508">
        <w:rPr>
          <w:rFonts w:ascii="Times New Roman" w:hAnsi="Times New Roman" w:cs="Times New Roman"/>
          <w:sz w:val="24"/>
          <w:szCs w:val="24"/>
          <w:rPrChange w:id="293" w:author="Godbole, Suneeta" w:date="2023-04-21T18:28:00Z">
            <w:rPr/>
          </w:rPrChange>
        </w:rPr>
        <w:fldChar w:fldCharType="separate"/>
      </w:r>
      <w:r w:rsidRPr="007E1508">
        <w:rPr>
          <w:rStyle w:val="Hyperlink"/>
          <w:rFonts w:ascii="Times New Roman" w:hAnsi="Times New Roman" w:cs="Times New Roman"/>
          <w:sz w:val="24"/>
          <w:szCs w:val="24"/>
          <w:rPrChange w:id="294" w:author="Godbole, Suneeta" w:date="2023-04-21T18:28:00Z">
            <w:rPr>
              <w:rStyle w:val="Hyperlink"/>
            </w:rPr>
          </w:rPrChange>
        </w:rPr>
        <w:t>https://doi.org/10.1111/insr.12163</w:t>
      </w:r>
      <w:r w:rsidRPr="007E1508">
        <w:rPr>
          <w:rFonts w:ascii="Times New Roman" w:hAnsi="Times New Roman" w:cs="Times New Roman"/>
          <w:sz w:val="24"/>
          <w:szCs w:val="24"/>
          <w:rPrChange w:id="295" w:author="Godbole, Suneeta" w:date="2023-04-21T18:28:00Z">
            <w:rPr/>
          </w:rPrChange>
        </w:rPr>
        <w:fldChar w:fldCharType="end"/>
      </w:r>
    </w:p>
    <w:p w14:paraId="45611876" w14:textId="641AFBE1" w:rsidR="00713F40" w:rsidRPr="007E1508" w:rsidRDefault="00713F40" w:rsidP="00713F40">
      <w:pPr>
        <w:pStyle w:val="EndNoteBibliography"/>
        <w:spacing w:after="0"/>
        <w:rPr>
          <w:rFonts w:ascii="Times New Roman" w:hAnsi="Times New Roman" w:cs="Times New Roman"/>
          <w:sz w:val="24"/>
          <w:szCs w:val="24"/>
          <w:rPrChange w:id="296" w:author="Godbole, Suneeta" w:date="2023-04-21T18:28:00Z">
            <w:rPr/>
          </w:rPrChange>
        </w:rPr>
      </w:pPr>
      <w:r w:rsidRPr="007E1508">
        <w:rPr>
          <w:rFonts w:ascii="Times New Roman" w:hAnsi="Times New Roman" w:cs="Times New Roman"/>
          <w:sz w:val="24"/>
          <w:szCs w:val="24"/>
          <w:rPrChange w:id="297" w:author="Godbole, Suneeta" w:date="2023-04-21T18:28:00Z">
            <w:rPr/>
          </w:rPrChange>
        </w:rPr>
        <w:t>18.</w:t>
      </w:r>
      <w:r w:rsidRPr="007E1508">
        <w:rPr>
          <w:rFonts w:ascii="Times New Roman" w:hAnsi="Times New Roman" w:cs="Times New Roman"/>
          <w:sz w:val="24"/>
          <w:szCs w:val="24"/>
          <w:rPrChange w:id="298" w:author="Godbole, Suneeta" w:date="2023-04-21T18:28:00Z">
            <w:rPr/>
          </w:rPrChange>
        </w:rPr>
        <w:tab/>
        <w:t xml:space="preserve">Team. R.C. (2020) R: A language and environment for statistical computing., available from: </w:t>
      </w:r>
      <w:r w:rsidRPr="007E1508">
        <w:rPr>
          <w:rFonts w:ascii="Times New Roman" w:hAnsi="Times New Roman" w:cs="Times New Roman"/>
          <w:sz w:val="24"/>
          <w:szCs w:val="24"/>
          <w:rPrChange w:id="299" w:author="Godbole, Suneeta" w:date="2023-04-21T18:28:00Z">
            <w:rPr/>
          </w:rPrChange>
        </w:rPr>
        <w:fldChar w:fldCharType="begin"/>
      </w:r>
      <w:r w:rsidRPr="007E1508">
        <w:rPr>
          <w:rFonts w:ascii="Times New Roman" w:hAnsi="Times New Roman" w:cs="Times New Roman"/>
          <w:sz w:val="24"/>
          <w:szCs w:val="24"/>
          <w:rPrChange w:id="300" w:author="Godbole, Suneeta" w:date="2023-04-21T18:28:00Z">
            <w:rPr/>
          </w:rPrChange>
        </w:rPr>
        <w:instrText xml:space="preserve"> HYPERLINK "https://www.R-project.org/" </w:instrText>
      </w:r>
      <w:r w:rsidRPr="00F355A6">
        <w:rPr>
          <w:rFonts w:ascii="Times New Roman" w:hAnsi="Times New Roman" w:cs="Times New Roman"/>
          <w:sz w:val="24"/>
          <w:szCs w:val="24"/>
        </w:rPr>
      </w:r>
      <w:r w:rsidRPr="007E1508">
        <w:rPr>
          <w:rFonts w:ascii="Times New Roman" w:hAnsi="Times New Roman" w:cs="Times New Roman"/>
          <w:sz w:val="24"/>
          <w:szCs w:val="24"/>
          <w:rPrChange w:id="301" w:author="Godbole, Suneeta" w:date="2023-04-21T18:28:00Z">
            <w:rPr/>
          </w:rPrChange>
        </w:rPr>
        <w:fldChar w:fldCharType="separate"/>
      </w:r>
      <w:r w:rsidRPr="007E1508">
        <w:rPr>
          <w:rStyle w:val="Hyperlink"/>
          <w:rFonts w:ascii="Times New Roman" w:hAnsi="Times New Roman" w:cs="Times New Roman"/>
          <w:sz w:val="24"/>
          <w:szCs w:val="24"/>
          <w:rPrChange w:id="302" w:author="Godbole, Suneeta" w:date="2023-04-21T18:28:00Z">
            <w:rPr>
              <w:rStyle w:val="Hyperlink"/>
            </w:rPr>
          </w:rPrChange>
        </w:rPr>
        <w:t>https://www.R-project.org/</w:t>
      </w:r>
      <w:r w:rsidRPr="007E1508">
        <w:rPr>
          <w:rFonts w:ascii="Times New Roman" w:hAnsi="Times New Roman" w:cs="Times New Roman"/>
          <w:sz w:val="24"/>
          <w:szCs w:val="24"/>
          <w:rPrChange w:id="303" w:author="Godbole, Suneeta" w:date="2023-04-21T18:28:00Z">
            <w:rPr/>
          </w:rPrChange>
        </w:rPr>
        <w:fldChar w:fldCharType="end"/>
      </w:r>
      <w:r w:rsidRPr="007E1508">
        <w:rPr>
          <w:rFonts w:ascii="Times New Roman" w:hAnsi="Times New Roman" w:cs="Times New Roman"/>
          <w:sz w:val="24"/>
          <w:szCs w:val="24"/>
          <w:rPrChange w:id="304" w:author="Godbole, Suneeta" w:date="2023-04-21T18:28:00Z">
            <w:rPr/>
          </w:rPrChange>
        </w:rPr>
        <w:t xml:space="preserve"> (accessed on: </w:t>
      </w:r>
    </w:p>
    <w:p w14:paraId="768A8D77" w14:textId="2A13F775" w:rsidR="00713F40" w:rsidRPr="007E1508" w:rsidRDefault="00713F40" w:rsidP="00713F40">
      <w:pPr>
        <w:pStyle w:val="EndNoteBibliography"/>
        <w:rPr>
          <w:rFonts w:ascii="Times New Roman" w:hAnsi="Times New Roman" w:cs="Times New Roman"/>
          <w:sz w:val="24"/>
          <w:szCs w:val="24"/>
          <w:rPrChange w:id="305" w:author="Godbole, Suneeta" w:date="2023-04-21T18:28:00Z">
            <w:rPr/>
          </w:rPrChange>
        </w:rPr>
      </w:pPr>
      <w:r w:rsidRPr="007E1508">
        <w:rPr>
          <w:rFonts w:ascii="Times New Roman" w:hAnsi="Times New Roman" w:cs="Times New Roman"/>
          <w:sz w:val="24"/>
          <w:szCs w:val="24"/>
          <w:rPrChange w:id="306" w:author="Godbole, Suneeta" w:date="2023-04-21T18:28:00Z">
            <w:rPr/>
          </w:rPrChange>
        </w:rPr>
        <w:t>19.</w:t>
      </w:r>
      <w:r w:rsidRPr="007E1508">
        <w:rPr>
          <w:rFonts w:ascii="Times New Roman" w:hAnsi="Times New Roman" w:cs="Times New Roman"/>
          <w:sz w:val="24"/>
          <w:szCs w:val="24"/>
          <w:rPrChange w:id="307" w:author="Godbole, Suneeta" w:date="2023-04-21T18:28:00Z">
            <w:rPr/>
          </w:rPrChange>
        </w:rPr>
        <w:tab/>
        <w:t xml:space="preserve">Wood S.N. Fast stable restricted maximum likelihood and marginal likelihood estimation of semiparametric generalized linear models. </w:t>
      </w:r>
      <w:r w:rsidRPr="007E1508">
        <w:rPr>
          <w:rFonts w:ascii="Times New Roman" w:hAnsi="Times New Roman" w:cs="Times New Roman"/>
          <w:i/>
          <w:sz w:val="24"/>
          <w:szCs w:val="24"/>
          <w:rPrChange w:id="308" w:author="Godbole, Suneeta" w:date="2023-04-21T18:28:00Z">
            <w:rPr>
              <w:i/>
            </w:rPr>
          </w:rPrChange>
        </w:rPr>
        <w:t>Journal of the Royal Statistical Society: Series B (Statistical Methodology)</w:t>
      </w:r>
      <w:r w:rsidRPr="007E1508">
        <w:rPr>
          <w:rFonts w:ascii="Times New Roman" w:hAnsi="Times New Roman" w:cs="Times New Roman"/>
          <w:sz w:val="24"/>
          <w:szCs w:val="24"/>
          <w:rPrChange w:id="309" w:author="Godbole, Suneeta" w:date="2023-04-21T18:28:00Z">
            <w:rPr/>
          </w:rPrChange>
        </w:rPr>
        <w:t xml:space="preserve">. </w:t>
      </w:r>
      <w:r w:rsidRPr="007E1508">
        <w:rPr>
          <w:rFonts w:ascii="Times New Roman" w:hAnsi="Times New Roman" w:cs="Times New Roman"/>
          <w:b/>
          <w:sz w:val="24"/>
          <w:szCs w:val="24"/>
          <w:rPrChange w:id="310" w:author="Godbole, Suneeta" w:date="2023-04-21T18:28:00Z">
            <w:rPr>
              <w:b/>
            </w:rPr>
          </w:rPrChange>
        </w:rPr>
        <w:t>2011</w:t>
      </w:r>
      <w:r w:rsidRPr="007E1508">
        <w:rPr>
          <w:rFonts w:ascii="Times New Roman" w:hAnsi="Times New Roman" w:cs="Times New Roman"/>
          <w:sz w:val="24"/>
          <w:szCs w:val="24"/>
          <w:rPrChange w:id="311" w:author="Godbole, Suneeta" w:date="2023-04-21T18:28:00Z">
            <w:rPr/>
          </w:rPrChange>
        </w:rPr>
        <w:t xml:space="preserve">, 73, 3-36. </w:t>
      </w:r>
      <w:r w:rsidRPr="007E1508">
        <w:rPr>
          <w:rFonts w:ascii="Times New Roman" w:hAnsi="Times New Roman" w:cs="Times New Roman"/>
          <w:sz w:val="24"/>
          <w:szCs w:val="24"/>
          <w:rPrChange w:id="312" w:author="Godbole, Suneeta" w:date="2023-04-21T18:28:00Z">
            <w:rPr/>
          </w:rPrChange>
        </w:rPr>
        <w:fldChar w:fldCharType="begin"/>
      </w:r>
      <w:r w:rsidRPr="007E1508">
        <w:rPr>
          <w:rFonts w:ascii="Times New Roman" w:hAnsi="Times New Roman" w:cs="Times New Roman"/>
          <w:sz w:val="24"/>
          <w:szCs w:val="24"/>
          <w:rPrChange w:id="313" w:author="Godbole, Suneeta" w:date="2023-04-21T18:28:00Z">
            <w:rPr/>
          </w:rPrChange>
        </w:rPr>
        <w:instrText xml:space="preserve"> HYPERLINK "https://doi.org/" </w:instrText>
      </w:r>
      <w:r w:rsidRPr="00F355A6">
        <w:rPr>
          <w:rFonts w:ascii="Times New Roman" w:hAnsi="Times New Roman" w:cs="Times New Roman"/>
          <w:sz w:val="24"/>
          <w:szCs w:val="24"/>
        </w:rPr>
      </w:r>
      <w:r w:rsidRPr="007E1508">
        <w:rPr>
          <w:rFonts w:ascii="Times New Roman" w:hAnsi="Times New Roman" w:cs="Times New Roman"/>
          <w:sz w:val="24"/>
          <w:szCs w:val="24"/>
          <w:rPrChange w:id="314" w:author="Godbole, Suneeta" w:date="2023-04-21T18:28:00Z">
            <w:rPr/>
          </w:rPrChange>
        </w:rPr>
        <w:fldChar w:fldCharType="separate"/>
      </w:r>
      <w:r w:rsidRPr="007E1508">
        <w:rPr>
          <w:rStyle w:val="Hyperlink"/>
          <w:rFonts w:ascii="Times New Roman" w:hAnsi="Times New Roman" w:cs="Times New Roman"/>
          <w:sz w:val="24"/>
          <w:szCs w:val="24"/>
          <w:rPrChange w:id="315" w:author="Godbole, Suneeta" w:date="2023-04-21T18:28:00Z">
            <w:rPr>
              <w:rStyle w:val="Hyperlink"/>
            </w:rPr>
          </w:rPrChange>
        </w:rPr>
        <w:t>https://doi.org/</w:t>
      </w:r>
      <w:r w:rsidRPr="007E1508">
        <w:rPr>
          <w:rFonts w:ascii="Times New Roman" w:hAnsi="Times New Roman" w:cs="Times New Roman"/>
          <w:sz w:val="24"/>
          <w:szCs w:val="24"/>
          <w:rPrChange w:id="316" w:author="Godbole, Suneeta" w:date="2023-04-21T18:28:00Z">
            <w:rPr/>
          </w:rPrChange>
        </w:rPr>
        <w:fldChar w:fldCharType="end"/>
      </w:r>
      <w:r w:rsidRPr="007E1508">
        <w:rPr>
          <w:rFonts w:ascii="Times New Roman" w:hAnsi="Times New Roman" w:cs="Times New Roman"/>
          <w:sz w:val="24"/>
          <w:szCs w:val="24"/>
          <w:rPrChange w:id="317" w:author="Godbole, Suneeta" w:date="2023-04-21T18:28:00Z">
            <w:rPr/>
          </w:rPrChange>
        </w:rPr>
        <w:t xml:space="preserve"> </w:t>
      </w:r>
      <w:r w:rsidRPr="007E1508">
        <w:rPr>
          <w:rFonts w:ascii="Times New Roman" w:hAnsi="Times New Roman" w:cs="Times New Roman"/>
          <w:sz w:val="24"/>
          <w:szCs w:val="24"/>
          <w:rPrChange w:id="318" w:author="Godbole, Suneeta" w:date="2023-04-21T18:28:00Z">
            <w:rPr/>
          </w:rPrChange>
        </w:rPr>
        <w:fldChar w:fldCharType="begin"/>
      </w:r>
      <w:r w:rsidRPr="007E1508">
        <w:rPr>
          <w:rFonts w:ascii="Times New Roman" w:hAnsi="Times New Roman" w:cs="Times New Roman"/>
          <w:sz w:val="24"/>
          <w:szCs w:val="24"/>
          <w:rPrChange w:id="319" w:author="Godbole, Suneeta" w:date="2023-04-21T18:28:00Z">
            <w:rPr/>
          </w:rPrChange>
        </w:rPr>
        <w:instrText xml:space="preserve"> HYPERLINK "https://doi.org/10.1111/j.1467-9868.2010.00749.x" </w:instrText>
      </w:r>
      <w:r w:rsidRPr="00F355A6">
        <w:rPr>
          <w:rFonts w:ascii="Times New Roman" w:hAnsi="Times New Roman" w:cs="Times New Roman"/>
          <w:sz w:val="24"/>
          <w:szCs w:val="24"/>
        </w:rPr>
      </w:r>
      <w:r w:rsidRPr="007E1508">
        <w:rPr>
          <w:rFonts w:ascii="Times New Roman" w:hAnsi="Times New Roman" w:cs="Times New Roman"/>
          <w:sz w:val="24"/>
          <w:szCs w:val="24"/>
          <w:rPrChange w:id="320" w:author="Godbole, Suneeta" w:date="2023-04-21T18:28:00Z">
            <w:rPr/>
          </w:rPrChange>
        </w:rPr>
        <w:fldChar w:fldCharType="separate"/>
      </w:r>
      <w:r w:rsidRPr="007E1508">
        <w:rPr>
          <w:rStyle w:val="Hyperlink"/>
          <w:rFonts w:ascii="Times New Roman" w:hAnsi="Times New Roman" w:cs="Times New Roman"/>
          <w:sz w:val="24"/>
          <w:szCs w:val="24"/>
          <w:rPrChange w:id="321" w:author="Godbole, Suneeta" w:date="2023-04-21T18:28:00Z">
            <w:rPr>
              <w:rStyle w:val="Hyperlink"/>
            </w:rPr>
          </w:rPrChange>
        </w:rPr>
        <w:t>https://doi.org/10.1111/j.1467-9868.2010.00749.x</w:t>
      </w:r>
      <w:r w:rsidRPr="007E1508">
        <w:rPr>
          <w:rFonts w:ascii="Times New Roman" w:hAnsi="Times New Roman" w:cs="Times New Roman"/>
          <w:sz w:val="24"/>
          <w:szCs w:val="24"/>
          <w:rPrChange w:id="322" w:author="Godbole, Suneeta" w:date="2023-04-21T18:28:00Z">
            <w:rPr/>
          </w:rPrChange>
        </w:rPr>
        <w:fldChar w:fldCharType="end"/>
      </w:r>
    </w:p>
    <w:p w14:paraId="43BEFE0C" w14:textId="0C355F02" w:rsidR="00AC729D"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fldChar w:fldCharType="end"/>
      </w:r>
    </w:p>
    <w:p w14:paraId="3EBF9E29" w14:textId="663A0AD3" w:rsidR="004F6DA7" w:rsidRDefault="004F6DA7"/>
    <w:sectPr w:rsidR="004F6DA7" w:rsidSect="004D287E">
      <w:head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robel, Julia" w:date="2023-03-29T18:26:00Z" w:initials="WJ">
    <w:p w14:paraId="3B7E109B" w14:textId="77777777" w:rsidR="00B15E46" w:rsidRDefault="00B15E46">
      <w:pPr>
        <w:pStyle w:val="CommentText"/>
      </w:pPr>
      <w:r>
        <w:rPr>
          <w:rStyle w:val="CommentReference"/>
        </w:rPr>
        <w:annotationRef/>
      </w:r>
      <w:r>
        <w:t>This will need more work for the actual paper submission but for the student paper comp its fine</w:t>
      </w:r>
    </w:p>
    <w:p w14:paraId="75EDDADF" w14:textId="38E16F78" w:rsidR="00B15E46" w:rsidRDefault="00B15E46">
      <w:pPr>
        <w:pStyle w:val="CommentText"/>
      </w:pPr>
    </w:p>
  </w:comment>
  <w:comment w:id="3" w:author="Andrew Leroux" w:date="2023-04-24T15:33:00Z" w:initials="AL">
    <w:p w14:paraId="356BB476" w14:textId="77777777" w:rsidR="00F22F07" w:rsidRDefault="00F22F07" w:rsidP="00C37C5A">
      <w:r>
        <w:rPr>
          <w:rStyle w:val="CommentReference"/>
        </w:rPr>
        <w:annotationRef/>
      </w:r>
      <w:r>
        <w:rPr>
          <w:color w:val="000000"/>
          <w:sz w:val="20"/>
          <w:szCs w:val="20"/>
        </w:rPr>
        <w:t xml:space="preserve">Is “cannabis involved” a standard term? </w:t>
      </w:r>
    </w:p>
  </w:comment>
  <w:comment w:id="4" w:author="Andrew Leroux" w:date="2023-04-24T15:36:00Z" w:initials="AL">
    <w:p w14:paraId="7E8D98DB" w14:textId="77777777" w:rsidR="00F22F07" w:rsidRDefault="00F22F07" w:rsidP="006959A2">
      <w:r>
        <w:rPr>
          <w:rStyle w:val="CommentReference"/>
        </w:rPr>
        <w:annotationRef/>
      </w:r>
      <w:r>
        <w:rPr>
          <w:color w:val="000000"/>
          <w:sz w:val="20"/>
          <w:szCs w:val="20"/>
        </w:rPr>
        <w:t xml:space="preserve">What existing literature? We don’t cite any except in the context of occupational injury and the reference for vehicle fatalities. </w:t>
      </w:r>
    </w:p>
    <w:p w14:paraId="192E0664" w14:textId="77777777" w:rsidR="00F22F07" w:rsidRDefault="00F22F07" w:rsidP="006959A2"/>
    <w:p w14:paraId="66DC95C1" w14:textId="77777777" w:rsidR="00F22F07" w:rsidRDefault="00F22F07" w:rsidP="006959A2">
      <w:r>
        <w:rPr>
          <w:color w:val="000000"/>
          <w:sz w:val="20"/>
          <w:szCs w:val="20"/>
        </w:rPr>
        <w:t>Might want to consider rephrasing or expounding on the idea here</w:t>
      </w:r>
    </w:p>
  </w:comment>
  <w:comment w:id="5" w:author="Brooks-Russell, Ashley" w:date="2023-04-20T19:44:00Z" w:initials="BRA">
    <w:p w14:paraId="20CB59D8" w14:textId="4D5150A4" w:rsidR="007B5F34" w:rsidRDefault="007B5F34" w:rsidP="004B7B35">
      <w:pPr>
        <w:pStyle w:val="CommentText"/>
      </w:pPr>
      <w:r>
        <w:rPr>
          <w:rStyle w:val="CommentReference"/>
        </w:rPr>
        <w:annotationRef/>
      </w:r>
      <w:r>
        <w:t>I think we need a little more of a transition here… let me work on it….</w:t>
      </w:r>
    </w:p>
  </w:comment>
  <w:comment w:id="6" w:author="Andrew Leroux" w:date="2023-04-24T15:36:00Z" w:initials="AL">
    <w:p w14:paraId="57B20E3A" w14:textId="77777777" w:rsidR="00F22F07" w:rsidRDefault="00F22F07" w:rsidP="0064467F">
      <w:r>
        <w:rPr>
          <w:rStyle w:val="CommentReference"/>
        </w:rPr>
        <w:annotationRef/>
      </w:r>
      <w:r>
        <w:rPr>
          <w:color w:val="000000"/>
          <w:sz w:val="20"/>
          <w:szCs w:val="20"/>
        </w:rPr>
        <w:t xml:space="preserve">Agree. </w:t>
      </w:r>
    </w:p>
  </w:comment>
  <w:comment w:id="7" w:author="Andrew Leroux" w:date="2023-04-24T15:37:00Z" w:initials="AL">
    <w:p w14:paraId="4E264A53" w14:textId="77777777" w:rsidR="00F22F07" w:rsidRDefault="00F22F07" w:rsidP="00B254CA">
      <w:r>
        <w:rPr>
          <w:rStyle w:val="CommentReference"/>
        </w:rPr>
        <w:annotationRef/>
      </w:r>
      <w:r>
        <w:rPr>
          <w:color w:val="000000"/>
          <w:sz w:val="20"/>
          <w:szCs w:val="20"/>
        </w:rPr>
        <w:t>Specifically drug impaired driving?</w:t>
      </w:r>
    </w:p>
    <w:p w14:paraId="2DFE4133" w14:textId="77777777" w:rsidR="00F22F07" w:rsidRDefault="00F22F07" w:rsidP="00B254CA"/>
    <w:p w14:paraId="2A636DCA" w14:textId="77777777" w:rsidR="00F22F07" w:rsidRDefault="00F22F07" w:rsidP="00B254CA"/>
  </w:comment>
  <w:comment w:id="8" w:author="Andrew Leroux" w:date="2023-04-24T15:37:00Z" w:initials="AL">
    <w:p w14:paraId="5FAC5657" w14:textId="77777777" w:rsidR="00F22F07" w:rsidRDefault="00F22F07" w:rsidP="00E14969">
      <w:r>
        <w:rPr>
          <w:rStyle w:val="CommentReference"/>
        </w:rPr>
        <w:annotationRef/>
      </w:r>
      <w:r>
        <w:rPr>
          <w:color w:val="000000"/>
          <w:sz w:val="20"/>
          <w:szCs w:val="20"/>
        </w:rPr>
        <w:t>Also, detecting doesn’t necessarily imply prevention — might want to revise wording or add some relevant citations</w:t>
      </w:r>
    </w:p>
  </w:comment>
  <w:comment w:id="9" w:author="Andrew Leroux" w:date="2023-04-24T15:39:00Z" w:initials="AL">
    <w:p w14:paraId="2AE6BED2" w14:textId="77777777" w:rsidR="008F6414" w:rsidRDefault="008F6414" w:rsidP="004D05FF">
      <w:r>
        <w:rPr>
          <w:rStyle w:val="CommentReference"/>
        </w:rPr>
        <w:annotationRef/>
      </w:r>
      <w:r>
        <w:rPr>
          <w:color w:val="000000"/>
          <w:sz w:val="20"/>
          <w:szCs w:val="20"/>
        </w:rPr>
        <w:t xml:space="preserve">I suspect this isn’t true in general (e.g. opiod, benzodiazepines). From the title, the reference here seems to be referring to marijuana specifically. Might want to make this distinction from general “drug” use. </w:t>
      </w:r>
    </w:p>
  </w:comment>
  <w:comment w:id="10" w:author="Brooks-Russell, Ashley" w:date="2023-04-20T19:49:00Z" w:initials="BRA">
    <w:p w14:paraId="6AAAE604" w14:textId="69E9335A" w:rsidR="007B5F34" w:rsidRDefault="007B5F34" w:rsidP="00014804">
      <w:pPr>
        <w:pStyle w:val="CommentText"/>
      </w:pPr>
      <w:r>
        <w:rPr>
          <w:rStyle w:val="CommentReference"/>
        </w:rPr>
        <w:annotationRef/>
      </w:r>
      <w:r>
        <w:t>we'll need a cite for this</w:t>
      </w:r>
    </w:p>
  </w:comment>
  <w:comment w:id="11" w:author="Andrew Leroux" w:date="2023-04-24T15:40:00Z" w:initials="AL">
    <w:p w14:paraId="2C59AD1A" w14:textId="77777777" w:rsidR="008F6414" w:rsidRDefault="008F6414" w:rsidP="00CA6BD3">
      <w:r>
        <w:rPr>
          <w:rStyle w:val="CommentReference"/>
        </w:rPr>
        <w:annotationRef/>
      </w:r>
      <w:r>
        <w:rPr>
          <w:color w:val="000000"/>
          <w:sz w:val="20"/>
          <w:szCs w:val="20"/>
        </w:rPr>
        <w:t>Also perhaps a discussion on whether or not these individuals are higher risk for vehicular incidents/objectively impaired might be useful, if any studies exist</w:t>
      </w:r>
    </w:p>
  </w:comment>
  <w:comment w:id="12" w:author="Andrew Leroux" w:date="2023-04-24T15:43:00Z" w:initials="AL">
    <w:p w14:paraId="74506707" w14:textId="77777777" w:rsidR="00BB1B81" w:rsidRDefault="00BB1B81" w:rsidP="0066779D">
      <w:r>
        <w:rPr>
          <w:rStyle w:val="CommentReference"/>
        </w:rPr>
        <w:annotationRef/>
      </w:r>
      <w:r>
        <w:rPr>
          <w:color w:val="000000"/>
          <w:sz w:val="20"/>
          <w:szCs w:val="20"/>
        </w:rPr>
        <w:t>Do we really want to call this a “parallel” to BAC given the difference in impairment (as mentioned below) associated with blood concentration?</w:t>
      </w:r>
    </w:p>
    <w:p w14:paraId="4B8D6576" w14:textId="77777777" w:rsidR="00BB1B81" w:rsidRDefault="00BB1B81" w:rsidP="0066779D"/>
    <w:p w14:paraId="642E8B1E" w14:textId="77777777" w:rsidR="00BB1B81" w:rsidRDefault="00BB1B81" w:rsidP="0066779D">
      <w:r>
        <w:rPr>
          <w:color w:val="000000"/>
          <w:sz w:val="20"/>
          <w:szCs w:val="20"/>
        </w:rPr>
        <w:t>Perhaps a more precise phrasing would be “While tests of blood concentration of delta-9-THC exist, their utility as a measure of impairment is limited as….”</w:t>
      </w:r>
    </w:p>
  </w:comment>
  <w:comment w:id="14" w:author="Brooks-Russell, Ashley" w:date="2023-04-20T19:53:00Z" w:initials="BRA">
    <w:p w14:paraId="742B8DDE" w14:textId="10B68764" w:rsidR="00F210DD" w:rsidRDefault="00F210DD" w:rsidP="00204052">
      <w:pPr>
        <w:pStyle w:val="CommentText"/>
      </w:pPr>
      <w:r>
        <w:rPr>
          <w:rStyle w:val="CommentReference"/>
        </w:rPr>
        <w:annotationRef/>
      </w:r>
      <w:r>
        <w:t>I can find a cite...</w:t>
      </w:r>
    </w:p>
  </w:comment>
  <w:comment w:id="13" w:author="Andrew Leroux" w:date="2023-04-24T15:46:00Z" w:initials="AL">
    <w:p w14:paraId="6B41D108" w14:textId="77777777" w:rsidR="00BB1B81" w:rsidRDefault="00BB1B81" w:rsidP="000E5AE3">
      <w:r>
        <w:rPr>
          <w:rStyle w:val="CommentReference"/>
        </w:rPr>
        <w:annotationRef/>
      </w:r>
      <w:r>
        <w:rPr>
          <w:color w:val="000000"/>
          <w:sz w:val="20"/>
          <w:szCs w:val="20"/>
        </w:rPr>
        <w:t xml:space="preserve">This transition seems a bit abrupt. Maybe introduce the notion with an intro sentence like: </w:t>
      </w:r>
    </w:p>
    <w:p w14:paraId="56FD0AFA" w14:textId="77777777" w:rsidR="00BB1B81" w:rsidRDefault="00BB1B81" w:rsidP="000E5AE3"/>
    <w:p w14:paraId="1D31EDE8" w14:textId="77777777" w:rsidR="00BB1B81" w:rsidRDefault="00BB1B81" w:rsidP="000E5AE3">
      <w:r>
        <w:rPr>
          <w:color w:val="000000"/>
          <w:sz w:val="20"/>
          <w:szCs w:val="20"/>
        </w:rPr>
        <w:t>“Although blood concentration of marijuana derivatives offer limited utility for detecting acute intoxication, inhaled (vs oral consumption ??) marjiuana use induces several physiologic changes. In particular, … [pupil light response]</w:t>
      </w:r>
    </w:p>
  </w:comment>
  <w:comment w:id="22" w:author="Brooks-Russell, Ashley" w:date="2023-04-20T20:02:00Z" w:initials="BRA">
    <w:p w14:paraId="32915398" w14:textId="0A9DA991" w:rsidR="00A31B77" w:rsidRDefault="00A31B77" w:rsidP="009F5CF9">
      <w:pPr>
        <w:pStyle w:val="CommentText"/>
      </w:pPr>
      <w:r>
        <w:rPr>
          <w:rStyle w:val="CommentReference"/>
        </w:rPr>
        <w:annotationRef/>
      </w:r>
      <w:r>
        <w:t>maybe better to move this to the methods/measures?</w:t>
      </w:r>
    </w:p>
  </w:comment>
  <w:comment w:id="23" w:author="Subramanian, Prem" w:date="2023-05-05T08:45:00Z" w:initials="SP">
    <w:p w14:paraId="736F1E3D" w14:textId="77777777" w:rsidR="00E937FF" w:rsidRDefault="00E937FF" w:rsidP="00D35D49">
      <w:r>
        <w:rPr>
          <w:rStyle w:val="CommentReference"/>
        </w:rPr>
        <w:annotationRef/>
      </w:r>
      <w:r>
        <w:rPr>
          <w:sz w:val="20"/>
          <w:szCs w:val="20"/>
        </w:rPr>
        <w:t xml:space="preserve">Agreed- does not fit here. </w:t>
      </w:r>
    </w:p>
  </w:comment>
  <w:comment w:id="24" w:author="Andrew Leroux" w:date="2023-04-25T04:15:00Z" w:initials="AL">
    <w:p w14:paraId="6A81EA15" w14:textId="23589E29" w:rsidR="00F02F28" w:rsidRDefault="00F02F28" w:rsidP="00B00084">
      <w:r>
        <w:rPr>
          <w:rStyle w:val="CommentReference"/>
        </w:rPr>
        <w:annotationRef/>
      </w:r>
      <w:r>
        <w:rPr>
          <w:color w:val="000000"/>
          <w:sz w:val="20"/>
          <w:szCs w:val="20"/>
        </w:rPr>
        <w:t xml:space="preserve">If previous work suggests PLR is associated with recent cannabis consumption, I’m not sure what this sentence is trying to say. </w:t>
      </w:r>
    </w:p>
    <w:p w14:paraId="14FE0D03" w14:textId="77777777" w:rsidR="00F02F28" w:rsidRDefault="00F02F28" w:rsidP="00B00084"/>
    <w:p w14:paraId="5E5127C6" w14:textId="77777777" w:rsidR="00F02F28" w:rsidRDefault="00F02F28" w:rsidP="00B00084">
      <w:r>
        <w:rPr>
          <w:color w:val="000000"/>
          <w:sz w:val="20"/>
          <w:szCs w:val="20"/>
        </w:rPr>
        <w:t>Perhaps something along the lines of “</w:t>
      </w:r>
      <w:r>
        <w:rPr>
          <w:b/>
          <w:bCs/>
          <w:color w:val="000000"/>
          <w:sz w:val="20"/>
          <w:szCs w:val="20"/>
        </w:rPr>
        <w:t>If a reliable test of recent cannabis use could be derived from</w:t>
      </w:r>
      <w:r>
        <w:rPr>
          <w:color w:val="000000"/>
          <w:sz w:val="20"/>
          <w:szCs w:val="20"/>
        </w:rPr>
        <w:t xml:space="preserve"> pupil light response…”</w:t>
      </w:r>
    </w:p>
  </w:comment>
  <w:comment w:id="25" w:author="Subramanian, Prem" w:date="2023-05-05T08:48:00Z" w:initials="SP">
    <w:p w14:paraId="174338AC" w14:textId="77777777" w:rsidR="00145FAE" w:rsidRDefault="00145FAE" w:rsidP="0092031D">
      <w:r>
        <w:rPr>
          <w:rStyle w:val="CommentReference"/>
        </w:rPr>
        <w:annotationRef/>
      </w:r>
      <w:r>
        <w:rPr>
          <w:sz w:val="20"/>
          <w:szCs w:val="20"/>
        </w:rPr>
        <w:t>“…use and impairment”?</w:t>
      </w:r>
    </w:p>
  </w:comment>
  <w:comment w:id="26" w:author="Andrew Leroux" w:date="2023-04-25T04:16:00Z" w:initials="AL">
    <w:p w14:paraId="04B305BC" w14:textId="061DC99A" w:rsidR="00F02F28" w:rsidRDefault="00F02F28" w:rsidP="008B44B9">
      <w:r>
        <w:rPr>
          <w:rStyle w:val="CommentReference"/>
        </w:rPr>
        <w:annotationRef/>
      </w:r>
      <w:r>
        <w:rPr>
          <w:color w:val="000000"/>
          <w:sz w:val="20"/>
          <w:szCs w:val="20"/>
        </w:rPr>
        <w:t>Probably want to reference something here, perhaps some devices/makers</w:t>
      </w:r>
    </w:p>
  </w:comment>
  <w:comment w:id="27" w:author="Subramanian, Prem" w:date="2023-05-05T08:49:00Z" w:initials="SP">
    <w:p w14:paraId="5C349FE5" w14:textId="77777777" w:rsidR="00654653" w:rsidRDefault="00654653" w:rsidP="000474DE">
      <w:r>
        <w:rPr>
          <w:rStyle w:val="CommentReference"/>
        </w:rPr>
        <w:annotationRef/>
      </w:r>
      <w:r>
        <w:rPr>
          <w:sz w:val="20"/>
          <w:szCs w:val="20"/>
        </w:rPr>
        <w:t xml:space="preserve">And I would not call them “emerging.”  They exist and have been around for a while. They are just becoming more popular. </w:t>
      </w:r>
    </w:p>
  </w:comment>
  <w:comment w:id="28" w:author="Andrew Leroux" w:date="2023-04-25T04:17:00Z" w:initials="AL">
    <w:p w14:paraId="02753411" w14:textId="214AD3A3" w:rsidR="00F02F28" w:rsidRDefault="00F02F28" w:rsidP="009B0822">
      <w:r>
        <w:rPr>
          <w:rStyle w:val="CommentReference"/>
        </w:rPr>
        <w:annotationRef/>
      </w:r>
      <w:r>
        <w:rPr>
          <w:color w:val="000000"/>
          <w:sz w:val="20"/>
          <w:szCs w:val="20"/>
        </w:rPr>
        <w:t>Are the tools currently “standardized”? It seems like there’s work to be done to create these standard metrics (part of why we used FDA, right?). I might rephrase to say “</w:t>
      </w:r>
      <w:r>
        <w:rPr>
          <w:b/>
          <w:bCs/>
          <w:color w:val="000000"/>
          <w:sz w:val="20"/>
          <w:szCs w:val="20"/>
        </w:rPr>
        <w:t xml:space="preserve">offering the potential for </w:t>
      </w:r>
      <w:r>
        <w:rPr>
          <w:color w:val="000000"/>
          <w:sz w:val="20"/>
          <w:szCs w:val="20"/>
        </w:rPr>
        <w:t>standardized…”</w:t>
      </w:r>
    </w:p>
  </w:comment>
  <w:comment w:id="29" w:author="Andrew Leroux" w:date="2023-04-25T04:18:00Z" w:initials="AL">
    <w:p w14:paraId="71215EDA" w14:textId="77777777" w:rsidR="00F02F28" w:rsidRDefault="00F02F28" w:rsidP="00D14FF5">
      <w:r>
        <w:rPr>
          <w:rStyle w:val="CommentReference"/>
        </w:rPr>
        <w:annotationRef/>
      </w:r>
      <w:r>
        <w:rPr>
          <w:color w:val="000000"/>
          <w:sz w:val="20"/>
          <w:szCs w:val="20"/>
        </w:rPr>
        <w:t>You could even refer to wearable devices here as means of objectively measuring behavior (e.g. physical activity) as a comparison</w:t>
      </w:r>
    </w:p>
  </w:comment>
  <w:comment w:id="30" w:author="Andrew Leroux" w:date="2023-04-25T04:18:00Z" w:initials="AL">
    <w:p w14:paraId="63652FEA" w14:textId="77777777" w:rsidR="00F02F28" w:rsidRDefault="00F02F28" w:rsidP="00C72F1A">
      <w:r>
        <w:rPr>
          <w:rStyle w:val="CommentReference"/>
        </w:rPr>
        <w:annotationRef/>
      </w:r>
      <w:r>
        <w:rPr>
          <w:color w:val="000000"/>
          <w:sz w:val="20"/>
          <w:szCs w:val="20"/>
        </w:rPr>
        <w:t>Might be a good plug to motivate FDA methods anyway</w:t>
      </w:r>
    </w:p>
  </w:comment>
  <w:comment w:id="31" w:author="Andrew Leroux" w:date="2023-04-25T04:19:00Z" w:initials="AL">
    <w:p w14:paraId="191996EF" w14:textId="77777777" w:rsidR="00F02F28" w:rsidRDefault="00F02F28" w:rsidP="00E10DC0">
      <w:r>
        <w:rPr>
          <w:rStyle w:val="CommentReference"/>
        </w:rPr>
        <w:annotationRef/>
      </w:r>
      <w:r>
        <w:rPr>
          <w:color w:val="000000"/>
          <w:sz w:val="20"/>
          <w:szCs w:val="20"/>
        </w:rPr>
        <w:t>This phrasing seems to imply the control group also smoked. Might want to clarify</w:t>
      </w:r>
    </w:p>
  </w:comment>
  <w:comment w:id="32" w:author="Andrew Leroux" w:date="2023-04-25T04:19:00Z" w:initials="AL">
    <w:p w14:paraId="3DBE9E60" w14:textId="77777777" w:rsidR="00F02F28" w:rsidRDefault="00F02F28" w:rsidP="00BF7F40">
      <w:r>
        <w:rPr>
          <w:rStyle w:val="CommentReference"/>
        </w:rPr>
        <w:annotationRef/>
      </w:r>
      <w:r>
        <w:rPr>
          <w:color w:val="000000"/>
          <w:sz w:val="20"/>
          <w:szCs w:val="20"/>
        </w:rPr>
        <w:t>Word choice?</w:t>
      </w:r>
    </w:p>
  </w:comment>
  <w:comment w:id="33" w:author="Andrew Leroux" w:date="2023-04-25T04:20:00Z" w:initials="AL">
    <w:p w14:paraId="1E004C73" w14:textId="77777777" w:rsidR="00F02F28" w:rsidRDefault="00F02F28" w:rsidP="009A01C1">
      <w:r>
        <w:rPr>
          <w:rStyle w:val="CommentReference"/>
        </w:rPr>
        <w:annotationRef/>
      </w:r>
      <w:r>
        <w:rPr>
          <w:color w:val="000000"/>
          <w:sz w:val="20"/>
          <w:szCs w:val="20"/>
        </w:rPr>
        <w:t>Will the audience be confused by this wording?</w:t>
      </w:r>
    </w:p>
  </w:comment>
  <w:comment w:id="34" w:author="Subramanian, Prem" w:date="2023-05-05T08:52:00Z" w:initials="SP">
    <w:p w14:paraId="2DE785F7" w14:textId="77777777" w:rsidR="00645F61" w:rsidRDefault="00645F61" w:rsidP="00BD7CF1">
      <w:r>
        <w:rPr>
          <w:rStyle w:val="CommentReference"/>
        </w:rPr>
        <w:annotationRef/>
      </w:r>
      <w:r>
        <w:rPr>
          <w:sz w:val="20"/>
          <w:szCs w:val="20"/>
        </w:rPr>
        <w:t>Ignoring is a better term</w:t>
      </w:r>
    </w:p>
  </w:comment>
  <w:comment w:id="58" w:author="Andrew Leroux" w:date="2023-04-25T04:24:00Z" w:initials="AL">
    <w:p w14:paraId="43CBF674" w14:textId="4D8DAA40" w:rsidR="00E11884" w:rsidRDefault="00E11884" w:rsidP="008F56DE">
      <w:r>
        <w:rPr>
          <w:rStyle w:val="CommentReference"/>
        </w:rPr>
        <w:annotationRef/>
      </w:r>
      <w:r>
        <w:rPr>
          <w:color w:val="000000"/>
          <w:sz w:val="20"/>
          <w:szCs w:val="20"/>
        </w:rPr>
        <w:t xml:space="preserve">It seems like the effect of acute cannabis use is largely gone by 60 minutes, right? </w:t>
      </w:r>
    </w:p>
  </w:comment>
  <w:comment w:id="59" w:author="Andrew Leroux" w:date="2023-04-25T04:26:00Z" w:initials="AL">
    <w:p w14:paraId="3CE0F151" w14:textId="77777777" w:rsidR="00E11884" w:rsidRDefault="00E11884" w:rsidP="001830D2">
      <w:r>
        <w:rPr>
          <w:rStyle w:val="CommentReference"/>
        </w:rPr>
        <w:annotationRef/>
      </w:r>
      <w:r>
        <w:rPr>
          <w:color w:val="000000"/>
          <w:sz w:val="20"/>
          <w:szCs w:val="20"/>
        </w:rPr>
        <w:t>How was this subset selected?</w:t>
      </w:r>
    </w:p>
  </w:comment>
  <w:comment w:id="60" w:author="Andrew Leroux" w:date="2023-04-25T04:26:00Z" w:initials="AL">
    <w:p w14:paraId="0BCB5ADA" w14:textId="77777777" w:rsidR="00E11884" w:rsidRDefault="00E11884" w:rsidP="009E1174">
      <w:r>
        <w:rPr>
          <w:rStyle w:val="CommentReference"/>
        </w:rPr>
        <w:annotationRef/>
      </w:r>
      <w:r>
        <w:rPr>
          <w:color w:val="000000"/>
          <w:sz w:val="20"/>
          <w:szCs w:val="20"/>
        </w:rPr>
        <w:t>Does this refer to the analytic subset we consider here? Or the larger study?</w:t>
      </w:r>
    </w:p>
  </w:comment>
  <w:comment w:id="61" w:author="Andrew Leroux" w:date="2023-04-25T04:27:00Z" w:initials="AL">
    <w:p w14:paraId="0CB629F3" w14:textId="77777777" w:rsidR="00E11884" w:rsidRDefault="00E11884" w:rsidP="005E2F1B">
      <w:r>
        <w:rPr>
          <w:rStyle w:val="CommentReference"/>
        </w:rPr>
        <w:annotationRef/>
      </w:r>
      <w:r>
        <w:rPr>
          <w:color w:val="000000"/>
          <w:sz w:val="20"/>
          <w:szCs w:val="20"/>
        </w:rPr>
        <w:t>I know the details are published elsewhere, but it would be helpful to note here if there was some matching process for controls</w:t>
      </w:r>
    </w:p>
  </w:comment>
  <w:comment w:id="62" w:author="Subramanian, Prem" w:date="2023-05-05T08:56:00Z" w:initials="SP">
    <w:p w14:paraId="3B69B2DF" w14:textId="77777777" w:rsidR="006B776B" w:rsidRDefault="006B776B" w:rsidP="000E64B9">
      <w:r>
        <w:rPr>
          <w:rStyle w:val="CommentReference"/>
        </w:rPr>
        <w:annotationRef/>
      </w:r>
      <w:r>
        <w:rPr>
          <w:sz w:val="20"/>
          <w:szCs w:val="20"/>
        </w:rPr>
        <w:t xml:space="preserve">I also don’t recall if the three groups were age matched, since pupil response changes with age. </w:t>
      </w:r>
    </w:p>
  </w:comment>
  <w:comment w:id="63" w:author="Subramanian, Prem" w:date="2023-05-05T08:59:00Z" w:initials="SP">
    <w:p w14:paraId="2D1320AC" w14:textId="77777777" w:rsidR="00DA4BFE" w:rsidRDefault="00DA4BFE" w:rsidP="006B4BAC">
      <w:r>
        <w:rPr>
          <w:rStyle w:val="CommentReference"/>
        </w:rPr>
        <w:annotationRef/>
      </w:r>
      <w:r>
        <w:rPr>
          <w:sz w:val="20"/>
          <w:szCs w:val="20"/>
        </w:rPr>
        <w:t>Nvm I see the Table now</w:t>
      </w:r>
    </w:p>
  </w:comment>
  <w:comment w:id="64" w:author="Brooks-Russell, Ashley" w:date="2023-04-20T20:31:00Z" w:initials="BRA">
    <w:p w14:paraId="45FE71E3" w14:textId="3300F711" w:rsidR="000C2E5F" w:rsidRDefault="000C2E5F" w:rsidP="00D976C4">
      <w:pPr>
        <w:pStyle w:val="CommentText"/>
      </w:pPr>
      <w:r>
        <w:rPr>
          <w:rStyle w:val="CommentReference"/>
        </w:rPr>
        <w:annotationRef/>
      </w:r>
      <w:r>
        <w:t xml:space="preserve"> can we have Ron review this for accuracy? would now be a good time to share?</w:t>
      </w:r>
    </w:p>
  </w:comment>
  <w:comment w:id="65" w:author="Andrew Leroux" w:date="2023-04-25T04:28:00Z" w:initials="AL">
    <w:p w14:paraId="258A594C" w14:textId="77777777" w:rsidR="00E11884" w:rsidRDefault="00E11884" w:rsidP="00087A22">
      <w:r>
        <w:rPr>
          <w:rStyle w:val="CommentReference"/>
        </w:rPr>
        <w:annotationRef/>
      </w:r>
      <w:r>
        <w:rPr>
          <w:color w:val="000000"/>
          <w:sz w:val="20"/>
          <w:szCs w:val="20"/>
        </w:rPr>
        <w:t>Add a column for test of group differences in age, sex, BMI? Just glancing at the data it does look like there is a significant difference with the potential exception of age</w:t>
      </w:r>
    </w:p>
  </w:comment>
  <w:comment w:id="66" w:author="Andrew Leroux" w:date="2023-04-25T04:33:00Z" w:initials="AL">
    <w:p w14:paraId="752ACAC8" w14:textId="77777777" w:rsidR="00E11884" w:rsidRDefault="00E11884" w:rsidP="004B387D">
      <w:r>
        <w:rPr>
          <w:rStyle w:val="CommentReference"/>
        </w:rPr>
        <w:annotationRef/>
      </w:r>
      <w:r>
        <w:rPr>
          <w:color w:val="000000"/>
          <w:sz w:val="20"/>
          <w:szCs w:val="20"/>
        </w:rPr>
        <w:t>Insert Ramsay and Silverman reference</w:t>
      </w:r>
    </w:p>
  </w:comment>
  <w:comment w:id="83" w:author="Subramanian, Prem" w:date="2023-05-05T09:13:00Z" w:initials="SP">
    <w:p w14:paraId="3A1BEDF0" w14:textId="77777777" w:rsidR="000B4566" w:rsidRDefault="000B4566" w:rsidP="004C6E67">
      <w:r>
        <w:rPr>
          <w:rStyle w:val="CommentReference"/>
        </w:rPr>
        <w:annotationRef/>
      </w:r>
      <w:r>
        <w:rPr>
          <w:sz w:val="20"/>
          <w:szCs w:val="20"/>
        </w:rPr>
        <w:t>Is something missing here?</w:t>
      </w:r>
    </w:p>
  </w:comment>
  <w:comment w:id="84" w:author="Andrew Leroux [2]" w:date="2023-04-25T11:14:00Z" w:initials="AL">
    <w:p w14:paraId="4291B363" w14:textId="7AC8C8E8" w:rsidR="001D7433" w:rsidRDefault="001D7433">
      <w:pPr>
        <w:pStyle w:val="CommentText"/>
      </w:pPr>
      <w:r>
        <w:rPr>
          <w:rStyle w:val="CommentReference"/>
        </w:rPr>
        <w:annotationRef/>
      </w:r>
      <w:r>
        <w:t>We also compare to simpler methods, at least for the SoFR model (logistic regression). We should mention this somewhere in the methods</w:t>
      </w:r>
    </w:p>
  </w:comment>
  <w:comment w:id="85" w:author="Andrew Leroux [2]" w:date="2023-04-25T11:13:00Z" w:initials="AL">
    <w:p w14:paraId="399FC56F" w14:textId="749EAD96" w:rsidR="0071117D" w:rsidRDefault="0071117D">
      <w:pPr>
        <w:pStyle w:val="CommentText"/>
      </w:pPr>
      <w:r>
        <w:rPr>
          <w:rStyle w:val="CommentReference"/>
        </w:rPr>
        <w:annotationRef/>
      </w:r>
      <w:r>
        <w:t>Could refer to as scalar on function regression. I assume this phrasing was chosen to avoid too much technical verbiage?</w:t>
      </w:r>
    </w:p>
  </w:comment>
  <w:comment w:id="88" w:author="Andrew Leroux [2]" w:date="2023-04-25T11:15:00Z" w:initials="AL">
    <w:p w14:paraId="4B955D1D" w14:textId="23016C71" w:rsidR="004B1AD6" w:rsidRDefault="004B1AD6">
      <w:pPr>
        <w:pStyle w:val="CommentText"/>
      </w:pPr>
      <w:r>
        <w:rPr>
          <w:rStyle w:val="CommentReference"/>
        </w:rPr>
        <w:annotationRef/>
      </w:r>
      <w:r>
        <w:t xml:space="preserve">I would also cite Jeff’s penalized functional regression paper here </w:t>
      </w:r>
      <w:r w:rsidRPr="004B1AD6">
        <w:t>https://www.ncbi.nlm.nih.gov/pmc/articles/PMC3285536/</w:t>
      </w:r>
    </w:p>
  </w:comment>
  <w:comment w:id="106" w:author="Andrew Leroux [2]" w:date="2023-04-25T11:22:00Z" w:initials="AL">
    <w:p w14:paraId="0DCC623E" w14:textId="62172774" w:rsidR="000A6FEA" w:rsidRDefault="000A6FEA">
      <w:pPr>
        <w:pStyle w:val="CommentText"/>
      </w:pPr>
      <w:r>
        <w:rPr>
          <w:rStyle w:val="CommentReference"/>
        </w:rPr>
        <w:annotationRef/>
      </w:r>
      <w:r>
        <w:t>The obvious question is why not adjust for those, particularly given the imbalance shown in Table 1 (unless there’s a conceptual/physiologic reason to think these variables are not confounders)</w:t>
      </w:r>
    </w:p>
  </w:comment>
  <w:comment w:id="107" w:author="Wrobel, Julia" w:date="2023-03-29T11:16:00Z" w:initials="JW">
    <w:p w14:paraId="6AA8FC69" w14:textId="03DCB9F3" w:rsidR="004D287E" w:rsidRDefault="004D287E" w:rsidP="004D287E">
      <w:r>
        <w:rPr>
          <w:rStyle w:val="CommentReference"/>
        </w:rPr>
        <w:annotationRef/>
      </w:r>
      <w:r>
        <w:rPr>
          <w:sz w:val="20"/>
          <w:szCs w:val="20"/>
        </w:rPr>
        <w:t>I don’t know if Ashley and Michael will know what indicator functions are, so we probably want to add a line to the text explaining what this syntax means. (Leave this comment and address it after paper competition)</w:t>
      </w:r>
    </w:p>
  </w:comment>
  <w:comment w:id="108" w:author="Andrew Leroux [2]" w:date="2023-04-25T11:23:00Z" w:initials="AL">
    <w:p w14:paraId="1F4C129E" w14:textId="61384661" w:rsidR="00C843C0" w:rsidRDefault="00C843C0">
      <w:pPr>
        <w:pStyle w:val="CommentText"/>
      </w:pPr>
      <w:r>
        <w:rPr>
          <w:rStyle w:val="CommentReference"/>
        </w:rPr>
        <w:annotationRef/>
      </w:r>
      <w:r>
        <w:t>These two statements conflict. Consider rephrasing: “</w:t>
      </w:r>
      <w:r>
        <w:rPr>
          <w:rFonts w:ascii="Times New Roman" w:hAnsi="Times New Roman" w:cs="Times New Roman"/>
          <w:sz w:val="24"/>
          <w:szCs w:val="24"/>
        </w:rPr>
        <w:t>The error term</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like in traditional linear regression, is normally distributed, but unlike traditional linear regression, the errors may be correlated over time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w:t>
      </w:r>
    </w:p>
  </w:comment>
  <w:comment w:id="109" w:author="Wrobel, Julia" w:date="2023-03-27T14:24:00Z" w:initials="JW">
    <w:p w14:paraId="08900810" w14:textId="3D026A1F" w:rsidR="004D287E" w:rsidRDefault="004D287E" w:rsidP="00AC729D">
      <w:r>
        <w:rPr>
          <w:rStyle w:val="CommentReference"/>
        </w:rPr>
        <w:annotationRef/>
      </w:r>
      <w:r>
        <w:rPr>
          <w:sz w:val="20"/>
          <w:szCs w:val="20"/>
        </w:rPr>
        <w:t>We’re gonna simplify the notation and say that errors may be correlated but are mean zero, and only have the epsilon term. You and I can talk through this in our next meeting.</w:t>
      </w:r>
    </w:p>
  </w:comment>
  <w:comment w:id="110" w:author="Andrew Leroux [2]" w:date="2023-04-25T11:25:00Z" w:initials="AL">
    <w:p w14:paraId="5CCFCE9F" w14:textId="122A32F5" w:rsidR="00F20736" w:rsidRDefault="00F20736">
      <w:pPr>
        <w:pStyle w:val="CommentText"/>
      </w:pPr>
      <w:r>
        <w:rPr>
          <w:rStyle w:val="CommentReference"/>
        </w:rPr>
        <w:annotationRef/>
      </w:r>
      <w:r>
        <w:rPr>
          <w:rStyle w:val="CommentReference"/>
        </w:rPr>
        <w:t>Add</w:t>
      </w:r>
      <w:r>
        <w:t>:</w:t>
      </w:r>
    </w:p>
    <w:p w14:paraId="5C585B4E" w14:textId="77777777" w:rsidR="00F20736" w:rsidRDefault="00F20736" w:rsidP="00F20736">
      <w:pPr>
        <w:pStyle w:val="CommentText"/>
      </w:pPr>
      <w:r>
        <w:t>Wood, S.N. (2017) Generalized Additive Models: An Introduction with R (2nd edition). Chapman</w:t>
      </w:r>
    </w:p>
    <w:p w14:paraId="079003AA" w14:textId="77777777" w:rsidR="00F20736" w:rsidRDefault="00F20736" w:rsidP="00F20736">
      <w:pPr>
        <w:pStyle w:val="CommentText"/>
      </w:pPr>
      <w:r>
        <w:t xml:space="preserve">  and Hall/CRC.</w:t>
      </w:r>
    </w:p>
    <w:p w14:paraId="559944CA" w14:textId="77777777" w:rsidR="00F20736" w:rsidRDefault="00F20736" w:rsidP="00F20736">
      <w:pPr>
        <w:pStyle w:val="CommentText"/>
      </w:pPr>
    </w:p>
    <w:p w14:paraId="39D08CC6" w14:textId="519CA31C" w:rsidR="00F20736" w:rsidRDefault="00F20736" w:rsidP="00F20736">
      <w:pPr>
        <w:pStyle w:val="CommentText"/>
      </w:pPr>
      <w:r w:rsidRPr="00F20736">
        <w:t>https://www.tandfonline.com/doi/full/10.1080/01621459.2016.1195744</w:t>
      </w:r>
    </w:p>
    <w:p w14:paraId="6BFA1E7F" w14:textId="44B39EDF" w:rsidR="00F20736" w:rsidRDefault="00F20736" w:rsidP="00F20736">
      <w:pPr>
        <w:pStyle w:val="CommentText"/>
      </w:pPr>
    </w:p>
  </w:comment>
  <w:comment w:id="112" w:author="Andrew Leroux [2]" w:date="2023-04-25T11:28:00Z" w:initials="AL">
    <w:p w14:paraId="6C65342A" w14:textId="15BE9BF9" w:rsidR="00B20C99" w:rsidRDefault="00B20C99">
      <w:pPr>
        <w:pStyle w:val="CommentText"/>
      </w:pPr>
      <w:r>
        <w:rPr>
          <w:rStyle w:val="CommentReference"/>
        </w:rPr>
        <w:annotationRef/>
      </w:r>
      <w:r w:rsidRPr="00B20C99">
        <w:t>https://www.ncbi.nlm.nih.gov/pmc/articles/PMC5847461/</w:t>
      </w:r>
    </w:p>
  </w:comment>
  <w:comment w:id="113" w:author="Wrobel, Julia" w:date="2023-03-27T15:05:00Z" w:initials="WJ">
    <w:p w14:paraId="1891F501" w14:textId="32E621AB" w:rsidR="004D287E" w:rsidRDefault="004D287E" w:rsidP="00AC729D">
      <w:pPr>
        <w:pStyle w:val="CommentText"/>
      </w:pPr>
      <w:r>
        <w:rPr>
          <w:rStyle w:val="CommentReference"/>
        </w:rPr>
        <w:annotationRef/>
      </w:r>
      <w:r>
        <w:t>We will do this after you submit the paper</w:t>
      </w:r>
    </w:p>
  </w:comment>
  <w:comment w:id="114" w:author="Andrew Leroux [2]" w:date="2023-04-25T12:07:00Z" w:initials="AL">
    <w:p w14:paraId="5D479EA8" w14:textId="544DCE59" w:rsidR="009A19B0" w:rsidRDefault="009A19B0">
      <w:pPr>
        <w:pStyle w:val="CommentText"/>
      </w:pPr>
      <w:r>
        <w:rPr>
          <w:rStyle w:val="CommentReference"/>
        </w:rPr>
        <w:annotationRef/>
      </w:r>
      <w:r>
        <w:t>Possible to unify y-axis scales for B-D?</w:t>
      </w:r>
    </w:p>
  </w:comment>
  <w:comment w:id="116" w:author="Wrobel, Julia" w:date="2023-03-29T17:47:00Z" w:initials="WJ">
    <w:p w14:paraId="17A62EA2" w14:textId="5CE24F3C" w:rsidR="001D3176" w:rsidRDefault="001D3176">
      <w:pPr>
        <w:pStyle w:val="CommentText"/>
      </w:pPr>
      <w:r>
        <w:rPr>
          <w:rStyle w:val="CommentReference"/>
        </w:rPr>
        <w:annotationRef/>
      </w:r>
      <w:r>
        <w:t>I want to make some clarifications to this after paper competition, so leave this comment</w:t>
      </w:r>
    </w:p>
  </w:comment>
  <w:comment w:id="115" w:author="Andrew Leroux [2]" w:date="2023-04-25T12:12:00Z" w:initials="AL">
    <w:p w14:paraId="7C6ED583" w14:textId="38D12D9E" w:rsidR="00FD4ACD" w:rsidRDefault="00FD4ACD">
      <w:pPr>
        <w:pStyle w:val="CommentText"/>
      </w:pPr>
      <w:r>
        <w:rPr>
          <w:rStyle w:val="CommentReference"/>
        </w:rPr>
        <w:annotationRef/>
      </w:r>
      <w:r>
        <w:t>We should note the lack of statistical significance somewhere</w:t>
      </w:r>
    </w:p>
  </w:comment>
  <w:comment w:id="117" w:author="Andrew Leroux [2]" w:date="2023-04-25T12:12:00Z" w:initials="AL">
    <w:p w14:paraId="2CD81E3F" w14:textId="3F58F57A" w:rsidR="00EC785C" w:rsidRDefault="00EC785C">
      <w:pPr>
        <w:pStyle w:val="CommentText"/>
      </w:pPr>
      <w:r>
        <w:rPr>
          <w:rStyle w:val="CommentReference"/>
        </w:rPr>
        <w:annotationRef/>
      </w:r>
      <w:r>
        <w:t>? endnote error</w:t>
      </w:r>
    </w:p>
  </w:comment>
  <w:comment w:id="119" w:author="Andrew Leroux [2]" w:date="2023-04-25T12:14:00Z" w:initials="AL">
    <w:p w14:paraId="219E8479" w14:textId="35842857" w:rsidR="00741FD4" w:rsidRDefault="00741FD4">
      <w:pPr>
        <w:pStyle w:val="CommentText"/>
      </w:pPr>
      <w:r>
        <w:rPr>
          <w:rStyle w:val="CommentReference"/>
        </w:rPr>
        <w:annotationRef/>
      </w:r>
      <w:r>
        <w:t>I think this is one of the key findings, right?</w:t>
      </w:r>
    </w:p>
  </w:comment>
  <w:comment w:id="122" w:author="Andrew Leroux [2]" w:date="2023-04-25T12:16:00Z" w:initials="AL">
    <w:p w14:paraId="0D4E213D" w14:textId="24ABAEA2" w:rsidR="00BA1503" w:rsidRDefault="00BA1503">
      <w:pPr>
        <w:pStyle w:val="CommentText"/>
      </w:pPr>
      <w:r>
        <w:rPr>
          <w:rStyle w:val="CommentReference"/>
        </w:rPr>
        <w:annotationRef/>
      </w:r>
      <w:r>
        <w:t>As compared to, say, machine learning</w:t>
      </w:r>
    </w:p>
  </w:comment>
  <w:comment w:id="124" w:author="Subramanian, Prem" w:date="2023-05-05T17:23:00Z" w:initials="PS">
    <w:p w14:paraId="1D2F84C7" w14:textId="77777777" w:rsidR="009214DE" w:rsidRDefault="009214DE" w:rsidP="00384934">
      <w:r>
        <w:rPr>
          <w:rStyle w:val="CommentReference"/>
        </w:rPr>
        <w:annotationRef/>
      </w:r>
      <w:r>
        <w:rPr>
          <w:color w:val="000000"/>
          <w:sz w:val="20"/>
          <w:szCs w:val="20"/>
        </w:rPr>
        <w:t>It may be worth stating explicitly that the differences are because of more dynamic pupil movements in the non-users.</w:t>
      </w:r>
    </w:p>
  </w:comment>
  <w:comment w:id="128" w:author="Brooks-Russell, Ashley" w:date="2023-04-20T20:49:00Z" w:initials="BRA">
    <w:p w14:paraId="72E306BB" w14:textId="75672442" w:rsidR="00A5219A" w:rsidRDefault="00A5219A" w:rsidP="0010347A">
      <w:pPr>
        <w:pStyle w:val="CommentText"/>
      </w:pPr>
      <w:r>
        <w:rPr>
          <w:rStyle w:val="CommentReference"/>
        </w:rPr>
        <w:annotationRef/>
      </w:r>
      <w:r>
        <w:t>I think it's that the VR googles measure things in "vr units" not real values of mm</w:t>
      </w:r>
    </w:p>
  </w:comment>
  <w:comment w:id="129" w:author="Subramanian, Prem" w:date="2023-05-05T17:26:00Z" w:initials="PS">
    <w:p w14:paraId="6456645E" w14:textId="77777777" w:rsidR="006A71BA" w:rsidRDefault="006A71BA" w:rsidP="00DE5E48">
      <w:r>
        <w:rPr>
          <w:rStyle w:val="CommentReference"/>
        </w:rPr>
        <w:annotationRef/>
      </w:r>
      <w:r>
        <w:rPr>
          <w:color w:val="000000"/>
          <w:sz w:val="20"/>
          <w:szCs w:val="20"/>
        </w:rPr>
        <w:t>I’m not sure this really matters if the ultimate measure is going to be a comparison against a cohort of normal controls (which is what a viable commercial/law enforcement device would need to have in its database).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DDADF" w15:done="0"/>
  <w15:commentEx w15:paraId="356BB476" w15:done="0"/>
  <w15:commentEx w15:paraId="66DC95C1" w15:done="0"/>
  <w15:commentEx w15:paraId="20CB59D8" w15:done="0"/>
  <w15:commentEx w15:paraId="57B20E3A" w15:paraIdParent="20CB59D8" w15:done="0"/>
  <w15:commentEx w15:paraId="2A636DCA" w15:done="0"/>
  <w15:commentEx w15:paraId="5FAC5657" w15:paraIdParent="2A636DCA" w15:done="0"/>
  <w15:commentEx w15:paraId="2AE6BED2" w15:done="0"/>
  <w15:commentEx w15:paraId="6AAAE604" w15:done="0"/>
  <w15:commentEx w15:paraId="2C59AD1A" w15:paraIdParent="6AAAE604" w15:done="0"/>
  <w15:commentEx w15:paraId="642E8B1E" w15:done="0"/>
  <w15:commentEx w15:paraId="742B8DDE" w15:done="0"/>
  <w15:commentEx w15:paraId="1D31EDE8" w15:done="0"/>
  <w15:commentEx w15:paraId="32915398" w15:done="0"/>
  <w15:commentEx w15:paraId="736F1E3D" w15:paraIdParent="32915398" w15:done="0"/>
  <w15:commentEx w15:paraId="5E5127C6" w15:done="0"/>
  <w15:commentEx w15:paraId="174338AC" w15:paraIdParent="5E5127C6" w15:done="0"/>
  <w15:commentEx w15:paraId="04B305BC" w15:done="0"/>
  <w15:commentEx w15:paraId="5C349FE5" w15:paraIdParent="04B305BC" w15:done="0"/>
  <w15:commentEx w15:paraId="02753411" w15:done="0"/>
  <w15:commentEx w15:paraId="71215EDA" w15:paraIdParent="02753411" w15:done="0"/>
  <w15:commentEx w15:paraId="63652FEA" w15:paraIdParent="02753411" w15:done="0"/>
  <w15:commentEx w15:paraId="191996EF" w15:done="0"/>
  <w15:commentEx w15:paraId="3DBE9E60" w15:done="0"/>
  <w15:commentEx w15:paraId="1E004C73" w15:done="0"/>
  <w15:commentEx w15:paraId="2DE785F7" w15:paraIdParent="1E004C73" w15:done="0"/>
  <w15:commentEx w15:paraId="43CBF674" w15:done="0"/>
  <w15:commentEx w15:paraId="3CE0F151" w15:done="0"/>
  <w15:commentEx w15:paraId="0BCB5ADA" w15:done="0"/>
  <w15:commentEx w15:paraId="0CB629F3" w15:paraIdParent="0BCB5ADA" w15:done="0"/>
  <w15:commentEx w15:paraId="3B69B2DF" w15:paraIdParent="0BCB5ADA" w15:done="0"/>
  <w15:commentEx w15:paraId="2D1320AC" w15:paraIdParent="0BCB5ADA" w15:done="0"/>
  <w15:commentEx w15:paraId="45FE71E3" w15:done="0"/>
  <w15:commentEx w15:paraId="258A594C" w15:done="0"/>
  <w15:commentEx w15:paraId="752ACAC8" w15:done="0"/>
  <w15:commentEx w15:paraId="3A1BEDF0" w15:done="0"/>
  <w15:commentEx w15:paraId="4291B363" w15:done="0"/>
  <w15:commentEx w15:paraId="399FC56F" w15:done="0"/>
  <w15:commentEx w15:paraId="4B955D1D" w15:done="0"/>
  <w15:commentEx w15:paraId="0DCC623E" w15:done="0"/>
  <w15:commentEx w15:paraId="6AA8FC69" w15:done="0"/>
  <w15:commentEx w15:paraId="1F4C129E" w15:done="0"/>
  <w15:commentEx w15:paraId="08900810" w15:done="0"/>
  <w15:commentEx w15:paraId="6BFA1E7F" w15:done="0"/>
  <w15:commentEx w15:paraId="6C65342A" w15:done="0"/>
  <w15:commentEx w15:paraId="1891F501" w15:done="0"/>
  <w15:commentEx w15:paraId="5D479EA8" w15:done="0"/>
  <w15:commentEx w15:paraId="17A62EA2" w15:done="0"/>
  <w15:commentEx w15:paraId="7C6ED583" w15:done="0"/>
  <w15:commentEx w15:paraId="2CD81E3F" w15:done="0"/>
  <w15:commentEx w15:paraId="219E8479" w15:done="0"/>
  <w15:commentEx w15:paraId="0D4E213D" w15:done="0"/>
  <w15:commentEx w15:paraId="1D2F84C7" w15:done="0"/>
  <w15:commentEx w15:paraId="72E306BB" w15:done="0"/>
  <w15:commentEx w15:paraId="64566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014C" w16cex:dateUtc="2023-03-30T00:26:00Z"/>
  <w16cex:commentExtensible w16cex:durableId="27F11FDF" w16cex:dateUtc="2023-04-24T21:33:00Z"/>
  <w16cex:commentExtensible w16cex:durableId="27F12075" w16cex:dateUtc="2023-04-24T21:36:00Z"/>
  <w16cex:commentExtensible w16cex:durableId="27EC14B7" w16cex:dateUtc="2023-04-21T01:44:00Z"/>
  <w16cex:commentExtensible w16cex:durableId="27F1208F" w16cex:dateUtc="2023-04-24T21:36:00Z"/>
  <w16cex:commentExtensible w16cex:durableId="27F120A8" w16cex:dateUtc="2023-04-24T21:37:00Z"/>
  <w16cex:commentExtensible w16cex:durableId="27F120C5" w16cex:dateUtc="2023-04-24T21:37:00Z"/>
  <w16cex:commentExtensible w16cex:durableId="27F12128" w16cex:dateUtc="2023-04-24T21:39:00Z"/>
  <w16cex:commentExtensible w16cex:durableId="27EC15CB" w16cex:dateUtc="2023-04-21T01:49:00Z"/>
  <w16cex:commentExtensible w16cex:durableId="27F12173" w16cex:dateUtc="2023-04-24T21:40:00Z"/>
  <w16cex:commentExtensible w16cex:durableId="27F12234" w16cex:dateUtc="2023-04-24T21:43:00Z"/>
  <w16cex:commentExtensible w16cex:durableId="27EC16A9" w16cex:dateUtc="2023-04-21T01:53:00Z"/>
  <w16cex:commentExtensible w16cex:durableId="27F122BB" w16cex:dateUtc="2023-04-24T21:46:00Z"/>
  <w16cex:commentExtensible w16cex:durableId="27EC18D4" w16cex:dateUtc="2023-04-21T02:02:00Z"/>
  <w16cex:commentExtensible w16cex:durableId="27FF409B" w16cex:dateUtc="2023-05-05T15:45:00Z"/>
  <w16cex:commentExtensible w16cex:durableId="27F1D25C" w16cex:dateUtc="2023-04-25T10:15:00Z"/>
  <w16cex:commentExtensible w16cex:durableId="27FF4150" w16cex:dateUtc="2023-05-05T15:48:00Z"/>
  <w16cex:commentExtensible w16cex:durableId="27F1D28F" w16cex:dateUtc="2023-04-25T10:16:00Z"/>
  <w16cex:commentExtensible w16cex:durableId="27FF41AD" w16cex:dateUtc="2023-05-05T15:49:00Z"/>
  <w16cex:commentExtensible w16cex:durableId="27F1D2D7" w16cex:dateUtc="2023-04-25T10:17:00Z"/>
  <w16cex:commentExtensible w16cex:durableId="27F1D2FB" w16cex:dateUtc="2023-04-25T10:18:00Z"/>
  <w16cex:commentExtensible w16cex:durableId="27F1D30A" w16cex:dateUtc="2023-04-25T10:18:00Z"/>
  <w16cex:commentExtensible w16cex:durableId="27F1D336" w16cex:dateUtc="2023-04-25T10:19:00Z"/>
  <w16cex:commentExtensible w16cex:durableId="27F1D356" w16cex:dateUtc="2023-04-25T10:19:00Z"/>
  <w16cex:commentExtensible w16cex:durableId="27F1D39D" w16cex:dateUtc="2023-04-25T10:20:00Z"/>
  <w16cex:commentExtensible w16cex:durableId="27FF4231" w16cex:dateUtc="2023-05-05T15:52:00Z"/>
  <w16cex:commentExtensible w16cex:durableId="27F1D499" w16cex:dateUtc="2023-04-25T10:24:00Z"/>
  <w16cex:commentExtensible w16cex:durableId="27F1D4E7" w16cex:dateUtc="2023-04-25T10:26:00Z"/>
  <w16cex:commentExtensible w16cex:durableId="27F1D4F6" w16cex:dateUtc="2023-04-25T10:26:00Z"/>
  <w16cex:commentExtensible w16cex:durableId="27F1D523" w16cex:dateUtc="2023-04-25T10:27:00Z"/>
  <w16cex:commentExtensible w16cex:durableId="27FF4323" w16cex:dateUtc="2023-05-05T15:56:00Z"/>
  <w16cex:commentExtensible w16cex:durableId="27FF440C" w16cex:dateUtc="2023-05-05T15:59:00Z"/>
  <w16cex:commentExtensible w16cex:durableId="27EC1F9C" w16cex:dateUtc="2023-04-21T02:31:00Z"/>
  <w16cex:commentExtensible w16cex:durableId="27F1D55E" w16cex:dateUtc="2023-04-25T10:28:00Z"/>
  <w16cex:commentExtensible w16cex:durableId="27F1D6A8" w16cex:dateUtc="2023-04-25T10:33:00Z"/>
  <w16cex:commentExtensible w16cex:durableId="27FF4748" w16cex:dateUtc="2023-05-05T16:13:00Z"/>
  <w16cex:commentExtensible w16cex:durableId="27F234A0" w16cex:dateUtc="2023-04-25T17:14:00Z"/>
  <w16cex:commentExtensible w16cex:durableId="27F23447" w16cex:dateUtc="2023-04-25T17:13:00Z"/>
  <w16cex:commentExtensible w16cex:durableId="27F234DB" w16cex:dateUtc="2023-04-25T17:15:00Z"/>
  <w16cex:commentExtensible w16cex:durableId="27F23667" w16cex:dateUtc="2023-04-25T17:22:00Z"/>
  <w16cex:commentExtensible w16cex:durableId="27CE9C9E" w16cex:dateUtc="2023-03-29T17:16:00Z"/>
  <w16cex:commentExtensible w16cex:durableId="27F236AA" w16cex:dateUtc="2023-04-25T17:23:00Z"/>
  <w16cex:commentExtensible w16cex:durableId="27CC258E" w16cex:dateUtc="2023-03-27T18:24:00Z"/>
  <w16cex:commentExtensible w16cex:durableId="27F23723" w16cex:dateUtc="2023-04-25T17:25:00Z"/>
  <w16cex:commentExtensible w16cex:durableId="27F237EB" w16cex:dateUtc="2023-04-25T17:28:00Z"/>
  <w16cex:commentExtensible w16cex:durableId="27CC2F3D" w16cex:dateUtc="2023-03-27T21:05:00Z"/>
  <w16cex:commentExtensible w16cex:durableId="27F24112" w16cex:dateUtc="2023-04-25T18:07:00Z"/>
  <w16cex:commentExtensible w16cex:durableId="27CEF83E" w16cex:dateUtc="2023-03-29T23:47:00Z"/>
  <w16cex:commentExtensible w16cex:durableId="27F24216" w16cex:dateUtc="2023-04-25T18:12:00Z"/>
  <w16cex:commentExtensible w16cex:durableId="27F24236" w16cex:dateUtc="2023-04-25T18:12:00Z"/>
  <w16cex:commentExtensible w16cex:durableId="27F242C1" w16cex:dateUtc="2023-04-25T18:14:00Z"/>
  <w16cex:commentExtensible w16cex:durableId="27F24339" w16cex:dateUtc="2023-04-25T18:16:00Z"/>
  <w16cex:commentExtensible w16cex:durableId="27FFBA27" w16cex:dateUtc="2023-05-05T23:23:00Z"/>
  <w16cex:commentExtensible w16cex:durableId="27EC23D6" w16cex:dateUtc="2023-04-21T02:49:00Z"/>
  <w16cex:commentExtensible w16cex:durableId="27FFBABE" w16cex:dateUtc="2023-05-05T2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DDADF" w16cid:durableId="27CF014C"/>
  <w16cid:commentId w16cid:paraId="356BB476" w16cid:durableId="27F11FDF"/>
  <w16cid:commentId w16cid:paraId="66DC95C1" w16cid:durableId="27F12075"/>
  <w16cid:commentId w16cid:paraId="20CB59D8" w16cid:durableId="27EC14B7"/>
  <w16cid:commentId w16cid:paraId="57B20E3A" w16cid:durableId="27F1208F"/>
  <w16cid:commentId w16cid:paraId="2A636DCA" w16cid:durableId="27F120A8"/>
  <w16cid:commentId w16cid:paraId="5FAC5657" w16cid:durableId="27F120C5"/>
  <w16cid:commentId w16cid:paraId="2AE6BED2" w16cid:durableId="27F12128"/>
  <w16cid:commentId w16cid:paraId="6AAAE604" w16cid:durableId="27EC15CB"/>
  <w16cid:commentId w16cid:paraId="2C59AD1A" w16cid:durableId="27F12173"/>
  <w16cid:commentId w16cid:paraId="642E8B1E" w16cid:durableId="27F12234"/>
  <w16cid:commentId w16cid:paraId="742B8DDE" w16cid:durableId="27EC16A9"/>
  <w16cid:commentId w16cid:paraId="1D31EDE8" w16cid:durableId="27F122BB"/>
  <w16cid:commentId w16cid:paraId="32915398" w16cid:durableId="27EC18D4"/>
  <w16cid:commentId w16cid:paraId="736F1E3D" w16cid:durableId="27FF409B"/>
  <w16cid:commentId w16cid:paraId="5E5127C6" w16cid:durableId="27F1D25C"/>
  <w16cid:commentId w16cid:paraId="174338AC" w16cid:durableId="27FF4150"/>
  <w16cid:commentId w16cid:paraId="04B305BC" w16cid:durableId="27F1D28F"/>
  <w16cid:commentId w16cid:paraId="5C349FE5" w16cid:durableId="27FF41AD"/>
  <w16cid:commentId w16cid:paraId="02753411" w16cid:durableId="27F1D2D7"/>
  <w16cid:commentId w16cid:paraId="71215EDA" w16cid:durableId="27F1D2FB"/>
  <w16cid:commentId w16cid:paraId="63652FEA" w16cid:durableId="27F1D30A"/>
  <w16cid:commentId w16cid:paraId="191996EF" w16cid:durableId="27F1D336"/>
  <w16cid:commentId w16cid:paraId="3DBE9E60" w16cid:durableId="27F1D356"/>
  <w16cid:commentId w16cid:paraId="1E004C73" w16cid:durableId="27F1D39D"/>
  <w16cid:commentId w16cid:paraId="2DE785F7" w16cid:durableId="27FF4231"/>
  <w16cid:commentId w16cid:paraId="43CBF674" w16cid:durableId="27F1D499"/>
  <w16cid:commentId w16cid:paraId="3CE0F151" w16cid:durableId="27F1D4E7"/>
  <w16cid:commentId w16cid:paraId="0BCB5ADA" w16cid:durableId="27F1D4F6"/>
  <w16cid:commentId w16cid:paraId="0CB629F3" w16cid:durableId="27F1D523"/>
  <w16cid:commentId w16cid:paraId="3B69B2DF" w16cid:durableId="27FF4323"/>
  <w16cid:commentId w16cid:paraId="2D1320AC" w16cid:durableId="27FF440C"/>
  <w16cid:commentId w16cid:paraId="45FE71E3" w16cid:durableId="27EC1F9C"/>
  <w16cid:commentId w16cid:paraId="258A594C" w16cid:durableId="27F1D55E"/>
  <w16cid:commentId w16cid:paraId="752ACAC8" w16cid:durableId="27F1D6A8"/>
  <w16cid:commentId w16cid:paraId="3A1BEDF0" w16cid:durableId="27FF4748"/>
  <w16cid:commentId w16cid:paraId="4291B363" w16cid:durableId="27F234A0"/>
  <w16cid:commentId w16cid:paraId="399FC56F" w16cid:durableId="27F23447"/>
  <w16cid:commentId w16cid:paraId="4B955D1D" w16cid:durableId="27F234DB"/>
  <w16cid:commentId w16cid:paraId="0DCC623E" w16cid:durableId="27F23667"/>
  <w16cid:commentId w16cid:paraId="6AA8FC69" w16cid:durableId="27CE9C9E"/>
  <w16cid:commentId w16cid:paraId="1F4C129E" w16cid:durableId="27F236AA"/>
  <w16cid:commentId w16cid:paraId="08900810" w16cid:durableId="27CC258E"/>
  <w16cid:commentId w16cid:paraId="6BFA1E7F" w16cid:durableId="27F23723"/>
  <w16cid:commentId w16cid:paraId="6C65342A" w16cid:durableId="27F237EB"/>
  <w16cid:commentId w16cid:paraId="1891F501" w16cid:durableId="27CC2F3D"/>
  <w16cid:commentId w16cid:paraId="5D479EA8" w16cid:durableId="27F24112"/>
  <w16cid:commentId w16cid:paraId="17A62EA2" w16cid:durableId="27CEF83E"/>
  <w16cid:commentId w16cid:paraId="7C6ED583" w16cid:durableId="27F24216"/>
  <w16cid:commentId w16cid:paraId="2CD81E3F" w16cid:durableId="27F24236"/>
  <w16cid:commentId w16cid:paraId="219E8479" w16cid:durableId="27F242C1"/>
  <w16cid:commentId w16cid:paraId="0D4E213D" w16cid:durableId="27F24339"/>
  <w16cid:commentId w16cid:paraId="1D2F84C7" w16cid:durableId="27FFBA27"/>
  <w16cid:commentId w16cid:paraId="72E306BB" w16cid:durableId="27EC23D6"/>
  <w16cid:commentId w16cid:paraId="6456645E" w16cid:durableId="27FFBA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7B65F" w14:textId="77777777" w:rsidR="001B468D" w:rsidRDefault="001B468D">
      <w:pPr>
        <w:spacing w:after="0" w:line="240" w:lineRule="auto"/>
      </w:pPr>
      <w:r>
        <w:separator/>
      </w:r>
    </w:p>
  </w:endnote>
  <w:endnote w:type="continuationSeparator" w:id="0">
    <w:p w14:paraId="129003B3" w14:textId="77777777" w:rsidR="001B468D" w:rsidRDefault="001B4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E8B0C" w14:textId="77777777" w:rsidR="001B468D" w:rsidRDefault="001B468D">
      <w:pPr>
        <w:spacing w:after="0" w:line="240" w:lineRule="auto"/>
      </w:pPr>
      <w:r>
        <w:separator/>
      </w:r>
    </w:p>
  </w:footnote>
  <w:footnote w:type="continuationSeparator" w:id="0">
    <w:p w14:paraId="5AF04BB9" w14:textId="77777777" w:rsidR="001B468D" w:rsidRDefault="001B4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 xml:space="preserve">Detecting changes in pupil response to light associated with cannabis </w:t>
    </w:r>
    <w:proofErr w:type="gramStart"/>
    <w:r>
      <w:rPr>
        <w:rFonts w:ascii="Times New Roman" w:hAnsi="Times New Roman" w:cs="Times New Roman"/>
        <w:sz w:val="24"/>
        <w:szCs w:val="24"/>
      </w:rPr>
      <w:t>consumption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eroux">
    <w15:presenceInfo w15:providerId="AD" w15:userId="S::andrew.leroux@cuanschutz.edu::4ec8c4e2-4ae1-483d-94e6-1a2b142d78a2"/>
  </w15:person>
  <w15:person w15:author="Wrobel, Julia">
    <w15:presenceInfo w15:providerId="AD" w15:userId="S::julia.wrobel@cuanschutz.edu::0996f09d-911c-4180-b6a1-328ac0395a47"/>
  </w15:person>
  <w15:person w15:author="Brooks-Russell, Ashley">
    <w15:presenceInfo w15:providerId="AD" w15:userId="S::ashley.brooks-russell@cuanschutz.edu::6657c44b-6685-48e5-9a92-e2a55aa1c3f5"/>
  </w15:person>
  <w15:person w15:author="Subramanian, Prem">
    <w15:presenceInfo w15:providerId="AD" w15:userId="S::prem.subramanian@cuanschutz.edu::c3064830-e446-4670-8662-48ff557f8d2d"/>
  </w15:person>
  <w15:person w15:author="Andrew Leroux [2]">
    <w15:presenceInfo w15:providerId="None" w15:userId="Andrew Leroux"/>
  </w15:person>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record-ids&gt;&lt;/item&gt;&lt;/Libraries&gt;"/>
  </w:docVars>
  <w:rsids>
    <w:rsidRoot w:val="00AC729D"/>
    <w:rsid w:val="000224BD"/>
    <w:rsid w:val="00025FDA"/>
    <w:rsid w:val="0003201F"/>
    <w:rsid w:val="00032664"/>
    <w:rsid w:val="00043D21"/>
    <w:rsid w:val="00044C6B"/>
    <w:rsid w:val="00057B5C"/>
    <w:rsid w:val="000701BD"/>
    <w:rsid w:val="000A6FEA"/>
    <w:rsid w:val="000A7AC9"/>
    <w:rsid w:val="000B4566"/>
    <w:rsid w:val="000C2E5F"/>
    <w:rsid w:val="000D1E88"/>
    <w:rsid w:val="000F1FB9"/>
    <w:rsid w:val="000F2723"/>
    <w:rsid w:val="000F3995"/>
    <w:rsid w:val="0010704B"/>
    <w:rsid w:val="00124BC8"/>
    <w:rsid w:val="001446D0"/>
    <w:rsid w:val="00145FAE"/>
    <w:rsid w:val="001463B5"/>
    <w:rsid w:val="00154B36"/>
    <w:rsid w:val="00170D1F"/>
    <w:rsid w:val="00192CB3"/>
    <w:rsid w:val="001A1A22"/>
    <w:rsid w:val="001B468D"/>
    <w:rsid w:val="001D3176"/>
    <w:rsid w:val="001D7433"/>
    <w:rsid w:val="00220E8D"/>
    <w:rsid w:val="002433B9"/>
    <w:rsid w:val="002576F0"/>
    <w:rsid w:val="002601C2"/>
    <w:rsid w:val="00275BDB"/>
    <w:rsid w:val="003331AA"/>
    <w:rsid w:val="00344DEA"/>
    <w:rsid w:val="003B3176"/>
    <w:rsid w:val="003B5994"/>
    <w:rsid w:val="003D007B"/>
    <w:rsid w:val="003F268F"/>
    <w:rsid w:val="003F2F80"/>
    <w:rsid w:val="00414234"/>
    <w:rsid w:val="00447B75"/>
    <w:rsid w:val="00457293"/>
    <w:rsid w:val="004905F6"/>
    <w:rsid w:val="004949FC"/>
    <w:rsid w:val="004A3E03"/>
    <w:rsid w:val="004A506E"/>
    <w:rsid w:val="004B1AD6"/>
    <w:rsid w:val="004D192C"/>
    <w:rsid w:val="004D287E"/>
    <w:rsid w:val="004D7BC2"/>
    <w:rsid w:val="004E779B"/>
    <w:rsid w:val="004F6DA7"/>
    <w:rsid w:val="00513A79"/>
    <w:rsid w:val="00541E79"/>
    <w:rsid w:val="00544A94"/>
    <w:rsid w:val="005453C5"/>
    <w:rsid w:val="005665CC"/>
    <w:rsid w:val="00572E5D"/>
    <w:rsid w:val="00573A5E"/>
    <w:rsid w:val="005761C8"/>
    <w:rsid w:val="0058131E"/>
    <w:rsid w:val="005A1CA3"/>
    <w:rsid w:val="005D217E"/>
    <w:rsid w:val="005D4663"/>
    <w:rsid w:val="005E1A6C"/>
    <w:rsid w:val="005E4E08"/>
    <w:rsid w:val="006055DE"/>
    <w:rsid w:val="006272E4"/>
    <w:rsid w:val="00640922"/>
    <w:rsid w:val="00645F61"/>
    <w:rsid w:val="00653269"/>
    <w:rsid w:val="00654653"/>
    <w:rsid w:val="00676473"/>
    <w:rsid w:val="00682F20"/>
    <w:rsid w:val="006A71BA"/>
    <w:rsid w:val="006B20DF"/>
    <w:rsid w:val="006B776B"/>
    <w:rsid w:val="006E3B26"/>
    <w:rsid w:val="006E779B"/>
    <w:rsid w:val="006F429C"/>
    <w:rsid w:val="0071117D"/>
    <w:rsid w:val="00713F40"/>
    <w:rsid w:val="00722C19"/>
    <w:rsid w:val="007333F2"/>
    <w:rsid w:val="00741A17"/>
    <w:rsid w:val="00741FD4"/>
    <w:rsid w:val="007429B5"/>
    <w:rsid w:val="00753C76"/>
    <w:rsid w:val="007638C8"/>
    <w:rsid w:val="007753D9"/>
    <w:rsid w:val="00776585"/>
    <w:rsid w:val="007B24CF"/>
    <w:rsid w:val="007B5F34"/>
    <w:rsid w:val="007D3F40"/>
    <w:rsid w:val="007D66A9"/>
    <w:rsid w:val="007E1508"/>
    <w:rsid w:val="007F2746"/>
    <w:rsid w:val="00845A75"/>
    <w:rsid w:val="00854756"/>
    <w:rsid w:val="00891135"/>
    <w:rsid w:val="008B46EC"/>
    <w:rsid w:val="008D4B53"/>
    <w:rsid w:val="008E2051"/>
    <w:rsid w:val="008F6414"/>
    <w:rsid w:val="008F7510"/>
    <w:rsid w:val="00900E49"/>
    <w:rsid w:val="00904042"/>
    <w:rsid w:val="009214DE"/>
    <w:rsid w:val="00921B36"/>
    <w:rsid w:val="00931320"/>
    <w:rsid w:val="009376C6"/>
    <w:rsid w:val="0094551E"/>
    <w:rsid w:val="00985A55"/>
    <w:rsid w:val="009862B9"/>
    <w:rsid w:val="009A19B0"/>
    <w:rsid w:val="009B1352"/>
    <w:rsid w:val="009B13A6"/>
    <w:rsid w:val="009E0D1E"/>
    <w:rsid w:val="009E4E0C"/>
    <w:rsid w:val="009F03B3"/>
    <w:rsid w:val="009F3068"/>
    <w:rsid w:val="00A120CE"/>
    <w:rsid w:val="00A129A1"/>
    <w:rsid w:val="00A21434"/>
    <w:rsid w:val="00A31B77"/>
    <w:rsid w:val="00A413CD"/>
    <w:rsid w:val="00A42978"/>
    <w:rsid w:val="00A5219A"/>
    <w:rsid w:val="00A81CF5"/>
    <w:rsid w:val="00A82B43"/>
    <w:rsid w:val="00A939FB"/>
    <w:rsid w:val="00AA0CE1"/>
    <w:rsid w:val="00AA0F9E"/>
    <w:rsid w:val="00AC6FEC"/>
    <w:rsid w:val="00AC729D"/>
    <w:rsid w:val="00AD1166"/>
    <w:rsid w:val="00AE3CF7"/>
    <w:rsid w:val="00B15E46"/>
    <w:rsid w:val="00B20C99"/>
    <w:rsid w:val="00B33F4F"/>
    <w:rsid w:val="00B4437F"/>
    <w:rsid w:val="00B67E1E"/>
    <w:rsid w:val="00BA1503"/>
    <w:rsid w:val="00BA1596"/>
    <w:rsid w:val="00BB1B81"/>
    <w:rsid w:val="00BB2C73"/>
    <w:rsid w:val="00BD3719"/>
    <w:rsid w:val="00BD7010"/>
    <w:rsid w:val="00C0097F"/>
    <w:rsid w:val="00C528BD"/>
    <w:rsid w:val="00C61C8A"/>
    <w:rsid w:val="00C672A0"/>
    <w:rsid w:val="00C753A1"/>
    <w:rsid w:val="00C8166E"/>
    <w:rsid w:val="00C843C0"/>
    <w:rsid w:val="00C96C66"/>
    <w:rsid w:val="00CA3390"/>
    <w:rsid w:val="00CA41F4"/>
    <w:rsid w:val="00CD026F"/>
    <w:rsid w:val="00CE378B"/>
    <w:rsid w:val="00CF0126"/>
    <w:rsid w:val="00D15CD7"/>
    <w:rsid w:val="00D17C16"/>
    <w:rsid w:val="00D23C14"/>
    <w:rsid w:val="00D424D8"/>
    <w:rsid w:val="00D46B80"/>
    <w:rsid w:val="00DA4BFE"/>
    <w:rsid w:val="00DB21F0"/>
    <w:rsid w:val="00E00F97"/>
    <w:rsid w:val="00E11884"/>
    <w:rsid w:val="00E33979"/>
    <w:rsid w:val="00E937FF"/>
    <w:rsid w:val="00E94D0D"/>
    <w:rsid w:val="00EA5477"/>
    <w:rsid w:val="00EC785C"/>
    <w:rsid w:val="00EE3CFB"/>
    <w:rsid w:val="00F02F28"/>
    <w:rsid w:val="00F20736"/>
    <w:rsid w:val="00F210DD"/>
    <w:rsid w:val="00F22F07"/>
    <w:rsid w:val="00F355A6"/>
    <w:rsid w:val="00F450CF"/>
    <w:rsid w:val="00F73596"/>
    <w:rsid w:val="00F73DFB"/>
    <w:rsid w:val="00F93007"/>
    <w:rsid w:val="00FB0E2B"/>
    <w:rsid w:val="00FB560F"/>
    <w:rsid w:val="00FD2288"/>
    <w:rsid w:val="00FD4ACD"/>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19</Pages>
  <Words>7210</Words>
  <Characters>41103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Subramanian, Prem</cp:lastModifiedBy>
  <cp:revision>16</cp:revision>
  <cp:lastPrinted>2023-03-30T16:55:00Z</cp:lastPrinted>
  <dcterms:created xsi:type="dcterms:W3CDTF">2023-05-05T15:38:00Z</dcterms:created>
  <dcterms:modified xsi:type="dcterms:W3CDTF">2023-05-05T23:26:00Z</dcterms:modified>
</cp:coreProperties>
</file>