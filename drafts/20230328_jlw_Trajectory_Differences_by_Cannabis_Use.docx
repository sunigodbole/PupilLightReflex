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9FB363"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TITLE: Detecting changes in pupil response to light associated with cannabis consumption</w:t>
      </w:r>
    </w:p>
    <w:p w14:paraId="51B1C02B"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Authors: Suneeta Godbole, MS </w:t>
      </w:r>
    </w:p>
    <w:p w14:paraId="2B261E58" w14:textId="77777777"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Andrew Leroux, PhD</w:t>
      </w:r>
    </w:p>
    <w:p w14:paraId="7066DEF2" w14:textId="77777777"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Ashley Brooks-Russell, PhD</w:t>
      </w:r>
    </w:p>
    <w:p w14:paraId="3583E6F8" w14:textId="77777777"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Prem S. Subramanian, MD, PhD</w:t>
      </w:r>
    </w:p>
    <w:p w14:paraId="20409814" w14:textId="77777777"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Michael J. Kosnett, MD, MPH</w:t>
      </w:r>
    </w:p>
    <w:p w14:paraId="691704E4" w14:textId="77777777"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Julia Wrobel, PhD</w:t>
      </w:r>
    </w:p>
    <w:p w14:paraId="33237F90"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INTRODUCTION:</w:t>
      </w:r>
    </w:p>
    <w:p w14:paraId="73E17DE4" w14:textId="77777777"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r>
      <w:commentRangeStart w:id="0"/>
      <w:r w:rsidRPr="00B11D1C">
        <w:rPr>
          <w:rFonts w:ascii="Times New Roman" w:hAnsi="Times New Roman" w:cs="Times New Roman"/>
          <w:sz w:val="24"/>
          <w:szCs w:val="24"/>
        </w:rPr>
        <w:t xml:space="preserve">According </w:t>
      </w:r>
      <w:commentRangeEnd w:id="0"/>
      <w:r>
        <w:rPr>
          <w:rStyle w:val="CommentReference"/>
        </w:rPr>
        <w:commentReference w:id="0"/>
      </w:r>
      <w:r w:rsidRPr="00B11D1C">
        <w:rPr>
          <w:rFonts w:ascii="Times New Roman" w:hAnsi="Times New Roman" w:cs="Times New Roman"/>
          <w:sz w:val="24"/>
          <w:szCs w:val="24"/>
        </w:rPr>
        <w:t xml:space="preserve">to the National Survey on Drug </w:t>
      </w:r>
      <w:r>
        <w:rPr>
          <w:rFonts w:ascii="Times New Roman" w:hAnsi="Times New Roman" w:cs="Times New Roman"/>
          <w:sz w:val="24"/>
          <w:szCs w:val="24"/>
        </w:rPr>
        <w:t>U</w:t>
      </w:r>
      <w:r w:rsidRPr="00B11D1C">
        <w:rPr>
          <w:rFonts w:ascii="Times New Roman" w:hAnsi="Times New Roman" w:cs="Times New Roman"/>
          <w:sz w:val="24"/>
          <w:szCs w:val="24"/>
        </w:rPr>
        <w:t>se the rates of cannabis consumption has increased in adults over 26 and adults aged 18-25 from 4.0% to 7.9% and from 17.3% to 22.1%, respectively</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PEVuZE5vdGU+PENpdGU+PEF1dGhvcj5MaXJhPC9BdXRob3I+PFllYXI+MjAyMTwvWWVhcj48UmVj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PEVuZE5vdGU+PENpdGU+PEF1dGhvcj5MaXJhPC9BdXRob3I+PFllYXI+MjAyMTwvWWVhcj48UmVj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t>.</w:t>
      </w:r>
      <w:r w:rsidRPr="00B11D1C">
        <w:rPr>
          <w:rFonts w:ascii="Times New Roman" w:hAnsi="Times New Roman" w:cs="Times New Roman"/>
          <w:sz w:val="24"/>
          <w:szCs w:val="24"/>
        </w:rPr>
        <w:t xml:space="preserve"> Along with increases in consumption, there have been increases in cannabis involved motor vehicle fatalities from 9.0% in 2000 to 21.5% in 2018 </w:t>
      </w:r>
      <w:r>
        <w:rPr>
          <w:rFonts w:ascii="Times New Roman" w:hAnsi="Times New Roman" w:cs="Times New Roman"/>
          <w:sz w:val="24"/>
          <w:szCs w:val="24"/>
        </w:rPr>
        <w:fldChar w:fldCharType="begin">
          <w:fldData xml:space="preserve">PEVuZE5vdGU+PENpdGU+PEF1dGhvcj5MaXJhPC9BdXRob3I+PFllYXI+MjAyMTwvWWVhcj48UmVj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PEVuZE5vdGU+PENpdGU+PEF1dGhvcj5MaXJhPC9BdXRob3I+PFllYXI+MjAyMTwvWWVhcj48UmVj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[1]</w:t>
      </w:r>
      <w:r>
        <w:rPr>
          <w:rFonts w:ascii="Times New Roman" w:hAnsi="Times New Roman" w:cs="Times New Roman"/>
          <w:sz w:val="24"/>
          <w:szCs w:val="24"/>
        </w:rPr>
        <w:fldChar w:fldCharType="end"/>
      </w:r>
      <w:r w:rsidRPr="00B11D1C">
        <w:rPr>
          <w:rFonts w:ascii="Times New Roman" w:hAnsi="Times New Roman" w:cs="Times New Roman"/>
          <w:sz w:val="24"/>
          <w:szCs w:val="24"/>
        </w:rPr>
        <w:t>,</w:t>
      </w:r>
      <w:r>
        <w:rPr>
          <w:rFonts w:ascii="Times New Roman" w:hAnsi="Times New Roman" w:cs="Times New Roman"/>
          <w:sz w:val="24"/>
          <w:szCs w:val="24"/>
        </w:rPr>
        <w:t xml:space="preserve"> </w:t>
      </w:r>
      <w:commentRangeStart w:id="1"/>
      <w:r>
        <w:rPr>
          <w:rFonts w:ascii="Times New Roman" w:hAnsi="Times New Roman" w:cs="Times New Roman"/>
          <w:sz w:val="24"/>
          <w:szCs w:val="24"/>
        </w:rPr>
        <w:t xml:space="preserve">and while cannabis consumption at- or before- work is of concern to employers with regards to occupational injury, the literature on the topic is mixed </w:t>
      </w:r>
      <w:r>
        <w:rPr>
          <w:rFonts w:ascii="Times New Roman" w:hAnsi="Times New Roman" w:cs="Times New Roman"/>
          <w:sz w:val="24"/>
          <w:szCs w:val="24"/>
        </w:rPr>
        <w:fldChar w:fldCharType="begin">
          <w:fldData xml:space="preserve">PEVuZE5vdGU+PENpdGU+PEF1dGhvcj5CaWFzdXR0aTwvQXV0aG9yPjxZZWFyPjIwMjA8L1llYXI+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PEVuZE5vdGU+PENpdGU+PEF1dGhvcj5CaWFzdXR0aTwvQXV0aG9yPjxZZWFyPjIwMjA8L1llYXI+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[2, 3]</w:t>
      </w:r>
      <w:r>
        <w:rPr>
          <w:rFonts w:ascii="Times New Roman" w:hAnsi="Times New Roman" w:cs="Times New Roman"/>
          <w:sz w:val="24"/>
          <w:szCs w:val="24"/>
        </w:rPr>
        <w:fldChar w:fldCharType="end"/>
      </w:r>
      <w:r>
        <w:rPr>
          <w:rFonts w:ascii="Times New Roman" w:hAnsi="Times New Roman" w:cs="Times New Roman"/>
          <w:sz w:val="24"/>
          <w:szCs w:val="24"/>
        </w:rPr>
        <w:t xml:space="preserve"> with temporality of exposure being a major concern</w:t>
      </w:r>
      <w:commentRangeEnd w:id="1"/>
      <w:r>
        <w:rPr>
          <w:rStyle w:val="CommentReference"/>
        </w:rPr>
        <w:commentReference w:id="1"/>
      </w:r>
      <w:r>
        <w:rPr>
          <w:rFonts w:ascii="Times New Roman" w:hAnsi="Times New Roman" w:cs="Times New Roman"/>
          <w:sz w:val="24"/>
          <w:szCs w:val="24"/>
        </w:rPr>
        <w:t xml:space="preserve">. </w:t>
      </w:r>
      <w:commentRangeStart w:id="2"/>
      <w:r>
        <w:rPr>
          <w:rFonts w:ascii="Times New Roman" w:hAnsi="Times New Roman" w:cs="Times New Roman"/>
          <w:sz w:val="24"/>
          <w:szCs w:val="24"/>
        </w:rPr>
        <w:t xml:space="preserve">To better understand the impairment of cannabis in driving and in the workplace an impairment test is needed. </w:t>
      </w:r>
      <w:commentRangeEnd w:id="2"/>
      <w:r>
        <w:rPr>
          <w:rStyle w:val="CommentReference"/>
        </w:rPr>
        <w:commentReference w:id="2"/>
      </w:r>
    </w:p>
    <w:p w14:paraId="2CA79814"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Standardized Field Sobriety Test is a general test for alcohol and drug impairment, comprised of the horizontal gaze nystagmus, walk and turn and one-leg stand with an additional component of head movements and/or jerks added specifically to improve assessment of impairment due to drugs </w:t>
      </w:r>
      <w:r>
        <w:rPr>
          <w:rFonts w:ascii="Times New Roman" w:hAnsi="Times New Roman" w:cs="Times New Roman"/>
          <w:sz w:val="24"/>
          <w:szCs w:val="24"/>
        </w:rPr>
        <w:fldChar w:fldCharType="begin">
          <w:fldData xml:space="preserve">PEVuZE5vdGU+PENpdGU+PEF1dGhvcj5Eb3duZXk8L0F1dGhvcj48WWVhcj4yMDEyPC9ZZWFyPjxS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PEVuZE5vdGU+PENpdGU+PEF1dGhvcj5Eb3duZXk8L0F1dGhvcj48WWVhcj4yMDEyPC9ZZWFyPjxS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t xml:space="preserve">. While shown to an accurate and reliable assessment for alcohol impairment, it has limited ability to identify drug use </w:t>
      </w:r>
      <w:r>
        <w:rPr>
          <w:rFonts w:ascii="Times New Roman" w:hAnsi="Times New Roman" w:cs="Times New Roman"/>
          <w:sz w:val="24"/>
          <w:szCs w:val="24"/>
        </w:rPr>
        <w:fldChar w:fldCharType="begin">
          <w:fldData xml:space="preserve">PEVuZE5vdGU+PENpdGU+PEF1dGhvcj5Eb3duZXk8L0F1dGhvcj48WWVhcj4yMDEyPC9ZZWFyPjxS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PEVuZE5vdGU+PENpdGU+PEF1dGhvcj5Eb3duZXk8L0F1dGhvcj48WWVhcj4yMDEyPC9ZZWFyPjxS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t>. In addition</w:t>
      </w:r>
      <w:commentRangeStart w:id="3"/>
      <w:r>
        <w:rPr>
          <w:rFonts w:ascii="Times New Roman" w:hAnsi="Times New Roman" w:cs="Times New Roman"/>
          <w:sz w:val="24"/>
          <w:szCs w:val="24"/>
        </w:rPr>
        <w:t xml:space="preserve">, many of these tests have </w:t>
      </w:r>
      <w:r>
        <w:rPr>
          <w:rFonts w:ascii="Times New Roman" w:hAnsi="Times New Roman" w:cs="Times New Roman"/>
          <w:sz w:val="24"/>
          <w:szCs w:val="24"/>
        </w:rPr>
        <w:lastRenderedPageBreak/>
        <w:t>shown a reduction in effectiveness when administered on frequent cannabis users</w:t>
      </w:r>
      <w:commentRangeEnd w:id="3"/>
      <w:r>
        <w:rPr>
          <w:rStyle w:val="CommentReference"/>
        </w:rPr>
        <w:commentReference w:id="3"/>
      </w:r>
      <w:r>
        <w:rPr>
          <w:rFonts w:ascii="Times New Roman" w:hAnsi="Times New Roman" w:cs="Times New Roman"/>
          <w:sz w:val="24"/>
          <w:szCs w:val="24"/>
        </w:rPr>
        <w:t xml:space="preserve"> due to drug tolerance effects, leading to potential false negatives for frequent users.  Another test possibility is a plasma concentration of THC and its metabolite THCCOOH from a blood draw; however predictive models have better performance in participants abstaining for several days compared to those who exhibit more frequent or daily use </w:t>
      </w:r>
      <w:r>
        <w:rPr>
          <w:rFonts w:ascii="Times New Roman" w:hAnsi="Times New Roman" w:cs="Times New Roman"/>
          <w:sz w:val="24"/>
          <w:szCs w:val="24"/>
        </w:rPr>
        <w:fldChar w:fldCharType="begin">
          <w:fldData xml:space="preserve">PEVuZE5vdGU+PENpdGU+PEF1dGhvcj5CdXJ0PC9BdXRob3I+PFllYXI+MjAyMTwvWWVhcj48UmVj
TnVtPjM8L1JlY051bT48RGlzcGxheVRleHQ+WzZdPC9EaXNwbGF5VGV4dD48cmVjb3JkPjxyZWMt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PEVuZE5vdGU+PENpdGU+PEF1dGhvcj5CdXJ0PC9BdXRob3I+PFllYXI+MjAyMTwvWWVhcj48UmVj
TnVtPjM8L1JlY051bT48RGlzcGxheVRleHQ+WzZdPC9EaXNwbGF5VGV4dD48cmVjb3JkPjxyZWMt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t xml:space="preserve">. This is in part due to the fact that frequent users can maintain elevated levels of blood plasma THC for days or weeks after consumption; as such, frequent cannabis users </w:t>
      </w:r>
      <w:commentRangeStart w:id="4"/>
      <w:r>
        <w:rPr>
          <w:rFonts w:ascii="Times New Roman" w:hAnsi="Times New Roman" w:cs="Times New Roman"/>
          <w:sz w:val="24"/>
          <w:szCs w:val="24"/>
        </w:rPr>
        <w:t xml:space="preserve">may have a blood test positive </w:t>
      </w:r>
      <w:commentRangeEnd w:id="4"/>
      <w:r>
        <w:rPr>
          <w:rStyle w:val="CommentReference"/>
        </w:rPr>
        <w:commentReference w:id="4"/>
      </w:r>
      <w:r>
        <w:rPr>
          <w:rFonts w:ascii="Times New Roman" w:hAnsi="Times New Roman" w:cs="Times New Roman"/>
          <w:sz w:val="24"/>
          <w:szCs w:val="24"/>
        </w:rPr>
        <w:t xml:space="preserve">for THC even if they have not recently smoked cannabis </w:t>
      </w:r>
      <w:r>
        <w:rPr>
          <w:rFonts w:ascii="Times New Roman" w:hAnsi="Times New Roman" w:cs="Times New Roman"/>
          <w:sz w:val="24"/>
          <w:szCs w:val="24"/>
        </w:rPr>
        <w:fldChar w:fldCharType="begin">
          <w:fldData xml:space="preserve">PEVuZE5vdGU+PENpdGU+PEF1dGhvcj5CdXJ0PC9BdXRob3I+PFllYXI+MjAyMTwvWWVhcj48UmVj
TnVtPjM8L1JlY051bT48RGlzcGxheVRleHQ+WzZdPC9EaXNwbGF5VGV4dD48cmVjb3JkPjxyZWMt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PEVuZE5vdGU+PENpdGU+PEF1dGhvcj5CdXJ0PC9BdXRob3I+PFllYXI+MjAyMTwvWWVhcj48UmVj
TnVtPjM8L1JlY051bT48RGlzcGxheVRleHQ+WzZdPC9EaXNwbGF5VGV4dD48cmVjb3JkPjxyZWMt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t xml:space="preserve"> . </w:t>
      </w:r>
    </w:p>
    <w:p w14:paraId="348201AC" w14:textId="77777777" w:rsidR="00AC729D" w:rsidRDefault="00AC729D" w:rsidP="00AC72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test that may be able to detect recent cannabis use even in the presence of tolerance due to daily use is the </w:t>
      </w:r>
      <w:commentRangeStart w:id="5"/>
      <w:r>
        <w:rPr>
          <w:rFonts w:ascii="Times New Roman" w:hAnsi="Times New Roman" w:cs="Times New Roman"/>
          <w:sz w:val="24"/>
          <w:szCs w:val="24"/>
        </w:rPr>
        <w:t>pupillary light reflex</w:t>
      </w:r>
      <w:commentRangeEnd w:id="5"/>
      <w:r>
        <w:rPr>
          <w:rStyle w:val="CommentReference"/>
        </w:rPr>
        <w:commentReference w:id="5"/>
      </w:r>
      <w:r>
        <w:rPr>
          <w:rFonts w:ascii="Times New Roman" w:hAnsi="Times New Roman" w:cs="Times New Roman"/>
          <w:sz w:val="24"/>
          <w:szCs w:val="24"/>
        </w:rPr>
        <w:t xml:space="preserve"> test. This test is administered by shining a light in the eye of the participant and measuring pupil size over the course of several seconds after the light is turned off.  Figure 1 </w:t>
      </w:r>
      <w:commentRangeStart w:id="6"/>
      <w:r>
        <w:rPr>
          <w:rFonts w:ascii="Times New Roman" w:hAnsi="Times New Roman" w:cs="Times New Roman"/>
          <w:sz w:val="24"/>
          <w:szCs w:val="24"/>
        </w:rPr>
        <w:t xml:space="preserve">shows a typical pupillary response to light during the light reflex test, which we refer to as a </w:t>
      </w:r>
      <w:r w:rsidRPr="001C442A">
        <w:rPr>
          <w:rFonts w:ascii="Times New Roman" w:hAnsi="Times New Roman" w:cs="Times New Roman"/>
          <w:i/>
          <w:iCs/>
          <w:sz w:val="24"/>
          <w:szCs w:val="24"/>
        </w:rPr>
        <w:t>pupil response trajectory</w:t>
      </w:r>
      <w:r>
        <w:rPr>
          <w:rFonts w:ascii="Times New Roman" w:hAnsi="Times New Roman" w:cs="Times New Roman"/>
          <w:sz w:val="24"/>
          <w:szCs w:val="24"/>
        </w:rPr>
        <w:t xml:space="preserve"> throughout the paper, for a sober individual</w:t>
      </w:r>
      <w:commentRangeEnd w:id="6"/>
      <w:r>
        <w:rPr>
          <w:rStyle w:val="CommentReference"/>
        </w:rPr>
        <w:commentReference w:id="6"/>
      </w:r>
      <w:r>
        <w:rPr>
          <w:rFonts w:ascii="Times New Roman" w:hAnsi="Times New Roman" w:cs="Times New Roman"/>
          <w:sz w:val="24"/>
          <w:szCs w:val="24"/>
        </w:rPr>
        <w:t xml:space="preserve">. After the light is shined the pupil begins to constrict in size until it reaches a minimum, called the </w:t>
      </w:r>
      <w:r>
        <w:rPr>
          <w:rFonts w:ascii="Times New Roman" w:hAnsi="Times New Roman" w:cs="Times New Roman"/>
          <w:i/>
          <w:iCs/>
          <w:sz w:val="24"/>
          <w:szCs w:val="24"/>
        </w:rPr>
        <w:t>point of minimal constriction</w:t>
      </w:r>
      <w:r>
        <w:rPr>
          <w:rFonts w:ascii="Times New Roman" w:hAnsi="Times New Roman" w:cs="Times New Roman"/>
          <w:sz w:val="24"/>
          <w:szCs w:val="24"/>
        </w:rPr>
        <w:t xml:space="preserve">, then it begins to increase in size back towards it’s original diameter. The area under the curve from the point of minimal constriction to the end of the light response test is known as the </w:t>
      </w:r>
      <w:r>
        <w:rPr>
          <w:rFonts w:ascii="Times New Roman" w:hAnsi="Times New Roman" w:cs="Times New Roman"/>
          <w:i/>
          <w:iCs/>
          <w:sz w:val="24"/>
          <w:szCs w:val="24"/>
        </w:rPr>
        <w:t>rebound dilation</w:t>
      </w:r>
      <w:r>
        <w:rPr>
          <w:rFonts w:ascii="Times New Roman" w:hAnsi="Times New Roman" w:cs="Times New Roman"/>
          <w:sz w:val="24"/>
          <w:szCs w:val="24"/>
        </w:rPr>
        <w:t>. T</w:t>
      </w:r>
      <w:commentRangeStart w:id="7"/>
      <w:r>
        <w:rPr>
          <w:rFonts w:ascii="Times New Roman" w:hAnsi="Times New Roman" w:cs="Times New Roman"/>
          <w:sz w:val="24"/>
          <w:szCs w:val="24"/>
        </w:rPr>
        <w:t xml:space="preserve">here is evidence that there is less pupil constriction and slower rebound dilation due to recent cannabis consumption, but evidence is mixed and warrants further study </w:t>
      </w:r>
      <w:r>
        <w:rPr>
          <w:rFonts w:ascii="Times New Roman" w:hAnsi="Times New Roman" w:cs="Times New Roman"/>
          <w:sz w:val="24"/>
          <w:szCs w:val="24"/>
        </w:rPr>
        <w:fldChar w:fldCharType="begin">
          <w:fldData xml:space="preserve">PEVuZE5vdGU+PENpdGU+PEF1dGhvcj5DYW1wb2Jhc3NvPC9BdXRob3I+PFllYXI+MjAyMDwvWWVh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PEVuZE5vdGU+PENpdGU+PEF1dGhvcj5DYW1wb2Jhc3NvPC9BdXRob3I+PFllYXI+MjAyMDwvWWVh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[8-14]</w:t>
      </w:r>
      <w:r>
        <w:rPr>
          <w:rFonts w:ascii="Times New Roman" w:hAnsi="Times New Roman" w:cs="Times New Roman"/>
          <w:sz w:val="24"/>
          <w:szCs w:val="24"/>
        </w:rPr>
        <w:fldChar w:fldCharType="end"/>
      </w:r>
      <w:r>
        <w:rPr>
          <w:rFonts w:ascii="Times New Roman" w:hAnsi="Times New Roman" w:cs="Times New Roman"/>
          <w:sz w:val="24"/>
          <w:szCs w:val="24"/>
        </w:rPr>
        <w:t xml:space="preserve">. </w:t>
      </w:r>
      <w:commentRangeEnd w:id="7"/>
      <w:r>
        <w:rPr>
          <w:rStyle w:val="CommentReference"/>
        </w:rPr>
        <w:commentReference w:id="7"/>
      </w:r>
    </w:p>
    <w:tbl>
      <w:tblPr>
        <w:tblStyle w:val="TableGrid"/>
        <w:tblW w:w="0" w:type="auto"/>
        <w:tblLook w:val="04A0" w:firstRow="1" w:lastRow="0" w:firstColumn="1" w:lastColumn="0" w:noHBand="0" w:noVBand="1"/>
      </w:tblPr>
      <w:tblGrid>
        <w:gridCol w:w="9350"/>
      </w:tblGrid>
      <w:tr w:rsidR="00AC729D" w14:paraId="2410B499" w14:textId="77777777" w:rsidTr="001C442A">
        <w:tc>
          <w:tcPr>
            <w:tcW w:w="9350" w:type="dxa"/>
          </w:tcPr>
          <w:p w14:paraId="7A86E51E" w14:textId="77777777" w:rsidR="00AC729D" w:rsidRDefault="00AC729D" w:rsidP="001C442A">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124FC76" wp14:editId="52F5F622">
                  <wp:extent cx="5943600" cy="2637155"/>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637155"/>
                          </a:xfrm>
                          <a:prstGeom prst="rect">
                            <a:avLst/>
                          </a:prstGeom>
                          <a:noFill/>
                          <a:ln>
                            <a:noFill/>
                          </a:ln>
                        </pic:spPr>
                      </pic:pic>
                    </a:graphicData>
                  </a:graphic>
                </wp:inline>
              </w:drawing>
            </w:r>
          </w:p>
        </w:tc>
      </w:tr>
      <w:tr w:rsidR="00AC729D" w14:paraId="36DBB499" w14:textId="77777777" w:rsidTr="001C442A">
        <w:tc>
          <w:tcPr>
            <w:tcW w:w="9350" w:type="dxa"/>
          </w:tcPr>
          <w:p w14:paraId="2FED1F6F" w14:textId="77777777" w:rsidR="00AC729D" w:rsidRDefault="00AC729D" w:rsidP="001C442A">
            <w:pPr>
              <w:rPr>
                <w:rFonts w:ascii="Times New Roman" w:hAnsi="Times New Roman" w:cs="Times New Roman"/>
                <w:sz w:val="24"/>
                <w:szCs w:val="24"/>
              </w:rPr>
            </w:pPr>
            <w:r>
              <w:rPr>
                <w:rFonts w:ascii="Times New Roman" w:hAnsi="Times New Roman" w:cs="Times New Roman"/>
                <w:sz w:val="24"/>
                <w:szCs w:val="24"/>
              </w:rPr>
              <w:t xml:space="preserve">Figure 1: A typical pupillary response to light during the light reflex test, which we refer to as a </w:t>
            </w:r>
            <w:r w:rsidRPr="00DD6E86">
              <w:rPr>
                <w:rFonts w:ascii="Times New Roman" w:hAnsi="Times New Roman" w:cs="Times New Roman"/>
                <w:i/>
                <w:iCs/>
                <w:sz w:val="24"/>
                <w:szCs w:val="24"/>
              </w:rPr>
              <w:t>pupil response trajectory</w:t>
            </w:r>
            <w:r>
              <w:rPr>
                <w:rFonts w:ascii="Times New Roman" w:hAnsi="Times New Roman" w:cs="Times New Roman"/>
                <w:sz w:val="24"/>
                <w:szCs w:val="24"/>
              </w:rPr>
              <w:t xml:space="preserve"> throughout the paper. After the light is shined (time 0 on the x-axis) the pupil begins to constrict in size until it reaches a minimum, called the </w:t>
            </w:r>
            <w:r>
              <w:rPr>
                <w:rFonts w:ascii="Times New Roman" w:hAnsi="Times New Roman" w:cs="Times New Roman"/>
                <w:i/>
                <w:iCs/>
                <w:sz w:val="24"/>
                <w:szCs w:val="24"/>
              </w:rPr>
              <w:t>point of minimal constriction</w:t>
            </w:r>
            <w:r>
              <w:rPr>
                <w:rFonts w:ascii="Times New Roman" w:hAnsi="Times New Roman" w:cs="Times New Roman"/>
                <w:sz w:val="24"/>
                <w:szCs w:val="24"/>
              </w:rPr>
              <w:t xml:space="preserve">, then it begins to increase in size back towards its original diameter. The area under the curve from the point of minimal constriction to the end of the light response test is known as the </w:t>
            </w:r>
            <w:r>
              <w:rPr>
                <w:rFonts w:ascii="Times New Roman" w:hAnsi="Times New Roman" w:cs="Times New Roman"/>
                <w:i/>
                <w:iCs/>
                <w:sz w:val="24"/>
                <w:szCs w:val="24"/>
              </w:rPr>
              <w:t>rebound dilation</w:t>
            </w:r>
            <w:r>
              <w:rPr>
                <w:rFonts w:ascii="Times New Roman" w:hAnsi="Times New Roman" w:cs="Times New Roman"/>
                <w:sz w:val="24"/>
                <w:szCs w:val="24"/>
              </w:rPr>
              <w:t>.</w:t>
            </w:r>
          </w:p>
        </w:tc>
      </w:tr>
    </w:tbl>
    <w:p w14:paraId="25AC322B" w14:textId="77777777" w:rsidR="00AC729D" w:rsidRDefault="00AC729D" w:rsidP="00AC729D">
      <w:pPr>
        <w:spacing w:after="0" w:line="480" w:lineRule="auto"/>
        <w:ind w:firstLine="720"/>
        <w:rPr>
          <w:rFonts w:ascii="Times New Roman" w:hAnsi="Times New Roman" w:cs="Times New Roman"/>
          <w:sz w:val="24"/>
          <w:szCs w:val="24"/>
        </w:rPr>
      </w:pPr>
    </w:p>
    <w:p w14:paraId="5A0D5444" w14:textId="77777777" w:rsidR="00AC729D" w:rsidRPr="001C442A" w:rsidRDefault="00AC729D" w:rsidP="00AC729D">
      <w:pPr>
        <w:spacing w:after="0"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Recently </w:t>
      </w:r>
      <w:r w:rsidRPr="00B31E39">
        <w:rPr>
          <w:rFonts w:ascii="Times New Roman" w:hAnsi="Times New Roman" w:cs="Times New Roman"/>
          <w:color w:val="000000"/>
          <w:sz w:val="24"/>
          <w:szCs w:val="24"/>
        </w:rPr>
        <w:t>Steinhart et al</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ADDIN EN.CITE &lt;EndNote&gt;&lt;Cite&gt;&lt;Author&gt;Steinhart&lt;/Author&gt;&lt;Year&gt;2023&lt;/Year&gt;&lt;RecNum&gt;18&lt;/RecNum&gt;&lt;DisplayText&gt;[15]&lt;/DisplayText&gt;&lt;record&gt;&lt;rec-number&gt;18&lt;/rec-number&gt;&lt;foreign-keys&gt;&lt;key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Pr>
          <w:rFonts w:ascii="Times New Roman" w:hAnsi="Times New Roman" w:cs="Times New Roman"/>
          <w:color w:val="000000"/>
          <w:sz w:val="24"/>
          <w:szCs w:val="24"/>
        </w:rPr>
        <w:fldChar w:fldCharType="separate"/>
      </w:r>
      <w:r>
        <w:rPr>
          <w:rFonts w:ascii="Times New Roman" w:hAnsi="Times New Roman" w:cs="Times New Roman"/>
          <w:noProof/>
          <w:color w:val="000000"/>
          <w:sz w:val="24"/>
          <w:szCs w:val="24"/>
        </w:rPr>
        <w:t>[15]</w:t>
      </w:r>
      <w:r>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 xml:space="preserve"> f</w:t>
      </w:r>
      <w:r w:rsidRPr="00105272">
        <w:rPr>
          <w:rFonts w:ascii="Times New Roman" w:hAnsi="Times New Roman" w:cs="Times New Roman"/>
          <w:color w:val="000000"/>
          <w:sz w:val="24"/>
          <w:szCs w:val="24"/>
        </w:rPr>
        <w:t xml:space="preserve">ound evidence that </w:t>
      </w:r>
      <w:r>
        <w:rPr>
          <w:rFonts w:ascii="Times New Roman" w:hAnsi="Times New Roman" w:cs="Times New Roman"/>
          <w:color w:val="000000"/>
          <w:sz w:val="24"/>
          <w:szCs w:val="24"/>
        </w:rPr>
        <w:t>recent</w:t>
      </w:r>
      <w:r w:rsidRPr="00105272">
        <w:rPr>
          <w:rFonts w:ascii="Times New Roman" w:hAnsi="Times New Roman" w:cs="Times New Roman"/>
          <w:color w:val="000000"/>
          <w:sz w:val="24"/>
          <w:szCs w:val="24"/>
        </w:rPr>
        <w:t xml:space="preserve"> cannabis consumption </w:t>
      </w:r>
      <w:r>
        <w:rPr>
          <w:rFonts w:ascii="Times New Roman" w:hAnsi="Times New Roman" w:cs="Times New Roman"/>
          <w:color w:val="000000"/>
          <w:sz w:val="24"/>
          <w:szCs w:val="24"/>
        </w:rPr>
        <w:t>is</w:t>
      </w:r>
      <w:r w:rsidRPr="00105272">
        <w:rPr>
          <w:rFonts w:ascii="Times New Roman" w:hAnsi="Times New Roman" w:cs="Times New Roman"/>
          <w:color w:val="000000"/>
          <w:sz w:val="24"/>
          <w:szCs w:val="24"/>
        </w:rPr>
        <w:t xml:space="preserve"> significantly associated with less pupil constriction </w:t>
      </w:r>
      <w:r>
        <w:rPr>
          <w:rFonts w:ascii="Times New Roman" w:hAnsi="Times New Roman" w:cs="Times New Roman"/>
          <w:color w:val="000000"/>
          <w:sz w:val="24"/>
          <w:szCs w:val="24"/>
        </w:rPr>
        <w:t>during a light response test conducted using infrared videography goggles.  This study (</w:t>
      </w:r>
      <w:r w:rsidRPr="00B31E39">
        <w:rPr>
          <w:rFonts w:ascii="Times New Roman" w:hAnsi="Times New Roman" w:cs="Times New Roman"/>
          <w:color w:val="000000"/>
          <w:sz w:val="24"/>
          <w:szCs w:val="24"/>
        </w:rPr>
        <w:t>Steinhart et al</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ADDIN EN.CITE &lt;EndNote&gt;&lt;Cite&gt;&lt;Author&gt;Steinhart&lt;/Author&gt;&lt;Year&gt;2023&lt;/Year&gt;&lt;RecNum&gt;18&lt;/RecNum&gt;&lt;DisplayText&gt;[15]&lt;/DisplayText&gt;&lt;record&gt;&lt;rec-number&gt;18&lt;/rec-number&gt;&lt;foreign-keys&gt;&lt;key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Pr>
          <w:rFonts w:ascii="Times New Roman" w:hAnsi="Times New Roman" w:cs="Times New Roman"/>
          <w:color w:val="000000"/>
          <w:sz w:val="24"/>
          <w:szCs w:val="24"/>
        </w:rPr>
        <w:fldChar w:fldCharType="separate"/>
      </w:r>
      <w:r>
        <w:rPr>
          <w:rFonts w:ascii="Times New Roman" w:hAnsi="Times New Roman" w:cs="Times New Roman"/>
          <w:noProof/>
          <w:color w:val="000000"/>
          <w:sz w:val="24"/>
          <w:szCs w:val="24"/>
        </w:rPr>
        <w:t>[15]</w:t>
      </w:r>
      <w:r>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 xml:space="preserve">) </w:t>
      </w:r>
      <w:r w:rsidRPr="00B31E39">
        <w:rPr>
          <w:rFonts w:ascii="Times New Roman" w:hAnsi="Times New Roman" w:cs="Times New Roman"/>
          <w:color w:val="000000"/>
          <w:sz w:val="24"/>
          <w:szCs w:val="24"/>
        </w:rPr>
        <w:t>examined pupil</w:t>
      </w:r>
      <w:commentRangeStart w:id="8"/>
      <w:commentRangeEnd w:id="8"/>
      <w:r w:rsidRPr="00B31E39">
        <w:rPr>
          <w:rStyle w:val="CommentReference"/>
          <w:rFonts w:ascii="Times New Roman" w:hAnsi="Times New Roman" w:cs="Times New Roman"/>
          <w:sz w:val="24"/>
          <w:szCs w:val="24"/>
        </w:rPr>
        <w:commentReference w:id="8"/>
      </w:r>
      <w:r w:rsidRPr="00B31E39">
        <w:rPr>
          <w:rFonts w:ascii="Times New Roman" w:hAnsi="Times New Roman" w:cs="Times New Roman"/>
          <w:color w:val="000000"/>
          <w:sz w:val="24"/>
          <w:szCs w:val="24"/>
        </w:rPr>
        <w:t xml:space="preserve"> light response in participants with patterns of daily cannabis use, occasional cannabis use, and a no-use control </w:t>
      </w:r>
      <w:commentRangeStart w:id="9"/>
      <w:commentRangeEnd w:id="9"/>
      <w:r w:rsidRPr="00B31E39">
        <w:rPr>
          <w:rStyle w:val="CommentReference"/>
          <w:rFonts w:ascii="Times New Roman" w:hAnsi="Times New Roman" w:cs="Times New Roman"/>
          <w:sz w:val="24"/>
          <w:szCs w:val="24"/>
        </w:rPr>
        <w:commentReference w:id="9"/>
      </w:r>
      <w:r w:rsidRPr="00B31E39">
        <w:rPr>
          <w:rFonts w:ascii="Times New Roman" w:hAnsi="Times New Roman" w:cs="Times New Roman"/>
          <w:color w:val="000000"/>
          <w:sz w:val="24"/>
          <w:szCs w:val="24"/>
        </w:rPr>
        <w:t>group</w:t>
      </w:r>
      <w:r>
        <w:rPr>
          <w:rFonts w:ascii="Times New Roman" w:hAnsi="Times New Roman" w:cs="Times New Roman"/>
          <w:color w:val="000000"/>
          <w:sz w:val="24"/>
          <w:szCs w:val="24"/>
        </w:rPr>
        <w:t xml:space="preserve"> both before and after smoking</w:t>
      </w:r>
      <w:r w:rsidRPr="00B31E39">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Notably</w:t>
      </w:r>
      <w:r w:rsidRPr="00105272">
        <w:rPr>
          <w:rFonts w:ascii="Times New Roman" w:hAnsi="Times New Roman" w:cs="Times New Roman"/>
          <w:color w:val="000000"/>
          <w:sz w:val="24"/>
          <w:szCs w:val="24"/>
        </w:rPr>
        <w:t>, no significant differences were found between the daily and occasional use</w:t>
      </w:r>
      <w:r>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 xml:space="preserve">groups, indicating that the pupil light response </w:t>
      </w:r>
      <w:r>
        <w:rPr>
          <w:rFonts w:ascii="Times New Roman" w:hAnsi="Times New Roman" w:cs="Times New Roman"/>
          <w:color w:val="000000"/>
          <w:sz w:val="24"/>
          <w:szCs w:val="24"/>
        </w:rPr>
        <w:t xml:space="preserve">test </w:t>
      </w:r>
      <w:r w:rsidRPr="00105272">
        <w:rPr>
          <w:rFonts w:ascii="Times New Roman" w:hAnsi="Times New Roman" w:cs="Times New Roman"/>
          <w:color w:val="000000"/>
          <w:sz w:val="24"/>
          <w:szCs w:val="24"/>
        </w:rPr>
        <w:t xml:space="preserve">may pick up on physiological responses to cannabis consumption that </w:t>
      </w:r>
      <w:r>
        <w:rPr>
          <w:rFonts w:ascii="Times New Roman" w:hAnsi="Times New Roman" w:cs="Times New Roman"/>
          <w:color w:val="000000"/>
          <w:sz w:val="24"/>
          <w:szCs w:val="24"/>
        </w:rPr>
        <w:t xml:space="preserve">are </w:t>
      </w:r>
      <w:commentRangeStart w:id="10"/>
      <w:r>
        <w:rPr>
          <w:rFonts w:ascii="Times New Roman" w:hAnsi="Times New Roman" w:cs="Times New Roman"/>
          <w:color w:val="000000"/>
          <w:sz w:val="24"/>
          <w:szCs w:val="24"/>
        </w:rPr>
        <w:t xml:space="preserve">immune </w:t>
      </w:r>
      <w:commentRangeEnd w:id="10"/>
      <w:r>
        <w:rPr>
          <w:rStyle w:val="CommentReference"/>
        </w:rPr>
        <w:commentReference w:id="10"/>
      </w:r>
      <w:r>
        <w:rPr>
          <w:rFonts w:ascii="Times New Roman" w:hAnsi="Times New Roman" w:cs="Times New Roman"/>
          <w:color w:val="000000"/>
          <w:sz w:val="24"/>
          <w:szCs w:val="24"/>
        </w:rPr>
        <w:t xml:space="preserve">to tolerance effects of frequent cannabis use. </w:t>
      </w:r>
      <w:r w:rsidRPr="00105272">
        <w:rPr>
          <w:rFonts w:ascii="Times New Roman" w:hAnsi="Times New Roman" w:cs="Times New Roman"/>
          <w:color w:val="000000"/>
          <w:sz w:val="24"/>
          <w:szCs w:val="24"/>
        </w:rPr>
        <w:t>However</w:t>
      </w:r>
      <w:r>
        <w:rPr>
          <w:rFonts w:ascii="Times New Roman" w:hAnsi="Times New Roman" w:cs="Times New Roman"/>
          <w:color w:val="000000"/>
          <w:sz w:val="24"/>
          <w:szCs w:val="24"/>
        </w:rPr>
        <w:t>,</w:t>
      </w:r>
      <w:r w:rsidRPr="00105272">
        <w:rPr>
          <w:rFonts w:ascii="Times New Roman" w:hAnsi="Times New Roman" w:cs="Times New Roman"/>
          <w:color w:val="000000"/>
          <w:sz w:val="24"/>
          <w:szCs w:val="24"/>
        </w:rPr>
        <w:t xml:space="preserve"> significant effects </w:t>
      </w:r>
      <w:r>
        <w:rPr>
          <w:rFonts w:ascii="Times New Roman" w:hAnsi="Times New Roman" w:cs="Times New Roman"/>
          <w:color w:val="000000"/>
          <w:sz w:val="24"/>
          <w:szCs w:val="24"/>
        </w:rPr>
        <w:t xml:space="preserve">were only detectable </w:t>
      </w:r>
      <w:r w:rsidRPr="00105272">
        <w:rPr>
          <w:rFonts w:ascii="Times New Roman" w:hAnsi="Times New Roman" w:cs="Times New Roman"/>
          <w:color w:val="000000"/>
          <w:sz w:val="24"/>
          <w:szCs w:val="24"/>
        </w:rPr>
        <w:t xml:space="preserve">when accounting for </w:t>
      </w:r>
      <w:r>
        <w:rPr>
          <w:rFonts w:ascii="Times New Roman" w:hAnsi="Times New Roman" w:cs="Times New Roman"/>
          <w:color w:val="000000"/>
          <w:sz w:val="24"/>
          <w:szCs w:val="24"/>
        </w:rPr>
        <w:t xml:space="preserve">each participant’s </w:t>
      </w:r>
      <w:r w:rsidRPr="00105272">
        <w:rPr>
          <w:rFonts w:ascii="Times New Roman" w:hAnsi="Times New Roman" w:cs="Times New Roman"/>
          <w:color w:val="000000"/>
          <w:sz w:val="24"/>
          <w:szCs w:val="24"/>
        </w:rPr>
        <w:t xml:space="preserve">pre-smoking baseline pupil response, making it inappropriate for roadside assessments where baseline measurements are not available. In addition, Steinhart et al </w:t>
      </w:r>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ADDIN EN.CITE &lt;EndNote&gt;&lt;Cite&gt;&lt;Author&gt;Steinhart&lt;/Author&gt;&lt;Year&gt;2023&lt;/Year&gt;&lt;RecNum&gt;18&lt;/RecNum&gt;&lt;DisplayText&gt;[15]&lt;/DisplayText&gt;&lt;record&gt;&lt;rec-number&gt;18&lt;/rec-number&gt;&lt;foreign-keys&gt;&lt;key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Pr>
          <w:rFonts w:ascii="Times New Roman" w:hAnsi="Times New Roman" w:cs="Times New Roman"/>
          <w:color w:val="000000"/>
          <w:sz w:val="24"/>
          <w:szCs w:val="24"/>
        </w:rPr>
        <w:fldChar w:fldCharType="separate"/>
      </w:r>
      <w:r>
        <w:rPr>
          <w:rFonts w:ascii="Times New Roman" w:hAnsi="Times New Roman" w:cs="Times New Roman"/>
          <w:noProof/>
          <w:color w:val="000000"/>
          <w:sz w:val="24"/>
          <w:szCs w:val="24"/>
        </w:rPr>
        <w:t>[15]</w:t>
      </w:r>
      <w:r>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 xml:space="preserve">used </w:t>
      </w:r>
      <w:commentRangeStart w:id="11"/>
      <w:r w:rsidRPr="00105272">
        <w:rPr>
          <w:rFonts w:ascii="Times New Roman" w:hAnsi="Times New Roman" w:cs="Times New Roman"/>
          <w:color w:val="000000"/>
          <w:sz w:val="24"/>
          <w:szCs w:val="24"/>
        </w:rPr>
        <w:t xml:space="preserve">single number summaries extracted </w:t>
      </w:r>
      <w:commentRangeEnd w:id="11"/>
      <w:r>
        <w:rPr>
          <w:rStyle w:val="CommentReference"/>
        </w:rPr>
        <w:commentReference w:id="11"/>
      </w:r>
      <w:r w:rsidRPr="00105272">
        <w:rPr>
          <w:rFonts w:ascii="Times New Roman" w:hAnsi="Times New Roman" w:cs="Times New Roman"/>
          <w:color w:val="000000"/>
          <w:sz w:val="24"/>
          <w:szCs w:val="24"/>
        </w:rPr>
        <w:t xml:space="preserve">from the full pupillary response trajectories depicted in </w:t>
      </w:r>
      <w:r w:rsidRPr="00105272">
        <w:rPr>
          <w:rFonts w:ascii="Times New Roman" w:hAnsi="Times New Roman" w:cs="Times New Roman"/>
          <w:color w:val="000000"/>
          <w:sz w:val="24"/>
          <w:szCs w:val="24"/>
        </w:rPr>
        <w:lastRenderedPageBreak/>
        <w:t xml:space="preserve">Figure 1; collapsing these trajectories results in </w:t>
      </w:r>
      <w:r>
        <w:rPr>
          <w:rFonts w:ascii="Times New Roman" w:hAnsi="Times New Roman" w:cs="Times New Roman"/>
          <w:color w:val="000000"/>
          <w:sz w:val="24"/>
          <w:szCs w:val="24"/>
        </w:rPr>
        <w:t xml:space="preserve">a </w:t>
      </w:r>
      <w:r w:rsidRPr="00105272">
        <w:rPr>
          <w:rFonts w:ascii="Times New Roman" w:hAnsi="Times New Roman" w:cs="Times New Roman"/>
          <w:color w:val="000000"/>
          <w:sz w:val="24"/>
          <w:szCs w:val="24"/>
        </w:rPr>
        <w:t>loss of information that could potentially be exploited to better discriminate between cannabis use groups.</w:t>
      </w:r>
    </w:p>
    <w:p w14:paraId="4C669AD4" w14:textId="77777777" w:rsidR="00AC729D" w:rsidRDefault="00AC729D" w:rsidP="00AC72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goal of this paper is to leverage the full pupil light response trajectories from </w:t>
      </w:r>
      <w:commentRangeStart w:id="12"/>
      <w:r w:rsidRPr="00105272">
        <w:rPr>
          <w:rFonts w:ascii="Times New Roman" w:hAnsi="Times New Roman" w:cs="Times New Roman"/>
          <w:color w:val="000000"/>
          <w:sz w:val="24"/>
          <w:szCs w:val="24"/>
        </w:rPr>
        <w:t xml:space="preserve">Steinhart et al </w:t>
      </w:r>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ADDIN EN.CITE &lt;EndNote&gt;&lt;Cite&gt;&lt;Author&gt;Steinhart&lt;/Author&gt;&lt;Year&gt;2023&lt;/Year&gt;&lt;RecNum&gt;18&lt;/RecNum&gt;&lt;DisplayText&gt;[15]&lt;/DisplayText&gt;&lt;record&gt;&lt;rec-number&gt;18&lt;/rec-number&gt;&lt;foreign-keys&gt;&lt;key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Pr>
          <w:rFonts w:ascii="Times New Roman" w:hAnsi="Times New Roman" w:cs="Times New Roman"/>
          <w:color w:val="000000"/>
          <w:sz w:val="24"/>
          <w:szCs w:val="24"/>
        </w:rPr>
        <w:fldChar w:fldCharType="separate"/>
      </w:r>
      <w:r>
        <w:rPr>
          <w:rFonts w:ascii="Times New Roman" w:hAnsi="Times New Roman" w:cs="Times New Roman"/>
          <w:noProof/>
          <w:color w:val="000000"/>
          <w:sz w:val="24"/>
          <w:szCs w:val="24"/>
        </w:rPr>
        <w:t>[15]</w:t>
      </w:r>
      <w:r>
        <w:rPr>
          <w:rFonts w:ascii="Times New Roman" w:hAnsi="Times New Roman" w:cs="Times New Roman"/>
          <w:color w:val="000000"/>
          <w:sz w:val="24"/>
          <w:szCs w:val="24"/>
        </w:rPr>
        <w:fldChar w:fldCharType="end"/>
      </w:r>
      <w:r>
        <w:rPr>
          <w:rFonts w:ascii="Times New Roman" w:hAnsi="Times New Roman" w:cs="Times New Roman"/>
          <w:sz w:val="24"/>
          <w:szCs w:val="24"/>
        </w:rPr>
        <w:t xml:space="preserve"> in order to detect recent cannabis use without the knowledge of pre-smoking baseline pupil response</w:t>
      </w:r>
      <w:commentRangeEnd w:id="12"/>
      <w:r>
        <w:rPr>
          <w:rStyle w:val="CommentReference"/>
        </w:rPr>
        <w:commentReference w:id="12"/>
      </w:r>
      <w:r>
        <w:rPr>
          <w:rFonts w:ascii="Times New Roman" w:hAnsi="Times New Roman" w:cs="Times New Roman"/>
          <w:sz w:val="24"/>
          <w:szCs w:val="24"/>
        </w:rPr>
        <w:t xml:space="preserve">. Our analysis uses tools from a statistical subfield called functional data analysis (FDA). </w:t>
      </w:r>
      <w:commentRangeStart w:id="13"/>
      <w:commentRangeStart w:id="14"/>
      <w:r>
        <w:rPr>
          <w:rFonts w:ascii="Times New Roman" w:hAnsi="Times New Roman" w:cs="Times New Roman"/>
          <w:sz w:val="24"/>
          <w:szCs w:val="24"/>
        </w:rPr>
        <w:t>The main conceptual underpinning of FDA is to model the whole pupil response trajectory as a unit of observation, and to use the temporal structure and ordering of the trajectory to estimate time-specific effects</w:t>
      </w:r>
      <w:commentRangeEnd w:id="13"/>
      <w:r>
        <w:rPr>
          <w:rStyle w:val="CommentReference"/>
        </w:rPr>
        <w:commentReference w:id="13"/>
      </w:r>
      <w:commentRangeEnd w:id="14"/>
      <w:r>
        <w:rPr>
          <w:rStyle w:val="CommentReference"/>
        </w:rPr>
        <w:commentReference w:id="14"/>
      </w:r>
      <w:r>
        <w:rPr>
          <w:rFonts w:ascii="Times New Roman" w:hAnsi="Times New Roman" w:cs="Times New Roman"/>
          <w:sz w:val="24"/>
          <w:szCs w:val="24"/>
        </w:rPr>
        <w:t xml:space="preserve"> and </w:t>
      </w:r>
      <w:commentRangeStart w:id="15"/>
      <w:r>
        <w:rPr>
          <w:rFonts w:ascii="Times New Roman" w:hAnsi="Times New Roman" w:cs="Times New Roman"/>
          <w:sz w:val="24"/>
          <w:szCs w:val="24"/>
        </w:rPr>
        <w:t>extract additional information that is left behind when only modeling single number summaries like point of minimal constriction and rebound dilation</w:t>
      </w:r>
      <w:commentRangeEnd w:id="15"/>
      <w:r>
        <w:rPr>
          <w:rStyle w:val="CommentReference"/>
        </w:rPr>
        <w:commentReference w:id="15"/>
      </w:r>
      <w:r>
        <w:rPr>
          <w:rFonts w:ascii="Times New Roman" w:hAnsi="Times New Roman" w:cs="Times New Roman"/>
          <w:sz w:val="24"/>
          <w:szCs w:val="24"/>
        </w:rPr>
        <w:t xml:space="preserve">. In this analysis, we will use FDA modeling techniques to accomplish the following </w:t>
      </w:r>
      <w:commentRangeStart w:id="16"/>
      <w:r>
        <w:rPr>
          <w:rFonts w:ascii="Times New Roman" w:hAnsi="Times New Roman" w:cs="Times New Roman"/>
          <w:sz w:val="24"/>
          <w:szCs w:val="24"/>
        </w:rPr>
        <w:t>goals</w:t>
      </w:r>
      <w:commentRangeEnd w:id="16"/>
      <w:r>
        <w:rPr>
          <w:rStyle w:val="CommentReference"/>
        </w:rPr>
        <w:commentReference w:id="16"/>
      </w:r>
      <w:r>
        <w:rPr>
          <w:rFonts w:ascii="Times New Roman" w:hAnsi="Times New Roman" w:cs="Times New Roman"/>
          <w:sz w:val="24"/>
          <w:szCs w:val="24"/>
        </w:rPr>
        <w:t xml:space="preserve">. We first use the full pupil response trajectories to predict recent cannabis use as compared to no use. We next examine the impact of drug tolerance on the pupil response trajectories by comparing participants with no cannabis use, patterns of occasional cannabis use, and patterns of daily cannabis use. Finally, we extract expected pupil response trajectories at </w:t>
      </w:r>
      <w:commentRangeStart w:id="17"/>
      <w:r>
        <w:rPr>
          <w:rFonts w:ascii="Times New Roman" w:hAnsi="Times New Roman" w:cs="Times New Roman"/>
          <w:sz w:val="24"/>
          <w:szCs w:val="24"/>
        </w:rPr>
        <w:t xml:space="preserve">50, 55, and 60 </w:t>
      </w:r>
      <w:commentRangeEnd w:id="17"/>
      <w:r>
        <w:rPr>
          <w:rStyle w:val="CommentReference"/>
        </w:rPr>
        <w:commentReference w:id="17"/>
      </w:r>
      <w:r>
        <w:rPr>
          <w:rFonts w:ascii="Times New Roman" w:hAnsi="Times New Roman" w:cs="Times New Roman"/>
          <w:sz w:val="24"/>
          <w:szCs w:val="24"/>
        </w:rPr>
        <w:t>minutes post smoking to explore how pupil response changes as the acute effect of cannabis consumption fades.</w:t>
      </w:r>
    </w:p>
    <w:p w14:paraId="174EA6F6"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METHODS: </w:t>
      </w:r>
      <w:r>
        <w:rPr>
          <w:rFonts w:ascii="Times New Roman" w:hAnsi="Times New Roman" w:cs="Times New Roman"/>
          <w:sz w:val="24"/>
          <w:szCs w:val="24"/>
        </w:rPr>
        <w:br/>
      </w:r>
      <w:r w:rsidRPr="000D193E">
        <w:rPr>
          <w:rFonts w:ascii="Times New Roman" w:hAnsi="Times New Roman" w:cs="Times New Roman"/>
          <w:i/>
          <w:iCs/>
          <w:sz w:val="24"/>
          <w:szCs w:val="24"/>
        </w:rPr>
        <w:t xml:space="preserve">Sample </w:t>
      </w:r>
      <w:r>
        <w:rPr>
          <w:rFonts w:ascii="Times New Roman" w:hAnsi="Times New Roman" w:cs="Times New Roman"/>
          <w:i/>
          <w:iCs/>
          <w:sz w:val="24"/>
          <w:szCs w:val="24"/>
        </w:rPr>
        <w:t>Information</w:t>
      </w:r>
      <w:r w:rsidRPr="000D193E">
        <w:rPr>
          <w:rFonts w:ascii="Times New Roman" w:hAnsi="Times New Roman" w:cs="Times New Roman"/>
          <w:i/>
          <w:iCs/>
          <w:sz w:val="24"/>
          <w:szCs w:val="24"/>
        </w:rPr>
        <w:t>:</w:t>
      </w:r>
      <w:r>
        <w:rPr>
          <w:rFonts w:ascii="Times New Roman" w:hAnsi="Times New Roman" w:cs="Times New Roman"/>
          <w:sz w:val="24"/>
          <w:szCs w:val="24"/>
        </w:rPr>
        <w:t xml:space="preserve"> </w:t>
      </w:r>
    </w:p>
    <w:p w14:paraId="3F67ED14" w14:textId="77777777"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Data are part of a larger study examining effects of acute cannabis consumption on simulated driving among participants with occasional and daily cannabis use histories. </w:t>
      </w:r>
      <w:commentRangeStart w:id="18"/>
      <w:r>
        <w:rPr>
          <w:rFonts w:ascii="Times New Roman" w:hAnsi="Times New Roman" w:cs="Times New Roman"/>
          <w:sz w:val="24"/>
          <w:szCs w:val="24"/>
        </w:rPr>
        <w:t xml:space="preserve">Daily cannabis consumption was defined as smoking or vaping a cannabis flower product at least one time per day, every day of the week for 30 days prior to enrollment; occasional consumption was defined as smoking or vaping cannabis flower product on at least one day but no more than two </w:t>
      </w:r>
      <w:r>
        <w:rPr>
          <w:rFonts w:ascii="Times New Roman" w:hAnsi="Times New Roman" w:cs="Times New Roman"/>
          <w:sz w:val="24"/>
          <w:szCs w:val="24"/>
        </w:rPr>
        <w:lastRenderedPageBreak/>
        <w:t>day per week in the 30 days prior to enrollment; and no cannabis consumption was defined as not having used cannabis in the month prior to enrollment.</w:t>
      </w:r>
      <w:commentRangeEnd w:id="18"/>
      <w:r>
        <w:rPr>
          <w:rStyle w:val="CommentReference"/>
        </w:rPr>
        <w:commentReference w:id="18"/>
      </w:r>
      <w:r>
        <w:rPr>
          <w:rFonts w:ascii="Times New Roman" w:hAnsi="Times New Roman" w:cs="Times New Roman"/>
          <w:sz w:val="24"/>
          <w:szCs w:val="24"/>
        </w:rPr>
        <w:t xml:space="preserve"> Participants in the daily and occasional use groups were observed to consume cannabis flower during a 15-minute interval and were instructed to smoke ad-libitum “the amount you commonly use for the effect you most commonly desire”, and participants </w:t>
      </w:r>
      <w:r w:rsidRPr="0068300B">
        <w:rPr>
          <w:rFonts w:ascii="Times New Roman" w:hAnsi="Times New Roman" w:cs="Times New Roman"/>
          <w:sz w:val="24"/>
          <w:szCs w:val="24"/>
        </w:rPr>
        <w:t>in the no use group were invited to relax for the equivalent amount of time</w:t>
      </w:r>
      <w:r>
        <w:rPr>
          <w:rFonts w:ascii="Times New Roman" w:hAnsi="Times New Roman" w:cs="Times New Roman"/>
          <w:sz w:val="24"/>
          <w:szCs w:val="24"/>
        </w:rPr>
        <w:t xml:space="preserve">. More details on </w:t>
      </w:r>
      <w:r>
        <w:rPr>
          <w:rFonts w:ascii="Times New Roman" w:hAnsi="Times New Roman" w:cs="Times New Roman"/>
          <w:sz w:val="24"/>
          <w:szCs w:val="24"/>
        </w:rPr>
        <w:t xml:space="preserve">participant enrollment and screening criteria are provided in Brooks-Russell et.al., 2021 </w:t>
      </w:r>
      <w:r>
        <w:rPr>
          <w:rFonts w:ascii="Times New Roman" w:hAnsi="Times New Roman" w:cs="Times New Roman"/>
          <w:sz w:val="24"/>
          <w:szCs w:val="24"/>
        </w:rPr>
        <w:fldChar w:fldCharType="begin">
          <w:fldData xml:space="preserve">PEVuZE5vdGU+PENpdGU+PEF1dGhvcj5Ccm9va3MtUnVzc2VsbDwvQXV0aG9yPjxZZWFyPjIwMjE8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==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PEVuZE5vdGU+PENpdGU+PEF1dGhvcj5Ccm9va3MtUnVzc2VsbDwvQXV0aG9yPjxZZWFyPjIwMjE8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==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[16]</w:t>
      </w:r>
      <w:r>
        <w:rPr>
          <w:rFonts w:ascii="Times New Roman" w:hAnsi="Times New Roman" w:cs="Times New Roman"/>
          <w:sz w:val="24"/>
          <w:szCs w:val="24"/>
        </w:rPr>
        <w:fldChar w:fldCharType="end"/>
      </w:r>
      <w:r>
        <w:rPr>
          <w:rFonts w:ascii="Times New Roman" w:hAnsi="Times New Roman" w:cs="Times New Roman"/>
          <w:sz w:val="24"/>
          <w:szCs w:val="24"/>
        </w:rPr>
        <w:t>.</w:t>
      </w:r>
    </w:p>
    <w:p w14:paraId="10FEFD92" w14:textId="77777777"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Videos of pupil response during the light test were collected using SafetyScan</w:t>
      </w:r>
      <w:r w:rsidRPr="003E344B">
        <w:rPr>
          <w:rFonts w:ascii="Times New Roman" w:hAnsi="Times New Roman" w:cs="Times New Roman"/>
          <w:sz w:val="24"/>
          <w:szCs w:val="24"/>
          <w:vertAlign w:val="superscript"/>
        </w:rPr>
        <w:t>TM</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infrared videography goggles developed by Ocular Data Systems. Trajectories of pupil size during the  light response test like that shown in Figure 1 were extracted from the videos using the video segmentation pipeline described in </w:t>
      </w:r>
      <w:commentRangeStart w:id="19"/>
      <w:r>
        <w:rPr>
          <w:rFonts w:ascii="Times New Roman" w:hAnsi="Times New Roman" w:cs="Times New Roman"/>
          <w:sz w:val="24"/>
          <w:szCs w:val="24"/>
        </w:rPr>
        <w:t>Steinhart et al, 2023</w:t>
      </w:r>
      <w:commentRangeEnd w:id="19"/>
      <w:r>
        <w:rPr>
          <w:rStyle w:val="CommentReference"/>
        </w:rPr>
        <w:commentReference w:id="19"/>
      </w:r>
      <w:r>
        <w:rPr>
          <w:rFonts w:ascii="Times New Roman" w:hAnsi="Times New Roman" w:cs="Times New Roman"/>
          <w:sz w:val="24"/>
          <w:szCs w:val="24"/>
        </w:rPr>
        <w:t xml:space="preserve">. </w:t>
      </w:r>
      <w:commentRangeStart w:id="20"/>
      <w:r>
        <w:rPr>
          <w:rFonts w:ascii="Times New Roman" w:hAnsi="Times New Roman" w:cs="Times New Roman"/>
          <w:sz w:val="24"/>
          <w:szCs w:val="24"/>
        </w:rPr>
        <w:t xml:space="preserve">These trajectories represent percent change from baseline values of pupil size for each eye after cannabis consumption (occasional and daily use groups) or after a short rest period (no use control group). </w:t>
      </w:r>
      <w:commentRangeEnd w:id="20"/>
      <w:r>
        <w:rPr>
          <w:rStyle w:val="CommentReference"/>
        </w:rPr>
        <w:commentReference w:id="20"/>
      </w:r>
      <w:r>
        <w:rPr>
          <w:rFonts w:ascii="Times New Roman" w:hAnsi="Times New Roman" w:cs="Times New Roman"/>
          <w:sz w:val="24"/>
          <w:szCs w:val="24"/>
        </w:rPr>
        <w:t>Pupillary light response trajectories were truncated to 400 frames, approximately 13.3 seconds after the start of the light test.</w:t>
      </w:r>
    </w:p>
    <w:p w14:paraId="215293B2" w14:textId="77777777"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the sample of 84 participants used in this analysis, there were 29 participants in the no-use group, and 30 and 25 participants in the occasional and daily use groups, respectively. Participants ranged in age from 25.1 to 45.3 years with an average of 32 years (sd = 5.02); an average BMI of 25.4 kg/m</w:t>
      </w:r>
      <w:r w:rsidRPr="00FA2DA0">
        <w:rPr>
          <w:rFonts w:ascii="Times New Roman" w:hAnsi="Times New Roman" w:cs="Times New Roman"/>
          <w:sz w:val="24"/>
          <w:szCs w:val="24"/>
          <w:vertAlign w:val="superscript"/>
        </w:rPr>
        <w:t>2</w:t>
      </w:r>
      <w:r>
        <w:rPr>
          <w:rFonts w:ascii="Times New Roman" w:hAnsi="Times New Roman" w:cs="Times New Roman"/>
          <w:sz w:val="24"/>
          <w:szCs w:val="24"/>
        </w:rPr>
        <w:t xml:space="preserve"> (sd = 4.41); and approximately 58% male (N = 49); see Table 1. Time between cannabis consumption and the pupil light response test varied from 53 – 84 minutes with a median of 62 minutes (</w:t>
      </w:r>
      <w:commentRangeStart w:id="21"/>
      <w:r>
        <w:rPr>
          <w:rFonts w:ascii="Times New Roman" w:hAnsi="Times New Roman" w:cs="Times New Roman"/>
          <w:sz w:val="24"/>
          <w:szCs w:val="24"/>
        </w:rPr>
        <w:t>see Figure 4A</w:t>
      </w:r>
      <w:commentRangeEnd w:id="21"/>
      <w:r>
        <w:rPr>
          <w:rStyle w:val="CommentReference"/>
        </w:rPr>
        <w:commentReference w:id="21"/>
      </w:r>
      <w:r>
        <w:rPr>
          <w:rFonts w:ascii="Times New Roman" w:hAnsi="Times New Roman" w:cs="Times New Roman"/>
          <w:sz w:val="24"/>
          <w:szCs w:val="24"/>
        </w:rPr>
        <w:t xml:space="preserve">). </w:t>
      </w:r>
    </w:p>
    <w:p w14:paraId="77F8DC57" w14:textId="77777777" w:rsidR="00AC729D" w:rsidRDefault="00AC729D" w:rsidP="00AC729D">
      <w:pPr>
        <w:spacing w:line="480" w:lineRule="auto"/>
        <w:rPr>
          <w:rFonts w:ascii="Times New Roman" w:hAnsi="Times New Roman" w:cs="Times New Roman"/>
          <w:i/>
          <w:iCs/>
          <w:sz w:val="24"/>
          <w:szCs w:val="24"/>
        </w:rPr>
      </w:pPr>
      <w:commentRangeStart w:id="22"/>
      <w:r w:rsidRPr="00C13772">
        <w:rPr>
          <w:rFonts w:ascii="Times New Roman" w:hAnsi="Times New Roman" w:cs="Times New Roman"/>
          <w:i/>
          <w:iCs/>
          <w:sz w:val="24"/>
          <w:szCs w:val="24"/>
        </w:rPr>
        <w:t>Functional Data Analysis</w:t>
      </w:r>
      <w:commentRangeEnd w:id="22"/>
      <w:r>
        <w:rPr>
          <w:rStyle w:val="CommentReference"/>
        </w:rPr>
        <w:commentReference w:id="22"/>
      </w:r>
    </w:p>
    <w:p w14:paraId="2129FD27"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Pr="00C13772">
        <w:rPr>
          <w:rFonts w:ascii="Times New Roman" w:hAnsi="Times New Roman" w:cs="Times New Roman"/>
          <w:sz w:val="24"/>
          <w:szCs w:val="24"/>
        </w:rPr>
        <w:t xml:space="preserve">Functional </w:t>
      </w:r>
      <w:r>
        <w:rPr>
          <w:rFonts w:ascii="Times New Roman" w:hAnsi="Times New Roman" w:cs="Times New Roman"/>
          <w:sz w:val="24"/>
          <w:szCs w:val="24"/>
        </w:rPr>
        <w:t>d</w:t>
      </w:r>
      <w:r w:rsidRPr="00C13772">
        <w:rPr>
          <w:rFonts w:ascii="Times New Roman" w:hAnsi="Times New Roman" w:cs="Times New Roman"/>
          <w:sz w:val="24"/>
          <w:szCs w:val="24"/>
        </w:rPr>
        <w:t xml:space="preserve">ata analysis (FDA) is a field of statistics that models </w:t>
      </w:r>
      <w:r>
        <w:rPr>
          <w:rFonts w:ascii="Times New Roman" w:hAnsi="Times New Roman" w:cs="Times New Roman"/>
          <w:sz w:val="24"/>
          <w:szCs w:val="24"/>
        </w:rPr>
        <w:t xml:space="preserve">full </w:t>
      </w:r>
      <w:r w:rsidRPr="00C13772">
        <w:rPr>
          <w:rFonts w:ascii="Times New Roman" w:hAnsi="Times New Roman" w:cs="Times New Roman"/>
          <w:sz w:val="24"/>
          <w:szCs w:val="24"/>
        </w:rPr>
        <w:t xml:space="preserve">trajectories without extracting pre-defined specific features. </w:t>
      </w:r>
      <w:commentRangeStart w:id="23"/>
      <w:r w:rsidRPr="00C13772">
        <w:rPr>
          <w:rFonts w:ascii="Times New Roman" w:hAnsi="Times New Roman" w:cs="Times New Roman"/>
          <w:sz w:val="24"/>
          <w:szCs w:val="24"/>
        </w:rPr>
        <w:t xml:space="preserve">It </w:t>
      </w:r>
      <w:r>
        <w:rPr>
          <w:rFonts w:ascii="Times New Roman" w:hAnsi="Times New Roman" w:cs="Times New Roman"/>
          <w:sz w:val="24"/>
          <w:szCs w:val="24"/>
        </w:rPr>
        <w:t>examines</w:t>
      </w:r>
      <w:r w:rsidRPr="00C13772">
        <w:rPr>
          <w:rFonts w:ascii="Times New Roman" w:hAnsi="Times New Roman" w:cs="Times New Roman"/>
          <w:sz w:val="24"/>
          <w:szCs w:val="24"/>
        </w:rPr>
        <w:t xml:space="preserve"> differences in the patterns of the </w:t>
      </w:r>
      <w:r>
        <w:rPr>
          <w:rFonts w:ascii="Times New Roman" w:hAnsi="Times New Roman" w:cs="Times New Roman"/>
          <w:sz w:val="24"/>
          <w:szCs w:val="24"/>
        </w:rPr>
        <w:t>trajectories</w:t>
      </w:r>
      <w:r w:rsidRPr="00C13772">
        <w:rPr>
          <w:rFonts w:ascii="Times New Roman" w:hAnsi="Times New Roman" w:cs="Times New Roman"/>
          <w:sz w:val="24"/>
          <w:szCs w:val="24"/>
        </w:rPr>
        <w:t xml:space="preserve"> </w:t>
      </w:r>
      <w:r>
        <w:rPr>
          <w:rFonts w:ascii="Times New Roman" w:hAnsi="Times New Roman" w:cs="Times New Roman"/>
          <w:sz w:val="24"/>
          <w:szCs w:val="24"/>
        </w:rPr>
        <w:t xml:space="preserve">as it </w:t>
      </w:r>
      <w:r w:rsidRPr="00C13772">
        <w:rPr>
          <w:rFonts w:ascii="Times New Roman" w:hAnsi="Times New Roman" w:cs="Times New Roman"/>
          <w:sz w:val="24"/>
          <w:szCs w:val="24"/>
        </w:rPr>
        <w:t>relate</w:t>
      </w:r>
      <w:r>
        <w:rPr>
          <w:rFonts w:ascii="Times New Roman" w:hAnsi="Times New Roman" w:cs="Times New Roman"/>
          <w:sz w:val="24"/>
          <w:szCs w:val="24"/>
        </w:rPr>
        <w:t>s</w:t>
      </w:r>
      <w:r w:rsidRPr="00C13772">
        <w:rPr>
          <w:rFonts w:ascii="Times New Roman" w:hAnsi="Times New Roman" w:cs="Times New Roman"/>
          <w:sz w:val="24"/>
          <w:szCs w:val="24"/>
        </w:rPr>
        <w:t xml:space="preserve"> to an outcome, and how the patterns of the </w:t>
      </w:r>
      <w:r>
        <w:rPr>
          <w:rFonts w:ascii="Times New Roman" w:hAnsi="Times New Roman" w:cs="Times New Roman"/>
          <w:sz w:val="24"/>
          <w:szCs w:val="24"/>
        </w:rPr>
        <w:t>trajectories</w:t>
      </w:r>
      <w:r w:rsidRPr="00C13772">
        <w:rPr>
          <w:rFonts w:ascii="Times New Roman" w:hAnsi="Times New Roman" w:cs="Times New Roman"/>
          <w:sz w:val="24"/>
          <w:szCs w:val="24"/>
        </w:rPr>
        <w:t xml:space="preserve"> differ based on individual characteristics.</w:t>
      </w:r>
      <w:r>
        <w:rPr>
          <w:rFonts w:ascii="Times New Roman" w:hAnsi="Times New Roman" w:cs="Times New Roman"/>
          <w:sz w:val="24"/>
          <w:szCs w:val="24"/>
        </w:rPr>
        <w:t xml:space="preserve">  </w:t>
      </w:r>
      <w:commentRangeEnd w:id="23"/>
      <w:r>
        <w:rPr>
          <w:rStyle w:val="CommentReference"/>
        </w:rPr>
        <w:commentReference w:id="23"/>
      </w:r>
      <w:r>
        <w:rPr>
          <w:rFonts w:ascii="Times New Roman" w:hAnsi="Times New Roman" w:cs="Times New Roman"/>
          <w:sz w:val="24"/>
          <w:szCs w:val="24"/>
        </w:rPr>
        <w:t>The term “functional” in FDA refers to the structure of the data as a function over time instead of a characteristic of the participant or covariates. In our analysis, a single functional unit is the pupil response trajectory for a single subject. This functional unit is</w:t>
      </w:r>
    </w:p>
    <w:p w14:paraId="62E18B45"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denoted with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hAnsi="Times New Roman" w:cs="Times New Roman"/>
          <w:sz w:val="24"/>
          <w:szCs w:val="24"/>
        </w:rPr>
        <w:t xml:space="preserve">or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hAnsi="Times New Roman" w:cs="Times New Roman"/>
          <w:sz w:val="24"/>
          <w:szCs w:val="24"/>
        </w:rPr>
        <w:t xml:space="preserve"> for participant </w:t>
      </w:r>
      <w:r>
        <w:rPr>
          <w:rFonts w:ascii="Times New Roman" w:hAnsi="Times New Roman" w:cs="Times New Roman"/>
          <w:i/>
          <w:iCs/>
          <w:sz w:val="24"/>
          <w:szCs w:val="24"/>
        </w:rPr>
        <w:t>i</w:t>
      </w:r>
      <w:r>
        <w:rPr>
          <w:rFonts w:ascii="Times New Roman" w:hAnsi="Times New Roman" w:cs="Times New Roman"/>
          <w:sz w:val="24"/>
          <w:szCs w:val="24"/>
        </w:rPr>
        <w:t xml:space="preserve">, depending on whether the trajectory is modelled as the outcome or covariate, with </w:t>
      </w:r>
      <w:r w:rsidRPr="001C442A">
        <w:rPr>
          <w:rFonts w:ascii="Times New Roman" w:hAnsi="Times New Roman" w:cs="Times New Roman"/>
          <w:i/>
          <w:iCs/>
          <w:sz w:val="24"/>
          <w:szCs w:val="24"/>
        </w:rPr>
        <w:t>t</w:t>
      </w:r>
      <w:r>
        <w:rPr>
          <w:rFonts w:ascii="Times New Roman" w:hAnsi="Times New Roman" w:cs="Times New Roman"/>
          <w:sz w:val="24"/>
          <w:szCs w:val="24"/>
        </w:rPr>
        <w:t xml:space="preserve"> specifying the time at which the measurement was assessed.  </w:t>
      </w:r>
      <w:commentRangeStart w:id="24"/>
      <w:r>
        <w:rPr>
          <w:rFonts w:ascii="Times New Roman" w:hAnsi="Times New Roman" w:cs="Times New Roman"/>
          <w:sz w:val="24"/>
          <w:szCs w:val="24"/>
        </w:rPr>
        <w:t xml:space="preserve">For example, if participant 1 has the pupil response trajectory shown in Figure 1, with pupil change of -20% at 2 seconds after the start of the light test, then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2</m:t>
            </m:r>
          </m:e>
        </m:d>
        <m:r>
          <w:rPr>
            <w:rFonts w:ascii="Cambria Math" w:hAnsi="Cambria Math" w:cs="Times New Roman"/>
            <w:sz w:val="24"/>
            <w:szCs w:val="24"/>
          </w:rPr>
          <m:t>= -20</m:t>
        </m:r>
      </m:oMath>
      <w:r>
        <w:rPr>
          <w:rFonts w:ascii="Times New Roman" w:eastAsiaTheme="minorEastAsia" w:hAnsi="Times New Roman" w:cs="Times New Roman"/>
          <w:sz w:val="24"/>
          <w:szCs w:val="24"/>
        </w:rPr>
        <w:t xml:space="preserve">. Similarly, at 5 seconds after the start of the light test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5</m:t>
            </m:r>
          </m:e>
        </m:d>
        <m:r>
          <w:rPr>
            <w:rFonts w:ascii="Cambria Math" w:hAnsi="Cambria Math" w:cs="Times New Roman"/>
            <w:sz w:val="24"/>
            <w:szCs w:val="24"/>
          </w:rPr>
          <m:t>=-15</m:t>
        </m:r>
      </m:oMath>
      <w:r>
        <w:rPr>
          <w:rFonts w:ascii="Times New Roman" w:eastAsiaTheme="minorEastAsia" w:hAnsi="Times New Roman" w:cs="Times New Roman"/>
          <w:sz w:val="24"/>
          <w:szCs w:val="24"/>
        </w:rPr>
        <w:t>.</w:t>
      </w:r>
      <w:commentRangeEnd w:id="24"/>
      <w:r>
        <w:rPr>
          <w:rStyle w:val="CommentReference"/>
        </w:rPr>
        <w:commentReference w:id="24"/>
      </w:r>
    </w:p>
    <w:p w14:paraId="01A8C890" w14:textId="77777777"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 analysis uses two distinct FDA methods to model differences in pupil response to light after cannabis use. The first method is used to predict recent cannabis use and treats the pupil response trajectory as a covariate.  The second method is used to model and visualize how patterns in the pupil response trajectories differ for participants with patterns of daily cannabis use, occasional cannabis use, and no use, and treats</w:t>
      </w:r>
      <w:r w:rsidRPr="00F643AC">
        <w:rPr>
          <w:rFonts w:ascii="Times New Roman" w:hAnsi="Times New Roman" w:cs="Times New Roman"/>
          <w:sz w:val="24"/>
          <w:szCs w:val="24"/>
        </w:rPr>
        <w:t xml:space="preserve"> </w:t>
      </w:r>
      <w:r>
        <w:rPr>
          <w:rFonts w:ascii="Times New Roman" w:hAnsi="Times New Roman" w:cs="Times New Roman"/>
          <w:sz w:val="24"/>
          <w:szCs w:val="24"/>
        </w:rPr>
        <w:t xml:space="preserve">pupil response trajectory as the outcome. These methods and their roles in analysis and are described in more detail below. </w:t>
      </w:r>
    </w:p>
    <w:p w14:paraId="4322DE68" w14:textId="77777777" w:rsidR="00AC729D" w:rsidRPr="00304F4A" w:rsidRDefault="00AC729D" w:rsidP="00AC729D">
      <w:pPr>
        <w:spacing w:line="480" w:lineRule="auto"/>
        <w:rPr>
          <w:rFonts w:ascii="Times New Roman" w:hAnsi="Times New Roman" w:cs="Times New Roman"/>
          <w:i/>
          <w:iCs/>
          <w:sz w:val="24"/>
          <w:szCs w:val="24"/>
        </w:rPr>
      </w:pPr>
      <w:r>
        <w:rPr>
          <w:rFonts w:ascii="Times New Roman" w:hAnsi="Times New Roman" w:cs="Times New Roman"/>
          <w:i/>
          <w:iCs/>
          <w:sz w:val="24"/>
          <w:szCs w:val="24"/>
        </w:rPr>
        <w:t>Predicting recent cannabis use</w:t>
      </w:r>
    </w:p>
    <w:p w14:paraId="2BBB0810" w14:textId="77777777"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Here we use a functional logistic regression model to discriminate between those who recently smoked cannabis (designated “recent </w:t>
      </w:r>
      <w:commentRangeStart w:id="25"/>
      <w:r>
        <w:rPr>
          <w:rFonts w:ascii="Times New Roman" w:hAnsi="Times New Roman" w:cs="Times New Roman"/>
          <w:sz w:val="24"/>
          <w:szCs w:val="24"/>
        </w:rPr>
        <w:t>cannabis use</w:t>
      </w:r>
      <w:commentRangeEnd w:id="25"/>
      <w:r>
        <w:rPr>
          <w:rStyle w:val="CommentReference"/>
        </w:rPr>
        <w:commentReference w:id="25"/>
      </w:r>
      <w:r>
        <w:rPr>
          <w:rFonts w:ascii="Times New Roman" w:hAnsi="Times New Roman" w:cs="Times New Roman"/>
          <w:sz w:val="24"/>
          <w:szCs w:val="24"/>
        </w:rPr>
        <w:t xml:space="preserve">”, combining individuals with daily and occasional use patterns) and those who did not (designated “no use”). Functional logistic regression </w:t>
      </w:r>
      <w:r>
        <w:rPr>
          <w:rFonts w:ascii="Times New Roman" w:hAnsi="Times New Roman" w:cs="Times New Roman"/>
          <w:sz w:val="24"/>
          <w:szCs w:val="24"/>
        </w:rPr>
        <w:fldChar w:fldCharType="begin">
          <w:fldData xml:space="preserve">PEVuZE5vdGU+PENpdGU+PEF1dGhvcj5SYW1zYXk8L0F1dGhvcj48WWVhcj4xOTkxPC9ZZWFyPjxS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PEVuZE5vdGU+PENpdGU+PEF1dGhvcj5SYW1zYXk8L0F1dGhvcj48WWVhcj4xOTkxPC9ZZWFyPjxS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[17, 18]</w:t>
      </w:r>
      <w:r>
        <w:rPr>
          <w:rFonts w:ascii="Times New Roman" w:hAnsi="Times New Roman" w:cs="Times New Roman"/>
          <w:sz w:val="24"/>
          <w:szCs w:val="24"/>
        </w:rPr>
        <w:fldChar w:fldCharType="end"/>
      </w:r>
      <w:r>
        <w:rPr>
          <w:rFonts w:ascii="Times New Roman" w:hAnsi="Times New Roman" w:cs="Times New Roman"/>
          <w:sz w:val="24"/>
          <w:szCs w:val="24"/>
        </w:rPr>
        <w:t xml:space="preserve"> relates binary responses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(e.g. recent cannabis use vs. no use) to functional </w:t>
      </w:r>
      <w:r>
        <w:rPr>
          <w:rFonts w:ascii="Times New Roman" w:eastAsiaTheme="minorEastAsia" w:hAnsi="Times New Roman" w:cs="Times New Roman"/>
          <w:sz w:val="24"/>
          <w:szCs w:val="24"/>
        </w:rPr>
        <w:lastRenderedPageBreak/>
        <w:t xml:space="preserve">covariates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(the pupil response trajectory for the </w:t>
      </w:r>
      <w:r>
        <w:rPr>
          <w:rFonts w:ascii="Times New Roman" w:eastAsiaTheme="minorEastAsia" w:hAnsi="Times New Roman" w:cs="Times New Roman"/>
          <w:i/>
          <w:iCs/>
          <w:sz w:val="24"/>
          <w:szCs w:val="24"/>
        </w:rPr>
        <w:t>i</w:t>
      </w:r>
      <w:r w:rsidRPr="001C442A">
        <w:rPr>
          <w:rFonts w:ascii="Times New Roman" w:eastAsiaTheme="minorEastAsia" w:hAnsi="Times New Roman" w:cs="Times New Roman"/>
          <w:i/>
          <w:iCs/>
          <w:sz w:val="24"/>
          <w:szCs w:val="24"/>
          <w:vertAlign w:val="superscript"/>
        </w:rPr>
        <w:t>th</w:t>
      </w:r>
      <w:r>
        <w:rPr>
          <w:rFonts w:ascii="Times New Roman" w:eastAsiaTheme="minorEastAsia" w:hAnsi="Times New Roman" w:cs="Times New Roman"/>
          <w:i/>
          <w:iCs/>
          <w:sz w:val="24"/>
          <w:szCs w:val="24"/>
        </w:rPr>
        <w:t xml:space="preserve"> </w:t>
      </w:r>
      <w:r>
        <w:rPr>
          <w:rFonts w:ascii="Times New Roman" w:eastAsiaTheme="minorEastAsia" w:hAnsi="Times New Roman" w:cs="Times New Roman"/>
          <w:sz w:val="24"/>
          <w:szCs w:val="24"/>
        </w:rPr>
        <w:t>participant)</w:t>
      </w:r>
      <w:r>
        <w:rPr>
          <w:rFonts w:ascii="Times New Roman" w:hAnsi="Times New Roman" w:cs="Times New Roman"/>
          <w:sz w:val="24"/>
          <w:szCs w:val="24"/>
        </w:rPr>
        <w:t>. This model is analogous to logistic regression and is given by</w:t>
      </w:r>
    </w:p>
    <w:p w14:paraId="4131094E" w14:textId="77777777" w:rsidR="00AC729D" w:rsidRPr="00105272" w:rsidRDefault="00AC729D" w:rsidP="00AC729D">
      <w:pPr>
        <w:spacing w:line="48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logit</m:t>
          </m:r>
          <m:d>
            <m:dPr>
              <m:ctrlPr>
                <w:rPr>
                  <w:rFonts w:ascii="Cambria Math" w:hAnsi="Cambria Math" w:cs="Times New Roman"/>
                  <w:i/>
                  <w:sz w:val="24"/>
                  <w:szCs w:val="24"/>
                </w:rPr>
              </m:ctrlPr>
            </m:dPr>
            <m:e>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=1</m:t>
                  </m:r>
                </m:e>
              </m:d>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m:t>
          </m:r>
          <m:nary>
            <m:naryPr>
              <m:limLoc m:val="subSup"/>
              <m:ctrlPr>
                <w:rPr>
                  <w:rFonts w:ascii="Cambria Math" w:hAnsi="Cambria Math" w:cs="Times New Roman"/>
                  <w:i/>
                  <w:sz w:val="24"/>
                  <w:szCs w:val="24"/>
                </w:rPr>
              </m:ctrlPr>
            </m:naryPr>
            <m:sub>
              <m:r>
                <w:rPr>
                  <w:rFonts w:ascii="Cambria Math" w:hAnsi="Cambria Math" w:cs="Times New Roman"/>
                  <w:sz w:val="24"/>
                  <w:szCs w:val="24"/>
                </w:rPr>
                <m:t>t</m:t>
              </m:r>
            </m:sub>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1i</m:t>
                  </m:r>
                </m:sub>
              </m:sSub>
              <m:d>
                <m:dPr>
                  <m:ctrlPr>
                    <w:rPr>
                      <w:rFonts w:ascii="Cambria Math" w:hAnsi="Cambria Math" w:cs="Times New Roman"/>
                      <w:i/>
                      <w:sz w:val="24"/>
                      <w:szCs w:val="24"/>
                    </w:rPr>
                  </m:ctrlPr>
                </m:dPr>
                <m:e>
                  <m:r>
                    <w:rPr>
                      <w:rFonts w:ascii="Cambria Math" w:hAnsi="Cambria Math" w:cs="Times New Roman"/>
                      <w:sz w:val="24"/>
                      <w:szCs w:val="24"/>
                    </w:rPr>
                    <m:t>t</m:t>
                  </m:r>
                </m:e>
              </m:d>
            </m:e>
          </m:nary>
          <w:commentRangeStart w:id="26"/>
          <w:commentRangeStart w:id="27"/>
          <w:commentRangeEnd w:id="26"/>
          <m:r>
            <m:rPr>
              <m:sty m:val="p"/>
            </m:rPr>
            <w:rPr>
              <w:rStyle w:val="CommentReference"/>
              <w:rFonts w:ascii="Cambria Math" w:hAnsi="Cambria Math"/>
            </w:rPr>
            <w:commentReference w:id="26"/>
          </m:r>
          <w:commentRangeEnd w:id="27"/>
          <m:r>
            <m:rPr>
              <m:sty m:val="p"/>
            </m:rPr>
            <w:rPr>
              <w:rStyle w:val="CommentReference"/>
            </w:rPr>
            <w:commentReference w:id="27"/>
          </m:r>
          <m:r>
            <w:rPr>
              <w:rFonts w:ascii="Cambria Math" w:hAnsi="Cambria Math" w:cs="Times New Roman"/>
              <w:sz w:val="24"/>
              <w:szCs w:val="24"/>
            </w:rPr>
            <m:t>.</m:t>
          </m:r>
        </m:oMath>
      </m:oMathPara>
    </w:p>
    <w:p w14:paraId="113ED7B8" w14:textId="77777777" w:rsidR="00AC729D" w:rsidRPr="001C442A" w:rsidRDefault="00AC729D" w:rsidP="00AC729D">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As with traditional logistic regression, </w:t>
      </w:r>
      <w:r>
        <w:rPr>
          <w:rFonts w:ascii="Times New Roman" w:eastAsiaTheme="minorEastAsia" w:hAnsi="Times New Roman" w:cs="Times New Roman"/>
          <w:sz w:val="24"/>
          <w:szCs w:val="24"/>
        </w:rPr>
        <w:t xml:space="preserve">the coefficient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(t)</m:t>
        </m:r>
      </m:oMath>
      <w:r>
        <w:rPr>
          <w:rFonts w:ascii="Times New Roman" w:eastAsiaTheme="minorEastAsia" w:hAnsi="Times New Roman" w:cs="Times New Roman"/>
          <w:sz w:val="24"/>
          <w:szCs w:val="24"/>
        </w:rPr>
        <w:t xml:space="preserve"> is interpreted as a log odds ratio of recent cannabis use associated with a 1% increase in pupil diameter; however, unlike traditional logistic regression, this log odds ratio is estimated at each time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 during the pupil light response test. When exponentiated,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is interpreted as an odds ratio at each time </w:t>
      </w:r>
      <m:oMath>
        <m:r>
          <w:rPr>
            <w:rFonts w:ascii="Cambria Math" w:hAnsi="Cambria Math" w:cs="Times New Roman"/>
            <w:sz w:val="24"/>
            <w:szCs w:val="24"/>
          </w:rPr>
          <m:t>t</m:t>
        </m:r>
      </m:oMath>
      <w:r>
        <w:rPr>
          <w:rFonts w:ascii="Times New Roman" w:eastAsiaTheme="minorEastAsia" w:hAnsi="Times New Roman" w:cs="Times New Roman"/>
          <w:sz w:val="24"/>
          <w:szCs w:val="24"/>
        </w:rPr>
        <w:t>. This model can be used to predict recent cannabis use using the full pupil response trajectory.</w:t>
      </w:r>
    </w:p>
    <w:p w14:paraId="32E67447" w14:textId="77777777"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compare the functional logistic regression model to a traditional logistic regression model that uses single value summaries of the trajectory data, including (a) minimal constriction, the magnitude of peak decrease as a percentage of the pre-illumination diameter; (b) AUC, the magnitude of rebound dilation after the point of minimal constriction; and (c) the slope of the rebound after the point of minimal constriction {Steinhart, 2023 #18}.We compare both models in their ability to predict recent cannabis use, and expect better prediction from the logistic regression model because it leverages information from the full pupil response trajectories. Area under the </w:t>
      </w:r>
      <w:commentRangeStart w:id="28"/>
      <w:r>
        <w:rPr>
          <w:rFonts w:ascii="Times New Roman" w:hAnsi="Times New Roman" w:cs="Times New Roman"/>
          <w:sz w:val="24"/>
          <w:szCs w:val="24"/>
        </w:rPr>
        <w:t>receiver operating characteristic curve (AUC) is used to compare the discrimination ability of each model to discriminate between recent cannabis use and no use, where values closer to 1 are interpreted as having a higher predictive accuracy.</w:t>
      </w:r>
      <w:commentRangeEnd w:id="28"/>
      <w:r>
        <w:rPr>
          <w:rStyle w:val="CommentReference"/>
        </w:rPr>
        <w:commentReference w:id="28"/>
      </w:r>
    </w:p>
    <w:p w14:paraId="4E0797BE" w14:textId="77777777" w:rsidR="00AC729D" w:rsidRDefault="00AC729D" w:rsidP="00AC729D">
      <w:pPr>
        <w:spacing w:line="480" w:lineRule="auto"/>
        <w:ind w:firstLine="720"/>
        <w:rPr>
          <w:rFonts w:ascii="Times New Roman" w:hAnsi="Times New Roman" w:cs="Times New Roman"/>
          <w:sz w:val="24"/>
          <w:szCs w:val="24"/>
        </w:rPr>
      </w:pPr>
    </w:p>
    <w:p w14:paraId="14552699" w14:textId="77777777" w:rsidR="00AC729D" w:rsidRPr="001C442A" w:rsidRDefault="00AC729D" w:rsidP="00AC729D">
      <w:pPr>
        <w:spacing w:line="480" w:lineRule="auto"/>
        <w:rPr>
          <w:rFonts w:ascii="Times New Roman" w:hAnsi="Times New Roman" w:cs="Times New Roman"/>
          <w:i/>
          <w:iCs/>
          <w:sz w:val="24"/>
          <w:szCs w:val="24"/>
        </w:rPr>
      </w:pPr>
      <w:r>
        <w:rPr>
          <w:rFonts w:ascii="Times New Roman" w:hAnsi="Times New Roman" w:cs="Times New Roman"/>
          <w:i/>
          <w:iCs/>
          <w:sz w:val="24"/>
          <w:szCs w:val="24"/>
        </w:rPr>
        <w:t>Modeling</w:t>
      </w:r>
      <w:r w:rsidRPr="00105272">
        <w:rPr>
          <w:rFonts w:ascii="Times New Roman" w:hAnsi="Times New Roman" w:cs="Times New Roman"/>
          <w:i/>
          <w:iCs/>
          <w:sz w:val="24"/>
          <w:szCs w:val="24"/>
        </w:rPr>
        <w:t xml:space="preserve"> patterns in pupil response trajectories across cannabis use group</w:t>
      </w:r>
      <w:r>
        <w:rPr>
          <w:rFonts w:ascii="Times New Roman" w:hAnsi="Times New Roman" w:cs="Times New Roman"/>
          <w:i/>
          <w:iCs/>
          <w:sz w:val="24"/>
          <w:szCs w:val="24"/>
        </w:rPr>
        <w:t>s</w:t>
      </w:r>
    </w:p>
    <w:p w14:paraId="21B67581"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second FDA method used is function-on-scalar regression (FoSR), which is analogous to linear regression and relates functional responses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(t)</m:t>
        </m:r>
      </m:oMath>
      <w:r>
        <w:rPr>
          <w:rFonts w:ascii="Times New Roman" w:hAnsi="Times New Roman" w:cs="Times New Roman"/>
          <w:sz w:val="24"/>
          <w:szCs w:val="24"/>
        </w:rPr>
        <w:t xml:space="preserve"> to scalar covariates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(e.g. age, cannabis use group, gender). The FoSR model is</w:t>
      </w:r>
    </w:p>
    <w:p w14:paraId="6FC698FF" w14:textId="77777777" w:rsidR="00AC729D" w:rsidRPr="001C442A" w:rsidRDefault="00AC729D" w:rsidP="00AC729D">
      <w:pPr>
        <w:spacing w:line="480" w:lineRule="auto"/>
        <w:ind w:right="720"/>
        <w:jc w:val="cente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I</m:t>
          </m:r>
          <m:d>
            <m:dPr>
              <m:ctrlPr>
                <w:rPr>
                  <w:rFonts w:ascii="Cambria Math" w:hAnsi="Cambria Math" w:cs="Times New Roman"/>
                  <w:i/>
                </w:rPr>
              </m:ctrlPr>
            </m:dPr>
            <m:e>
              <m:r>
                <w:rPr>
                  <w:rFonts w:ascii="Cambria Math" w:hAnsi="Cambria Math" w:cs="Times New Roman"/>
                </w:rPr>
                <m:t>use group=occasional</m:t>
              </m:r>
              <m:ctrlPr>
                <w:rPr>
                  <w:rFonts w:ascii="Cambria Math" w:eastAsiaTheme="minorEastAsia" w:hAnsi="Cambria Math" w:cs="Times New Roman"/>
                  <w:i/>
                </w:rPr>
              </m:ctrlPr>
            </m:e>
          </m:d>
          <m:r>
            <w:rPr>
              <w:rFonts w:ascii="Cambria Math" w:eastAsiaTheme="minorEastAsia" w:hAnsi="Cambria Math" w:cs="Times New Roman"/>
            </w:rPr>
            <m:t xml:space="preserve"> +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I</m:t>
          </m:r>
          <m:d>
            <m:dPr>
              <m:ctrlPr>
                <w:rPr>
                  <w:rFonts w:ascii="Cambria Math" w:hAnsi="Cambria Math" w:cs="Times New Roman"/>
                  <w:i/>
                </w:rPr>
              </m:ctrlPr>
            </m:dPr>
            <m:e>
              <m:r>
                <w:rPr>
                  <w:rFonts w:ascii="Cambria Math" w:hAnsi="Cambria Math" w:cs="Times New Roman"/>
                </w:rPr>
                <m:t>use group=daily</m:t>
              </m:r>
              <m:ctrlPr>
                <w:rPr>
                  <w:rFonts w:ascii="Cambria Math" w:eastAsiaTheme="minorEastAsia" w:hAnsi="Cambria Math" w:cs="Times New Roman"/>
                  <w:i/>
                </w:rPr>
              </m:ctrlPr>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i</m:t>
              </m:r>
            </m:sub>
          </m:sSub>
          <m:d>
            <m:dPr>
              <m:ctrlPr>
                <w:rPr>
                  <w:rFonts w:ascii="Cambria Math" w:eastAsiaTheme="minorEastAsia" w:hAnsi="Cambria Math" w:cs="Times New Roman"/>
                  <w:i/>
                </w:rPr>
              </m:ctrlPr>
            </m:dPr>
            <m:e>
              <m:r>
                <w:rPr>
                  <w:rFonts w:ascii="Cambria Math" w:eastAsiaTheme="minorEastAsia" w:hAnsi="Cambria Math" w:cs="Times New Roman"/>
                </w:rPr>
                <m:t>t</m:t>
              </m:r>
            </m:e>
          </m:d>
        </m:oMath>
      </m:oMathPara>
    </w:p>
    <w:p w14:paraId="30E86540" w14:textId="77777777" w:rsidR="00AC729D" w:rsidRDefault="00AC729D" w:rsidP="00AC729D">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This model is akin to a linear regression with indicator variables for the occasional and daily use groups,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estimates the average trajectory of a participant in the no use control group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estimate the average difference at a specific time </w:t>
      </w:r>
      <w:r w:rsidRPr="001C442A">
        <w:rPr>
          <w:rFonts w:ascii="Times New Roman" w:eastAsiaTheme="minorEastAsia" w:hAnsi="Times New Roman" w:cs="Times New Roman"/>
          <w:i/>
          <w:iCs/>
          <w:sz w:val="24"/>
          <w:szCs w:val="24"/>
        </w:rPr>
        <w:t>t</w:t>
      </w:r>
      <w:r>
        <w:rPr>
          <w:rFonts w:ascii="Times New Roman" w:eastAsiaTheme="minorEastAsia" w:hAnsi="Times New Roman" w:cs="Times New Roman"/>
          <w:sz w:val="24"/>
          <w:szCs w:val="24"/>
        </w:rPr>
        <w:t xml:space="preserve"> between the occasional and control group, and the daily and control group, respectively. 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Times New Roman" w:eastAsiaTheme="minorEastAsia" w:hAnsi="Times New Roman" w:cs="Times New Roman"/>
          <w:sz w:val="24"/>
          <w:szCs w:val="24"/>
        </w:rPr>
        <w:t xml:space="preserve"> is an error term that, like traditional linear regression, is normally distributed and independent across participants. Unlike traditional linear regression, the errors may be correlated over time </w:t>
      </w:r>
      <w:r>
        <w:rPr>
          <w:rFonts w:ascii="Times New Roman" w:eastAsiaTheme="minorEastAsia" w:hAnsi="Times New Roman" w:cs="Times New Roman"/>
          <w:i/>
          <w:iCs/>
          <w:sz w:val="24"/>
          <w:szCs w:val="24"/>
        </w:rPr>
        <w:t>t</w:t>
      </w:r>
      <w:r>
        <w:rPr>
          <w:rFonts w:ascii="Times New Roman" w:eastAsiaTheme="minorEastAsia" w:hAnsi="Times New Roman" w:cs="Times New Roman"/>
          <w:sz w:val="24"/>
          <w:szCs w:val="24"/>
        </w:rPr>
        <w:t>.</w:t>
      </w:r>
    </w:p>
    <w:p w14:paraId="5E811068" w14:textId="77777777" w:rsidR="00AC729D" w:rsidRDefault="00AC729D" w:rsidP="00AC729D">
      <w:pPr>
        <w:spacing w:line="480" w:lineRule="auto"/>
        <w:rPr>
          <w:rFonts w:ascii="Times New Roman" w:hAnsi="Times New Roman" w:cs="Times New Roman"/>
          <w:sz w:val="24"/>
          <w:szCs w:val="24"/>
        </w:rPr>
      </w:pPr>
      <w:commentRangeStart w:id="29"/>
      <w:r>
        <w:rPr>
          <w:rFonts w:ascii="Times New Roman" w:eastAsiaTheme="minorEastAsia" w:hAnsi="Times New Roman" w:cs="Times New Roman"/>
          <w:sz w:val="24"/>
          <w:szCs w:val="24"/>
        </w:rPr>
        <w:t>TITLE</w:t>
      </w:r>
      <w:commentRangeEnd w:id="29"/>
      <w:r>
        <w:rPr>
          <w:rStyle w:val="CommentReference"/>
        </w:rPr>
        <w:commentReference w:id="29"/>
      </w:r>
    </w:p>
    <w:p w14:paraId="185F3C8D" w14:textId="77777777"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FoSR models will be used to distinguish pupil trajectory patterns that are associated with acute cannabis use in the daily and occasional use groups with pupil trajectory patterns associated with no use. Additionally, due to the variability in the time from cannabis consumption to administration of the light test, a separate FoSR model was used to explain differences in trajectories due to time differences in wait time between cannabis use and testing. In this model, the cannabis use groups were collapsed to use and no use control groups and the time delay (TD) from smoking to testing was grand mean centered This model was specified as</w:t>
      </w:r>
    </w:p>
    <w:p w14:paraId="18A2ADBD" w14:textId="77777777" w:rsidR="00AC729D" w:rsidRPr="00105272" w:rsidRDefault="00AC729D" w:rsidP="00AC729D">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recent use=1</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recent use=1</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 xml:space="preserve">*TD+ </m:t>
          </m:r>
          <w:commentRangeStart w:id="30"/>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w:commentRangeEnd w:id="30"/>
          <m:r>
            <m:rPr>
              <m:sty m:val="p"/>
            </m:rPr>
            <w:rPr>
              <w:rStyle w:val="CommentReference"/>
            </w:rPr>
            <w:commentReference w:id="30"/>
          </m:r>
        </m:oMath>
      </m:oMathPara>
    </w:p>
    <w:p w14:paraId="33EFEE33"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the model the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estimate would have the same interpretation as the previous FoSR (e.g the average pupil light response trajectory in the no use control group),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can be interpreted as average difference in trajectories at a specific time (t) between no use controls and smokers with </w:t>
      </w:r>
      <w:r>
        <w:rPr>
          <w:rFonts w:ascii="Times New Roman" w:eastAsiaTheme="minorEastAsia" w:hAnsi="Times New Roman" w:cs="Times New Roman"/>
          <w:sz w:val="24"/>
          <w:szCs w:val="24"/>
        </w:rPr>
        <w:lastRenderedPageBreak/>
        <w:t xml:space="preserve">an average time delay from smoking to testing,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is interpreted as the average difference at a specific time for an additional minute delay in time to test for smokers. </w:t>
      </w:r>
    </w:p>
    <w:p w14:paraId="1691D965" w14:textId="77777777" w:rsidR="00AC729D" w:rsidRPr="001C442A" w:rsidRDefault="00AC729D" w:rsidP="00AC729D">
      <w:pPr>
        <w:spacing w:line="480" w:lineRule="auto"/>
        <w:rPr>
          <w:rFonts w:ascii="Times New Roman" w:hAnsi="Times New Roman" w:cs="Times New Roman"/>
          <w:i/>
          <w:iCs/>
          <w:sz w:val="24"/>
          <w:szCs w:val="24"/>
        </w:rPr>
      </w:pPr>
      <w:r w:rsidRPr="001C442A">
        <w:rPr>
          <w:rFonts w:ascii="Times New Roman" w:hAnsi="Times New Roman" w:cs="Times New Roman"/>
          <w:i/>
          <w:iCs/>
          <w:sz w:val="24"/>
          <w:szCs w:val="24"/>
        </w:rPr>
        <w:t>Analysis Software</w:t>
      </w:r>
    </w:p>
    <w:p w14:paraId="744DBA60" w14:textId="77777777" w:rsidR="00AC729D" w:rsidRPr="00C13772"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t>All analyses were conducted using R version 4.0.2</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&lt;EndNote&gt;&lt;Cite&gt;&lt;Author&gt;Team.&lt;/Author&gt;&lt;Year&gt;2020&lt;/Year&gt;&lt;RecNum&gt;19&lt;/RecNum&gt;&lt;DisplayText&gt;[19]&lt;/DisplayText&gt;&lt;record&gt;&lt;rec-number&gt;19&lt;/rec-number&gt;&lt;foreign-keys&gt;&lt;key app="EN" db-id="w9drwvazppzst8esdfp5rt5w5dr0p522dz5r" timestamp="1679440090"&gt;19&lt;/key&gt;&lt;/foreign-keys&gt;&lt;ref-type name="Computer Program"&gt;9&lt;/ref-type&gt;&lt;contributors&gt;&lt;authors&gt;&lt;author&gt;R Core Team.&lt;/author&gt;&lt;/authors&gt;&lt;/contributors&gt;&lt;titles&gt;&lt;title&gt;R: A language and environment for statistical computing.&lt;/title&gt;&lt;/titles&gt;&lt;edition&gt;4.0.2 (2020-06-22)&lt;/edition&gt;&lt;dates&gt;&lt;year&gt;2020&lt;/year&gt;&lt;/dates&gt;&lt;pub-location&gt;Vienna, Austria&lt;/pub-location&gt;&lt;publisher&gt;R Foundation for Statistical&amp;#xD;  Computing&lt;/publisher&gt;&lt;urls&gt;&lt;related-urls&gt;&lt;url&gt;https://www.R-project.org/&lt;/url&gt;&lt;/related-urls&gt;&lt;/urls&gt;&lt;/record&gt;&lt;/Cite&gt;&lt;/EndNote&gt;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[19]</w:t>
      </w:r>
      <w:r>
        <w:rPr>
          <w:rFonts w:ascii="Times New Roman" w:hAnsi="Times New Roman" w:cs="Times New Roman"/>
          <w:sz w:val="24"/>
          <w:szCs w:val="24"/>
        </w:rPr>
        <w:fldChar w:fldCharType="end"/>
      </w:r>
      <w:r>
        <w:rPr>
          <w:rFonts w:ascii="Times New Roman" w:hAnsi="Times New Roman" w:cs="Times New Roman"/>
          <w:sz w:val="24"/>
          <w:szCs w:val="24"/>
        </w:rPr>
        <w:t>. The R packages mgcv</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&lt;EndNote&gt;&lt;Cite&gt;&lt;Author&gt;Wood&lt;/Author&gt;&lt;Year&gt;2011&lt;/Year&gt;&lt;RecNum&gt;21&lt;/RecNum&gt;&lt;DisplayText&gt;[20]&lt;/DisplayText&gt;&lt;record&gt;&lt;rec-number&gt;21&lt;/rec-number&gt;&lt;foreign-keys&gt;&lt;key app="EN" db-id="w9drwvazppzst8esdfp5rt5w5dr0p522dz5r" timestamp="1679440436"&gt;21&lt;/key&gt;&lt;/foreign-keys&gt;&lt;ref-type name="Journal Article"&gt;17&lt;/ref-type&gt;&lt;contributors&gt;&lt;authors&gt;&lt;author&gt;Wood, Simon N.&lt;/author&gt;&lt;/authors&gt;&lt;/contributors&gt;&lt;titles&gt;&lt;title&gt;Fast stable restricted maximum likelihood and marginal likelihood estimation of semiparametric generalized linear models&lt;/title&gt;&lt;secondary-title&gt;Journal of the Royal Statistical Society: Series B (Statistical Methodology)&lt;/secondary-title&gt;&lt;/titles&gt;&lt;periodical&gt;&lt;full-title&gt;Journal of the Royal Statistical Society: Series B (Statistical Methodology)&lt;/full-title&gt;&lt;/periodical&gt;&lt;pages&gt;3-36&lt;/pages&gt;&lt;volume&gt;73&lt;/volume&gt;&lt;number&gt;1&lt;/number&gt;&lt;section&gt;3&lt;/section&gt;&lt;dates&gt;&lt;year&gt;2011&lt;/year&gt;&lt;/dates&gt;&lt;urls&gt;&lt;/urls&gt;&lt;electronic-resource-num&gt; https://doi.org/10.1111/j.1467-9868.2010.00749.x&lt;/electronic-resource-num&gt;&lt;/record&gt;&lt;/Cite&gt;&lt;/EndNote&gt;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[20]</w:t>
      </w:r>
      <w:r>
        <w:rPr>
          <w:rFonts w:ascii="Times New Roman" w:hAnsi="Times New Roman" w:cs="Times New Roman"/>
          <w:sz w:val="24"/>
          <w:szCs w:val="24"/>
        </w:rPr>
        <w:fldChar w:fldCharType="end"/>
      </w:r>
      <w:r>
        <w:rPr>
          <w:rFonts w:ascii="Times New Roman" w:hAnsi="Times New Roman" w:cs="Times New Roman"/>
          <w:sz w:val="24"/>
          <w:szCs w:val="24"/>
        </w:rPr>
        <w:t xml:space="preserve"> and refund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&lt;EndNote&gt;&lt;Cite&gt;&lt;Author&gt;Reiss&lt;/Author&gt;&lt;Year&gt;2017&lt;/Year&gt;&lt;RecNum&gt;17&lt;/RecNum&gt;&lt;DisplayText&gt;[18]&lt;/DisplayText&gt;&lt;record&gt;&lt;rec-number&gt;17&lt;/rec-number&gt;&lt;foreign-keys&gt;&lt;key app="EN" db-id="w9drwvazppzst8esdfp5rt5w5dr0p522dz5r" timestamp="1679420837"&gt;17&lt;/key&gt;&lt;/foreign-keys&gt;&lt;ref-type name="Journal Article"&gt;17&lt;/ref-type&gt;&lt;contributors&gt;&lt;authors&gt;&lt;author&gt;Reiss, P. T.&lt;/author&gt;&lt;author&gt;Goldsmith, J.&lt;/author&gt;&lt;author&gt;Shang, H. L.&lt;/author&gt;&lt;author&gt;Ogden, R. T.&lt;/author&gt;&lt;/authors&gt;&lt;/contributors&gt;&lt;auth-address&gt;Department of Child and Adolescent Psychiatry and Department of Population Health, New York University School of Medicine.&amp;#xD;Department of Statistics, University of Haifa.&amp;#xD;Department of Biostatistics, Columbia University Mailman School of Public Health.&amp;#xD;Research School of Finance, Actuarial Studies and Statistics, Australian National University.&amp;#xD;New York State Psychiatric Institute.&lt;/auth-address&gt;&lt;titles&gt;&lt;title&gt;Methods for scalar-on-function regression&lt;/title&gt;&lt;secondary-title&gt;Int Stat Rev&lt;/secondary-title&gt;&lt;/titles&gt;&lt;periodical&gt;&lt;full-title&gt;Int Stat Rev&lt;/full-title&gt;&lt;/periodical&gt;&lt;pages&gt;228-249&lt;/pages&gt;&lt;volume&gt;85&lt;/volume&gt;&lt;number&gt;2&lt;/number&gt;&lt;edition&gt;20160223&lt;/edition&gt;&lt;keywords&gt;&lt;keyword&gt;functional additive model&lt;/keyword&gt;&lt;keyword&gt;functional generalized linear model&lt;/keyword&gt;&lt;keyword&gt;functional linear model&lt;/keyword&gt;&lt;keyword&gt;functional polynomial regression&lt;/keyword&gt;&lt;keyword&gt;functional single-index model&lt;/keyword&gt;&lt;keyword&gt;nonparametric functional regression&lt;/keyword&gt;&lt;/keywords&gt;&lt;dates&gt;&lt;year&gt;2017&lt;/year&gt;&lt;pub-dates&gt;&lt;date&gt;Aug&lt;/date&gt;&lt;/pub-dates&gt;&lt;/dates&gt;&lt;isbn&gt;0306-7734 (Print)&amp;#xD;0306-7734 (Linking)&lt;/isbn&gt;&lt;accession-num&gt;28919663&lt;/accession-num&gt;&lt;urls&gt;&lt;related-urls&gt;&lt;url&gt;https://www.ncbi.nlm.nih.gov/pubmed/28919663&lt;/url&gt;&lt;/related-urls&gt;&lt;/urls&gt;&lt;custom2&gt;PMC5598560&lt;/custom2&gt;&lt;electronic-resource-num&gt;10.1111/insr.12163&lt;/electronic-resource-num&gt;&lt;remote-database-name&gt;PubMed-not-MEDLINE&lt;/remote-database-name&gt;&lt;remote-database-provider&gt;NLM&lt;/remote-database-provider&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[18]</w:t>
      </w:r>
      <w:r>
        <w:rPr>
          <w:rFonts w:ascii="Times New Roman" w:hAnsi="Times New Roman" w:cs="Times New Roman"/>
          <w:sz w:val="24"/>
          <w:szCs w:val="24"/>
        </w:rPr>
        <w:fldChar w:fldCharType="end"/>
      </w:r>
      <w:r>
        <w:rPr>
          <w:rFonts w:ascii="Times New Roman" w:hAnsi="Times New Roman" w:cs="Times New Roman"/>
          <w:sz w:val="24"/>
          <w:szCs w:val="24"/>
        </w:rPr>
        <w:t xml:space="preserve"> were used to implement functional data models. </w:t>
      </w:r>
      <w:commentRangeStart w:id="31"/>
      <w:r>
        <w:rPr>
          <w:rFonts w:ascii="Times New Roman" w:hAnsi="Times New Roman" w:cs="Times New Roman"/>
          <w:sz w:val="24"/>
          <w:szCs w:val="24"/>
        </w:rPr>
        <w:t>Code for reproducing our analysis is publicly available on GitHub</w:t>
      </w:r>
      <w:commentRangeEnd w:id="31"/>
      <w:r>
        <w:rPr>
          <w:rStyle w:val="CommentReference"/>
        </w:rPr>
        <w:commentReference w:id="31"/>
      </w:r>
      <w:r>
        <w:rPr>
          <w:rFonts w:ascii="Times New Roman" w:hAnsi="Times New Roman" w:cs="Times New Roman"/>
          <w:sz w:val="24"/>
          <w:szCs w:val="24"/>
        </w:rPr>
        <w:t>.</w:t>
      </w:r>
    </w:p>
    <w:p w14:paraId="64F3E80A"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RESULTS:</w:t>
      </w:r>
    </w:p>
    <w:p w14:paraId="7C19A883" w14:textId="77777777" w:rsidR="00AC729D" w:rsidRDefault="00AC729D" w:rsidP="00AC729D">
      <w:pPr>
        <w:spacing w:line="480" w:lineRule="auto"/>
        <w:rPr>
          <w:rFonts w:ascii="Times New Roman" w:hAnsi="Times New Roman" w:cs="Times New Roman"/>
          <w:sz w:val="24"/>
          <w:szCs w:val="24"/>
        </w:rPr>
      </w:pPr>
      <w:commentRangeStart w:id="32"/>
      <w:r>
        <w:rPr>
          <w:rFonts w:ascii="Times New Roman" w:hAnsi="Times New Roman" w:cs="Times New Roman"/>
          <w:sz w:val="24"/>
          <w:szCs w:val="24"/>
        </w:rPr>
        <w:t xml:space="preserve">Table 1 (shown below) describes demographic characteristics, THC the active component of cannabis and the delays in time from cannabis consumption to testing.  : </w:t>
      </w:r>
    </w:p>
    <w:tbl>
      <w:tblPr>
        <w:tblW w:w="0" w:type="auto"/>
        <w:jc w:val="center"/>
        <w:tblLayout w:type="fixed"/>
        <w:tblLook w:val="0420" w:firstRow="1" w:lastRow="0" w:firstColumn="0" w:lastColumn="0" w:noHBand="0" w:noVBand="1"/>
      </w:tblPr>
      <w:tblGrid>
        <w:gridCol w:w="4030"/>
        <w:gridCol w:w="1597"/>
        <w:gridCol w:w="1597"/>
        <w:gridCol w:w="1719"/>
        <w:gridCol w:w="1719"/>
      </w:tblGrid>
      <w:tr w:rsidR="00AC729D" w14:paraId="73EAC609" w14:textId="77777777" w:rsidTr="001C442A">
        <w:trPr>
          <w:tblHeader/>
          <w:jc w:val="center"/>
        </w:trPr>
        <w:tc>
          <w:tcPr>
            <w:tcW w:w="403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F62A478" w14:textId="77777777" w:rsidR="00AC729D" w:rsidRPr="00322B09" w:rsidRDefault="00AC729D" w:rsidP="001C442A">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sz w:val="24"/>
                <w:szCs w:val="24"/>
              </w:rPr>
            </w:pPr>
          </w:p>
        </w:tc>
        <w:tc>
          <w:tcPr>
            <w:tcW w:w="4913" w:type="dxa"/>
            <w:gridSpan w:val="3"/>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64C8B9B" w14:textId="77777777" w:rsidR="00AC729D" w:rsidRPr="00322B09" w:rsidRDefault="00AC729D" w:rsidP="001C442A">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sz w:val="24"/>
                <w:szCs w:val="24"/>
              </w:rPr>
            </w:pPr>
            <w:r>
              <w:rPr>
                <w:rFonts w:ascii="Times New Roman" w:eastAsia="Arial" w:hAnsi="Times New Roman" w:cs="Times New Roman"/>
                <w:b/>
                <w:color w:val="000000"/>
                <w:sz w:val="24"/>
                <w:szCs w:val="24"/>
              </w:rPr>
              <w:t>Cannabis</w:t>
            </w:r>
            <w:r w:rsidRPr="00322B09">
              <w:rPr>
                <w:rFonts w:ascii="Times New Roman" w:eastAsia="Arial" w:hAnsi="Times New Roman" w:cs="Times New Roman"/>
                <w:b/>
                <w:color w:val="000000"/>
                <w:sz w:val="24"/>
                <w:szCs w:val="24"/>
              </w:rPr>
              <w:t xml:space="preserve"> Use </w:t>
            </w:r>
            <w:r>
              <w:rPr>
                <w:rFonts w:ascii="Times New Roman" w:eastAsia="Arial" w:hAnsi="Times New Roman" w:cs="Times New Roman"/>
                <w:b/>
                <w:color w:val="000000"/>
                <w:sz w:val="24"/>
                <w:szCs w:val="24"/>
              </w:rPr>
              <w:t>Group</w:t>
            </w:r>
          </w:p>
        </w:tc>
        <w:tc>
          <w:tcPr>
            <w:tcW w:w="171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1945E19" w14:textId="77777777" w:rsidR="00AC729D" w:rsidRPr="00322B09" w:rsidRDefault="00AC729D" w:rsidP="001C442A">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sz w:val="24"/>
                <w:szCs w:val="24"/>
              </w:rPr>
            </w:pPr>
            <w:r w:rsidRPr="00322B09">
              <w:rPr>
                <w:rFonts w:ascii="Times New Roman" w:eastAsia="Arial" w:hAnsi="Times New Roman" w:cs="Times New Roman"/>
                <w:color w:val="000000"/>
                <w:sz w:val="24"/>
                <w:szCs w:val="24"/>
              </w:rPr>
              <w:t xml:space="preserve"> </w:t>
            </w:r>
          </w:p>
        </w:tc>
      </w:tr>
      <w:tr w:rsidR="00AC729D" w14:paraId="2CCF9356" w14:textId="77777777" w:rsidTr="001C442A">
        <w:trPr>
          <w:tblHeader/>
          <w:jc w:val="center"/>
        </w:trPr>
        <w:tc>
          <w:tcPr>
            <w:tcW w:w="403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0BC4920" w14:textId="77777777" w:rsidR="00AC729D" w:rsidRPr="00322B09" w:rsidRDefault="00AC729D" w:rsidP="001C442A">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sz w:val="24"/>
                <w:szCs w:val="24"/>
              </w:rPr>
            </w:pPr>
          </w:p>
        </w:tc>
        <w:tc>
          <w:tcPr>
            <w:tcW w:w="1597"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24DFBDC" w14:textId="77777777" w:rsidR="00AC729D" w:rsidRPr="00322B09" w:rsidRDefault="00AC729D" w:rsidP="001C442A">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sz w:val="24"/>
                <w:szCs w:val="24"/>
              </w:rPr>
            </w:pPr>
            <w:r w:rsidRPr="00322B09">
              <w:rPr>
                <w:rFonts w:ascii="Times New Roman" w:eastAsia="Arial" w:hAnsi="Times New Roman" w:cs="Times New Roman"/>
                <w:b/>
                <w:color w:val="000000"/>
                <w:sz w:val="24"/>
                <w:szCs w:val="24"/>
              </w:rPr>
              <w:t>no-use</w:t>
            </w:r>
            <w:r w:rsidRPr="00322B09">
              <w:rPr>
                <w:rFonts w:ascii="Times New Roman" w:eastAsia="Arial" w:hAnsi="Times New Roman" w:cs="Times New Roman"/>
                <w:color w:val="000000"/>
                <w:sz w:val="24"/>
                <w:szCs w:val="24"/>
              </w:rPr>
              <w:br/>
              <w:t>(N = 29)</w:t>
            </w:r>
            <w:r w:rsidRPr="00322B09">
              <w:rPr>
                <w:rFonts w:ascii="Times New Roman" w:eastAsia="Arial" w:hAnsi="Times New Roman" w:cs="Times New Roman"/>
                <w:color w:val="000000"/>
                <w:sz w:val="24"/>
                <w:szCs w:val="24"/>
                <w:vertAlign w:val="superscript"/>
              </w:rPr>
              <w:t>1</w:t>
            </w:r>
          </w:p>
        </w:tc>
        <w:tc>
          <w:tcPr>
            <w:tcW w:w="1597"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4C3F958" w14:textId="77777777" w:rsidR="00AC729D" w:rsidRPr="00322B09" w:rsidRDefault="00AC729D" w:rsidP="001C442A">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sz w:val="24"/>
                <w:szCs w:val="24"/>
              </w:rPr>
            </w:pPr>
            <w:r w:rsidRPr="00322B09">
              <w:rPr>
                <w:rFonts w:ascii="Times New Roman" w:eastAsia="Arial" w:hAnsi="Times New Roman" w:cs="Times New Roman"/>
                <w:b/>
                <w:color w:val="000000"/>
                <w:sz w:val="24"/>
                <w:szCs w:val="24"/>
              </w:rPr>
              <w:t>occasional</w:t>
            </w:r>
            <w:r w:rsidRPr="00322B09">
              <w:rPr>
                <w:rFonts w:ascii="Times New Roman" w:eastAsia="Arial" w:hAnsi="Times New Roman" w:cs="Times New Roman"/>
                <w:color w:val="000000"/>
                <w:sz w:val="24"/>
                <w:szCs w:val="24"/>
              </w:rPr>
              <w:br/>
              <w:t>(N = 30)</w:t>
            </w:r>
            <w:r w:rsidRPr="00322B09">
              <w:rPr>
                <w:rFonts w:ascii="Times New Roman" w:eastAsia="Arial" w:hAnsi="Times New Roman" w:cs="Times New Roman"/>
                <w:color w:val="000000"/>
                <w:sz w:val="24"/>
                <w:szCs w:val="24"/>
                <w:vertAlign w:val="superscript"/>
              </w:rPr>
              <w:t>1</w:t>
            </w:r>
          </w:p>
        </w:tc>
        <w:tc>
          <w:tcPr>
            <w:tcW w:w="171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D417752" w14:textId="77777777" w:rsidR="00AC729D" w:rsidRPr="00322B09" w:rsidRDefault="00AC729D" w:rsidP="001C442A">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sz w:val="24"/>
                <w:szCs w:val="24"/>
              </w:rPr>
            </w:pPr>
            <w:r w:rsidRPr="00322B09">
              <w:rPr>
                <w:rFonts w:ascii="Times New Roman" w:eastAsia="Arial" w:hAnsi="Times New Roman" w:cs="Times New Roman"/>
                <w:b/>
                <w:color w:val="000000"/>
                <w:sz w:val="24"/>
                <w:szCs w:val="24"/>
              </w:rPr>
              <w:t>daily</w:t>
            </w:r>
            <w:r w:rsidRPr="00322B09">
              <w:rPr>
                <w:rFonts w:ascii="Times New Roman" w:eastAsia="Arial" w:hAnsi="Times New Roman" w:cs="Times New Roman"/>
                <w:color w:val="000000"/>
                <w:sz w:val="24"/>
                <w:szCs w:val="24"/>
              </w:rPr>
              <w:br/>
              <w:t>(N = 25)</w:t>
            </w:r>
            <w:r w:rsidRPr="00322B09">
              <w:rPr>
                <w:rFonts w:ascii="Times New Roman" w:eastAsia="Arial" w:hAnsi="Times New Roman" w:cs="Times New Roman"/>
                <w:color w:val="000000"/>
                <w:sz w:val="24"/>
                <w:szCs w:val="24"/>
                <w:vertAlign w:val="superscript"/>
              </w:rPr>
              <w:t>1</w:t>
            </w:r>
          </w:p>
        </w:tc>
        <w:tc>
          <w:tcPr>
            <w:tcW w:w="171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38B29CE" w14:textId="77777777" w:rsidR="00AC729D" w:rsidRPr="00322B09" w:rsidRDefault="00AC729D" w:rsidP="001C442A">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sz w:val="24"/>
                <w:szCs w:val="24"/>
              </w:rPr>
            </w:pPr>
            <w:r w:rsidRPr="00322B09">
              <w:rPr>
                <w:rFonts w:ascii="Times New Roman" w:eastAsia="Arial" w:hAnsi="Times New Roman" w:cs="Times New Roman"/>
                <w:b/>
                <w:color w:val="000000"/>
                <w:sz w:val="24"/>
                <w:szCs w:val="24"/>
              </w:rPr>
              <w:t>Total</w:t>
            </w:r>
            <w:r w:rsidRPr="00322B09">
              <w:rPr>
                <w:rFonts w:ascii="Times New Roman" w:eastAsia="Arial" w:hAnsi="Times New Roman" w:cs="Times New Roman"/>
                <w:color w:val="000000"/>
                <w:sz w:val="24"/>
                <w:szCs w:val="24"/>
              </w:rPr>
              <w:br/>
              <w:t>(N = 84)</w:t>
            </w:r>
            <w:r w:rsidRPr="00322B09">
              <w:rPr>
                <w:rFonts w:ascii="Times New Roman" w:eastAsia="Arial" w:hAnsi="Times New Roman" w:cs="Times New Roman"/>
                <w:color w:val="000000"/>
                <w:sz w:val="24"/>
                <w:szCs w:val="24"/>
                <w:vertAlign w:val="superscript"/>
              </w:rPr>
              <w:t>1</w:t>
            </w:r>
          </w:p>
        </w:tc>
      </w:tr>
      <w:tr w:rsidR="00AC729D" w14:paraId="29E768D4" w14:textId="77777777" w:rsidTr="001C442A">
        <w:trPr>
          <w:jc w:val="center"/>
        </w:trPr>
        <w:tc>
          <w:tcPr>
            <w:tcW w:w="403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54195E"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4"/>
                <w:szCs w:val="24"/>
              </w:rPr>
            </w:pPr>
            <w:r w:rsidRPr="00105272">
              <w:rPr>
                <w:rFonts w:ascii="Times New Roman" w:eastAsia="Arial" w:hAnsi="Times New Roman" w:cs="Times New Roman"/>
                <w:b/>
                <w:color w:val="000000"/>
                <w:sz w:val="24"/>
                <w:szCs w:val="24"/>
              </w:rPr>
              <w:t>Age (years)</w:t>
            </w:r>
          </w:p>
        </w:tc>
        <w:tc>
          <w:tcPr>
            <w:tcW w:w="1597"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5DFDCB"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32.29 (4.70)</w:t>
            </w:r>
          </w:p>
        </w:tc>
        <w:tc>
          <w:tcPr>
            <w:tcW w:w="1597"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DE3C00"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31.15 (4.75)</w:t>
            </w:r>
          </w:p>
        </w:tc>
        <w:tc>
          <w:tcPr>
            <w:tcW w:w="1719"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B08B03"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32.75 (5.71)</w:t>
            </w:r>
          </w:p>
        </w:tc>
        <w:tc>
          <w:tcPr>
            <w:tcW w:w="1719"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D1E913"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32.02 (5.02)</w:t>
            </w:r>
          </w:p>
        </w:tc>
      </w:tr>
      <w:tr w:rsidR="00AC729D" w14:paraId="56E61D2A" w14:textId="77777777" w:rsidTr="001C442A">
        <w:trPr>
          <w:jc w:val="center"/>
        </w:trPr>
        <w:tc>
          <w:tcPr>
            <w:tcW w:w="4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AD4836"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4"/>
                <w:szCs w:val="24"/>
              </w:rPr>
            </w:pPr>
            <w:r w:rsidRPr="00105272">
              <w:rPr>
                <w:rFonts w:ascii="Times New Roman" w:eastAsia="Arial" w:hAnsi="Times New Roman" w:cs="Times New Roman"/>
                <w:b/>
                <w:color w:val="000000"/>
                <w:sz w:val="24"/>
                <w:szCs w:val="24"/>
              </w:rPr>
              <w:t>Sex</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B8061F"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FD08C"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8032F1"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2F4E92"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p>
        </w:tc>
      </w:tr>
      <w:tr w:rsidR="00AC729D" w14:paraId="0031978E" w14:textId="77777777" w:rsidTr="001C442A">
        <w:trPr>
          <w:jc w:val="center"/>
        </w:trPr>
        <w:tc>
          <w:tcPr>
            <w:tcW w:w="4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F9C433"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sz w:val="24"/>
                <w:szCs w:val="24"/>
              </w:rPr>
            </w:pPr>
            <w:r w:rsidRPr="00105272">
              <w:rPr>
                <w:rFonts w:ascii="Times New Roman" w:eastAsia="Arial" w:hAnsi="Times New Roman" w:cs="Times New Roman"/>
                <w:color w:val="000000"/>
                <w:sz w:val="24"/>
                <w:szCs w:val="24"/>
              </w:rPr>
              <w:t>Female</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E8C09B"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16 (55%)</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31B93F"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10 (33%)</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9C95E9"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9 (36%)</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2FADF6"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35 (42%)</w:t>
            </w:r>
          </w:p>
        </w:tc>
      </w:tr>
      <w:tr w:rsidR="00AC729D" w14:paraId="1754C58A" w14:textId="77777777" w:rsidTr="001C442A">
        <w:trPr>
          <w:jc w:val="center"/>
        </w:trPr>
        <w:tc>
          <w:tcPr>
            <w:tcW w:w="4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8FC641"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sz w:val="24"/>
                <w:szCs w:val="24"/>
              </w:rPr>
            </w:pPr>
            <w:r w:rsidRPr="00105272">
              <w:rPr>
                <w:rFonts w:ascii="Times New Roman" w:eastAsia="Arial" w:hAnsi="Times New Roman" w:cs="Times New Roman"/>
                <w:color w:val="000000"/>
                <w:sz w:val="24"/>
                <w:szCs w:val="24"/>
              </w:rPr>
              <w:t>Male</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B570C5"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13 (45%)</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B436E3"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20 (67%)</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AA5A6F"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16 (64%)</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5C4876"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49 (58%)</w:t>
            </w:r>
          </w:p>
        </w:tc>
      </w:tr>
      <w:tr w:rsidR="00AC729D" w14:paraId="753D04DC" w14:textId="77777777" w:rsidTr="001C442A">
        <w:trPr>
          <w:jc w:val="center"/>
        </w:trPr>
        <w:tc>
          <w:tcPr>
            <w:tcW w:w="4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2AFD7A"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4"/>
                <w:szCs w:val="24"/>
              </w:rPr>
            </w:pPr>
            <w:r w:rsidRPr="00105272">
              <w:rPr>
                <w:rFonts w:ascii="Times New Roman" w:eastAsia="Arial" w:hAnsi="Times New Roman" w:cs="Times New Roman"/>
                <w:b/>
                <w:color w:val="000000"/>
                <w:sz w:val="24"/>
                <w:szCs w:val="24"/>
              </w:rPr>
              <w:t>Body Mass Index (kg/m^2)</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4AE997"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24.94 (4.72)</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F02F82"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24.49 (3.96)</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5B460C"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27.08 (4.26)</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9B208F"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25.42 (4.41)</w:t>
            </w:r>
          </w:p>
        </w:tc>
      </w:tr>
      <w:tr w:rsidR="00AC729D" w14:paraId="17C0B5A4" w14:textId="77777777" w:rsidTr="001C442A">
        <w:trPr>
          <w:jc w:val="center"/>
        </w:trPr>
        <w:tc>
          <w:tcPr>
            <w:tcW w:w="4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F04FE0"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4"/>
                <w:szCs w:val="24"/>
              </w:rPr>
            </w:pPr>
            <w:r w:rsidRPr="00105272">
              <w:rPr>
                <w:rFonts w:ascii="Times New Roman" w:eastAsia="Arial" w:hAnsi="Times New Roman" w:cs="Times New Roman"/>
                <w:b/>
                <w:color w:val="000000"/>
                <w:sz w:val="24"/>
                <w:szCs w:val="24"/>
              </w:rPr>
              <w:t>THC, post consumption (mg/dL)</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352A33"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0.00 (0.00)</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A0E0F6"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9.52 (12.20)</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E30F91"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34.91 (37.26)</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D8EB1E"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13.84 (25.82)</w:t>
            </w:r>
          </w:p>
        </w:tc>
      </w:tr>
      <w:tr w:rsidR="00AC729D" w14:paraId="2DDA8561" w14:textId="77777777" w:rsidTr="001C442A">
        <w:trPr>
          <w:jc w:val="center"/>
        </w:trPr>
        <w:tc>
          <w:tcPr>
            <w:tcW w:w="403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70522F4"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4"/>
                <w:szCs w:val="24"/>
              </w:rPr>
            </w:pPr>
            <w:r w:rsidRPr="00BC435C">
              <w:rPr>
                <w:rFonts w:ascii="Times New Roman" w:eastAsia="Arial" w:hAnsi="Times New Roman" w:cs="Times New Roman"/>
                <w:b/>
                <w:color w:val="000000"/>
                <w:sz w:val="24"/>
                <w:szCs w:val="24"/>
              </w:rPr>
              <w:t xml:space="preserve">Time Delay </w:t>
            </w:r>
            <w:r>
              <w:rPr>
                <w:rFonts w:ascii="Times New Roman" w:eastAsia="Arial" w:hAnsi="Times New Roman" w:cs="Times New Roman"/>
                <w:b/>
                <w:color w:val="000000"/>
                <w:sz w:val="24"/>
                <w:szCs w:val="24"/>
              </w:rPr>
              <w:t>after Cannabis</w:t>
            </w:r>
            <w:r w:rsidRPr="00105272">
              <w:rPr>
                <w:rFonts w:ascii="Times New Roman" w:eastAsia="Arial" w:hAnsi="Times New Roman" w:cs="Times New Roman"/>
                <w:b/>
                <w:color w:val="000000"/>
                <w:sz w:val="24"/>
                <w:szCs w:val="24"/>
              </w:rPr>
              <w:t xml:space="preserve"> Consumption (mins)</w:t>
            </w:r>
          </w:p>
        </w:tc>
        <w:tc>
          <w:tcPr>
            <w:tcW w:w="1597"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7B1AC454"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0.00 (0.00)</w:t>
            </w:r>
          </w:p>
        </w:tc>
        <w:tc>
          <w:tcPr>
            <w:tcW w:w="1597"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CEAB49D"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63.93 (6.26)</w:t>
            </w:r>
          </w:p>
        </w:tc>
        <w:tc>
          <w:tcPr>
            <w:tcW w:w="1719"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31FCCAA"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60.16 (3.78)</w:t>
            </w:r>
          </w:p>
        </w:tc>
        <w:tc>
          <w:tcPr>
            <w:tcW w:w="1719"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5FB8999"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40.74 (30.10)</w:t>
            </w:r>
          </w:p>
        </w:tc>
      </w:tr>
      <w:tr w:rsidR="00AC729D" w14:paraId="12D1A7F4" w14:textId="77777777" w:rsidTr="001C442A">
        <w:trPr>
          <w:jc w:val="center"/>
        </w:trPr>
        <w:tc>
          <w:tcPr>
            <w:tcW w:w="10662" w:type="dxa"/>
            <w:gridSpan w:val="5"/>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33BA910"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4"/>
                <w:szCs w:val="24"/>
              </w:rPr>
            </w:pPr>
            <w:r w:rsidRPr="00105272">
              <w:rPr>
                <w:rFonts w:ascii="Times New Roman" w:eastAsia="Arial" w:hAnsi="Times New Roman" w:cs="Times New Roman"/>
                <w:color w:val="000000"/>
                <w:sz w:val="20"/>
                <w:szCs w:val="20"/>
                <w:vertAlign w:val="superscript"/>
              </w:rPr>
              <w:t>1</w:t>
            </w:r>
            <w:r w:rsidRPr="00105272">
              <w:rPr>
                <w:rFonts w:ascii="Times New Roman" w:eastAsia="Arial" w:hAnsi="Times New Roman" w:cs="Times New Roman"/>
                <w:color w:val="000000"/>
                <w:sz w:val="20"/>
                <w:szCs w:val="20"/>
              </w:rPr>
              <w:t>Mean (SD); n (%)</w:t>
            </w:r>
          </w:p>
        </w:tc>
      </w:tr>
    </w:tbl>
    <w:commentRangeEnd w:id="32"/>
    <w:p w14:paraId="1024E6A7" w14:textId="77777777" w:rsidR="00AC729D" w:rsidRDefault="00AC729D" w:rsidP="00AC729D">
      <w:pPr>
        <w:spacing w:line="480" w:lineRule="auto"/>
        <w:rPr>
          <w:rFonts w:ascii="Times New Roman" w:hAnsi="Times New Roman" w:cs="Times New Roman"/>
          <w:sz w:val="24"/>
          <w:szCs w:val="24"/>
        </w:rPr>
      </w:pPr>
      <w:r>
        <w:rPr>
          <w:rStyle w:val="CommentReference"/>
        </w:rPr>
        <w:commentReference w:id="32"/>
      </w:r>
    </w:p>
    <w:p w14:paraId="72B1522E" w14:textId="77777777" w:rsidR="00AC729D" w:rsidRDefault="00AC729D" w:rsidP="00AC729D">
      <w:pPr>
        <w:spacing w:line="480" w:lineRule="auto"/>
        <w:rPr>
          <w:rFonts w:ascii="Times New Roman" w:hAnsi="Times New Roman" w:cs="Times New Roman"/>
          <w:sz w:val="24"/>
          <w:szCs w:val="24"/>
        </w:rPr>
      </w:pPr>
    </w:p>
    <w:p w14:paraId="17AAB3C9" w14:textId="77777777" w:rsidR="00AC729D" w:rsidRPr="00304F4A" w:rsidRDefault="00AC729D" w:rsidP="00AC729D">
      <w:pPr>
        <w:spacing w:line="480" w:lineRule="auto"/>
        <w:rPr>
          <w:rFonts w:ascii="Times New Roman" w:hAnsi="Times New Roman" w:cs="Times New Roman"/>
          <w:i/>
          <w:iCs/>
          <w:sz w:val="24"/>
          <w:szCs w:val="24"/>
        </w:rPr>
      </w:pPr>
      <w:r>
        <w:rPr>
          <w:rFonts w:ascii="Times New Roman" w:hAnsi="Times New Roman" w:cs="Times New Roman"/>
          <w:i/>
          <w:iCs/>
          <w:sz w:val="24"/>
          <w:szCs w:val="24"/>
        </w:rPr>
        <w:t>Predicting recent cannabis use</w:t>
      </w:r>
    </w:p>
    <w:p w14:paraId="0ABFF047" w14:textId="77777777"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ROC curves for the prediction analysis compared the discrimination ability for two models; one used summary features of the trajectory of the pupil light response and the second used the full trajectory of the pupil light response (Figure 2A). The model based on the full trajectory of pupil light response had a higher AUC value (AUC = 0.71) compared to the model based single value summary features (AUC = 0.68). This indicates that models using full trajectory information of pupil light response may have a better ability to discriminate between the cannabis </w:t>
      </w:r>
      <w:commentRangeStart w:id="33"/>
      <w:commentRangeStart w:id="34"/>
      <w:r>
        <w:rPr>
          <w:rFonts w:ascii="Times New Roman" w:hAnsi="Times New Roman" w:cs="Times New Roman"/>
          <w:sz w:val="24"/>
          <w:szCs w:val="24"/>
        </w:rPr>
        <w:t>use group and no-</w:t>
      </w:r>
      <w:commentRangeEnd w:id="33"/>
      <w:r>
        <w:rPr>
          <w:rFonts w:ascii="Times New Roman" w:hAnsi="Times New Roman" w:cs="Times New Roman"/>
          <w:sz w:val="24"/>
          <w:szCs w:val="24"/>
        </w:rPr>
        <w:t>use controls</w:t>
      </w:r>
      <w:r>
        <w:rPr>
          <w:rStyle w:val="CommentReference"/>
        </w:rPr>
        <w:commentReference w:id="33"/>
      </w:r>
      <w:commentRangeEnd w:id="34"/>
      <w:r>
        <w:rPr>
          <w:rStyle w:val="CommentReference"/>
        </w:rPr>
        <w:commentReference w:id="34"/>
      </w:r>
      <w:r>
        <w:rPr>
          <w:rFonts w:ascii="Times New Roman" w:hAnsi="Times New Roman" w:cs="Times New Roman"/>
          <w:sz w:val="24"/>
          <w:szCs w:val="24"/>
        </w:rPr>
        <w:t xml:space="preserve"> than feature-based models. </w:t>
      </w:r>
    </w:p>
    <w:tbl>
      <w:tblPr>
        <w:tblStyle w:val="TableGrid"/>
        <w:tblW w:w="9895" w:type="dxa"/>
        <w:tblLook w:val="04A0" w:firstRow="1" w:lastRow="0" w:firstColumn="1" w:lastColumn="0" w:noHBand="0" w:noVBand="1"/>
      </w:tblPr>
      <w:tblGrid>
        <w:gridCol w:w="9895"/>
      </w:tblGrid>
      <w:tr w:rsidR="00AC729D" w14:paraId="1E67D35A" w14:textId="77777777" w:rsidTr="001C442A">
        <w:tc>
          <w:tcPr>
            <w:tcW w:w="9895" w:type="dxa"/>
          </w:tcPr>
          <w:p w14:paraId="0071877F" w14:textId="77777777" w:rsidR="00AC729D" w:rsidRDefault="00AC729D" w:rsidP="001C442A">
            <w:pPr>
              <w:rPr>
                <w:rFonts w:ascii="Times New Roman" w:hAnsi="Times New Roman" w:cs="Times New Roman"/>
                <w:sz w:val="24"/>
                <w:szCs w:val="24"/>
              </w:rPr>
            </w:pPr>
            <w:commentRangeStart w:id="35"/>
            <w:r>
              <w:rPr>
                <w:rFonts w:ascii="Times New Roman" w:hAnsi="Times New Roman" w:cs="Times New Roman"/>
                <w:noProof/>
                <w:sz w:val="24"/>
                <w:szCs w:val="24"/>
              </w:rPr>
              <w:drawing>
                <wp:inline distT="0" distB="0" distL="0" distR="0" wp14:anchorId="40F06A31" wp14:editId="6226AC98">
                  <wp:extent cx="5943600" cy="2971800"/>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commentRangeEnd w:id="35"/>
            <w:r>
              <w:rPr>
                <w:rStyle w:val="CommentReference"/>
              </w:rPr>
              <w:commentReference w:id="35"/>
            </w:r>
          </w:p>
        </w:tc>
      </w:tr>
      <w:tr w:rsidR="00AC729D" w14:paraId="432C4349" w14:textId="77777777" w:rsidTr="001C442A">
        <w:tc>
          <w:tcPr>
            <w:tcW w:w="9895" w:type="dxa"/>
          </w:tcPr>
          <w:p w14:paraId="1023F0BA" w14:textId="77777777" w:rsidR="00AC729D" w:rsidRDefault="00AC729D" w:rsidP="001C442A">
            <w:pPr>
              <w:rPr>
                <w:rFonts w:ascii="Times New Roman" w:hAnsi="Times New Roman" w:cs="Times New Roman"/>
                <w:sz w:val="24"/>
                <w:szCs w:val="24"/>
              </w:rPr>
            </w:pPr>
            <w:r>
              <w:rPr>
                <w:rFonts w:ascii="Times New Roman" w:hAnsi="Times New Roman" w:cs="Times New Roman"/>
                <w:sz w:val="24"/>
                <w:szCs w:val="24"/>
              </w:rPr>
              <w:t xml:space="preserve">Figure 2: </w:t>
            </w:r>
            <w:r w:rsidRPr="00105272">
              <w:rPr>
                <w:rFonts w:ascii="Times New Roman" w:hAnsi="Times New Roman" w:cs="Times New Roman"/>
                <w:i/>
                <w:iCs/>
                <w:sz w:val="24"/>
                <w:szCs w:val="24"/>
              </w:rPr>
              <w:t>Panel A</w:t>
            </w:r>
            <w:r>
              <w:rPr>
                <w:rFonts w:ascii="Times New Roman" w:hAnsi="Times New Roman" w:cs="Times New Roman"/>
                <w:sz w:val="24"/>
                <w:szCs w:val="24"/>
              </w:rPr>
              <w:t xml:space="preserve">: Receiver Operator Characteristic curves (ROCs) for our two logistic regression models. Higher accuracy in predicting recent cannabis use is indicated by a higher AUC and the ROC curve following the left and top edge of the graph. The model depicted with blue line was constructed with single value summary features of pupil light response. The model depicted with the yellow was constructed with the full trajectory of pupil light response. Although similar, the model utilizing the full trajectory data has better discrimination ability between cannabis users and no-use controls.  </w:t>
            </w:r>
          </w:p>
          <w:p w14:paraId="4DD6C40F" w14:textId="77777777" w:rsidR="00AC729D" w:rsidRDefault="00AC729D" w:rsidP="001C442A">
            <w:pPr>
              <w:rPr>
                <w:rFonts w:ascii="Times New Roman" w:hAnsi="Times New Roman" w:cs="Times New Roman"/>
                <w:sz w:val="24"/>
                <w:szCs w:val="24"/>
              </w:rPr>
            </w:pPr>
            <w:r w:rsidRPr="00105272">
              <w:rPr>
                <w:rFonts w:ascii="Times New Roman" w:hAnsi="Times New Roman" w:cs="Times New Roman"/>
                <w:i/>
                <w:iCs/>
                <w:sz w:val="24"/>
                <w:szCs w:val="24"/>
              </w:rPr>
              <w:t>Panel B</w:t>
            </w:r>
            <w:r>
              <w:rPr>
                <w:rFonts w:ascii="Times New Roman" w:hAnsi="Times New Roman" w:cs="Times New Roman"/>
                <w:sz w:val="24"/>
                <w:szCs w:val="24"/>
              </w:rPr>
              <w:t>: The d</w:t>
            </w:r>
            <w:r w:rsidRPr="00833772">
              <w:rPr>
                <w:rFonts w:ascii="Times New Roman" w:hAnsi="Times New Roman" w:cs="Times New Roman"/>
                <w:sz w:val="24"/>
                <w:szCs w:val="24"/>
              </w:rPr>
              <w:t>ashed lines indicate</w:t>
            </w:r>
            <w:r>
              <w:rPr>
                <w:rFonts w:ascii="Times New Roman" w:hAnsi="Times New Roman" w:cs="Times New Roman"/>
                <w:sz w:val="24"/>
                <w:szCs w:val="24"/>
              </w:rPr>
              <w:t xml:space="preserve"> the</w:t>
            </w:r>
            <w:r w:rsidRPr="00833772">
              <w:rPr>
                <w:rFonts w:ascii="Times New Roman" w:hAnsi="Times New Roman" w:cs="Times New Roman"/>
                <w:sz w:val="24"/>
                <w:szCs w:val="24"/>
              </w:rPr>
              <w:t xml:space="preserve"> </w:t>
            </w:r>
            <w:r>
              <w:rPr>
                <w:rFonts w:ascii="Times New Roman" w:hAnsi="Times New Roman" w:cs="Times New Roman"/>
                <w:sz w:val="24"/>
                <w:szCs w:val="24"/>
              </w:rPr>
              <w:t>point wise 95%</w:t>
            </w:r>
            <w:commentRangeStart w:id="36"/>
            <w:commentRangeStart w:id="37"/>
            <w:commentRangeStart w:id="38"/>
            <w:commentRangeEnd w:id="36"/>
            <w:r>
              <w:rPr>
                <w:rStyle w:val="CommentReference"/>
              </w:rPr>
              <w:commentReference w:id="36"/>
            </w:r>
            <w:commentRangeEnd w:id="37"/>
            <w:r>
              <w:rPr>
                <w:rStyle w:val="CommentReference"/>
              </w:rPr>
              <w:commentReference w:id="37"/>
            </w:r>
            <w:commentRangeEnd w:id="38"/>
            <w:r>
              <w:rPr>
                <w:rStyle w:val="CommentReference"/>
              </w:rPr>
              <w:commentReference w:id="38"/>
            </w:r>
            <w:r w:rsidRPr="00833772">
              <w:rPr>
                <w:rFonts w:ascii="Times New Roman" w:hAnsi="Times New Roman" w:cs="Times New Roman"/>
                <w:sz w:val="24"/>
                <w:szCs w:val="24"/>
              </w:rPr>
              <w:t xml:space="preserve"> confidence interval around the </w:t>
            </w:r>
            <w:r>
              <w:rPr>
                <w:rFonts w:ascii="Times New Roman" w:hAnsi="Times New Roman" w:cs="Times New Roman"/>
                <w:sz w:val="24"/>
                <w:szCs w:val="24"/>
              </w:rPr>
              <w:t xml:space="preserve">Odds Ratio (OR) estimate between smokers and non-smokers. The plot depicts the odds ratio (OR) of being a smokers vs non-smokers across the time course of the pupil light response. High ORs would increase the probability of predicting a smoker. The red dotted segments indicate areas where the </w:t>
            </w:r>
            <w:r>
              <w:rPr>
                <w:rFonts w:ascii="Times New Roman" w:hAnsi="Times New Roman" w:cs="Times New Roman"/>
                <w:sz w:val="24"/>
                <w:szCs w:val="24"/>
              </w:rPr>
              <w:lastRenderedPageBreak/>
              <w:t>confidence interval (both dashed lines) are above or below the critical value, demonstrating statistically significant differences between smokers and non-smokers.</w:t>
            </w:r>
          </w:p>
        </w:tc>
      </w:tr>
    </w:tbl>
    <w:p w14:paraId="141E22C9" w14:textId="77777777" w:rsidR="00AC729D" w:rsidRDefault="00AC729D" w:rsidP="00AC729D">
      <w:pPr>
        <w:spacing w:line="480" w:lineRule="auto"/>
        <w:rPr>
          <w:rFonts w:ascii="Times New Roman" w:hAnsi="Times New Roman" w:cs="Times New Roman"/>
          <w:sz w:val="24"/>
          <w:szCs w:val="24"/>
        </w:rPr>
      </w:pPr>
    </w:p>
    <w:p w14:paraId="632935A2" w14:textId="77777777"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Because the functional logistic regression model in the yellow line of Figure 2A leverages information in the full pupil response trajectories it is better able to discriminate between participants who have recently used cannabis from those who have not. An added benefit of this model is the ability to visualize the odds of cannabis use over the 10 seconds of the pupil light response test (</w:t>
      </w:r>
      <w:commentRangeStart w:id="39"/>
      <w:r>
        <w:rPr>
          <w:rFonts w:ascii="Times New Roman" w:hAnsi="Times New Roman" w:cs="Times New Roman"/>
          <w:sz w:val="24"/>
          <w:szCs w:val="24"/>
        </w:rPr>
        <w:t>Figure 2</w:t>
      </w:r>
      <w:commentRangeEnd w:id="39"/>
      <w:r>
        <w:rPr>
          <w:rFonts w:ascii="Times New Roman" w:hAnsi="Times New Roman" w:cs="Times New Roman"/>
          <w:sz w:val="24"/>
          <w:szCs w:val="24"/>
        </w:rPr>
        <w:t>B</w:t>
      </w:r>
      <w:r>
        <w:rPr>
          <w:rStyle w:val="CommentReference"/>
        </w:rPr>
        <w:commentReference w:id="39"/>
      </w:r>
      <w:r>
        <w:rPr>
          <w:rFonts w:ascii="Times New Roman" w:hAnsi="Times New Roman" w:cs="Times New Roman"/>
          <w:sz w:val="24"/>
          <w:szCs w:val="24"/>
        </w:rPr>
        <w:t xml:space="preserve">). </w:t>
      </w:r>
      <w:commentRangeStart w:id="40"/>
      <w:commentRangeStart w:id="41"/>
      <w:commentRangeStart w:id="42"/>
      <w:r>
        <w:rPr>
          <w:rFonts w:ascii="Times New Roman" w:hAnsi="Times New Roman" w:cs="Times New Roman"/>
          <w:sz w:val="24"/>
          <w:szCs w:val="24"/>
        </w:rPr>
        <w:t xml:space="preserve">This plot shows two regions with statistically significant differences between cannabis uses and no-use controls. The first region between 2.03 and 3.73 seconds with a maximum difference at 2.97 seconds (OR: 2.66, 95% CI: [1.28, 5.50]) corresponds to the time period where the point of minimal constriction is typically observed, and shows that individuals with less pupil constriction have higher odds of being smokers. The second region between 5.7 and 7.3 seconds with a peak difference at 6.57 seconds (OR: 0.37, 95% CI: [0.17, 0.81]), occurs during the period of rebound dilation and shows that higher values of rebound dilation decrease the odds of being a smoker. </w:t>
      </w:r>
      <w:commentRangeEnd w:id="40"/>
      <w:r>
        <w:rPr>
          <w:rStyle w:val="CommentReference"/>
        </w:rPr>
        <w:commentReference w:id="40"/>
      </w:r>
      <w:commentRangeEnd w:id="41"/>
      <w:r>
        <w:rPr>
          <w:rStyle w:val="CommentReference"/>
        </w:rPr>
        <w:commentReference w:id="41"/>
      </w:r>
      <w:commentRangeEnd w:id="42"/>
      <w:r>
        <w:rPr>
          <w:rStyle w:val="CommentReference"/>
        </w:rPr>
        <w:commentReference w:id="42"/>
      </w:r>
    </w:p>
    <w:p w14:paraId="3EFB8608" w14:textId="77777777" w:rsidR="00AC729D" w:rsidRPr="00105272" w:rsidRDefault="00AC729D" w:rsidP="00AC729D">
      <w:pPr>
        <w:spacing w:line="480" w:lineRule="auto"/>
        <w:rPr>
          <w:rFonts w:ascii="Times New Roman" w:hAnsi="Times New Roman" w:cs="Times New Roman"/>
          <w:i/>
          <w:iCs/>
          <w:sz w:val="24"/>
          <w:szCs w:val="24"/>
        </w:rPr>
      </w:pPr>
      <w:r w:rsidRPr="00105272">
        <w:rPr>
          <w:rFonts w:ascii="Times New Roman" w:hAnsi="Times New Roman" w:cs="Times New Roman"/>
          <w:i/>
          <w:iCs/>
          <w:sz w:val="24"/>
          <w:szCs w:val="24"/>
        </w:rPr>
        <w:t>Visualizing patterns in pupil response trajectories across cannabis use group</w:t>
      </w:r>
    </w:p>
    <w:p w14:paraId="5251B640" w14:textId="77777777" w:rsidR="00AC729D" w:rsidRDefault="00AC729D" w:rsidP="00AC729D">
      <w:pPr>
        <w:spacing w:line="480" w:lineRule="auto"/>
        <w:ind w:firstLine="720"/>
        <w:rPr>
          <w:rFonts w:ascii="Times New Roman" w:hAnsi="Times New Roman" w:cs="Times New Roman"/>
          <w:sz w:val="24"/>
          <w:szCs w:val="24"/>
        </w:rPr>
      </w:pPr>
      <w:commentRangeStart w:id="43"/>
      <w:commentRangeStart w:id="44"/>
      <w:r>
        <w:rPr>
          <w:rFonts w:ascii="Times New Roman" w:hAnsi="Times New Roman" w:cs="Times New Roman"/>
          <w:sz w:val="24"/>
          <w:szCs w:val="24"/>
        </w:rPr>
        <w:t xml:space="preserve">The function-on-scalar regression (FoSR) model, which shows differences in the full pupil light response trajectories by characteristic such as age or cannabis use group </w:t>
      </w:r>
      <w:commentRangeEnd w:id="43"/>
      <w:r>
        <w:rPr>
          <w:rStyle w:val="CommentReference"/>
        </w:rPr>
        <w:commentReference w:id="43"/>
      </w:r>
      <w:commentRangeEnd w:id="44"/>
      <w:r>
        <w:rPr>
          <w:rStyle w:val="CommentReference"/>
        </w:rPr>
        <w:commentReference w:id="44"/>
      </w:r>
      <w:r>
        <w:rPr>
          <w:rFonts w:ascii="Times New Roman" w:hAnsi="Times New Roman" w:cs="Times New Roman"/>
          <w:sz w:val="24"/>
          <w:szCs w:val="24"/>
        </w:rPr>
        <w:t xml:space="preserve">was used to show differences between the average trajectories of pupillary light reflex in daily, occasional and no-use groups. A separate model estimated the average trajectory of smokers and non-smokers. In Figure 3, the average trajectories are plotted with solid lines for cannabis use frequency and a dashed line was overlaid for all smokers. The no-use group and non-smokers encompass the same individuals and therefore overlap completely. From Figure 3A, we can see a </w:t>
      </w:r>
      <w:r>
        <w:rPr>
          <w:rFonts w:ascii="Times New Roman" w:hAnsi="Times New Roman" w:cs="Times New Roman"/>
          <w:sz w:val="24"/>
          <w:szCs w:val="24"/>
        </w:rPr>
        <w:lastRenderedPageBreak/>
        <w:t xml:space="preserve">stronger initial constriction in the no-use group and a steady rebound after the light test; however, in smokers of both groups there is less initial constriction, and the slope of the rebound dilation is shallower. </w:t>
      </w:r>
    </w:p>
    <w:p w14:paraId="23C98AD2" w14:textId="77777777"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Using the FoSR model, we depict the differences between the average trajectories for occasional and non-users, daily and non-user and daily and occasional users (Figure 3B-3D). These plots show regions of significant difference between occasional and non-users as well as daily and non-user; however, there are no significant differences in the average trajectories of daily and occasional users. When comparing occasional and non-user the most prominent differences are seen between 1.77 to 3.97 seconds with a peak difference at 2.87 seconds of 4.00% (95% CI: 1.32%,6.68%), and between daily and non-users there is significant difference region in a similar time period from 2.1 to 2.73 seconds with a peak difference at 2.5 seconds of 2.88% (95% CI: 0.14%, 5.62%). </w:t>
      </w:r>
    </w:p>
    <w:tbl>
      <w:tblPr>
        <w:tblStyle w:val="TableGrid"/>
        <w:tblW w:w="10620" w:type="dxa"/>
        <w:tblInd w:w="-635" w:type="dxa"/>
        <w:tblLook w:val="04A0" w:firstRow="1" w:lastRow="0" w:firstColumn="1" w:lastColumn="0" w:noHBand="0" w:noVBand="1"/>
      </w:tblPr>
      <w:tblGrid>
        <w:gridCol w:w="10620"/>
      </w:tblGrid>
      <w:tr w:rsidR="00AC729D" w14:paraId="65354D2A" w14:textId="77777777" w:rsidTr="001C442A">
        <w:tc>
          <w:tcPr>
            <w:tcW w:w="10620" w:type="dxa"/>
          </w:tcPr>
          <w:p w14:paraId="05DF5E67" w14:textId="77777777" w:rsidR="00AC729D" w:rsidRDefault="00AC729D" w:rsidP="001C442A">
            <w:pPr>
              <w:rPr>
                <w:rFonts w:ascii="Times New Roman" w:hAnsi="Times New Roman" w:cs="Times New Roman"/>
                <w:sz w:val="24"/>
                <w:szCs w:val="24"/>
              </w:rPr>
            </w:pPr>
            <w:commentRangeStart w:id="45"/>
            <w:r>
              <w:rPr>
                <w:rFonts w:ascii="Times New Roman" w:hAnsi="Times New Roman" w:cs="Times New Roman"/>
                <w:noProof/>
                <w:sz w:val="24"/>
                <w:szCs w:val="24"/>
              </w:rPr>
              <w:drawing>
                <wp:inline distT="0" distB="0" distL="0" distR="0" wp14:anchorId="00B83869" wp14:editId="3658CAEB">
                  <wp:extent cx="6586151" cy="3514725"/>
                  <wp:effectExtent l="0" t="0" r="5715"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94721" cy="3519298"/>
                          </a:xfrm>
                          <a:prstGeom prst="rect">
                            <a:avLst/>
                          </a:prstGeom>
                          <a:noFill/>
                          <a:ln>
                            <a:noFill/>
                          </a:ln>
                        </pic:spPr>
                      </pic:pic>
                    </a:graphicData>
                  </a:graphic>
                </wp:inline>
              </w:drawing>
            </w:r>
            <w:commentRangeEnd w:id="45"/>
            <w:r>
              <w:rPr>
                <w:rStyle w:val="CommentReference"/>
              </w:rPr>
              <w:commentReference w:id="45"/>
            </w:r>
          </w:p>
        </w:tc>
      </w:tr>
      <w:tr w:rsidR="00AC729D" w14:paraId="0D046D72" w14:textId="77777777" w:rsidTr="001C442A">
        <w:tc>
          <w:tcPr>
            <w:tcW w:w="10620" w:type="dxa"/>
          </w:tcPr>
          <w:p w14:paraId="48DE237E" w14:textId="77777777" w:rsidR="00AC729D" w:rsidRDefault="00AC729D" w:rsidP="001C442A">
            <w:pPr>
              <w:rPr>
                <w:rFonts w:ascii="Times New Roman" w:hAnsi="Times New Roman" w:cs="Times New Roman"/>
                <w:sz w:val="24"/>
                <w:szCs w:val="24"/>
              </w:rPr>
            </w:pPr>
            <w:r>
              <w:rPr>
                <w:rFonts w:ascii="Times New Roman" w:hAnsi="Times New Roman" w:cs="Times New Roman"/>
                <w:sz w:val="24"/>
                <w:szCs w:val="24"/>
              </w:rPr>
              <w:lastRenderedPageBreak/>
              <w:t xml:space="preserve">Figure 3 A-D: Panel A shows average pupil light response trajectories plotted by cannabis use frequency. An additional dotted lined based on the average trajectory for smokers, was included to show differences between use and no-use groups. Panel B shows the difference in average trajectories between pairs of occasional, daily and non-user of cannabis. The red line indicates no difference between the average trajectory of two groups, while a region where the confidence interval (both dashed lines) is above or below the red line indicate statistically significant differences between trajectories. The figure demonstrates significant regions of difference between occasional and non-users and daily and non-users; while there is no significant difference between occasional and daily users. </w:t>
            </w:r>
          </w:p>
        </w:tc>
      </w:tr>
    </w:tbl>
    <w:p w14:paraId="7DE76BA1" w14:textId="77777777" w:rsidR="00AC729D" w:rsidRDefault="00AC729D" w:rsidP="00AC729D">
      <w:pPr>
        <w:spacing w:line="480" w:lineRule="auto"/>
        <w:ind w:firstLine="720"/>
        <w:rPr>
          <w:rFonts w:ascii="Times New Roman" w:hAnsi="Times New Roman" w:cs="Times New Roman"/>
          <w:sz w:val="24"/>
          <w:szCs w:val="24"/>
        </w:rPr>
      </w:pPr>
    </w:p>
    <w:p w14:paraId="3218E8B0" w14:textId="77777777" w:rsidR="00AC729D" w:rsidRDefault="00AC729D" w:rsidP="00AC729D">
      <w:pPr>
        <w:spacing w:line="480" w:lineRule="auto"/>
        <w:rPr>
          <w:rFonts w:ascii="Times New Roman" w:hAnsi="Times New Roman" w:cs="Times New Roman"/>
          <w:sz w:val="24"/>
          <w:szCs w:val="24"/>
        </w:rPr>
      </w:pPr>
      <w:commentRangeStart w:id="46"/>
      <w:r>
        <w:rPr>
          <w:rFonts w:ascii="Times New Roman" w:hAnsi="Times New Roman" w:cs="Times New Roman"/>
          <w:sz w:val="24"/>
          <w:szCs w:val="24"/>
        </w:rPr>
        <w:t>TITLE</w:t>
      </w:r>
      <w:commentRangeEnd w:id="46"/>
      <w:r>
        <w:rPr>
          <w:rStyle w:val="CommentReference"/>
        </w:rPr>
        <w:commentReference w:id="46"/>
      </w:r>
    </w:p>
    <w:p w14:paraId="00A382AE" w14:textId="77777777"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effects of the testing delay after cannabis consumption may impact the results of the previous analyses, so we examined the distribution of this testing delay and modelled it’s effects the mean trajectories of smokers at delay times of 60, 65, and 70 minutes from cannabis consumption. The distribution of the testing delay is show in Figure 4. The testing delay ranged from 53 to 84 minutes with a mean of 62.22 minutes (sd = 5.57). Figure 5 depicts the average trajectory of non-smoker and smokers with a 60-, 65-, and 70-minute delay in testing. As shown in the figure, the initial pupil constriction after the start of the light test is reduced in smokers with less delay in testing and reaches constriction similar to non-smoker with a longer delay in testing. However, the slope of the rebound dilation is still shallower in smokers with any of test delay compared to non-smokers.</w:t>
      </w:r>
    </w:p>
    <w:tbl>
      <w:tblPr>
        <w:tblStyle w:val="TableGrid"/>
        <w:tblW w:w="9715" w:type="dxa"/>
        <w:tblLook w:val="04A0" w:firstRow="1" w:lastRow="0" w:firstColumn="1" w:lastColumn="0" w:noHBand="0" w:noVBand="1"/>
      </w:tblPr>
      <w:tblGrid>
        <w:gridCol w:w="9715"/>
      </w:tblGrid>
      <w:tr w:rsidR="00AC729D" w14:paraId="6ECB53CE" w14:textId="77777777" w:rsidTr="001C442A">
        <w:tc>
          <w:tcPr>
            <w:tcW w:w="9715" w:type="dxa"/>
          </w:tcPr>
          <w:p w14:paraId="1BD8FF6A" w14:textId="77777777" w:rsidR="00AC729D" w:rsidRDefault="00AC729D" w:rsidP="001C442A">
            <w:pPr>
              <w:rPr>
                <w:rFonts w:ascii="Times New Roman" w:hAnsi="Times New Roman" w:cs="Times New Roman"/>
                <w:sz w:val="24"/>
                <w:szCs w:val="24"/>
              </w:rPr>
            </w:pPr>
            <w:commentRangeStart w:id="47"/>
            <w:r>
              <w:rPr>
                <w:noProof/>
              </w:rPr>
              <w:lastRenderedPageBreak/>
              <w:drawing>
                <wp:inline distT="0" distB="0" distL="0" distR="0" wp14:anchorId="076D6AC0" wp14:editId="0BA4EA5F">
                  <wp:extent cx="5943600" cy="2644140"/>
                  <wp:effectExtent l="0" t="0" r="0" b="3810"/>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644140"/>
                          </a:xfrm>
                          <a:prstGeom prst="rect">
                            <a:avLst/>
                          </a:prstGeom>
                          <a:noFill/>
                          <a:ln>
                            <a:noFill/>
                          </a:ln>
                        </pic:spPr>
                      </pic:pic>
                    </a:graphicData>
                  </a:graphic>
                </wp:inline>
              </w:drawing>
            </w:r>
            <w:commentRangeEnd w:id="47"/>
            <w:r>
              <w:rPr>
                <w:rStyle w:val="CommentReference"/>
              </w:rPr>
              <w:commentReference w:id="47"/>
            </w:r>
          </w:p>
        </w:tc>
      </w:tr>
      <w:tr w:rsidR="00AC729D" w14:paraId="04ABA7C8" w14:textId="77777777" w:rsidTr="001C442A">
        <w:tc>
          <w:tcPr>
            <w:tcW w:w="9715" w:type="dxa"/>
          </w:tcPr>
          <w:p w14:paraId="095B0A6D" w14:textId="77777777" w:rsidR="00AC729D" w:rsidRDefault="00AC729D" w:rsidP="001C442A">
            <w:pPr>
              <w:rPr>
                <w:rFonts w:ascii="Times New Roman" w:hAnsi="Times New Roman" w:cs="Times New Roman"/>
                <w:sz w:val="24"/>
                <w:szCs w:val="24"/>
              </w:rPr>
            </w:pPr>
            <w:r>
              <w:rPr>
                <w:rFonts w:ascii="Times New Roman" w:hAnsi="Times New Roman" w:cs="Times New Roman"/>
                <w:sz w:val="24"/>
                <w:szCs w:val="24"/>
              </w:rPr>
              <w:t xml:space="preserve">Figure 4: The plot shows the distribution of the time delay from cannabis smoking to the post pupillary light reflex test for cannabis smokers. The red line indicates the mean of the distribution at 62.7 minutes with an interquartile range between 59 – 66 minutes. </w:t>
            </w:r>
          </w:p>
        </w:tc>
      </w:tr>
    </w:tbl>
    <w:p w14:paraId="48504F44" w14:textId="77777777" w:rsidR="00AC729D" w:rsidRDefault="00AC729D" w:rsidP="00AC729D">
      <w:pPr>
        <w:spacing w:line="480" w:lineRule="auto"/>
        <w:rPr>
          <w:rFonts w:ascii="Times New Roman" w:hAnsi="Times New Roman" w:cs="Times New Roman"/>
          <w:sz w:val="24"/>
          <w:szCs w:val="24"/>
        </w:rPr>
      </w:pPr>
    </w:p>
    <w:tbl>
      <w:tblPr>
        <w:tblStyle w:val="TableGrid"/>
        <w:tblW w:w="9625" w:type="dxa"/>
        <w:tblLook w:val="04A0" w:firstRow="1" w:lastRow="0" w:firstColumn="1" w:lastColumn="0" w:noHBand="0" w:noVBand="1"/>
      </w:tblPr>
      <w:tblGrid>
        <w:gridCol w:w="9625"/>
      </w:tblGrid>
      <w:tr w:rsidR="00AC729D" w14:paraId="5EB9A20C" w14:textId="77777777" w:rsidTr="001C442A">
        <w:tc>
          <w:tcPr>
            <w:tcW w:w="9625" w:type="dxa"/>
          </w:tcPr>
          <w:p w14:paraId="4BFDB29A" w14:textId="77777777" w:rsidR="00AC729D" w:rsidRDefault="00AC729D" w:rsidP="001C442A">
            <w:pPr>
              <w:rPr>
                <w:rFonts w:ascii="Times New Roman" w:hAnsi="Times New Roman" w:cs="Times New Roman"/>
                <w:sz w:val="24"/>
                <w:szCs w:val="24"/>
              </w:rPr>
            </w:pPr>
            <w:commentRangeStart w:id="48"/>
            <w:r>
              <w:rPr>
                <w:noProof/>
              </w:rPr>
              <w:drawing>
                <wp:inline distT="0" distB="0" distL="0" distR="0" wp14:anchorId="50BFEED7" wp14:editId="6E3A8E03">
                  <wp:extent cx="5943600" cy="2644140"/>
                  <wp:effectExtent l="0" t="0" r="0" b="381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644140"/>
                          </a:xfrm>
                          <a:prstGeom prst="rect">
                            <a:avLst/>
                          </a:prstGeom>
                          <a:noFill/>
                          <a:ln>
                            <a:noFill/>
                          </a:ln>
                        </pic:spPr>
                      </pic:pic>
                    </a:graphicData>
                  </a:graphic>
                </wp:inline>
              </w:drawing>
            </w:r>
            <w:commentRangeEnd w:id="48"/>
            <w:r>
              <w:rPr>
                <w:rStyle w:val="CommentReference"/>
              </w:rPr>
              <w:commentReference w:id="48"/>
            </w:r>
          </w:p>
        </w:tc>
      </w:tr>
      <w:tr w:rsidR="00AC729D" w14:paraId="6A41C9B5" w14:textId="77777777" w:rsidTr="001C442A">
        <w:tc>
          <w:tcPr>
            <w:tcW w:w="9625" w:type="dxa"/>
          </w:tcPr>
          <w:p w14:paraId="128A99FA" w14:textId="77777777" w:rsidR="00AC729D" w:rsidRDefault="00AC729D" w:rsidP="001C442A">
            <w:pPr>
              <w:rPr>
                <w:rFonts w:ascii="Times New Roman" w:hAnsi="Times New Roman" w:cs="Times New Roman"/>
                <w:sz w:val="24"/>
                <w:szCs w:val="24"/>
              </w:rPr>
            </w:pPr>
            <w:r>
              <w:rPr>
                <w:rFonts w:ascii="Times New Roman" w:hAnsi="Times New Roman" w:cs="Times New Roman"/>
                <w:sz w:val="24"/>
                <w:szCs w:val="24"/>
              </w:rPr>
              <w:t xml:space="preserve">Figure 5: The plot depicts the differences in the average pupillary light reflex response as the time from smoking increases from 60 minutes to 70 minutes (lighter color). The red line shows the average trajectory of a non-smoker. With longer delays in the test time, the point of minimal constriction seems to match that of non-smokers while the rebound dilation appears to remain distinct. </w:t>
            </w:r>
          </w:p>
        </w:tc>
      </w:tr>
    </w:tbl>
    <w:p w14:paraId="78E4264D" w14:textId="77777777" w:rsidR="00AC729D" w:rsidRDefault="00AC729D" w:rsidP="00AC729D">
      <w:pPr>
        <w:spacing w:line="480" w:lineRule="auto"/>
        <w:rPr>
          <w:rFonts w:ascii="Times New Roman" w:hAnsi="Times New Roman" w:cs="Times New Roman"/>
          <w:sz w:val="24"/>
          <w:szCs w:val="24"/>
        </w:rPr>
      </w:pPr>
    </w:p>
    <w:p w14:paraId="639E5A59"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DISCUSSION:</w:t>
      </w:r>
    </w:p>
    <w:p w14:paraId="4CFCE445"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It is necessary for occupation health and traffic safety settings to establish a tool that can detect recent cannabis use. While there have been multiple efforts to define tests for recent cannabis use and cannabis impairment, many have suffered from tolerance effects with regular cannabis consumption. The current analysis provides evidence that pupil light response, when paired with functional data analysis methods that leverage information from the full pupil response trajectory, has the potential to discriminate between participants who recently smoked cannabis and those with no history of recent use. </w:t>
      </w:r>
      <w:commentRangeStart w:id="49"/>
      <w:commentRangeStart w:id="50"/>
      <w:r>
        <w:rPr>
          <w:rFonts w:ascii="Times New Roman" w:hAnsi="Times New Roman" w:cs="Times New Roman"/>
          <w:sz w:val="24"/>
          <w:szCs w:val="24"/>
        </w:rPr>
        <w:t xml:space="preserve">Additionally, FDA methods allow visualization of the average trajectories for daily and occasional users and no-use controls, as well as estimating differences in trajectories between these groups. We found differences between the occasional and no use groups for time periods that correspond to the point of minimal constriction and this difference remained significant when examining differences between the daily use and no-use controls, indicating some robustness to the tolerance effect seen in other tests. Finally, there was no statistically significant difference between the daily use and occasional use group. </w:t>
      </w:r>
      <w:commentRangeEnd w:id="49"/>
      <w:r>
        <w:rPr>
          <w:rStyle w:val="CommentReference"/>
        </w:rPr>
        <w:commentReference w:id="49"/>
      </w:r>
      <w:commentRangeEnd w:id="50"/>
      <w:r>
        <w:rPr>
          <w:rStyle w:val="CommentReference"/>
        </w:rPr>
        <w:commentReference w:id="50"/>
      </w:r>
      <w:r>
        <w:rPr>
          <w:rFonts w:ascii="Times New Roman" w:hAnsi="Times New Roman" w:cs="Times New Roman"/>
          <w:sz w:val="24"/>
          <w:szCs w:val="24"/>
        </w:rPr>
        <w:t xml:space="preserve">By examining the effects of time delays from consumption to test, we were able to show that the while time delays mitigated the effect on initial pupil constriction, the differences in the rebound effect were maintained with the average trajectory of smokers with any time delay still appearing shallower than in the no-use control, </w:t>
      </w:r>
      <w:commentRangeStart w:id="51"/>
      <w:commentRangeStart w:id="52"/>
      <w:r>
        <w:rPr>
          <w:rFonts w:ascii="Times New Roman" w:hAnsi="Times New Roman" w:cs="Times New Roman"/>
          <w:sz w:val="24"/>
          <w:szCs w:val="24"/>
        </w:rPr>
        <w:t>so that a test focusing on rebound dilation may be able to discriminate between smokers and non-smokers</w:t>
      </w:r>
      <w:commentRangeEnd w:id="51"/>
      <w:r>
        <w:rPr>
          <w:rStyle w:val="CommentReference"/>
        </w:rPr>
        <w:commentReference w:id="51"/>
      </w:r>
      <w:commentRangeEnd w:id="52"/>
      <w:r>
        <w:rPr>
          <w:rStyle w:val="CommentReference"/>
        </w:rPr>
        <w:commentReference w:id="52"/>
      </w:r>
      <w:r>
        <w:rPr>
          <w:rFonts w:ascii="Times New Roman" w:hAnsi="Times New Roman" w:cs="Times New Roman"/>
          <w:sz w:val="24"/>
          <w:szCs w:val="24"/>
        </w:rPr>
        <w:t xml:space="preserve"> even have an hour after consumption . </w:t>
      </w:r>
    </w:p>
    <w:p w14:paraId="1CCE000A"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However, there are several limitations to this analysis for which further analysis and more sophisticated instrumentation will be needed. Of primary concern were data quality issues that persisted after data processing, imputation and smoothing from the video segmentation pipeline. </w:t>
      </w:r>
      <w:r>
        <w:rPr>
          <w:rFonts w:ascii="Times New Roman" w:hAnsi="Times New Roman" w:cs="Times New Roman"/>
          <w:sz w:val="24"/>
          <w:szCs w:val="24"/>
        </w:rPr>
        <w:lastRenderedPageBreak/>
        <w:t xml:space="preserve">While most pupillary light reflex trajectories reflected the characteristic pattern of the light reflex there were a minority that were removed because there was no characteristic features of the reflex. This led to a reduction in the sample size from a collection of 101 participant to usable data in 84. Currently, we are collecting data on a large sample with a better validated devices and will replicate this analysis in that sample. While it speaks to the robustness of the method that significant differences were still detected, it also limits the precision of the estimated differences. Additionally, due to improper fit of the pupil tracking googles used in the study, it was not feasible to estimate the baseline pupil size of individual, which is directly related to the amount of change pupils can undergo when exposed to a light stimulus. Being unable to account for the baseline pupil size also increases the imprecision in the estimation of differences in pupillary light reflex trajectories by marijuana use frequency. Finally, due to the sample size constraints of the current dataset the prediction analysis showing better discrimination using functional data method did not use an independent validation data set; this will be corrected in with the larger dataset. Lending support to the robustness of these results are comments from participants relayed by investigator that the participant did not over consume cannabis during the testing and they did not get as “high” as they usually do. Although anecdotal, these comments were indicate that the results from this analysis may be conservative, with larger differences seen in real world setting where there is no monitoring of cannabis consumption. </w:t>
      </w:r>
    </w:p>
    <w:p w14:paraId="25E4325C"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Results from this analysis are the first foray into pairing functional data analysis with pupil light response trajectories to better understand the utility of these methods discriminating between acute cannabis use and no use. While cautiously optimistic these results show an advantage in using the full pupil light response trajectory to discriminate between cannabis users and a no-use control with only data collected after consumption, as well as differences in </w:t>
      </w:r>
      <w:r>
        <w:rPr>
          <w:rFonts w:ascii="Times New Roman" w:hAnsi="Times New Roman" w:cs="Times New Roman"/>
          <w:sz w:val="24"/>
          <w:szCs w:val="24"/>
        </w:rPr>
        <w:lastRenderedPageBreak/>
        <w:t xml:space="preserve">trajectories by frequency of use compared to no use. With larger samples and better validated data collection methods, functional data analysis methods should lead to tests with high specificity providing accountability and ensuring safer workplaces and reducing driver impairment on our roads. </w:t>
      </w:r>
    </w:p>
    <w:p w14:paraId="3E6CCC23" w14:textId="77777777" w:rsidR="00AC729D" w:rsidRDefault="00AC729D" w:rsidP="00AC729D">
      <w:pPr>
        <w:rPr>
          <w:rFonts w:ascii="Times New Roman" w:hAnsi="Times New Roman" w:cs="Times New Roman"/>
          <w:sz w:val="24"/>
          <w:szCs w:val="24"/>
        </w:rPr>
      </w:pPr>
      <w:r>
        <w:rPr>
          <w:rFonts w:ascii="Times New Roman" w:hAnsi="Times New Roman" w:cs="Times New Roman"/>
          <w:sz w:val="24"/>
          <w:szCs w:val="24"/>
        </w:rPr>
        <w:br w:type="page"/>
      </w:r>
    </w:p>
    <w:p w14:paraId="6EE036F3" w14:textId="77777777" w:rsidR="00AC729D" w:rsidRDefault="00AC729D" w:rsidP="00AC729D">
      <w:pPr>
        <w:spacing w:line="480" w:lineRule="auto"/>
        <w:ind w:left="360" w:hanging="360"/>
        <w:rPr>
          <w:rFonts w:ascii="Times New Roman" w:hAnsi="Times New Roman" w:cs="Times New Roman"/>
          <w:sz w:val="24"/>
          <w:szCs w:val="24"/>
        </w:rPr>
      </w:pPr>
      <w:commentRangeStart w:id="53"/>
      <w:r>
        <w:rPr>
          <w:rFonts w:ascii="Times New Roman" w:hAnsi="Times New Roman" w:cs="Times New Roman"/>
          <w:sz w:val="24"/>
          <w:szCs w:val="24"/>
        </w:rPr>
        <w:lastRenderedPageBreak/>
        <w:t>References:</w:t>
      </w:r>
      <w:commentRangeEnd w:id="53"/>
      <w:r>
        <w:rPr>
          <w:rStyle w:val="CommentReference"/>
        </w:rPr>
        <w:commentReference w:id="53"/>
      </w:r>
    </w:p>
    <w:commentRangeStart w:id="54"/>
    <w:p w14:paraId="2AA8F91F" w14:textId="77777777" w:rsidR="00AC729D" w:rsidRPr="000735EB" w:rsidRDefault="00AC729D" w:rsidP="00AC729D">
      <w:pPr>
        <w:pStyle w:val="EndNoteBibliography"/>
        <w:spacing w:after="0"/>
      </w:pPr>
      <w:r w:rsidRPr="00C74655">
        <w:rPr>
          <w:rFonts w:ascii="Times New Roman" w:hAnsi="Times New Roman" w:cs="Times New Roman"/>
          <w:sz w:val="24"/>
          <w:szCs w:val="24"/>
        </w:rPr>
        <w:fldChar w:fldCharType="begin"/>
      </w:r>
      <w:r w:rsidRPr="00C74655">
        <w:rPr>
          <w:rFonts w:ascii="Times New Roman" w:hAnsi="Times New Roman" w:cs="Times New Roman"/>
          <w:sz w:val="24"/>
          <w:szCs w:val="24"/>
        </w:rPr>
        <w:instrText xml:space="preserve"> ADDIN EN.REFLIST </w:instrText>
      </w:r>
      <w:r w:rsidRPr="00C74655">
        <w:rPr>
          <w:rFonts w:ascii="Times New Roman" w:hAnsi="Times New Roman" w:cs="Times New Roman"/>
          <w:sz w:val="24"/>
          <w:szCs w:val="24"/>
        </w:rPr>
        <w:fldChar w:fldCharType="separate"/>
      </w:r>
      <w:r w:rsidRPr="000735EB">
        <w:t>1.</w:t>
      </w:r>
      <w:r w:rsidRPr="000735EB">
        <w:tab/>
        <w:t xml:space="preserve">Lira M.C., Heeren T.C., Buczek M., Blanchette J.G., Smart R., Pacula R.L., Naimi T.S. Trends in Cannabis Involvement and Risk of Alcohol Involvement in Motor Vehicle Crash Fatalities in the United States, 2000‒2018. </w:t>
      </w:r>
      <w:r w:rsidRPr="000735EB">
        <w:rPr>
          <w:i/>
        </w:rPr>
        <w:t>Am J Public Health</w:t>
      </w:r>
      <w:r w:rsidRPr="000735EB">
        <w:t xml:space="preserve">. </w:t>
      </w:r>
      <w:r w:rsidRPr="000735EB">
        <w:rPr>
          <w:b/>
        </w:rPr>
        <w:t>2021</w:t>
      </w:r>
      <w:r w:rsidRPr="000735EB">
        <w:t xml:space="preserve">, 111, 1976-85. </w:t>
      </w:r>
      <w:hyperlink r:id="rId14" w:history="1">
        <w:r w:rsidRPr="000735EB">
          <w:rPr>
            <w:rStyle w:val="Hyperlink"/>
          </w:rPr>
          <w:t>https://doi.org/10.2105/AJPH.2021.306466</w:t>
        </w:r>
      </w:hyperlink>
    </w:p>
    <w:p w14:paraId="2F69E305" w14:textId="77777777" w:rsidR="00AC729D" w:rsidRPr="000735EB" w:rsidRDefault="00AC729D" w:rsidP="00AC729D">
      <w:pPr>
        <w:pStyle w:val="EndNoteBibliography"/>
        <w:spacing w:after="0"/>
      </w:pPr>
      <w:r w:rsidRPr="000735EB">
        <w:t>2.</w:t>
      </w:r>
      <w:r w:rsidRPr="000735EB">
        <w:tab/>
        <w:t xml:space="preserve">Biasutti W.R., Leffers K.S.H., Callaghan R.C. Systematic Review of Cannabis Use and Risk of Occupational Injury. </w:t>
      </w:r>
      <w:r w:rsidRPr="000735EB">
        <w:rPr>
          <w:i/>
        </w:rPr>
        <w:t>Subst Use Misuse</w:t>
      </w:r>
      <w:r w:rsidRPr="000735EB">
        <w:t xml:space="preserve">. </w:t>
      </w:r>
      <w:r w:rsidRPr="000735EB">
        <w:rPr>
          <w:b/>
        </w:rPr>
        <w:t>2020</w:t>
      </w:r>
      <w:r w:rsidRPr="000735EB">
        <w:t xml:space="preserve">, 55, 1733-45. </w:t>
      </w:r>
      <w:hyperlink r:id="rId15" w:history="1">
        <w:r w:rsidRPr="000735EB">
          <w:rPr>
            <w:rStyle w:val="Hyperlink"/>
          </w:rPr>
          <w:t>https://doi.org/10.1080/10826084.2020.1759643</w:t>
        </w:r>
      </w:hyperlink>
    </w:p>
    <w:p w14:paraId="0C36F89B" w14:textId="77777777" w:rsidR="00AC729D" w:rsidRPr="000735EB" w:rsidRDefault="00AC729D" w:rsidP="00AC729D">
      <w:pPr>
        <w:pStyle w:val="EndNoteBibliography"/>
        <w:spacing w:after="0"/>
      </w:pPr>
      <w:r w:rsidRPr="000735EB">
        <w:t>3.</w:t>
      </w:r>
      <w:r w:rsidRPr="000735EB">
        <w:tab/>
        <w:t xml:space="preserve">Zhang J.C., Carnide N., Holness L., Cram P. Cannabis use and work-related injuries: a cross-sectional analysis. </w:t>
      </w:r>
      <w:r w:rsidRPr="000735EB">
        <w:rPr>
          <w:i/>
        </w:rPr>
        <w:t>Occup Med (Lond)</w:t>
      </w:r>
      <w:r w:rsidRPr="000735EB">
        <w:t xml:space="preserve">. </w:t>
      </w:r>
      <w:r w:rsidRPr="000735EB">
        <w:rPr>
          <w:b/>
        </w:rPr>
        <w:t>2020</w:t>
      </w:r>
      <w:r w:rsidRPr="000735EB">
        <w:t xml:space="preserve">, 70, 570-7. </w:t>
      </w:r>
      <w:hyperlink r:id="rId16" w:history="1">
        <w:r w:rsidRPr="000735EB">
          <w:rPr>
            <w:rStyle w:val="Hyperlink"/>
          </w:rPr>
          <w:t>https://doi.org/10.1093/occmed/kqaa175</w:t>
        </w:r>
      </w:hyperlink>
    </w:p>
    <w:p w14:paraId="33EC1838" w14:textId="77777777" w:rsidR="00AC729D" w:rsidRPr="000735EB" w:rsidRDefault="00AC729D" w:rsidP="00AC729D">
      <w:pPr>
        <w:pStyle w:val="EndNoteBibliography"/>
        <w:spacing w:after="0"/>
      </w:pPr>
      <w:r w:rsidRPr="000735EB">
        <w:t>4.</w:t>
      </w:r>
      <w:r w:rsidRPr="000735EB">
        <w:tab/>
        <w:t xml:space="preserve">Goldsmith R.S., Targino M.C., Fanciullo G.J., Martin D.W., Hartenbaum N.P., White J.M., Franklin P. Medical marijuana in the workplace: challenges and management options for occupational physicians. </w:t>
      </w:r>
      <w:r w:rsidRPr="000735EB">
        <w:rPr>
          <w:i/>
        </w:rPr>
        <w:t>J Occup Environ Med</w:t>
      </w:r>
      <w:r w:rsidRPr="000735EB">
        <w:t xml:space="preserve">. </w:t>
      </w:r>
      <w:r w:rsidRPr="000735EB">
        <w:rPr>
          <w:b/>
        </w:rPr>
        <w:t>2015</w:t>
      </w:r>
      <w:r w:rsidRPr="000735EB">
        <w:t xml:space="preserve">, 57, 518-25. </w:t>
      </w:r>
      <w:hyperlink r:id="rId17" w:history="1">
        <w:r w:rsidRPr="000735EB">
          <w:rPr>
            <w:rStyle w:val="Hyperlink"/>
          </w:rPr>
          <w:t>https://doi.org/10.1097/JOM.0000000000000454</w:t>
        </w:r>
      </w:hyperlink>
    </w:p>
    <w:p w14:paraId="0369E1E2" w14:textId="77777777" w:rsidR="00AC729D" w:rsidRPr="000735EB" w:rsidRDefault="00AC729D" w:rsidP="00AC729D">
      <w:pPr>
        <w:pStyle w:val="EndNoteBibliography"/>
        <w:spacing w:after="0"/>
      </w:pPr>
      <w:r w:rsidRPr="000735EB">
        <w:t>5.</w:t>
      </w:r>
      <w:r w:rsidRPr="000735EB">
        <w:tab/>
        <w:t xml:space="preserve">Downey L.A., King R., Papafotiou K., Swann P., Ogden E., Boorman M., Stough C. Detecting impairment associated with cannabis with and without alcohol on the Standardized Field Sobriety Tests. </w:t>
      </w:r>
      <w:r w:rsidRPr="000735EB">
        <w:rPr>
          <w:i/>
        </w:rPr>
        <w:t>Psychopharmacology (Berl)</w:t>
      </w:r>
      <w:r w:rsidRPr="000735EB">
        <w:t xml:space="preserve">. </w:t>
      </w:r>
      <w:r w:rsidRPr="000735EB">
        <w:rPr>
          <w:b/>
        </w:rPr>
        <w:t>2012</w:t>
      </w:r>
      <w:r w:rsidRPr="000735EB">
        <w:t xml:space="preserve">, 224, 581-9. </w:t>
      </w:r>
      <w:hyperlink r:id="rId18" w:history="1">
        <w:r w:rsidRPr="000735EB">
          <w:rPr>
            <w:rStyle w:val="Hyperlink"/>
          </w:rPr>
          <w:t>https://doi.org/10.1007/s00213-012-2787-9</w:t>
        </w:r>
      </w:hyperlink>
    </w:p>
    <w:p w14:paraId="100B3DCC" w14:textId="77777777" w:rsidR="00AC729D" w:rsidRPr="000735EB" w:rsidRDefault="00AC729D" w:rsidP="00AC729D">
      <w:pPr>
        <w:pStyle w:val="EndNoteBibliography"/>
        <w:spacing w:after="0"/>
      </w:pPr>
      <w:r w:rsidRPr="000735EB">
        <w:t>6.</w:t>
      </w:r>
      <w:r w:rsidRPr="000735EB">
        <w:tab/>
        <w:t xml:space="preserve">Burt T.S., Brown T.L., Milavetz G., McGehee D.V. Mechanisms of cannabis impairment: Implications for modeling driving performance. </w:t>
      </w:r>
      <w:r w:rsidRPr="000735EB">
        <w:rPr>
          <w:i/>
        </w:rPr>
        <w:t>Forensic Sci Int</w:t>
      </w:r>
      <w:r w:rsidRPr="000735EB">
        <w:t xml:space="preserve">. </w:t>
      </w:r>
      <w:r w:rsidRPr="000735EB">
        <w:rPr>
          <w:b/>
        </w:rPr>
        <w:t>2021</w:t>
      </w:r>
      <w:r w:rsidRPr="000735EB">
        <w:t xml:space="preserve">, 328, 110902. </w:t>
      </w:r>
      <w:hyperlink r:id="rId19" w:history="1">
        <w:r w:rsidRPr="000735EB">
          <w:rPr>
            <w:rStyle w:val="Hyperlink"/>
          </w:rPr>
          <w:t>https://doi.org/10.1016/j.forsciint.2021.110902</w:t>
        </w:r>
      </w:hyperlink>
    </w:p>
    <w:p w14:paraId="1A4E7269" w14:textId="77777777" w:rsidR="00AC729D" w:rsidRPr="000735EB" w:rsidRDefault="00AC729D" w:rsidP="00AC729D">
      <w:pPr>
        <w:pStyle w:val="EndNoteBibliography"/>
        <w:spacing w:after="0"/>
      </w:pPr>
      <w:r w:rsidRPr="000735EB">
        <w:t>7.</w:t>
      </w:r>
      <w:r w:rsidRPr="000735EB">
        <w:tab/>
        <w:t xml:space="preserve">Brown B., Adams A.J., Haegerstrom-Portnoy G., Jones R.T., Flom M.C. Pupil Size After Use of Marijuana and Alcohol. </w:t>
      </w:r>
      <w:r w:rsidRPr="000735EB">
        <w:rPr>
          <w:i/>
        </w:rPr>
        <w:t>American Journal of Opthalmology</w:t>
      </w:r>
      <w:r w:rsidRPr="000735EB">
        <w:t xml:space="preserve">. </w:t>
      </w:r>
      <w:r w:rsidRPr="000735EB">
        <w:rPr>
          <w:b/>
        </w:rPr>
        <w:t>1977</w:t>
      </w:r>
      <w:r w:rsidRPr="000735EB">
        <w:t xml:space="preserve">, 83, 350-4. </w:t>
      </w:r>
      <w:hyperlink r:id="rId20" w:history="1">
        <w:r w:rsidRPr="000735EB">
          <w:rPr>
            <w:rStyle w:val="Hyperlink"/>
          </w:rPr>
          <w:t>https://doi.org/https://doi.org/10.1016/0002-9394(77)90732-2</w:t>
        </w:r>
      </w:hyperlink>
    </w:p>
    <w:p w14:paraId="4E87DB91" w14:textId="77777777" w:rsidR="00AC729D" w:rsidRPr="000735EB" w:rsidRDefault="00AC729D" w:rsidP="00AC729D">
      <w:pPr>
        <w:pStyle w:val="EndNoteBibliography"/>
        <w:spacing w:after="0"/>
      </w:pPr>
      <w:r w:rsidRPr="000735EB">
        <w:t>8.</w:t>
      </w:r>
      <w:r w:rsidRPr="000735EB">
        <w:tab/>
        <w:t xml:space="preserve">Fant R.V., Heishman S.J., Bunker E.B., Pickworth W.B. Acute Residual Effects of Marijuana in Humans. </w:t>
      </w:r>
      <w:r w:rsidRPr="000735EB">
        <w:rPr>
          <w:i/>
        </w:rPr>
        <w:t>Pharmacology Biochemistry and Behavior</w:t>
      </w:r>
      <w:r w:rsidRPr="000735EB">
        <w:t xml:space="preserve">. </w:t>
      </w:r>
      <w:r w:rsidRPr="000735EB">
        <w:rPr>
          <w:b/>
        </w:rPr>
        <w:t>1998</w:t>
      </w:r>
      <w:r w:rsidRPr="000735EB">
        <w:t xml:space="preserve">, 60, 777-84. </w:t>
      </w:r>
    </w:p>
    <w:p w14:paraId="4CFF3712" w14:textId="77777777" w:rsidR="00AC729D" w:rsidRPr="000735EB" w:rsidRDefault="00AC729D" w:rsidP="00AC729D">
      <w:pPr>
        <w:pStyle w:val="EndNoteBibliography"/>
        <w:spacing w:after="0"/>
      </w:pPr>
      <w:r w:rsidRPr="000735EB">
        <w:t>9.</w:t>
      </w:r>
      <w:r w:rsidRPr="000735EB">
        <w:tab/>
        <w:t xml:space="preserve">Merzouki A., Molero Mesa J., Louktibi A., Kadiri M., Urbano G.V. Assessing changes in pupillary size in Rifian smokers of kif (Cannabis sativa L.). </w:t>
      </w:r>
      <w:r w:rsidRPr="000735EB">
        <w:rPr>
          <w:i/>
        </w:rPr>
        <w:t>J Forensic Leg Med</w:t>
      </w:r>
      <w:r w:rsidRPr="000735EB">
        <w:t xml:space="preserve">. </w:t>
      </w:r>
      <w:r w:rsidRPr="000735EB">
        <w:rPr>
          <w:b/>
        </w:rPr>
        <w:t>2008</w:t>
      </w:r>
      <w:r w:rsidRPr="000735EB">
        <w:t xml:space="preserve">, 15, 335-8. </w:t>
      </w:r>
      <w:hyperlink r:id="rId21" w:history="1">
        <w:r w:rsidRPr="000735EB">
          <w:rPr>
            <w:rStyle w:val="Hyperlink"/>
          </w:rPr>
          <w:t>https://doi.org/10.1016/j.jflm.2007.08.001</w:t>
        </w:r>
      </w:hyperlink>
    </w:p>
    <w:p w14:paraId="75F08EDE" w14:textId="77777777" w:rsidR="00AC729D" w:rsidRPr="000735EB" w:rsidRDefault="00AC729D" w:rsidP="00AC729D">
      <w:pPr>
        <w:pStyle w:val="EndNoteBibliography"/>
        <w:spacing w:after="0"/>
      </w:pPr>
      <w:r w:rsidRPr="000735EB">
        <w:t>10.</w:t>
      </w:r>
      <w:r w:rsidRPr="000735EB">
        <w:tab/>
        <w:t xml:space="preserve">Newmeyer M.N., Swortwood M.J., Taylor M.E., Abulseoud O.A., Woodward T.H., Huestis M.A. Evaluation of divided attention psychophysical task performance and effects on pupil sizes following smoked, vaporized and oral cannabis administration. </w:t>
      </w:r>
      <w:r w:rsidRPr="000735EB">
        <w:rPr>
          <w:i/>
        </w:rPr>
        <w:t>J Appl Toxicol</w:t>
      </w:r>
      <w:r w:rsidRPr="000735EB">
        <w:t xml:space="preserve">. </w:t>
      </w:r>
      <w:r w:rsidRPr="000735EB">
        <w:rPr>
          <w:b/>
        </w:rPr>
        <w:t>2017</w:t>
      </w:r>
      <w:r w:rsidRPr="000735EB">
        <w:t xml:space="preserve">, 37, 922-32. </w:t>
      </w:r>
      <w:hyperlink r:id="rId22" w:history="1">
        <w:r w:rsidRPr="000735EB">
          <w:rPr>
            <w:rStyle w:val="Hyperlink"/>
          </w:rPr>
          <w:t>https://doi.org/10.1002/jat.3440</w:t>
        </w:r>
      </w:hyperlink>
    </w:p>
    <w:p w14:paraId="28A5D8FB" w14:textId="77777777" w:rsidR="00AC729D" w:rsidRPr="000735EB" w:rsidRDefault="00AC729D" w:rsidP="00AC729D">
      <w:pPr>
        <w:pStyle w:val="EndNoteBibliography"/>
        <w:spacing w:after="0"/>
      </w:pPr>
      <w:r w:rsidRPr="000735EB">
        <w:t>11.</w:t>
      </w:r>
      <w:r w:rsidRPr="000735EB">
        <w:tab/>
        <w:t xml:space="preserve">Ortiz-Peregrina S., Ortiz C., Castro-Torres J.J., Jimenez J.R., Anera R.G. Effects of Smoking Cannabis on Visual Function and Driving Performance. A Driving-Simulator Based Study. </w:t>
      </w:r>
      <w:r w:rsidRPr="000735EB">
        <w:rPr>
          <w:i/>
        </w:rPr>
        <w:t>Int J Environ Res Public Health</w:t>
      </w:r>
      <w:r w:rsidRPr="000735EB">
        <w:t xml:space="preserve">. </w:t>
      </w:r>
      <w:r w:rsidRPr="000735EB">
        <w:rPr>
          <w:b/>
        </w:rPr>
        <w:t>2020</w:t>
      </w:r>
      <w:r w:rsidRPr="000735EB">
        <w:t xml:space="preserve">, 17. </w:t>
      </w:r>
      <w:hyperlink r:id="rId23" w:history="1">
        <w:r w:rsidRPr="000735EB">
          <w:rPr>
            <w:rStyle w:val="Hyperlink"/>
          </w:rPr>
          <w:t>https://doi.org/10.3390/ijerph17239033</w:t>
        </w:r>
      </w:hyperlink>
    </w:p>
    <w:p w14:paraId="7D81D23F" w14:textId="77777777" w:rsidR="00AC729D" w:rsidRPr="000735EB" w:rsidRDefault="00AC729D" w:rsidP="00AC729D">
      <w:pPr>
        <w:pStyle w:val="EndNoteBibliography"/>
        <w:spacing w:after="0"/>
      </w:pPr>
      <w:r w:rsidRPr="000735EB">
        <w:t>12.</w:t>
      </w:r>
      <w:r w:rsidRPr="000735EB">
        <w:tab/>
        <w:t xml:space="preserve">Shahidi Zandi A., Comeau F.J.E., Mann R.E., Di Ciano P., Arslan E.P., Murphy T., Le Foll B., Wickens C.M. Preliminary Eye-Tracking Data as a Nonintrusive Marker for Blood Delta-9-Tetrahydrocannabinol Concentration and Drugged Driving. </w:t>
      </w:r>
      <w:r w:rsidRPr="000735EB">
        <w:rPr>
          <w:i/>
        </w:rPr>
        <w:t>Cannabis Cannabinoid Res</w:t>
      </w:r>
      <w:r w:rsidRPr="000735EB">
        <w:t xml:space="preserve">. </w:t>
      </w:r>
      <w:r w:rsidRPr="000735EB">
        <w:rPr>
          <w:b/>
        </w:rPr>
        <w:t>2021</w:t>
      </w:r>
      <w:r w:rsidRPr="000735EB">
        <w:t xml:space="preserve">, 6, 537-47. </w:t>
      </w:r>
      <w:hyperlink r:id="rId24" w:history="1">
        <w:r w:rsidRPr="000735EB">
          <w:rPr>
            <w:rStyle w:val="Hyperlink"/>
          </w:rPr>
          <w:t>https://doi.org/10.1089/can.2020.0141</w:t>
        </w:r>
      </w:hyperlink>
    </w:p>
    <w:p w14:paraId="786BBC82" w14:textId="77777777" w:rsidR="00AC729D" w:rsidRPr="000735EB" w:rsidRDefault="00AC729D" w:rsidP="00AC729D">
      <w:pPr>
        <w:pStyle w:val="EndNoteBibliography"/>
        <w:spacing w:after="0"/>
      </w:pPr>
      <w:r w:rsidRPr="000735EB">
        <w:t>13.</w:t>
      </w:r>
      <w:r w:rsidRPr="000735EB">
        <w:tab/>
        <w:t xml:space="preserve">Stark M.M., Englehart K., Sexton B.F., Tunbridge R., Jackson P. Use of a pupillometer to assess change in pupillary size post-cannabis. </w:t>
      </w:r>
      <w:r w:rsidRPr="000735EB">
        <w:rPr>
          <w:i/>
        </w:rPr>
        <w:t>J Clin Forensic Med</w:t>
      </w:r>
      <w:r w:rsidRPr="000735EB">
        <w:t xml:space="preserve">. </w:t>
      </w:r>
      <w:r w:rsidRPr="000735EB">
        <w:rPr>
          <w:b/>
        </w:rPr>
        <w:t>2003</w:t>
      </w:r>
      <w:r w:rsidRPr="000735EB">
        <w:t xml:space="preserve">, 10, 9-11. </w:t>
      </w:r>
      <w:hyperlink r:id="rId25" w:history="1">
        <w:r w:rsidRPr="000735EB">
          <w:rPr>
            <w:rStyle w:val="Hyperlink"/>
          </w:rPr>
          <w:t>https://doi.org/10.1016/S1353-1131(02)00162-1</w:t>
        </w:r>
      </w:hyperlink>
    </w:p>
    <w:p w14:paraId="582BD0B8" w14:textId="77777777" w:rsidR="00AC729D" w:rsidRPr="000735EB" w:rsidRDefault="00AC729D" w:rsidP="00AC729D">
      <w:pPr>
        <w:pStyle w:val="EndNoteBibliography"/>
        <w:spacing w:after="0"/>
      </w:pPr>
      <w:r w:rsidRPr="000735EB">
        <w:t>14.</w:t>
      </w:r>
      <w:r w:rsidRPr="000735EB">
        <w:tab/>
        <w:t xml:space="preserve">Campobasso C.P., De Micco F., Corbi G., Keller T., Hartung B., Daldrup T., Monticelli F. Pupillary effects in habitual cannabis consumers quantified with pupillography. </w:t>
      </w:r>
      <w:r w:rsidRPr="000735EB">
        <w:rPr>
          <w:i/>
        </w:rPr>
        <w:t>Forensic Sci Int</w:t>
      </w:r>
      <w:r w:rsidRPr="000735EB">
        <w:t xml:space="preserve">. </w:t>
      </w:r>
      <w:r w:rsidRPr="000735EB">
        <w:rPr>
          <w:b/>
        </w:rPr>
        <w:t>2020</w:t>
      </w:r>
      <w:r w:rsidRPr="000735EB">
        <w:t xml:space="preserve">, 317, 110559. </w:t>
      </w:r>
      <w:hyperlink r:id="rId26" w:history="1">
        <w:r w:rsidRPr="000735EB">
          <w:rPr>
            <w:rStyle w:val="Hyperlink"/>
          </w:rPr>
          <w:t>https://doi.org/10.1016/j.forsciint.2020.110559</w:t>
        </w:r>
      </w:hyperlink>
    </w:p>
    <w:p w14:paraId="23F308AC" w14:textId="77777777" w:rsidR="00AC729D" w:rsidRPr="000735EB" w:rsidRDefault="00AC729D" w:rsidP="00AC729D">
      <w:pPr>
        <w:pStyle w:val="EndNoteBibliography"/>
        <w:spacing w:after="0"/>
      </w:pPr>
      <w:r w:rsidRPr="000735EB">
        <w:t>15.</w:t>
      </w:r>
      <w:r w:rsidRPr="000735EB">
        <w:tab/>
        <w:t xml:space="preserve">Steinhart B., Brooks-Russell A., Kosnett M.J., Subramanian P.S., Wrobel J. A Video Segmentation Pipeline for Assessing changes in Pupil Response to Light After Cannabis Consumption. </w:t>
      </w:r>
      <w:r w:rsidRPr="000735EB">
        <w:rPr>
          <w:i/>
        </w:rPr>
        <w:t>bioRxiv</w:t>
      </w:r>
      <w:r w:rsidRPr="000735EB">
        <w:t xml:space="preserve">. </w:t>
      </w:r>
      <w:r w:rsidRPr="000735EB">
        <w:rPr>
          <w:b/>
        </w:rPr>
        <w:t>2023</w:t>
      </w:r>
      <w:r w:rsidRPr="000735EB">
        <w:t xml:space="preserve">. </w:t>
      </w:r>
      <w:hyperlink r:id="rId27" w:history="1">
        <w:r w:rsidRPr="000735EB">
          <w:rPr>
            <w:rStyle w:val="Hyperlink"/>
          </w:rPr>
          <w:t>https://doi.org/10.1101/2023.03.17.533144</w:t>
        </w:r>
      </w:hyperlink>
    </w:p>
    <w:p w14:paraId="3DA0828E" w14:textId="77777777" w:rsidR="00AC729D" w:rsidRPr="000735EB" w:rsidRDefault="00AC729D" w:rsidP="00AC729D">
      <w:pPr>
        <w:pStyle w:val="EndNoteBibliography"/>
        <w:spacing w:after="0"/>
      </w:pPr>
      <w:r w:rsidRPr="000735EB">
        <w:lastRenderedPageBreak/>
        <w:t>16.</w:t>
      </w:r>
      <w:r w:rsidRPr="000735EB">
        <w:tab/>
        <w:t xml:space="preserve">Brooks-Russell A., Brown T., Friedman K., Wrobel J., Schwarz J., Dooley G., Ryall K.A., Steinhart B., Amioka E., Milavetz G.; et al. Simulated driving performance among daily and occasional cannabis users. </w:t>
      </w:r>
      <w:r w:rsidRPr="000735EB">
        <w:rPr>
          <w:i/>
        </w:rPr>
        <w:t>Accid Anal Prev</w:t>
      </w:r>
      <w:r w:rsidRPr="000735EB">
        <w:t xml:space="preserve">. </w:t>
      </w:r>
      <w:r w:rsidRPr="000735EB">
        <w:rPr>
          <w:b/>
        </w:rPr>
        <w:t>2021</w:t>
      </w:r>
      <w:r w:rsidRPr="000735EB">
        <w:t xml:space="preserve">, 160, 106326. </w:t>
      </w:r>
      <w:hyperlink r:id="rId28" w:history="1">
        <w:r w:rsidRPr="000735EB">
          <w:rPr>
            <w:rStyle w:val="Hyperlink"/>
          </w:rPr>
          <w:t>https://doi.org/10.1016/j.aap.2021.106326</w:t>
        </w:r>
      </w:hyperlink>
    </w:p>
    <w:p w14:paraId="51BD53C8" w14:textId="77777777" w:rsidR="00AC729D" w:rsidRPr="000735EB" w:rsidRDefault="00AC729D" w:rsidP="00AC729D">
      <w:pPr>
        <w:pStyle w:val="EndNoteBibliography"/>
        <w:spacing w:after="0"/>
      </w:pPr>
      <w:r w:rsidRPr="000735EB">
        <w:t>17.</w:t>
      </w:r>
      <w:r w:rsidRPr="000735EB">
        <w:tab/>
        <w:t xml:space="preserve">Ramsay J.O., Dalzell C.J. Some Tools for Functional Data Analysis. </w:t>
      </w:r>
      <w:r w:rsidRPr="000735EB">
        <w:rPr>
          <w:i/>
        </w:rPr>
        <w:t>Journal of the Royal Statistical Society Series B (Statistical Methodology)</w:t>
      </w:r>
      <w:r w:rsidRPr="000735EB">
        <w:t xml:space="preserve">. </w:t>
      </w:r>
      <w:r w:rsidRPr="000735EB">
        <w:rPr>
          <w:b/>
        </w:rPr>
        <w:t>1991</w:t>
      </w:r>
      <w:r w:rsidRPr="000735EB">
        <w:t xml:space="preserve">, 53, 539-72. </w:t>
      </w:r>
    </w:p>
    <w:p w14:paraId="67440375" w14:textId="77777777" w:rsidR="00AC729D" w:rsidRPr="000735EB" w:rsidRDefault="00AC729D" w:rsidP="00AC729D">
      <w:pPr>
        <w:pStyle w:val="EndNoteBibliography"/>
        <w:spacing w:after="0"/>
      </w:pPr>
      <w:r w:rsidRPr="000735EB">
        <w:t>18.</w:t>
      </w:r>
      <w:r w:rsidRPr="000735EB">
        <w:tab/>
        <w:t xml:space="preserve">Reiss P.T., Goldsmith J., Shang H.L., Ogden R.T. Methods for scalar-on-function regression. </w:t>
      </w:r>
      <w:r w:rsidRPr="000735EB">
        <w:rPr>
          <w:i/>
        </w:rPr>
        <w:t>Int Stat Rev</w:t>
      </w:r>
      <w:r w:rsidRPr="000735EB">
        <w:t xml:space="preserve">. </w:t>
      </w:r>
      <w:r w:rsidRPr="000735EB">
        <w:rPr>
          <w:b/>
        </w:rPr>
        <w:t>2017</w:t>
      </w:r>
      <w:r w:rsidRPr="000735EB">
        <w:t xml:space="preserve">, 85, 228-49. </w:t>
      </w:r>
      <w:hyperlink r:id="rId29" w:history="1">
        <w:r w:rsidRPr="000735EB">
          <w:rPr>
            <w:rStyle w:val="Hyperlink"/>
          </w:rPr>
          <w:t>https://doi.org/10.1111/insr.12163</w:t>
        </w:r>
      </w:hyperlink>
    </w:p>
    <w:p w14:paraId="37459D9C" w14:textId="77777777" w:rsidR="00AC729D" w:rsidRPr="000735EB" w:rsidRDefault="00AC729D" w:rsidP="00AC729D">
      <w:pPr>
        <w:pStyle w:val="EndNoteBibliography"/>
        <w:spacing w:after="0"/>
      </w:pPr>
      <w:r w:rsidRPr="000735EB">
        <w:t>19.</w:t>
      </w:r>
      <w:r w:rsidRPr="000735EB">
        <w:tab/>
        <w:t xml:space="preserve">Team. R.C. (2020) R: A language and environment for statistical computing., available from: </w:t>
      </w:r>
      <w:hyperlink r:id="rId30" w:history="1">
        <w:r w:rsidRPr="000735EB">
          <w:rPr>
            <w:rStyle w:val="Hyperlink"/>
          </w:rPr>
          <w:t>https://www.R-project.org/</w:t>
        </w:r>
      </w:hyperlink>
      <w:r w:rsidRPr="000735EB">
        <w:t xml:space="preserve"> (accessed on: </w:t>
      </w:r>
    </w:p>
    <w:p w14:paraId="04BC380D" w14:textId="77777777" w:rsidR="00AC729D" w:rsidRPr="000735EB" w:rsidRDefault="00AC729D" w:rsidP="00AC729D">
      <w:pPr>
        <w:pStyle w:val="EndNoteBibliography"/>
      </w:pPr>
      <w:r w:rsidRPr="000735EB">
        <w:t>20.</w:t>
      </w:r>
      <w:r w:rsidRPr="000735EB">
        <w:tab/>
        <w:t xml:space="preserve">Wood S.N. Fast stable restricted maximum likelihood and marginal likelihood estimation of semiparametric generalized linear models. </w:t>
      </w:r>
      <w:r w:rsidRPr="000735EB">
        <w:rPr>
          <w:i/>
        </w:rPr>
        <w:t>Journal of the Royal Statistical Society: Series B (Statistical Methodology)</w:t>
      </w:r>
      <w:r w:rsidRPr="000735EB">
        <w:t xml:space="preserve">. </w:t>
      </w:r>
      <w:r w:rsidRPr="000735EB">
        <w:rPr>
          <w:b/>
        </w:rPr>
        <w:t>2011</w:t>
      </w:r>
      <w:r w:rsidRPr="000735EB">
        <w:t xml:space="preserve">, 73, 3-36. </w:t>
      </w:r>
      <w:hyperlink r:id="rId31" w:history="1">
        <w:r w:rsidRPr="000735EB">
          <w:rPr>
            <w:rStyle w:val="Hyperlink"/>
          </w:rPr>
          <w:t>https://doi.org/</w:t>
        </w:r>
      </w:hyperlink>
      <w:r w:rsidRPr="000735EB">
        <w:t xml:space="preserve"> </w:t>
      </w:r>
      <w:hyperlink r:id="rId32" w:history="1">
        <w:r w:rsidRPr="000735EB">
          <w:rPr>
            <w:rStyle w:val="Hyperlink"/>
          </w:rPr>
          <w:t>https://doi.org/10.1111/j.1467-9868.2010.00749.x</w:t>
        </w:r>
      </w:hyperlink>
    </w:p>
    <w:p w14:paraId="43BEFE0C" w14:textId="77777777" w:rsidR="00AC729D" w:rsidRDefault="00AC729D" w:rsidP="00AC729D">
      <w:pPr>
        <w:spacing w:line="480" w:lineRule="auto"/>
        <w:ind w:left="360" w:hanging="360"/>
        <w:rPr>
          <w:rFonts w:ascii="Times New Roman" w:hAnsi="Times New Roman" w:cs="Times New Roman"/>
          <w:sz w:val="24"/>
          <w:szCs w:val="24"/>
        </w:rPr>
      </w:pPr>
      <w:r w:rsidRPr="00C74655">
        <w:rPr>
          <w:rFonts w:ascii="Times New Roman" w:hAnsi="Times New Roman" w:cs="Times New Roman"/>
          <w:sz w:val="24"/>
          <w:szCs w:val="24"/>
        </w:rPr>
        <w:fldChar w:fldCharType="end"/>
      </w:r>
      <w:commentRangeEnd w:id="54"/>
      <w:r>
        <w:rPr>
          <w:rStyle w:val="CommentReference"/>
        </w:rPr>
        <w:commentReference w:id="54"/>
      </w:r>
    </w:p>
    <w:p w14:paraId="3EBF9E29" w14:textId="77777777" w:rsidR="004F6DA7" w:rsidRDefault="004F6DA7">
      <w:bookmarkStart w:id="55" w:name="_GoBack"/>
      <w:bookmarkEnd w:id="55"/>
    </w:p>
    <w:sectPr w:rsidR="004F6DA7" w:rsidSect="007862C8">
      <w:headerReference w:type="default" r:id="rId3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Godbole, Suneeta" w:date="2023-03-16T13:58:00Z" w:initials="GS">
    <w:p w14:paraId="5766F61C" w14:textId="77777777" w:rsidR="00AC729D" w:rsidRDefault="00AC729D" w:rsidP="00AC729D">
      <w:pPr>
        <w:pStyle w:val="CommentText"/>
      </w:pPr>
      <w:r>
        <w:rPr>
          <w:rStyle w:val="CommentReference"/>
        </w:rPr>
        <w:annotationRef/>
      </w:r>
      <w:r>
        <w:t>Changes in drug potency over time</w:t>
      </w:r>
    </w:p>
  </w:comment>
  <w:comment w:id="1" w:author="Wrobel, Julia" w:date="2023-03-27T10:39:00Z" w:initials="JW">
    <w:p w14:paraId="23FC751A" w14:textId="77777777" w:rsidR="00AC729D" w:rsidRDefault="00AC729D" w:rsidP="00AC729D">
      <w:r>
        <w:rPr>
          <w:rStyle w:val="CommentReference"/>
        </w:rPr>
        <w:annotationRef/>
      </w:r>
      <w:r>
        <w:rPr>
          <w:sz w:val="20"/>
          <w:szCs w:val="20"/>
        </w:rPr>
        <w:t>What do you mean that the literature is mixed? What are the different findings/opinions? I agree that temporality is a concern, and links to the analysis in your paper. I would instead break this into two sentences, where the first sentence is about traffic safety and what you already have works well. The second sentence should say something to the extent of cannabis consumption directly before or at work is of concern to employers with regard to occupational safety- employers may want to be able to detect on the job smoking or smoking right before work even if at home smoking is legal and ok with the employer.</w:t>
      </w:r>
    </w:p>
  </w:comment>
  <w:comment w:id="2" w:author="Wrobel, Julia" w:date="2023-03-27T10:44:00Z" w:initials="JW">
    <w:p w14:paraId="272533A0" w14:textId="77777777" w:rsidR="00AC729D" w:rsidRDefault="00AC729D" w:rsidP="00AC729D">
      <w:r>
        <w:rPr>
          <w:rStyle w:val="CommentReference"/>
        </w:rPr>
        <w:annotationRef/>
      </w:r>
      <w:r>
        <w:rPr>
          <w:color w:val="000000"/>
          <w:sz w:val="20"/>
          <w:szCs w:val="20"/>
        </w:rPr>
        <w:t>I would be careful here and elsewhere in the paper about using “impairment” because in your analysis we are not really detecting impairment so much as recent smoking.  I would instead say something to the extent of “In order to detect recent cannabis use in traffic and occupational safety settings, well validated and quantitative assessments of acute cannabis consumption are needed”</w:t>
      </w:r>
    </w:p>
  </w:comment>
  <w:comment w:id="3" w:author="Godbole, Suneeta" w:date="2023-03-16T14:03:00Z" w:initials="GS">
    <w:p w14:paraId="593A380C" w14:textId="77777777" w:rsidR="00AC729D" w:rsidRDefault="00AC729D" w:rsidP="00AC729D">
      <w:pPr>
        <w:pStyle w:val="CommentText"/>
      </w:pPr>
      <w:r>
        <w:rPr>
          <w:rStyle w:val="CommentReference"/>
        </w:rPr>
        <w:annotationRef/>
      </w:r>
      <w:r>
        <w:t>Reference</w:t>
      </w:r>
    </w:p>
  </w:comment>
  <w:comment w:id="4" w:author="Wrobel, Julia" w:date="2023-03-27T11:37:00Z" w:initials="JW">
    <w:p w14:paraId="298503AB" w14:textId="77777777" w:rsidR="00AC729D" w:rsidRDefault="00AC729D" w:rsidP="00AC729D">
      <w:r>
        <w:rPr>
          <w:rStyle w:val="CommentReference"/>
        </w:rPr>
        <w:annotationRef/>
      </w:r>
      <w:r>
        <w:rPr>
          <w:color w:val="000000"/>
          <w:sz w:val="20"/>
          <w:szCs w:val="20"/>
        </w:rPr>
        <w:t>Also mention that in this case this would be a false positive for a frequent user</w:t>
      </w:r>
    </w:p>
  </w:comment>
  <w:comment w:id="5" w:author="Wrobel, Julia" w:date="2023-03-18T08:42:00Z" w:initials="JW">
    <w:p w14:paraId="6EEA92C1" w14:textId="77777777" w:rsidR="00AC729D" w:rsidRDefault="00AC729D" w:rsidP="00AC729D">
      <w:r>
        <w:rPr>
          <w:rStyle w:val="CommentReference"/>
        </w:rPr>
        <w:annotationRef/>
      </w:r>
      <w:r>
        <w:rPr>
          <w:color w:val="000000"/>
          <w:sz w:val="20"/>
          <w:szCs w:val="20"/>
        </w:rPr>
        <w:t xml:space="preserve">Can you make a new figure 1 that takes a typical-looking pupil trajectory from one of the non smokers and labels the point of minimum constriction and rebound dilation? Then reference the figure in this paragraph- say this shows a typical pupil light response, eye constricts after light is shined, then rebounds, and there is some evidence that there is less constriction and slower rebound dilation due to acute marijuana consumption but evidence is mixed and warrants further study. </w:t>
      </w:r>
    </w:p>
  </w:comment>
  <w:comment w:id="6" w:author="Wrobel, Julia" w:date="2023-03-27T11:32:00Z" w:initials="JW">
    <w:p w14:paraId="380CFBF0" w14:textId="77777777" w:rsidR="00AC729D" w:rsidRDefault="00AC729D" w:rsidP="00AC729D">
      <w:r>
        <w:rPr>
          <w:rStyle w:val="CommentReference"/>
        </w:rPr>
        <w:annotationRef/>
      </w:r>
      <w:r>
        <w:rPr>
          <w:color w:val="000000"/>
          <w:sz w:val="20"/>
          <w:szCs w:val="20"/>
        </w:rPr>
        <w:t>My language is a little clunky here so always feel free to edit</w:t>
      </w:r>
    </w:p>
  </w:comment>
  <w:comment w:id="7" w:author="Wrobel, Julia" w:date="2023-03-27T12:10:00Z" w:initials="JW">
    <w:p w14:paraId="6529E98C" w14:textId="77777777" w:rsidR="00AC729D" w:rsidRDefault="00AC729D" w:rsidP="00AC729D">
      <w:r>
        <w:rPr>
          <w:rStyle w:val="CommentReference"/>
        </w:rPr>
        <w:annotationRef/>
      </w:r>
      <w:r>
        <w:rPr>
          <w:color w:val="000000"/>
          <w:sz w:val="20"/>
          <w:szCs w:val="20"/>
        </w:rPr>
        <w:t>I deleted a lot of what you had here, in part because its unclear to me if other studies looking at if static pupil diameter is different between users and non users or if the pupil response is different. We can ignore that for now and address it after you submit this to the student paper competition.</w:t>
      </w:r>
    </w:p>
  </w:comment>
  <w:comment w:id="8" w:author="Wrobel, Julia" w:date="2023-03-18T08:56:00Z" w:initials="JW">
    <w:p w14:paraId="13F18504" w14:textId="77777777" w:rsidR="00AC729D" w:rsidRDefault="00AC729D" w:rsidP="00AC729D">
      <w:r>
        <w:rPr>
          <w:rStyle w:val="CommentReference"/>
        </w:rPr>
        <w:annotationRef/>
      </w:r>
      <w:r>
        <w:rPr>
          <w:color w:val="000000"/>
          <w:sz w:val="20"/>
          <w:szCs w:val="20"/>
        </w:rPr>
        <w:t xml:space="preserve">I think we need to add a whole paragraph here referencing and describing Ben’s study to set up the motivation for ours. I put Ben’s paper on bioarxiv so we will be able to cite it.  You basically want to say (I’m using some casual language so spruce this up of course): </w:t>
      </w:r>
    </w:p>
  </w:comment>
  <w:comment w:id="9" w:author="Wrobel, Julia" w:date="2023-03-18T09:06:00Z" w:initials="JW">
    <w:p w14:paraId="3388A62C" w14:textId="77777777" w:rsidR="00AC729D" w:rsidRDefault="00AC729D" w:rsidP="00AC729D">
      <w:r>
        <w:rPr>
          <w:rStyle w:val="CommentReference"/>
        </w:rPr>
        <w:annotationRef/>
      </w:r>
      <w:r>
        <w:rPr>
          <w:color w:val="000000"/>
          <w:sz w:val="20"/>
          <w:szCs w:val="20"/>
        </w:rPr>
        <w:t>In the rest of the paper, rather than “user” we want to use “use-group” because I think its considered more proper</w:t>
      </w:r>
    </w:p>
  </w:comment>
  <w:comment w:id="10" w:author="Wrobel, Julia" w:date="2023-03-27T12:22:00Z" w:initials="JW">
    <w:p w14:paraId="1C5BB6E9" w14:textId="77777777" w:rsidR="00AC729D" w:rsidRDefault="00AC729D" w:rsidP="00AC729D">
      <w:r>
        <w:rPr>
          <w:rStyle w:val="CommentReference"/>
        </w:rPr>
        <w:annotationRef/>
      </w:r>
      <w:r>
        <w:rPr>
          <w:color w:val="000000"/>
          <w:sz w:val="20"/>
          <w:szCs w:val="20"/>
        </w:rPr>
        <w:t>Maybe another word (resistant?) would be better</w:t>
      </w:r>
    </w:p>
  </w:comment>
  <w:comment w:id="11" w:author="Wrobel, Julia" w:date="2023-03-27T12:26:00Z" w:initials="JW">
    <w:p w14:paraId="0584C2B8" w14:textId="77777777" w:rsidR="00AC729D" w:rsidRDefault="00AC729D" w:rsidP="00AC729D">
      <w:r>
        <w:rPr>
          <w:rStyle w:val="CommentReference"/>
        </w:rPr>
        <w:annotationRef/>
      </w:r>
      <w:r>
        <w:rPr>
          <w:color w:val="000000"/>
          <w:sz w:val="20"/>
          <w:szCs w:val="20"/>
        </w:rPr>
        <w:t>Might be good to be specific here and say the single number summaries are point of minimal construction and rebound dilation</w:t>
      </w:r>
    </w:p>
  </w:comment>
  <w:comment w:id="12" w:author="Wrobel, Julia" w:date="2023-03-27T12:35:00Z" w:initials="JW">
    <w:p w14:paraId="512EB78D" w14:textId="77777777" w:rsidR="00AC729D" w:rsidRDefault="00AC729D" w:rsidP="00AC729D">
      <w:r>
        <w:rPr>
          <w:rStyle w:val="CommentReference"/>
        </w:rPr>
        <w:annotationRef/>
      </w:r>
      <w:r>
        <w:rPr>
          <w:color w:val="000000"/>
          <w:sz w:val="20"/>
          <w:szCs w:val="20"/>
        </w:rPr>
        <w:t>This might be a little clunky- this point should be simple and clear and punchy, so edit my language if you can</w:t>
      </w:r>
    </w:p>
  </w:comment>
  <w:comment w:id="13" w:author="Godbole, Suneeta" w:date="2023-03-22T08:40:00Z" w:initials="SG">
    <w:p w14:paraId="08448A99" w14:textId="77777777" w:rsidR="00AC729D" w:rsidRDefault="00AC729D" w:rsidP="00AC729D">
      <w:pPr>
        <w:pStyle w:val="CommentText"/>
      </w:pPr>
      <w:r>
        <w:rPr>
          <w:rStyle w:val="CommentReference"/>
        </w:rPr>
        <w:annotationRef/>
      </w:r>
      <w:r>
        <w:t>I might be "borrow" too much language from Goldsmith PA paper -- citation</w:t>
      </w:r>
    </w:p>
  </w:comment>
  <w:comment w:id="14" w:author="Wrobel, Julia" w:date="2023-03-27T12:39:00Z" w:initials="JW">
    <w:p w14:paraId="4885B20D" w14:textId="77777777" w:rsidR="00AC729D" w:rsidRDefault="00AC729D" w:rsidP="00AC729D">
      <w:r>
        <w:rPr>
          <w:rStyle w:val="CommentReference"/>
        </w:rPr>
        <w:annotationRef/>
      </w:r>
      <w:r>
        <w:rPr>
          <w:color w:val="000000"/>
          <w:sz w:val="20"/>
          <w:szCs w:val="20"/>
        </w:rPr>
        <w:t>Cite his paper here, as well as the Ramsay and Silverman FDA textbook</w:t>
      </w:r>
    </w:p>
  </w:comment>
  <w:comment w:id="15" w:author="Wrobel, Julia" w:date="2023-03-27T12:38:00Z" w:initials="JW">
    <w:p w14:paraId="4C0C657A" w14:textId="77777777" w:rsidR="00AC729D" w:rsidRDefault="00AC729D" w:rsidP="00AC729D">
      <w:r>
        <w:rPr>
          <w:rStyle w:val="CommentReference"/>
        </w:rPr>
        <w:annotationRef/>
      </w:r>
      <w:r>
        <w:rPr>
          <w:color w:val="000000"/>
          <w:sz w:val="20"/>
          <w:szCs w:val="20"/>
        </w:rPr>
        <w:t>Again, edit my clunky language here</w:t>
      </w:r>
    </w:p>
  </w:comment>
  <w:comment w:id="16" w:author="Wrobel, Julia" w:date="2023-03-27T12:45:00Z" w:initials="JW">
    <w:p w14:paraId="129DE179" w14:textId="77777777" w:rsidR="00AC729D" w:rsidRDefault="00AC729D" w:rsidP="00AC729D">
      <w:r>
        <w:rPr>
          <w:rStyle w:val="CommentReference"/>
        </w:rPr>
        <w:annotationRef/>
      </w:r>
      <w:r>
        <w:rPr>
          <w:color w:val="000000"/>
          <w:sz w:val="20"/>
          <w:szCs w:val="20"/>
        </w:rPr>
        <w:t>Use a different word than goal either here or in the first sentence.</w:t>
      </w:r>
    </w:p>
  </w:comment>
  <w:comment w:id="17" w:author="Wrobel, Julia" w:date="2023-03-27T12:50:00Z" w:initials="JW">
    <w:p w14:paraId="4DDFA4DD" w14:textId="77777777" w:rsidR="00AC729D" w:rsidRDefault="00AC729D" w:rsidP="00AC729D">
      <w:r>
        <w:rPr>
          <w:rStyle w:val="CommentReference"/>
        </w:rPr>
        <w:annotationRef/>
      </w:r>
      <w:r>
        <w:rPr>
          <w:color w:val="000000"/>
          <w:sz w:val="20"/>
          <w:szCs w:val="20"/>
        </w:rPr>
        <w:t>Replace this with the times we end up reporting in the Figure if I got it wrong here.</w:t>
      </w:r>
    </w:p>
  </w:comment>
  <w:comment w:id="18" w:author="Godbole, Suneeta" w:date="2023-03-01T16:26:00Z" w:initials="GS">
    <w:p w14:paraId="17C49E2F" w14:textId="77777777" w:rsidR="00AC729D" w:rsidRDefault="00AC729D" w:rsidP="00AC729D">
      <w:pPr>
        <w:pStyle w:val="CommentText"/>
      </w:pPr>
      <w:r>
        <w:rPr>
          <w:rStyle w:val="CommentReference"/>
        </w:rPr>
        <w:annotationRef/>
      </w:r>
      <w:r>
        <w:t>Stealing language</w:t>
      </w:r>
    </w:p>
  </w:comment>
  <w:comment w:id="19" w:author="Wrobel, Julia" w:date="2023-03-27T13:45:00Z" w:initials="JW">
    <w:p w14:paraId="6CF53A20" w14:textId="77777777" w:rsidR="00AC729D" w:rsidRDefault="00AC729D" w:rsidP="00AC729D">
      <w:r>
        <w:rPr>
          <w:rStyle w:val="CommentReference"/>
        </w:rPr>
        <w:annotationRef/>
      </w:r>
      <w:r>
        <w:rPr>
          <w:color w:val="000000"/>
          <w:sz w:val="20"/>
          <w:szCs w:val="20"/>
        </w:rPr>
        <w:t>Cite</w:t>
      </w:r>
    </w:p>
  </w:comment>
  <w:comment w:id="20" w:author="Wrobel, Julia" w:date="2023-03-27T13:52:00Z" w:initials="JW">
    <w:p w14:paraId="16C3E1A7" w14:textId="77777777" w:rsidR="00AC729D" w:rsidRDefault="00AC729D" w:rsidP="00AC729D">
      <w:r>
        <w:rPr>
          <w:rStyle w:val="CommentReference"/>
        </w:rPr>
        <w:annotationRef/>
      </w:r>
      <w:r>
        <w:rPr>
          <w:color w:val="000000"/>
          <w:sz w:val="20"/>
          <w:szCs w:val="20"/>
        </w:rPr>
        <w:t>Confusing, need to reword. We don’t want readers to think “baseline” means before smoking.  Maybe say something like “each trajectory represents the change in pupil size during the light response test for the right eye of a given participant. Pupil size is measured in percent change from the start of the light test. Trajectories were collected after cannabis consumption for the occasional and daily use groups and after a short rest period for the no use control group.</w:t>
      </w:r>
    </w:p>
  </w:comment>
  <w:comment w:id="21" w:author="Wrobel, Julia" w:date="2023-03-27T15:02:00Z" w:initials="WJ">
    <w:p w14:paraId="73B4793D" w14:textId="77777777" w:rsidR="00AC729D" w:rsidRDefault="00AC729D" w:rsidP="00AC729D">
      <w:pPr>
        <w:pStyle w:val="CommentText"/>
      </w:pPr>
      <w:r>
        <w:rPr>
          <w:rStyle w:val="CommentReference"/>
        </w:rPr>
        <w:annotationRef/>
      </w:r>
      <w:r>
        <w:t>Combine figures 4 and 5</w:t>
      </w:r>
    </w:p>
  </w:comment>
  <w:comment w:id="22" w:author="Wrobel, Julia" w:date="2023-03-27T15:39:00Z" w:initials="WJ">
    <w:p w14:paraId="6D9C147D" w14:textId="77777777" w:rsidR="00AC729D" w:rsidRDefault="00AC729D" w:rsidP="00AC729D">
      <w:pPr>
        <w:pStyle w:val="CommentText"/>
      </w:pPr>
      <w:r>
        <w:rPr>
          <w:rStyle w:val="CommentReference"/>
        </w:rPr>
        <w:annotationRef/>
      </w:r>
      <w:r>
        <w:t>I restructured this section quite a bit. The structure follows the same structure as the results section. You need to read through it and edit the language substantially because I used stream of consciousness writing while I was restructuring.</w:t>
      </w:r>
    </w:p>
  </w:comment>
  <w:comment w:id="23" w:author="Wrobel, Julia" w:date="2023-03-27T14:04:00Z" w:initials="JW">
    <w:p w14:paraId="17CAFF04" w14:textId="77777777" w:rsidR="00AC729D" w:rsidRDefault="00AC729D" w:rsidP="00AC729D">
      <w:r>
        <w:rPr>
          <w:rStyle w:val="CommentReference"/>
        </w:rPr>
        <w:annotationRef/>
      </w:r>
      <w:r>
        <w:rPr>
          <w:color w:val="000000"/>
          <w:sz w:val="20"/>
          <w:szCs w:val="20"/>
        </w:rPr>
        <w:t>I think this could be a little bit more informative and specific. Right now it sounds vague- can you try to rephrase?</w:t>
      </w:r>
    </w:p>
  </w:comment>
  <w:comment w:id="24" w:author="Wrobel, Julia" w:date="2023-03-27T14:14:00Z" w:initials="JW">
    <w:p w14:paraId="61A5FCD1" w14:textId="77777777" w:rsidR="00AC729D" w:rsidRDefault="00AC729D" w:rsidP="00AC729D">
      <w:r>
        <w:rPr>
          <w:rStyle w:val="CommentReference"/>
        </w:rPr>
        <w:annotationRef/>
      </w:r>
      <w:r>
        <w:rPr>
          <w:color w:val="000000"/>
          <w:sz w:val="20"/>
          <w:szCs w:val="20"/>
        </w:rPr>
        <w:t>Can you change 15 and 20 to reflect the actual numbers in the figure. Similarly, can you experiment with adding to the figure points to highlight these values?</w:t>
      </w:r>
    </w:p>
  </w:comment>
  <w:comment w:id="25" w:author="Wrobel, Julia" w:date="2023-03-19T13:43:00Z" w:initials="JW">
    <w:p w14:paraId="37E0B8E4" w14:textId="77777777" w:rsidR="00AC729D" w:rsidRDefault="00AC729D" w:rsidP="00AC729D">
      <w:r>
        <w:rPr>
          <w:rStyle w:val="CommentReference"/>
        </w:rPr>
        <w:annotationRef/>
      </w:r>
      <w:r>
        <w:rPr>
          <w:color w:val="000000"/>
          <w:sz w:val="20"/>
          <w:szCs w:val="20"/>
        </w:rPr>
        <w:t>In labels and how you discuss the results below can you change smoker/non-smoker to “cannabis use”/“no cannabis use”?</w:t>
      </w:r>
    </w:p>
  </w:comment>
  <w:comment w:id="26" w:author="Godbole, Suneeta" w:date="2023-03-22T12:14:00Z" w:initials="GS">
    <w:p w14:paraId="4321C9EF" w14:textId="77777777" w:rsidR="00AC729D" w:rsidRDefault="00AC729D" w:rsidP="00AC729D">
      <w:pPr>
        <w:pStyle w:val="CommentText"/>
      </w:pPr>
      <w:r>
        <w:rPr>
          <w:rStyle w:val="CommentReference"/>
        </w:rPr>
        <w:annotationRef/>
      </w:r>
      <w:r>
        <w:t>Trying to stick to the Goldsmith paper notation but I think I need some kind of summation here.</w:t>
      </w:r>
    </w:p>
  </w:comment>
  <w:comment w:id="27" w:author="Wrobel, Julia" w:date="2023-03-27T18:36:00Z" w:initials="WJ">
    <w:p w14:paraId="024CBE21" w14:textId="77777777" w:rsidR="00AC729D" w:rsidRDefault="00AC729D" w:rsidP="00AC729D">
      <w:pPr>
        <w:pStyle w:val="CommentText"/>
      </w:pPr>
      <w:r>
        <w:rPr>
          <w:rStyle w:val="CommentReference"/>
        </w:rPr>
        <w:annotationRef/>
      </w:r>
      <w:r>
        <w:t>I deleted the b_i term- we can talk through why in our next meeting</w:t>
      </w:r>
    </w:p>
  </w:comment>
  <w:comment w:id="28" w:author="Wrobel, Julia" w:date="2023-03-19T13:48:00Z" w:initials="JW">
    <w:p w14:paraId="5526A578" w14:textId="77777777" w:rsidR="00AC729D" w:rsidRDefault="00AC729D" w:rsidP="00AC729D">
      <w:r>
        <w:rPr>
          <w:rStyle w:val="CommentReference"/>
        </w:rPr>
        <w:annotationRef/>
      </w:r>
      <w:r>
        <w:rPr>
          <w:color w:val="000000"/>
          <w:sz w:val="20"/>
          <w:szCs w:val="20"/>
        </w:rPr>
        <w:t>Awkward phrasing, can you try adjusting it?</w:t>
      </w:r>
    </w:p>
  </w:comment>
  <w:comment w:id="29" w:author="Wrobel, Julia" w:date="2023-03-28T10:46:00Z" w:initials="WJ">
    <w:p w14:paraId="46A6D040" w14:textId="77777777" w:rsidR="00AC729D" w:rsidRDefault="00AC729D" w:rsidP="00AC729D">
      <w:pPr>
        <w:pStyle w:val="CommentText"/>
      </w:pPr>
      <w:r>
        <w:rPr>
          <w:rStyle w:val="CommentReference"/>
        </w:rPr>
        <w:annotationRef/>
      </w:r>
      <w:r>
        <w:t>Add another subtitle here to describe this section</w:t>
      </w:r>
    </w:p>
  </w:comment>
  <w:comment w:id="30" w:author="Wrobel, Julia" w:date="2023-03-27T14:24:00Z" w:initials="JW">
    <w:p w14:paraId="08900810" w14:textId="77777777" w:rsidR="00AC729D" w:rsidRDefault="00AC729D" w:rsidP="00AC729D">
      <w:r>
        <w:rPr>
          <w:rStyle w:val="CommentReference"/>
        </w:rPr>
        <w:annotationRef/>
      </w:r>
      <w:r>
        <w:rPr>
          <w:sz w:val="20"/>
          <w:szCs w:val="20"/>
        </w:rPr>
        <w:t>We’re gonna simplify the notation and say that errors may be correlated but are mean zero, and only have the epsilon term. You and I can talk through this in our next meeting.</w:t>
      </w:r>
    </w:p>
  </w:comment>
  <w:comment w:id="31" w:author="Wrobel, Julia" w:date="2023-03-27T15:05:00Z" w:initials="WJ">
    <w:p w14:paraId="1891F501" w14:textId="77777777" w:rsidR="00AC729D" w:rsidRDefault="00AC729D" w:rsidP="00AC729D">
      <w:pPr>
        <w:pStyle w:val="CommentText"/>
      </w:pPr>
      <w:r>
        <w:rPr>
          <w:rStyle w:val="CommentReference"/>
        </w:rPr>
        <w:annotationRef/>
      </w:r>
      <w:r>
        <w:t>We will do this after you submit the paper</w:t>
      </w:r>
    </w:p>
  </w:comment>
  <w:comment w:id="32" w:author="Wrobel, Julia" w:date="2023-03-27T15:07:00Z" w:initials="WJ">
    <w:p w14:paraId="3270DAC4" w14:textId="77777777" w:rsidR="00AC729D" w:rsidRDefault="00AC729D" w:rsidP="00AC729D">
      <w:pPr>
        <w:pStyle w:val="CommentText"/>
      </w:pPr>
      <w:r>
        <w:rPr>
          <w:rStyle w:val="CommentReference"/>
        </w:rPr>
        <w:annotationRef/>
      </w:r>
      <w:r>
        <w:t>Think about moving this to the methods section where you describe the data</w:t>
      </w:r>
    </w:p>
  </w:comment>
  <w:comment w:id="33" w:author="Godbole, Suneeta" w:date="2023-03-01T15:39:00Z" w:initials="GS">
    <w:p w14:paraId="2E855BE8" w14:textId="77777777" w:rsidR="00AC729D" w:rsidRDefault="00AC729D" w:rsidP="00AC729D">
      <w:pPr>
        <w:pStyle w:val="CommentText"/>
      </w:pPr>
      <w:r>
        <w:rPr>
          <w:rStyle w:val="CommentReference"/>
        </w:rPr>
        <w:annotationRef/>
      </w:r>
      <w:r>
        <w:t xml:space="preserve">How careful do I need to about the language describing the cannabis use? Do other forms of cannabis consumption have similar effects? Can I say cannabis use or is smoker a better term? </w:t>
      </w:r>
    </w:p>
  </w:comment>
  <w:comment w:id="34" w:author="Wrobel, Julia" w:date="2023-03-19T14:18:00Z" w:initials="JW">
    <w:p w14:paraId="4D23B0CB" w14:textId="77777777" w:rsidR="00AC729D" w:rsidRDefault="00AC729D" w:rsidP="00AC729D">
      <w:r>
        <w:rPr>
          <w:rStyle w:val="CommentReference"/>
        </w:rPr>
        <w:annotationRef/>
      </w:r>
      <w:r>
        <w:rPr>
          <w:color w:val="000000"/>
          <w:sz w:val="20"/>
          <w:szCs w:val="20"/>
        </w:rPr>
        <w:t>Cannabis use is fine, and actually preferable to smoker.  Just be consistent throughout and if Ashley/Michael want to change our language later that’s ok</w:t>
      </w:r>
    </w:p>
  </w:comment>
  <w:comment w:id="35" w:author="Wrobel, Julia" w:date="2023-03-27T15:19:00Z" w:initials="WJ">
    <w:p w14:paraId="6D422998" w14:textId="77777777" w:rsidR="00AC729D" w:rsidRDefault="00AC729D" w:rsidP="00AC729D">
      <w:pPr>
        <w:pStyle w:val="CommentText"/>
      </w:pPr>
      <w:r>
        <w:rPr>
          <w:rStyle w:val="CommentReference"/>
        </w:rPr>
        <w:annotationRef/>
      </w:r>
      <w:r>
        <w:t>Changes to make to this plot:</w:t>
      </w:r>
    </w:p>
    <w:p w14:paraId="1E42A1DC" w14:textId="77777777" w:rsidR="00AC729D" w:rsidRDefault="00AC729D" w:rsidP="00AC729D">
      <w:pPr>
        <w:pStyle w:val="CommentText"/>
      </w:pPr>
    </w:p>
    <w:p w14:paraId="7D482F4A" w14:textId="77777777" w:rsidR="00AC729D" w:rsidRDefault="00AC729D" w:rsidP="00AC729D">
      <w:pPr>
        <w:pStyle w:val="CommentText"/>
        <w:numPr>
          <w:ilvl w:val="0"/>
          <w:numId w:val="6"/>
        </w:numPr>
      </w:pPr>
      <w:r>
        <w:t xml:space="preserve"> Solid instead of dotted red line segment</w:t>
      </w:r>
    </w:p>
    <w:p w14:paraId="554B16D4" w14:textId="77777777" w:rsidR="00AC729D" w:rsidRDefault="00AC729D" w:rsidP="00AC729D">
      <w:pPr>
        <w:pStyle w:val="CommentText"/>
        <w:numPr>
          <w:ilvl w:val="0"/>
          <w:numId w:val="6"/>
        </w:numPr>
      </w:pPr>
      <w:r>
        <w:t xml:space="preserve"> Make max of y axis 8</w:t>
      </w:r>
    </w:p>
    <w:p w14:paraId="3CB7A10D" w14:textId="77777777" w:rsidR="00AC729D" w:rsidRDefault="00AC729D" w:rsidP="00AC729D">
      <w:pPr>
        <w:pStyle w:val="CommentText"/>
        <w:numPr>
          <w:ilvl w:val="0"/>
          <w:numId w:val="6"/>
        </w:numPr>
      </w:pPr>
      <w:r>
        <w:t xml:space="preserve"> X axis breaks at (0,2,4,6,8,10)</w:t>
      </w:r>
    </w:p>
    <w:p w14:paraId="6BAA47FC" w14:textId="77777777" w:rsidR="00AC729D" w:rsidRDefault="00AC729D" w:rsidP="00AC729D">
      <w:pPr>
        <w:pStyle w:val="CommentText"/>
        <w:numPr>
          <w:ilvl w:val="0"/>
          <w:numId w:val="6"/>
        </w:numPr>
      </w:pPr>
      <w:r>
        <w:t xml:space="preserve"> Y  axis breaks at (0,1, 2, 3, 4, 6,8)</w:t>
      </w:r>
    </w:p>
    <w:p w14:paraId="7E988DB2" w14:textId="77777777" w:rsidR="00AC729D" w:rsidRDefault="00AC729D" w:rsidP="00AC729D">
      <w:pPr>
        <w:pStyle w:val="CommentText"/>
        <w:numPr>
          <w:ilvl w:val="0"/>
          <w:numId w:val="6"/>
        </w:numPr>
      </w:pPr>
      <w:r>
        <w:t>I decided that the OR plot is more interpretable than the probability plot so we will just use the OR plot</w:t>
      </w:r>
    </w:p>
    <w:p w14:paraId="3D80EF4F" w14:textId="77777777" w:rsidR="00AC729D" w:rsidRDefault="00AC729D" w:rsidP="00AC729D">
      <w:pPr>
        <w:pStyle w:val="CommentText"/>
        <w:numPr>
          <w:ilvl w:val="0"/>
          <w:numId w:val="6"/>
        </w:numPr>
      </w:pPr>
      <w:r>
        <w:t>Change legend titles of panel A to say functional logistic regression and traditional logistic regression</w:t>
      </w:r>
    </w:p>
    <w:p w14:paraId="1669771A" w14:textId="77777777" w:rsidR="00AC729D" w:rsidRDefault="00AC729D" w:rsidP="00AC729D">
      <w:pPr>
        <w:pStyle w:val="CommentText"/>
      </w:pPr>
    </w:p>
    <w:p w14:paraId="670AEC45" w14:textId="77777777" w:rsidR="00AC729D" w:rsidRDefault="00AC729D" w:rsidP="00AC729D">
      <w:pPr>
        <w:pStyle w:val="CommentText"/>
      </w:pPr>
      <w:r>
        <w:t>Also- I don’t like the way that these are aligned and you can make it prettier in R- I’ll show you how, but let’s worry about it after the student paper competiton.</w:t>
      </w:r>
    </w:p>
  </w:comment>
  <w:comment w:id="36" w:author="Wrobel, Julia" w:date="2023-03-19T14:54:00Z" w:initials="JW">
    <w:p w14:paraId="29170C61" w14:textId="77777777" w:rsidR="00AC729D" w:rsidRDefault="00AC729D" w:rsidP="00AC729D">
      <w:r>
        <w:rPr>
          <w:rStyle w:val="CommentReference"/>
        </w:rPr>
        <w:annotationRef/>
      </w:r>
      <w:r>
        <w:rPr>
          <w:color w:val="000000"/>
          <w:sz w:val="20"/>
          <w:szCs w:val="20"/>
        </w:rPr>
        <w:t>Is this actually 2, or 1.96?  It would be better to be able to say the point wise 95% confidence interval.</w:t>
      </w:r>
    </w:p>
  </w:comment>
  <w:comment w:id="37" w:author="Godbole, Suneeta" w:date="2023-03-21T16:28:00Z" w:initials="SG">
    <w:p w14:paraId="74429BA2" w14:textId="77777777" w:rsidR="00AC729D" w:rsidRDefault="00AC729D" w:rsidP="00AC729D">
      <w:pPr>
        <w:pStyle w:val="CommentText"/>
      </w:pPr>
      <w:r>
        <w:rPr>
          <w:rStyle w:val="CommentReference"/>
        </w:rPr>
        <w:annotationRef/>
      </w:r>
      <w:r>
        <w:t>Changed it to a true 95% point wise CI</w:t>
      </w:r>
    </w:p>
  </w:comment>
  <w:comment w:id="38" w:author="Wrobel, Julia" w:date="2023-03-27T13:56:00Z" w:initials="JW">
    <w:p w14:paraId="3A59911C" w14:textId="77777777" w:rsidR="00AC729D" w:rsidRDefault="00AC729D" w:rsidP="00AC729D">
      <w:r>
        <w:rPr>
          <w:rStyle w:val="CommentReference"/>
        </w:rPr>
        <w:annotationRef/>
      </w:r>
      <w:r>
        <w:rPr>
          <w:color w:val="000000"/>
          <w:sz w:val="20"/>
          <w:szCs w:val="20"/>
        </w:rPr>
        <w:t>Great!</w:t>
      </w:r>
    </w:p>
  </w:comment>
  <w:comment w:id="39" w:author="Wrobel, Julia" w:date="2023-03-19T14:46:00Z" w:initials="JW">
    <w:p w14:paraId="1920B15F" w14:textId="77777777" w:rsidR="00AC729D" w:rsidRDefault="00AC729D" w:rsidP="00AC729D">
      <w:r>
        <w:rPr>
          <w:rStyle w:val="CommentReference"/>
        </w:rPr>
        <w:annotationRef/>
      </w:r>
      <w:r>
        <w:rPr>
          <w:color w:val="000000"/>
          <w:sz w:val="20"/>
          <w:szCs w:val="20"/>
        </w:rPr>
        <w:t>Will be come figure 2B</w:t>
      </w:r>
    </w:p>
  </w:comment>
  <w:comment w:id="40" w:author="Wrobel, Julia" w:date="2023-03-19T14:52:00Z" w:initials="JW">
    <w:p w14:paraId="164146F5" w14:textId="77777777" w:rsidR="00AC729D" w:rsidRDefault="00AC729D" w:rsidP="00AC729D">
      <w:r>
        <w:rPr>
          <w:rStyle w:val="CommentReference"/>
        </w:rPr>
        <w:annotationRef/>
      </w:r>
      <w:r>
        <w:rPr>
          <w:color w:val="000000"/>
          <w:sz w:val="20"/>
          <w:szCs w:val="20"/>
        </w:rPr>
        <w:t>Can you try at expanding this interpretation? You want to say where the OR is significant which you do, but I also want you to add how you interpret that OR in each of those significant windows</w:t>
      </w:r>
    </w:p>
  </w:comment>
  <w:comment w:id="41" w:author="Godbole, Suneeta" w:date="2023-03-22T12:32:00Z" w:initials="GS">
    <w:p w14:paraId="614BD661" w14:textId="77777777" w:rsidR="00AC729D" w:rsidRDefault="00AC729D" w:rsidP="00AC729D">
      <w:pPr>
        <w:pStyle w:val="CommentText"/>
      </w:pPr>
      <w:r>
        <w:rPr>
          <w:rStyle w:val="CommentReference"/>
        </w:rPr>
        <w:annotationRef/>
      </w:r>
      <w:r>
        <w:t xml:space="preserve">Is this a better description and interpretation? </w:t>
      </w:r>
    </w:p>
  </w:comment>
  <w:comment w:id="42" w:author="Wrobel, Julia" w:date="2023-03-28T10:21:00Z" w:initials="WJ">
    <w:p w14:paraId="356C3BFA" w14:textId="77777777" w:rsidR="00AC729D" w:rsidRDefault="00AC729D" w:rsidP="00AC729D">
      <w:pPr>
        <w:pStyle w:val="CommentText"/>
      </w:pPr>
      <w:r>
        <w:t xml:space="preserve">Better, </w:t>
      </w:r>
      <w:r>
        <w:rPr>
          <w:rStyle w:val="CommentReference"/>
        </w:rPr>
        <w:annotationRef/>
      </w:r>
      <w:r>
        <w:t xml:space="preserve">I think there are some more clarifications we want to make. Let’s talk through it. </w:t>
      </w:r>
    </w:p>
  </w:comment>
  <w:comment w:id="43" w:author="Wrobel, Julia" w:date="2023-03-19T14:56:00Z" w:initials="JW">
    <w:p w14:paraId="1445BF83" w14:textId="77777777" w:rsidR="00AC729D" w:rsidRDefault="00AC729D" w:rsidP="00AC729D">
      <w:r>
        <w:rPr>
          <w:rStyle w:val="CommentReference"/>
        </w:rPr>
        <w:annotationRef/>
      </w:r>
      <w:r>
        <w:rPr>
          <w:sz w:val="20"/>
          <w:szCs w:val="20"/>
        </w:rPr>
        <w:t>At this point the reader isn’t going to remember what the FoSR model is so you should remind them using simple (not FDA/technical) language.</w:t>
      </w:r>
    </w:p>
  </w:comment>
  <w:comment w:id="44" w:author="Wrobel, Julia" w:date="2023-03-19T15:12:00Z" w:initials="JW">
    <w:p w14:paraId="52D0C853" w14:textId="77777777" w:rsidR="00AC729D" w:rsidRDefault="00AC729D" w:rsidP="00AC729D">
      <w:r>
        <w:rPr>
          <w:rStyle w:val="CommentReference"/>
        </w:rPr>
        <w:annotationRef/>
      </w:r>
      <w:r>
        <w:rPr>
          <w:color w:val="000000"/>
          <w:sz w:val="20"/>
          <w:szCs w:val="20"/>
        </w:rPr>
        <w:t>Also, add a subsection called “Visualizaing patterns in pupil response trajectories across cannabis use groups” or something like that</w:t>
      </w:r>
    </w:p>
  </w:comment>
  <w:comment w:id="45" w:author="Wrobel, Julia" w:date="2023-03-27T15:11:00Z" w:initials="WJ">
    <w:p w14:paraId="2EA1F9C9" w14:textId="77777777" w:rsidR="00AC729D" w:rsidRDefault="00AC729D" w:rsidP="00AC729D">
      <w:pPr>
        <w:pStyle w:val="CommentText"/>
      </w:pPr>
      <w:r>
        <w:rPr>
          <w:rStyle w:val="CommentReference"/>
        </w:rPr>
        <w:annotationRef/>
      </w:r>
      <w:r>
        <w:t>A couple changes for this plot:</w:t>
      </w:r>
    </w:p>
    <w:p w14:paraId="16F86180" w14:textId="77777777" w:rsidR="00AC729D" w:rsidRDefault="00AC729D" w:rsidP="00AC729D">
      <w:pPr>
        <w:pStyle w:val="CommentText"/>
        <w:numPr>
          <w:ilvl w:val="0"/>
          <w:numId w:val="5"/>
        </w:numPr>
      </w:pPr>
      <w:r>
        <w:t xml:space="preserve"> In A , B, C instead of “non-user” label “no use”</w:t>
      </w:r>
    </w:p>
    <w:p w14:paraId="51C117EF" w14:textId="77777777" w:rsidR="00AC729D" w:rsidRDefault="00AC729D" w:rsidP="00AC729D">
      <w:pPr>
        <w:pStyle w:val="CommentText"/>
        <w:numPr>
          <w:ilvl w:val="0"/>
          <w:numId w:val="5"/>
        </w:numPr>
      </w:pPr>
      <w:r>
        <w:t xml:space="preserve"> Daily should be Daily use</w:t>
      </w:r>
    </w:p>
    <w:p w14:paraId="77BFFAA5" w14:textId="77777777" w:rsidR="00AC729D" w:rsidRDefault="00AC729D" w:rsidP="00AC729D">
      <w:pPr>
        <w:pStyle w:val="CommentText"/>
        <w:numPr>
          <w:ilvl w:val="0"/>
          <w:numId w:val="5"/>
        </w:numPr>
      </w:pPr>
      <w:r>
        <w:t xml:space="preserve"> Occasional should be Occasional use</w:t>
      </w:r>
    </w:p>
    <w:p w14:paraId="1AFF8F71" w14:textId="77777777" w:rsidR="00AC729D" w:rsidRDefault="00AC729D" w:rsidP="00AC729D">
      <w:pPr>
        <w:pStyle w:val="CommentText"/>
        <w:numPr>
          <w:ilvl w:val="0"/>
          <w:numId w:val="5"/>
        </w:numPr>
      </w:pPr>
      <w:r>
        <w:t xml:space="preserve"> For all X axes use breaks (0,2,4,8,10)</w:t>
      </w:r>
    </w:p>
    <w:p w14:paraId="592EB37F" w14:textId="77777777" w:rsidR="00AC729D" w:rsidRDefault="00AC729D" w:rsidP="00AC729D">
      <w:pPr>
        <w:pStyle w:val="CommentText"/>
        <w:numPr>
          <w:ilvl w:val="0"/>
          <w:numId w:val="5"/>
        </w:numPr>
      </w:pPr>
      <w:r>
        <w:t xml:space="preserve"> I’m not sure if I like the dotted red segment- can you make it a solid red segment instead (I’m aware that I asked you to do this)</w:t>
      </w:r>
    </w:p>
    <w:p w14:paraId="6FA8F9FB" w14:textId="77777777" w:rsidR="00AC729D" w:rsidRDefault="00AC729D" w:rsidP="00AC729D">
      <w:pPr>
        <w:pStyle w:val="CommentText"/>
        <w:numPr>
          <w:ilvl w:val="0"/>
          <w:numId w:val="5"/>
        </w:numPr>
      </w:pPr>
      <w:r>
        <w:t>Larger labels for the key in plot A</w:t>
      </w:r>
    </w:p>
    <w:p w14:paraId="408B1323" w14:textId="77777777" w:rsidR="00AC729D" w:rsidRDefault="00AC729D" w:rsidP="00AC729D">
      <w:pPr>
        <w:pStyle w:val="CommentText"/>
        <w:numPr>
          <w:ilvl w:val="0"/>
          <w:numId w:val="5"/>
        </w:numPr>
      </w:pPr>
      <w:r>
        <w:t xml:space="preserve"> Explain what the Y axis labels bean in B-D in the figure legend (difference in percent change) </w:t>
      </w:r>
    </w:p>
  </w:comment>
  <w:comment w:id="46" w:author="Wrobel, Julia" w:date="2023-03-28T10:21:00Z" w:initials="WJ">
    <w:p w14:paraId="3269F06B" w14:textId="77777777" w:rsidR="00AC729D" w:rsidRDefault="00AC729D" w:rsidP="00AC729D">
      <w:pPr>
        <w:pStyle w:val="CommentText"/>
      </w:pPr>
      <w:r>
        <w:rPr>
          <w:rStyle w:val="CommentReference"/>
        </w:rPr>
        <w:annotationRef/>
      </w:r>
      <w:r>
        <w:t>Add same title you used in the results section</w:t>
      </w:r>
    </w:p>
    <w:p w14:paraId="25391662" w14:textId="77777777" w:rsidR="00AC729D" w:rsidRDefault="00AC729D" w:rsidP="00AC729D">
      <w:pPr>
        <w:pStyle w:val="CommentText"/>
      </w:pPr>
    </w:p>
  </w:comment>
  <w:comment w:id="47" w:author="Wrobel, Julia" w:date="2023-03-27T15:27:00Z" w:initials="WJ">
    <w:p w14:paraId="1A1C7B74" w14:textId="77777777" w:rsidR="00AC729D" w:rsidRDefault="00AC729D" w:rsidP="00AC729D">
      <w:pPr>
        <w:pStyle w:val="CommentText"/>
      </w:pPr>
      <w:r>
        <w:rPr>
          <w:rStyle w:val="CommentReference"/>
        </w:rPr>
        <w:annotationRef/>
      </w:r>
      <w:r>
        <w:t>For x axis breaks use [53, 60, 65, 70, 77, 84]</w:t>
      </w:r>
    </w:p>
  </w:comment>
  <w:comment w:id="48" w:author="Wrobel, Julia" w:date="2023-03-27T13:58:00Z" w:initials="JW">
    <w:p w14:paraId="51B8E06A" w14:textId="77777777" w:rsidR="00AC729D" w:rsidRDefault="00AC729D" w:rsidP="00AC729D">
      <w:pPr>
        <w:rPr>
          <w:color w:val="000000"/>
          <w:sz w:val="20"/>
          <w:szCs w:val="20"/>
        </w:rPr>
      </w:pPr>
      <w:r>
        <w:rPr>
          <w:rStyle w:val="CommentReference"/>
        </w:rPr>
        <w:annotationRef/>
      </w:r>
      <w:r>
        <w:rPr>
          <w:color w:val="000000"/>
          <w:sz w:val="20"/>
          <w:szCs w:val="20"/>
        </w:rPr>
        <w:t>Changes for this figure:</w:t>
      </w:r>
    </w:p>
    <w:p w14:paraId="3C862317" w14:textId="77777777" w:rsidR="00AC729D" w:rsidRDefault="00AC729D" w:rsidP="00AC729D">
      <w:pPr>
        <w:rPr>
          <w:color w:val="000000"/>
          <w:sz w:val="20"/>
          <w:szCs w:val="20"/>
        </w:rPr>
      </w:pPr>
    </w:p>
    <w:p w14:paraId="00FD085E" w14:textId="77777777" w:rsidR="00AC729D" w:rsidRPr="005A3CD4" w:rsidRDefault="00AC729D" w:rsidP="00AC729D">
      <w:pPr>
        <w:pStyle w:val="ListParagraph"/>
        <w:numPr>
          <w:ilvl w:val="0"/>
          <w:numId w:val="5"/>
        </w:numPr>
      </w:pPr>
      <w:r w:rsidRPr="005A3CD4">
        <w:rPr>
          <w:color w:val="000000"/>
          <w:sz w:val="20"/>
          <w:szCs w:val="20"/>
        </w:rPr>
        <w:t xml:space="preserve">Put this and figure 4 into a single figure with two panels. </w:t>
      </w:r>
    </w:p>
    <w:p w14:paraId="0636BDEB" w14:textId="77777777" w:rsidR="00AC729D" w:rsidRPr="005A3CD4" w:rsidRDefault="00AC729D" w:rsidP="00AC729D">
      <w:pPr>
        <w:pStyle w:val="ListParagraph"/>
        <w:numPr>
          <w:ilvl w:val="0"/>
          <w:numId w:val="5"/>
        </w:numPr>
      </w:pPr>
      <w:r>
        <w:rPr>
          <w:color w:val="000000"/>
          <w:sz w:val="20"/>
          <w:szCs w:val="20"/>
        </w:rPr>
        <w:t xml:space="preserve"> </w:t>
      </w:r>
      <w:r w:rsidRPr="005A3CD4">
        <w:rPr>
          <w:color w:val="000000"/>
          <w:sz w:val="20"/>
          <w:szCs w:val="20"/>
        </w:rPr>
        <w:t xml:space="preserve">truncate to 10 seconds after light test and use same </w:t>
      </w:r>
      <w:r>
        <w:rPr>
          <w:color w:val="000000"/>
          <w:sz w:val="20"/>
          <w:szCs w:val="20"/>
        </w:rPr>
        <w:t xml:space="preserve">x </w:t>
      </w:r>
      <w:r w:rsidRPr="005A3CD4">
        <w:rPr>
          <w:color w:val="000000"/>
          <w:sz w:val="20"/>
          <w:szCs w:val="20"/>
        </w:rPr>
        <w:t xml:space="preserve">axis labels as in Figure 3. </w:t>
      </w:r>
    </w:p>
    <w:p w14:paraId="7D208396" w14:textId="77777777" w:rsidR="00AC729D" w:rsidRPr="005A3CD4" w:rsidRDefault="00AC729D" w:rsidP="00AC729D">
      <w:pPr>
        <w:pStyle w:val="ListParagraph"/>
        <w:numPr>
          <w:ilvl w:val="0"/>
          <w:numId w:val="5"/>
        </w:numPr>
      </w:pPr>
      <w:r>
        <w:rPr>
          <w:color w:val="000000"/>
          <w:sz w:val="20"/>
          <w:szCs w:val="20"/>
        </w:rPr>
        <w:t xml:space="preserve"> </w:t>
      </w:r>
      <w:r w:rsidRPr="005A3CD4">
        <w:rPr>
          <w:color w:val="000000"/>
          <w:sz w:val="20"/>
          <w:szCs w:val="20"/>
        </w:rPr>
        <w:t>Also try making the lines a little bit thicker, but not if it ends up looking too busy.</w:t>
      </w:r>
    </w:p>
    <w:p w14:paraId="63650510" w14:textId="77777777" w:rsidR="00AC729D" w:rsidRPr="005A3CD4" w:rsidRDefault="00AC729D" w:rsidP="00AC729D">
      <w:pPr>
        <w:pStyle w:val="ListParagraph"/>
        <w:numPr>
          <w:ilvl w:val="0"/>
          <w:numId w:val="5"/>
        </w:numPr>
      </w:pPr>
      <w:r>
        <w:rPr>
          <w:color w:val="000000"/>
          <w:sz w:val="20"/>
          <w:szCs w:val="20"/>
        </w:rPr>
        <w:t xml:space="preserve"> Y and X axis titles- only upper case for the first word</w:t>
      </w:r>
    </w:p>
    <w:p w14:paraId="3580233C" w14:textId="77777777" w:rsidR="00AC729D" w:rsidRDefault="00AC729D" w:rsidP="00AC729D">
      <w:pPr>
        <w:pStyle w:val="ListParagraph"/>
        <w:numPr>
          <w:ilvl w:val="0"/>
          <w:numId w:val="5"/>
        </w:numPr>
      </w:pPr>
      <w:r>
        <w:rPr>
          <w:color w:val="000000"/>
          <w:sz w:val="20"/>
          <w:szCs w:val="20"/>
        </w:rPr>
        <w:t xml:space="preserve"> Change legend labels to (no cannabis use, 60 min post use, 65 min post use, 70 min post use). Also, color in order of time since use (non, 60, 65, 70). You can do this easily by factoring the variable in that order</w:t>
      </w:r>
    </w:p>
  </w:comment>
  <w:comment w:id="49" w:author="Wrobel, Julia" w:date="2023-03-19T15:20:00Z" w:initials="JW">
    <w:p w14:paraId="0FD48845" w14:textId="77777777" w:rsidR="00AC729D" w:rsidRDefault="00AC729D" w:rsidP="00AC729D">
      <w:r>
        <w:rPr>
          <w:rStyle w:val="CommentReference"/>
        </w:rPr>
        <w:annotationRef/>
      </w:r>
      <w:r>
        <w:rPr>
          <w:color w:val="000000"/>
          <w:sz w:val="20"/>
          <w:szCs w:val="20"/>
        </w:rPr>
        <w:t>Can you make this sentence simpler?</w:t>
      </w:r>
    </w:p>
  </w:comment>
  <w:comment w:id="50" w:author="Godbole, Suneeta" w:date="2023-03-22T14:09:00Z" w:initials="SG">
    <w:p w14:paraId="677C7FE1" w14:textId="77777777" w:rsidR="00AC729D" w:rsidRDefault="00AC729D" w:rsidP="00AC729D">
      <w:pPr>
        <w:pStyle w:val="CommentText"/>
      </w:pPr>
      <w:r>
        <w:rPr>
          <w:rStyle w:val="CommentReference"/>
        </w:rPr>
        <w:annotationRef/>
      </w:r>
      <w:r>
        <w:t>Is this simpler?</w:t>
      </w:r>
    </w:p>
  </w:comment>
  <w:comment w:id="51" w:author="Wrobel, Julia" w:date="2023-03-19T15:21:00Z" w:initials="JW">
    <w:p w14:paraId="2E42B926" w14:textId="77777777" w:rsidR="00AC729D" w:rsidRDefault="00AC729D" w:rsidP="00AC729D">
      <w:r>
        <w:rPr>
          <w:rStyle w:val="CommentReference"/>
        </w:rPr>
        <w:annotationRef/>
      </w:r>
      <w:r>
        <w:rPr>
          <w:color w:val="000000"/>
          <w:sz w:val="20"/>
          <w:szCs w:val="20"/>
        </w:rPr>
        <w:t>What does this mean?</w:t>
      </w:r>
    </w:p>
  </w:comment>
  <w:comment w:id="52" w:author="Godbole, Suneeta" w:date="2023-03-22T13:47:00Z" w:initials="SG">
    <w:p w14:paraId="50C5BB8C" w14:textId="77777777" w:rsidR="00AC729D" w:rsidRDefault="00AC729D" w:rsidP="00AC729D">
      <w:pPr>
        <w:pStyle w:val="CommentText"/>
      </w:pPr>
      <w:r>
        <w:rPr>
          <w:rStyle w:val="CommentReference"/>
        </w:rPr>
        <w:annotationRef/>
      </w:r>
      <w:r>
        <w:t>Just trying to say that the rebound dilation slope look shallower in the 3 - 7 second window in smokers vs non-smokers.</w:t>
      </w:r>
    </w:p>
  </w:comment>
  <w:comment w:id="53" w:author="Wrobel, Julia" w:date="2023-03-27T15:51:00Z" w:initials="WJ">
    <w:p w14:paraId="4CB8D468" w14:textId="77777777" w:rsidR="00AC729D" w:rsidRDefault="00AC729D" w:rsidP="00AC729D">
      <w:pPr>
        <w:pStyle w:val="CommentText"/>
      </w:pPr>
      <w:r>
        <w:rPr>
          <w:rStyle w:val="CommentReference"/>
        </w:rPr>
        <w:annotationRef/>
      </w:r>
      <w:r>
        <w:t xml:space="preserve">Instead of the Ramsay citation you have here, cite the Ramsay and Silverman FDA textbook </w:t>
      </w:r>
    </w:p>
    <w:p w14:paraId="69B97EDB" w14:textId="77777777" w:rsidR="00AC729D" w:rsidRDefault="00AC729D" w:rsidP="00AC729D">
      <w:pPr>
        <w:pStyle w:val="CommentText"/>
      </w:pPr>
      <w:r w:rsidRPr="00C071AA">
        <w:t>https://scholar.google.com/citations?view_op=view_citation&amp;hl=en&amp;user=pb5p1lkAAAAJ&amp;citation_for_view=pb5p1lkAAAAJ:v1_lew4L6wgC</w:t>
      </w:r>
    </w:p>
  </w:comment>
  <w:comment w:id="54" w:author="Wrobel, Julia" w:date="2023-03-27T15:51:00Z" w:initials="WJ">
    <w:p w14:paraId="0C44990A" w14:textId="77777777" w:rsidR="00AC729D" w:rsidRDefault="00AC729D" w:rsidP="00AC729D">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766F61C" w15:done="0"/>
  <w15:commentEx w15:paraId="23FC751A" w15:done="0"/>
  <w15:commentEx w15:paraId="272533A0" w15:done="0"/>
  <w15:commentEx w15:paraId="593A380C" w15:done="0"/>
  <w15:commentEx w15:paraId="298503AB" w15:done="0"/>
  <w15:commentEx w15:paraId="6EEA92C1" w15:done="1"/>
  <w15:commentEx w15:paraId="380CFBF0" w15:done="0"/>
  <w15:commentEx w15:paraId="6529E98C" w15:done="0"/>
  <w15:commentEx w15:paraId="13F18504" w15:done="1"/>
  <w15:commentEx w15:paraId="3388A62C" w15:done="0"/>
  <w15:commentEx w15:paraId="1C5BB6E9" w15:done="0"/>
  <w15:commentEx w15:paraId="0584C2B8" w15:done="0"/>
  <w15:commentEx w15:paraId="512EB78D" w15:done="0"/>
  <w15:commentEx w15:paraId="08448A99" w15:done="0"/>
  <w15:commentEx w15:paraId="4885B20D" w15:paraIdParent="08448A99" w15:done="0"/>
  <w15:commentEx w15:paraId="4C0C657A" w15:done="0"/>
  <w15:commentEx w15:paraId="129DE179" w15:done="0"/>
  <w15:commentEx w15:paraId="4DDFA4DD" w15:done="0"/>
  <w15:commentEx w15:paraId="17C49E2F" w15:done="0"/>
  <w15:commentEx w15:paraId="6CF53A20" w15:done="0"/>
  <w15:commentEx w15:paraId="16C3E1A7" w15:done="0"/>
  <w15:commentEx w15:paraId="73B4793D" w15:done="0"/>
  <w15:commentEx w15:paraId="6D9C147D" w15:done="0"/>
  <w15:commentEx w15:paraId="17CAFF04" w15:done="0"/>
  <w15:commentEx w15:paraId="61A5FCD1" w15:done="0"/>
  <w15:commentEx w15:paraId="37E0B8E4" w15:done="0"/>
  <w15:commentEx w15:paraId="4321C9EF" w15:done="0"/>
  <w15:commentEx w15:paraId="024CBE21" w15:paraIdParent="4321C9EF" w15:done="0"/>
  <w15:commentEx w15:paraId="5526A578" w15:done="0"/>
  <w15:commentEx w15:paraId="46A6D040" w15:done="0"/>
  <w15:commentEx w15:paraId="08900810" w15:done="0"/>
  <w15:commentEx w15:paraId="1891F501" w15:done="0"/>
  <w15:commentEx w15:paraId="3270DAC4" w15:done="0"/>
  <w15:commentEx w15:paraId="2E855BE8" w15:done="1"/>
  <w15:commentEx w15:paraId="4D23B0CB" w15:paraIdParent="2E855BE8" w15:done="1"/>
  <w15:commentEx w15:paraId="670AEC45" w15:done="0"/>
  <w15:commentEx w15:paraId="29170C61" w15:done="0"/>
  <w15:commentEx w15:paraId="74429BA2" w15:paraIdParent="29170C61" w15:done="0"/>
  <w15:commentEx w15:paraId="3A59911C" w15:paraIdParent="29170C61" w15:done="0"/>
  <w15:commentEx w15:paraId="1920B15F" w15:done="0"/>
  <w15:commentEx w15:paraId="164146F5" w15:done="0"/>
  <w15:commentEx w15:paraId="614BD661" w15:paraIdParent="164146F5" w15:done="0"/>
  <w15:commentEx w15:paraId="356C3BFA" w15:paraIdParent="164146F5" w15:done="0"/>
  <w15:commentEx w15:paraId="1445BF83" w15:done="0"/>
  <w15:commentEx w15:paraId="52D0C853" w15:paraIdParent="1445BF83" w15:done="0"/>
  <w15:commentEx w15:paraId="408B1323" w15:done="0"/>
  <w15:commentEx w15:paraId="25391662" w15:done="0"/>
  <w15:commentEx w15:paraId="1A1C7B74" w15:done="0"/>
  <w15:commentEx w15:paraId="3580233C" w15:done="0"/>
  <w15:commentEx w15:paraId="0FD48845" w15:done="0"/>
  <w15:commentEx w15:paraId="677C7FE1" w15:paraIdParent="0FD48845" w15:done="0"/>
  <w15:commentEx w15:paraId="2E42B926" w15:done="0"/>
  <w15:commentEx w15:paraId="50C5BB8C" w15:paraIdParent="2E42B926" w15:done="0"/>
  <w15:commentEx w15:paraId="69B97EDB" w15:done="0"/>
  <w15:commentEx w15:paraId="0C4499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7BD9F16" w16cex:dateUtc="2023-03-16T19:58:00Z"/>
  <w16cex:commentExtensible w16cex:durableId="27CBF0D8" w16cex:dateUtc="2023-03-27T14:39:00Z"/>
  <w16cex:commentExtensible w16cex:durableId="27CBF222" w16cex:dateUtc="2023-03-27T14:44:00Z"/>
  <w16cex:commentExtensible w16cex:durableId="27CBF53A" w16cex:dateUtc="2023-03-16T20:03:00Z"/>
  <w16cex:commentExtensible w16cex:durableId="27CBFE88" w16cex:dateUtc="2023-03-27T15:37:00Z"/>
  <w16cex:commentExtensible w16cex:durableId="27BFF7EF" w16cex:dateUtc="2023-03-18T14:42:00Z"/>
  <w16cex:commentExtensible w16cex:durableId="27CBFD38" w16cex:dateUtc="2023-03-27T15:32:00Z"/>
  <w16cex:commentExtensible w16cex:durableId="27CC064A" w16cex:dateUtc="2023-03-27T16:10:00Z"/>
  <w16cex:commentExtensible w16cex:durableId="27CC0911" w16cex:dateUtc="2023-03-27T16:22:00Z"/>
  <w16cex:commentExtensible w16cex:durableId="27CC09F6" w16cex:dateUtc="2023-03-27T16:26:00Z"/>
  <w16cex:commentExtensible w16cex:durableId="27CC0C0A" w16cex:dateUtc="2023-03-27T16:35:00Z"/>
  <w16cex:commentExtensible w16cex:durableId="27C53D60" w16cex:dateUtc="2023-03-22T14:40:00Z"/>
  <w16cex:commentExtensible w16cex:durableId="27CC0CE7" w16cex:dateUtc="2023-03-27T16:39:00Z"/>
  <w16cex:commentExtensible w16cex:durableId="27CC0CC6" w16cex:dateUtc="2023-03-27T16:38:00Z"/>
  <w16cex:commentExtensible w16cex:durableId="27CC0E4E" w16cex:dateUtc="2023-03-27T16:45:00Z"/>
  <w16cex:commentExtensible w16cex:durableId="27CC0FAD" w16cex:dateUtc="2023-03-27T16:50:00Z"/>
  <w16cex:commentExtensible w16cex:durableId="27C0031F" w16cex:dateUtc="2023-03-01T23:26:00Z"/>
  <w16cex:commentExtensible w16cex:durableId="27CC1C71" w16cex:dateUtc="2023-03-27T17:45:00Z"/>
  <w16cex:commentExtensible w16cex:durableId="27CC1E18" w16cex:dateUtc="2023-03-27T17:52:00Z"/>
  <w16cex:commentExtensible w16cex:durableId="27CC2E8D" w16cex:dateUtc="2023-03-27T21:02:00Z"/>
  <w16cex:commentExtensible w16cex:durableId="27CC3723" w16cex:dateUtc="2023-03-27T21:39:00Z"/>
  <w16cex:commentExtensible w16cex:durableId="27CC20E8" w16cex:dateUtc="2023-03-27T18:04:00Z"/>
  <w16cex:commentExtensible w16cex:durableId="27CC2343" w16cex:dateUtc="2023-03-27T18:14:00Z"/>
  <w16cex:commentExtensible w16cex:durableId="27CC26DD" w16cex:dateUtc="2023-03-19T18:43:00Z"/>
  <w16cex:commentExtensible w16cex:durableId="27CC5C70" w16cex:dateUtc="2023-03-22T18:14:00Z"/>
  <w16cex:commentExtensible w16cex:durableId="27CC60BB" w16cex:dateUtc="2023-03-28T00:36:00Z"/>
  <w16cex:commentExtensible w16cex:durableId="27CC26DC" w16cex:dateUtc="2023-03-19T18:48:00Z"/>
  <w16cex:commentExtensible w16cex:durableId="27CD4413" w16cex:dateUtc="2023-03-28T16:46:00Z"/>
  <w16cex:commentExtensible w16cex:durableId="27CC258E" w16cex:dateUtc="2023-03-27T18:24:00Z"/>
  <w16cex:commentExtensible w16cex:durableId="27CC2F3D" w16cex:dateUtc="2023-03-27T21:05:00Z"/>
  <w16cex:commentExtensible w16cex:durableId="27CC2F99" w16cex:dateUtc="2023-03-27T21:07:00Z"/>
  <w16cex:commentExtensible w16cex:durableId="27A9F01D" w16cex:dateUtc="2023-03-01T22:39:00Z"/>
  <w16cex:commentExtensible w16cex:durableId="27C19844" w16cex:dateUtc="2023-03-19T19:18:00Z"/>
  <w16cex:commentExtensible w16cex:durableId="27CC328B" w16cex:dateUtc="2023-03-27T21:19:00Z"/>
  <w16cex:commentExtensible w16cex:durableId="27C451B8" w16cex:dateUtc="2023-03-19T19:54:00Z"/>
  <w16cex:commentExtensible w16cex:durableId="27C45990" w16cex:dateUtc="2023-03-21T22:28:00Z"/>
  <w16cex:commentExtensible w16cex:durableId="27CC1F14" w16cex:dateUtc="2023-03-27T17:56:00Z"/>
  <w16cex:commentExtensible w16cex:durableId="27C19EC0" w16cex:dateUtc="2023-03-19T19:46:00Z"/>
  <w16cex:commentExtensible w16cex:durableId="27C1A038" w16cex:dateUtc="2023-03-19T19:52:00Z"/>
  <w16cex:commentExtensible w16cex:durableId="27C573D7" w16cex:dateUtc="2023-03-22T18:32:00Z"/>
  <w16cex:commentExtensible w16cex:durableId="27CD3E3C" w16cex:dateUtc="2023-03-28T16:21:00Z"/>
  <w16cex:commentExtensible w16cex:durableId="27C1A11F" w16cex:dateUtc="2023-03-19T19:56:00Z"/>
  <w16cex:commentExtensible w16cex:durableId="27C1A4C5" w16cex:dateUtc="2023-03-19T20:12:00Z"/>
  <w16cex:commentExtensible w16cex:durableId="27CC309C" w16cex:dateUtc="2023-03-27T21:11:00Z"/>
  <w16cex:commentExtensible w16cex:durableId="27CD3E1A" w16cex:dateUtc="2023-03-28T16:21:00Z"/>
  <w16cex:commentExtensible w16cex:durableId="27CC3455" w16cex:dateUtc="2023-03-27T21:27:00Z"/>
  <w16cex:commentExtensible w16cex:durableId="27CC1F96" w16cex:dateUtc="2023-03-27T17:58:00Z"/>
  <w16cex:commentExtensible w16cex:durableId="27C1A6C3" w16cex:dateUtc="2023-03-19T20:20:00Z"/>
  <w16cex:commentExtensible w16cex:durableId="27C58AAA" w16cex:dateUtc="2023-03-22T20:09:00Z"/>
  <w16cex:commentExtensible w16cex:durableId="27C1A6F3" w16cex:dateUtc="2023-03-19T20:21:00Z"/>
  <w16cex:commentExtensible w16cex:durableId="27C58580" w16cex:dateUtc="2023-03-22T19:47:00Z"/>
  <w16cex:commentExtensible w16cex:durableId="27CC3A11" w16cex:dateUtc="2023-03-27T21:51:00Z"/>
  <w16cex:commentExtensible w16cex:durableId="27CC3A09" w16cex:dateUtc="2023-03-27T21: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766F61C" w16cid:durableId="27BD9F16"/>
  <w16cid:commentId w16cid:paraId="23FC751A" w16cid:durableId="27CBF0D8"/>
  <w16cid:commentId w16cid:paraId="272533A0" w16cid:durableId="27CBF222"/>
  <w16cid:commentId w16cid:paraId="593A380C" w16cid:durableId="27CBF53A"/>
  <w16cid:commentId w16cid:paraId="298503AB" w16cid:durableId="27CBFE88"/>
  <w16cid:commentId w16cid:paraId="6EEA92C1" w16cid:durableId="27BFF7EF"/>
  <w16cid:commentId w16cid:paraId="380CFBF0" w16cid:durableId="27CBFD38"/>
  <w16cid:commentId w16cid:paraId="6529E98C" w16cid:durableId="27CC064A"/>
  <w16cid:commentId w16cid:paraId="13F18504" w16cid:durableId="27CC2E24"/>
  <w16cid:commentId w16cid:paraId="3388A62C" w16cid:durableId="27CC2E25"/>
  <w16cid:commentId w16cid:paraId="1C5BB6E9" w16cid:durableId="27CC0911"/>
  <w16cid:commentId w16cid:paraId="0584C2B8" w16cid:durableId="27CC09F6"/>
  <w16cid:commentId w16cid:paraId="512EB78D" w16cid:durableId="27CC0C0A"/>
  <w16cid:commentId w16cid:paraId="08448A99" w16cid:durableId="27C53D60"/>
  <w16cid:commentId w16cid:paraId="4885B20D" w16cid:durableId="27CC0CE7"/>
  <w16cid:commentId w16cid:paraId="4C0C657A" w16cid:durableId="27CC0CC6"/>
  <w16cid:commentId w16cid:paraId="129DE179" w16cid:durableId="27CC0E4E"/>
  <w16cid:commentId w16cid:paraId="4DDFA4DD" w16cid:durableId="27CC0FAD"/>
  <w16cid:commentId w16cid:paraId="17C49E2F" w16cid:durableId="27C0031F"/>
  <w16cid:commentId w16cid:paraId="6CF53A20" w16cid:durableId="27CC1C71"/>
  <w16cid:commentId w16cid:paraId="16C3E1A7" w16cid:durableId="27CC1E18"/>
  <w16cid:commentId w16cid:paraId="73B4793D" w16cid:durableId="27CC2E8D"/>
  <w16cid:commentId w16cid:paraId="6D9C147D" w16cid:durableId="27CC3723"/>
  <w16cid:commentId w16cid:paraId="17CAFF04" w16cid:durableId="27CC20E8"/>
  <w16cid:commentId w16cid:paraId="61A5FCD1" w16cid:durableId="27CC2343"/>
  <w16cid:commentId w16cid:paraId="37E0B8E4" w16cid:durableId="27CC26DD"/>
  <w16cid:commentId w16cid:paraId="4321C9EF" w16cid:durableId="27CC5C70"/>
  <w16cid:commentId w16cid:paraId="024CBE21" w16cid:durableId="27CC60BB"/>
  <w16cid:commentId w16cid:paraId="5526A578" w16cid:durableId="27CC26DC"/>
  <w16cid:commentId w16cid:paraId="46A6D040" w16cid:durableId="27CD4413"/>
  <w16cid:commentId w16cid:paraId="08900810" w16cid:durableId="27CC258E"/>
  <w16cid:commentId w16cid:paraId="1891F501" w16cid:durableId="27CC2F3D"/>
  <w16cid:commentId w16cid:paraId="3270DAC4" w16cid:durableId="27CC2F99"/>
  <w16cid:commentId w16cid:paraId="2E855BE8" w16cid:durableId="27A9F01D"/>
  <w16cid:commentId w16cid:paraId="4D23B0CB" w16cid:durableId="27C19844"/>
  <w16cid:commentId w16cid:paraId="670AEC45" w16cid:durableId="27CC328B"/>
  <w16cid:commentId w16cid:paraId="29170C61" w16cid:durableId="27C451B8"/>
  <w16cid:commentId w16cid:paraId="74429BA2" w16cid:durableId="27C45990"/>
  <w16cid:commentId w16cid:paraId="3A59911C" w16cid:durableId="27CC1F14"/>
  <w16cid:commentId w16cid:paraId="1920B15F" w16cid:durableId="27C19EC0"/>
  <w16cid:commentId w16cid:paraId="164146F5" w16cid:durableId="27C1A038"/>
  <w16cid:commentId w16cid:paraId="614BD661" w16cid:durableId="27C573D7"/>
  <w16cid:commentId w16cid:paraId="356C3BFA" w16cid:durableId="27CD3E3C"/>
  <w16cid:commentId w16cid:paraId="1445BF83" w16cid:durableId="27C1A11F"/>
  <w16cid:commentId w16cid:paraId="52D0C853" w16cid:durableId="27C1A4C5"/>
  <w16cid:commentId w16cid:paraId="408B1323" w16cid:durableId="27CC309C"/>
  <w16cid:commentId w16cid:paraId="25391662" w16cid:durableId="27CD3E1A"/>
  <w16cid:commentId w16cid:paraId="1A1C7B74" w16cid:durableId="27CC3455"/>
  <w16cid:commentId w16cid:paraId="3580233C" w16cid:durableId="27CC1F96"/>
  <w16cid:commentId w16cid:paraId="0FD48845" w16cid:durableId="27C1A6C3"/>
  <w16cid:commentId w16cid:paraId="677C7FE1" w16cid:durableId="27C58AAA"/>
  <w16cid:commentId w16cid:paraId="2E42B926" w16cid:durableId="27C1A6F3"/>
  <w16cid:commentId w16cid:paraId="50C5BB8C" w16cid:durableId="27C58580"/>
  <w16cid:commentId w16cid:paraId="69B97EDB" w16cid:durableId="27CC3A11"/>
  <w16cid:commentId w16cid:paraId="0C44990A" w16cid:durableId="27CC3A0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AFC350" w14:textId="77777777" w:rsidR="00BD717F" w:rsidRDefault="00AC729D">
    <w:pPr>
      <w:pStyle w:val="Header"/>
    </w:pPr>
    <w:r>
      <w:rPr>
        <w:rFonts w:ascii="Times New Roman" w:hAnsi="Times New Roman" w:cs="Times New Roman"/>
        <w:sz w:val="24"/>
        <w:szCs w:val="24"/>
      </w:rPr>
      <w:t>Detecting changes in pupil response to light associated with cannabis consumption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5F617B"/>
    <w:multiLevelType w:val="hybridMultilevel"/>
    <w:tmpl w:val="38CC65B2"/>
    <w:lvl w:ilvl="0" w:tplc="54B86D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B808F1"/>
    <w:multiLevelType w:val="hybridMultilevel"/>
    <w:tmpl w:val="6E40E81E"/>
    <w:lvl w:ilvl="0" w:tplc="4F1ECBA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486C7E"/>
    <w:multiLevelType w:val="hybridMultilevel"/>
    <w:tmpl w:val="FED0F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3B4C3B"/>
    <w:multiLevelType w:val="hybridMultilevel"/>
    <w:tmpl w:val="A28EC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5E5BA8"/>
    <w:multiLevelType w:val="hybridMultilevel"/>
    <w:tmpl w:val="A28EC3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DE87C59"/>
    <w:multiLevelType w:val="hybridMultilevel"/>
    <w:tmpl w:val="98F44D2A"/>
    <w:lvl w:ilvl="0" w:tplc="983A52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odbole, Suneeta">
    <w15:presenceInfo w15:providerId="AD" w15:userId="S::suneeta.godbole@cuanschutz.edu::97de7173-6eaf-4c98-b99d-c365d3ccf817"/>
  </w15:person>
  <w15:person w15:author="Wrobel, Julia">
    <w15:presenceInfo w15:providerId="AD" w15:userId="S::julia.wrobel@cuanschutz.edu::0996f09d-911c-4180-b6a1-328ac0395a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29D"/>
    <w:rsid w:val="004F6DA7"/>
    <w:rsid w:val="009E0D1E"/>
    <w:rsid w:val="00AC7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B71F29"/>
  <w15:chartTrackingRefBased/>
  <w15:docId w15:val="{59AD06F8-7CD4-2142-9B8B-7C7A65504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29D"/>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729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C729D"/>
    <w:rPr>
      <w:rFonts w:ascii="Times New Roman" w:hAnsi="Times New Roman" w:cs="Times New Roman"/>
      <w:sz w:val="18"/>
      <w:szCs w:val="18"/>
    </w:rPr>
  </w:style>
  <w:style w:type="paragraph" w:styleId="Header">
    <w:name w:val="header"/>
    <w:basedOn w:val="Normal"/>
    <w:link w:val="HeaderChar"/>
    <w:uiPriority w:val="99"/>
    <w:unhideWhenUsed/>
    <w:rsid w:val="00AC72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29D"/>
    <w:rPr>
      <w:sz w:val="22"/>
      <w:szCs w:val="22"/>
    </w:rPr>
  </w:style>
  <w:style w:type="paragraph" w:styleId="Footer">
    <w:name w:val="footer"/>
    <w:basedOn w:val="Normal"/>
    <w:link w:val="FooterChar"/>
    <w:uiPriority w:val="99"/>
    <w:unhideWhenUsed/>
    <w:rsid w:val="00AC72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29D"/>
    <w:rPr>
      <w:sz w:val="22"/>
      <w:szCs w:val="22"/>
    </w:rPr>
  </w:style>
  <w:style w:type="character" w:styleId="LineNumber">
    <w:name w:val="line number"/>
    <w:basedOn w:val="DefaultParagraphFont"/>
    <w:uiPriority w:val="99"/>
    <w:semiHidden/>
    <w:unhideWhenUsed/>
    <w:rsid w:val="00AC729D"/>
  </w:style>
  <w:style w:type="character" w:styleId="CommentReference">
    <w:name w:val="annotation reference"/>
    <w:basedOn w:val="DefaultParagraphFont"/>
    <w:uiPriority w:val="99"/>
    <w:semiHidden/>
    <w:unhideWhenUsed/>
    <w:rsid w:val="00AC729D"/>
    <w:rPr>
      <w:sz w:val="16"/>
      <w:szCs w:val="16"/>
    </w:rPr>
  </w:style>
  <w:style w:type="paragraph" w:styleId="CommentText">
    <w:name w:val="annotation text"/>
    <w:basedOn w:val="Normal"/>
    <w:link w:val="CommentTextChar"/>
    <w:uiPriority w:val="99"/>
    <w:unhideWhenUsed/>
    <w:rsid w:val="00AC729D"/>
    <w:pPr>
      <w:spacing w:line="240" w:lineRule="auto"/>
    </w:pPr>
    <w:rPr>
      <w:sz w:val="20"/>
      <w:szCs w:val="20"/>
    </w:rPr>
  </w:style>
  <w:style w:type="character" w:customStyle="1" w:styleId="CommentTextChar">
    <w:name w:val="Comment Text Char"/>
    <w:basedOn w:val="DefaultParagraphFont"/>
    <w:link w:val="CommentText"/>
    <w:uiPriority w:val="99"/>
    <w:rsid w:val="00AC729D"/>
    <w:rPr>
      <w:sz w:val="20"/>
      <w:szCs w:val="20"/>
    </w:rPr>
  </w:style>
  <w:style w:type="paragraph" w:styleId="CommentSubject">
    <w:name w:val="annotation subject"/>
    <w:basedOn w:val="CommentText"/>
    <w:next w:val="CommentText"/>
    <w:link w:val="CommentSubjectChar"/>
    <w:uiPriority w:val="99"/>
    <w:semiHidden/>
    <w:unhideWhenUsed/>
    <w:rsid w:val="00AC729D"/>
    <w:rPr>
      <w:b/>
      <w:bCs/>
    </w:rPr>
  </w:style>
  <w:style w:type="character" w:customStyle="1" w:styleId="CommentSubjectChar">
    <w:name w:val="Comment Subject Char"/>
    <w:basedOn w:val="CommentTextChar"/>
    <w:link w:val="CommentSubject"/>
    <w:uiPriority w:val="99"/>
    <w:semiHidden/>
    <w:rsid w:val="00AC729D"/>
    <w:rPr>
      <w:b/>
      <w:bCs/>
      <w:sz w:val="20"/>
      <w:szCs w:val="20"/>
    </w:rPr>
  </w:style>
  <w:style w:type="table" w:styleId="TableGrid">
    <w:name w:val="Table Grid"/>
    <w:basedOn w:val="TableNormal"/>
    <w:uiPriority w:val="39"/>
    <w:rsid w:val="00AC729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729D"/>
    <w:pPr>
      <w:ind w:left="720"/>
      <w:contextualSpacing/>
    </w:pPr>
  </w:style>
  <w:style w:type="character" w:styleId="Hyperlink">
    <w:name w:val="Hyperlink"/>
    <w:basedOn w:val="DefaultParagraphFont"/>
    <w:uiPriority w:val="99"/>
    <w:unhideWhenUsed/>
    <w:rsid w:val="00AC729D"/>
    <w:rPr>
      <w:color w:val="0563C1" w:themeColor="hyperlink"/>
      <w:u w:val="single"/>
    </w:rPr>
  </w:style>
  <w:style w:type="paragraph" w:styleId="Revision">
    <w:name w:val="Revision"/>
    <w:hidden/>
    <w:uiPriority w:val="99"/>
    <w:semiHidden/>
    <w:rsid w:val="00AC729D"/>
    <w:rPr>
      <w:sz w:val="22"/>
      <w:szCs w:val="22"/>
    </w:rPr>
  </w:style>
  <w:style w:type="character" w:styleId="FollowedHyperlink">
    <w:name w:val="FollowedHyperlink"/>
    <w:basedOn w:val="DefaultParagraphFont"/>
    <w:uiPriority w:val="99"/>
    <w:semiHidden/>
    <w:unhideWhenUsed/>
    <w:rsid w:val="00AC729D"/>
    <w:rPr>
      <w:color w:val="954F72" w:themeColor="followedHyperlink"/>
      <w:u w:val="single"/>
    </w:rPr>
  </w:style>
  <w:style w:type="paragraph" w:customStyle="1" w:styleId="EndNoteBibliographyTitle">
    <w:name w:val="EndNote Bibliography Title"/>
    <w:basedOn w:val="Normal"/>
    <w:link w:val="EndNoteBibliographyTitleChar"/>
    <w:rsid w:val="00AC729D"/>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AC729D"/>
    <w:rPr>
      <w:rFonts w:ascii="Calibri" w:hAnsi="Calibri" w:cs="Calibri"/>
      <w:noProof/>
      <w:sz w:val="22"/>
      <w:szCs w:val="22"/>
    </w:rPr>
  </w:style>
  <w:style w:type="paragraph" w:customStyle="1" w:styleId="EndNoteBibliography">
    <w:name w:val="EndNote Bibliography"/>
    <w:basedOn w:val="Normal"/>
    <w:link w:val="EndNoteBibliographyChar"/>
    <w:rsid w:val="00AC729D"/>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AC729D"/>
    <w:rPr>
      <w:rFonts w:ascii="Calibri" w:hAnsi="Calibri" w:cs="Calibri"/>
      <w:noProof/>
      <w:sz w:val="22"/>
      <w:szCs w:val="22"/>
    </w:rPr>
  </w:style>
  <w:style w:type="character" w:styleId="UnresolvedMention">
    <w:name w:val="Unresolved Mention"/>
    <w:basedOn w:val="DefaultParagraphFont"/>
    <w:uiPriority w:val="99"/>
    <w:semiHidden/>
    <w:unhideWhenUsed/>
    <w:rsid w:val="00AC729D"/>
    <w:rPr>
      <w:color w:val="605E5C"/>
      <w:shd w:val="clear" w:color="auto" w:fill="E1DFDD"/>
    </w:rPr>
  </w:style>
  <w:style w:type="character" w:styleId="PlaceholderText">
    <w:name w:val="Placeholder Text"/>
    <w:basedOn w:val="DefaultParagraphFont"/>
    <w:uiPriority w:val="99"/>
    <w:semiHidden/>
    <w:rsid w:val="00AC729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doi.org/10.1007/s00213-012-2787-9" TargetMode="External"/><Relationship Id="rId26" Type="http://schemas.openxmlformats.org/officeDocument/2006/relationships/hyperlink" Target="https://doi.org/10.1016/j.forsciint.2020.110559" TargetMode="External"/><Relationship Id="rId3" Type="http://schemas.openxmlformats.org/officeDocument/2006/relationships/settings" Target="settings.xml"/><Relationship Id="rId21" Type="http://schemas.openxmlformats.org/officeDocument/2006/relationships/hyperlink" Target="https://doi.org/10.1016/j.jflm.2007.08.001" TargetMode="External"/><Relationship Id="rId34" Type="http://schemas.openxmlformats.org/officeDocument/2006/relationships/fontTable" Target="fontTable.xm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hyperlink" Target="https://doi.org/10.1097/JOM.0000000000000454" TargetMode="External"/><Relationship Id="rId25" Type="http://schemas.openxmlformats.org/officeDocument/2006/relationships/hyperlink" Target="https://doi.org/10.1016/S1353-1131(02)00162-1"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oi.org/10.1093/occmed/kqaa175" TargetMode="External"/><Relationship Id="rId20" Type="http://schemas.openxmlformats.org/officeDocument/2006/relationships/hyperlink" Target="https://doi.org/https://doi.org/10.1016/0002-9394(77)90732-2" TargetMode="External"/><Relationship Id="rId29" Type="http://schemas.openxmlformats.org/officeDocument/2006/relationships/hyperlink" Target="https://doi.org/10.1111/insr.12163"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24" Type="http://schemas.openxmlformats.org/officeDocument/2006/relationships/hyperlink" Target="https://doi.org/10.1089/can.2020.0141" TargetMode="External"/><Relationship Id="rId32" Type="http://schemas.openxmlformats.org/officeDocument/2006/relationships/hyperlink" Target="https://doi.org/10.1111/j.1467-9868.2010.00749.x" TargetMode="External"/><Relationship Id="rId5" Type="http://schemas.openxmlformats.org/officeDocument/2006/relationships/comments" Target="comments.xml"/><Relationship Id="rId15" Type="http://schemas.openxmlformats.org/officeDocument/2006/relationships/hyperlink" Target="https://doi.org/10.1080/10826084.2020.1759643" TargetMode="External"/><Relationship Id="rId23" Type="http://schemas.openxmlformats.org/officeDocument/2006/relationships/hyperlink" Target="https://doi.org/10.3390/ijerph17239033" TargetMode="External"/><Relationship Id="rId28" Type="http://schemas.openxmlformats.org/officeDocument/2006/relationships/hyperlink" Target="https://doi.org/10.1016/j.aap.2021.106326"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oi.org/10.1016/j.forsciint.2021.110902" TargetMode="External"/><Relationship Id="rId31" Type="http://schemas.openxmlformats.org/officeDocument/2006/relationships/hyperlink" Target="https://doi.org/"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oi.org/10.2105/AJPH.2021.306466" TargetMode="External"/><Relationship Id="rId22" Type="http://schemas.openxmlformats.org/officeDocument/2006/relationships/hyperlink" Target="https://doi.org/10.1002/jat.3440" TargetMode="External"/><Relationship Id="rId27" Type="http://schemas.openxmlformats.org/officeDocument/2006/relationships/hyperlink" Target="https://doi.org/10.1101/2023.03.17.533144" TargetMode="External"/><Relationship Id="rId30" Type="http://schemas.openxmlformats.org/officeDocument/2006/relationships/hyperlink" Target="https://www.R-project.org/" TargetMode="External"/><Relationship Id="rId35" Type="http://schemas.microsoft.com/office/2011/relationships/people" Target="people.xml"/><Relationship Id="rId8"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6041</Words>
  <Characters>34440</Characters>
  <Application>Microsoft Office Word</Application>
  <DocSecurity>0</DocSecurity>
  <Lines>287</Lines>
  <Paragraphs>80</Paragraphs>
  <ScaleCrop>false</ScaleCrop>
  <Company/>
  <LinksUpToDate>false</LinksUpToDate>
  <CharactersWithSpaces>40401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Wrobel, Julia</dc:creator>
  <cp:keywords/>
  <dc:description/>
  <cp:lastModifiedBy>Wrobel, Julia</cp:lastModifiedBy>
  <cp:revision>1</cp:revision>
  <dcterms:created xsi:type="dcterms:W3CDTF">2023-03-28T16:49:00Z</dcterms:created>
  <dcterms:modified xsi:type="dcterms:W3CDTF">2023-03-28T16:49:00Z</dcterms:modified>
</cp:coreProperties>
</file>