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30AF" w14:textId="40B0D840" w:rsidR="00B33F4F" w:rsidRDefault="0090516D" w:rsidP="00B33F4F">
      <w:pPr>
        <w:spacing w:line="480" w:lineRule="auto"/>
        <w:rPr>
          <w:rFonts w:ascii="Times New Roman" w:hAnsi="Times New Roman" w:cs="Times New Roman"/>
          <w:sz w:val="24"/>
          <w:szCs w:val="24"/>
        </w:rPr>
      </w:pPr>
      <w:r w:rsidRPr="001873A3">
        <w:rPr>
          <w:rFonts w:ascii="Times New Roman" w:hAnsi="Times New Roman" w:cs="Times New Roman"/>
          <w:b/>
          <w:bCs/>
          <w:sz w:val="24"/>
          <w:szCs w:val="24"/>
        </w:rPr>
        <w:t>Abstract</w:t>
      </w:r>
      <w:r w:rsidR="00B33F4F">
        <w:rPr>
          <w:rFonts w:ascii="Times New Roman" w:hAnsi="Times New Roman" w:cs="Times New Roman"/>
          <w:sz w:val="24"/>
          <w:szCs w:val="24"/>
        </w:rPr>
        <w:t xml:space="preserve">: </w:t>
      </w:r>
    </w:p>
    <w:p w14:paraId="4D9EE2D1" w14:textId="472AE362" w:rsidR="001C5766" w:rsidRDefault="001C5766" w:rsidP="001C5766">
      <w:pPr>
        <w:spacing w:line="480" w:lineRule="auto"/>
        <w:rPr>
          <w:rFonts w:ascii="Times New Roman" w:hAnsi="Times New Roman" w:cs="Times New Roman"/>
          <w:sz w:val="24"/>
          <w:szCs w:val="24"/>
        </w:rPr>
      </w:pPr>
      <w:bookmarkStart w:id="0" w:name="_Hlk135135021"/>
      <w:r>
        <w:rPr>
          <w:rFonts w:ascii="Times New Roman" w:hAnsi="Times New Roman" w:cs="Times New Roman"/>
          <w:sz w:val="24"/>
          <w:szCs w:val="24"/>
        </w:rPr>
        <w:t xml:space="preserve">Introduction: Given the </w:t>
      </w:r>
      <w:r w:rsidR="00906970">
        <w:rPr>
          <w:rFonts w:ascii="Times New Roman" w:hAnsi="Times New Roman" w:cs="Times New Roman"/>
          <w:sz w:val="24"/>
          <w:szCs w:val="24"/>
        </w:rPr>
        <w:t>roadside safety and occupational injury prevention</w:t>
      </w:r>
      <w:r>
        <w:rPr>
          <w:rFonts w:ascii="Times New Roman" w:hAnsi="Times New Roman" w:cs="Times New Roman"/>
          <w:sz w:val="24"/>
          <w:szCs w:val="24"/>
        </w:rPr>
        <w:t xml:space="preserve"> implications of recent cannabis use, t</w:t>
      </w:r>
      <w:r w:rsidRPr="00B15E46">
        <w:rPr>
          <w:rFonts w:ascii="Times New Roman" w:hAnsi="Times New Roman" w:cs="Times New Roman"/>
          <w:sz w:val="24"/>
          <w:szCs w:val="24"/>
        </w:rPr>
        <w:t>here</w:t>
      </w:r>
      <w:r>
        <w:rPr>
          <w:rFonts w:ascii="Times New Roman" w:hAnsi="Times New Roman" w:cs="Times New Roman"/>
          <w:sz w:val="24"/>
          <w:szCs w:val="24"/>
        </w:rPr>
        <w:t xml:space="preserve"> is </w:t>
      </w:r>
      <w:r w:rsidR="00906970">
        <w:rPr>
          <w:rFonts w:ascii="Times New Roman" w:hAnsi="Times New Roman" w:cs="Times New Roman"/>
          <w:sz w:val="24"/>
          <w:szCs w:val="24"/>
        </w:rPr>
        <w:t>a need for</w:t>
      </w:r>
      <w:r w:rsidRPr="00B15E46">
        <w:rPr>
          <w:rFonts w:ascii="Times New Roman" w:hAnsi="Times New Roman" w:cs="Times New Roman"/>
          <w:sz w:val="24"/>
          <w:szCs w:val="24"/>
        </w:rPr>
        <w:t xml:space="preserve"> objective and validated measures of </w:t>
      </w:r>
      <w:r>
        <w:rPr>
          <w:rFonts w:ascii="Times New Roman" w:hAnsi="Times New Roman" w:cs="Times New Roman"/>
          <w:sz w:val="24"/>
          <w:szCs w:val="24"/>
        </w:rPr>
        <w:t xml:space="preserve">recent </w:t>
      </w:r>
      <w:r w:rsidRPr="00B15E46">
        <w:rPr>
          <w:rFonts w:ascii="Times New Roman" w:hAnsi="Times New Roman" w:cs="Times New Roman"/>
          <w:sz w:val="24"/>
          <w:szCs w:val="24"/>
        </w:rPr>
        <w:t xml:space="preserve">cannabis </w:t>
      </w:r>
      <w:r>
        <w:rPr>
          <w:rFonts w:ascii="Times New Roman" w:hAnsi="Times New Roman" w:cs="Times New Roman"/>
          <w:sz w:val="24"/>
          <w:szCs w:val="24"/>
        </w:rPr>
        <w:t>use</w:t>
      </w:r>
      <w:r w:rsidRPr="00B15E46">
        <w:rPr>
          <w:rFonts w:ascii="Times New Roman" w:hAnsi="Times New Roman" w:cs="Times New Roman"/>
          <w:sz w:val="24"/>
          <w:szCs w:val="24"/>
        </w:rPr>
        <w:t xml:space="preserve"> that may be applied </w:t>
      </w:r>
      <w:r>
        <w:rPr>
          <w:rFonts w:ascii="Times New Roman" w:hAnsi="Times New Roman" w:cs="Times New Roman"/>
          <w:sz w:val="24"/>
          <w:szCs w:val="24"/>
        </w:rPr>
        <w:t>to enforce regulations and reduce the risk of injury. P</w:t>
      </w:r>
      <w:r w:rsidRPr="00B15E46">
        <w:rPr>
          <w:rFonts w:ascii="Times New Roman" w:hAnsi="Times New Roman" w:cs="Times New Roman"/>
          <w:sz w:val="24"/>
          <w:szCs w:val="24"/>
        </w:rPr>
        <w:t>upillary response to light may offer an avenue for detection that outperforms typical sobriety tests and blood THC concentrations</w:t>
      </w:r>
      <w:r>
        <w:rPr>
          <w:rFonts w:ascii="Times New Roman" w:hAnsi="Times New Roman" w:cs="Times New Roman"/>
          <w:sz w:val="24"/>
          <w:szCs w:val="24"/>
        </w:rPr>
        <w:t xml:space="preserve">. </w:t>
      </w:r>
    </w:p>
    <w:p w14:paraId="63703F2B" w14:textId="029D0D69"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Method: 84 participants (mean age: 32, 42% female) with daily, occasional, and no-use cannabis use histories participated in pupillary light response</w:t>
      </w:r>
      <w:r w:rsidR="0079221D">
        <w:rPr>
          <w:rFonts w:ascii="Times New Roman" w:hAnsi="Times New Roman" w:cs="Times New Roman"/>
          <w:sz w:val="24"/>
          <w:szCs w:val="24"/>
        </w:rPr>
        <w:t xml:space="preserve"> tests</w:t>
      </w:r>
      <w:r>
        <w:rPr>
          <w:rFonts w:ascii="Times New Roman" w:hAnsi="Times New Roman" w:cs="Times New Roman"/>
          <w:sz w:val="24"/>
          <w:szCs w:val="24"/>
        </w:rPr>
        <w:t xml:space="preserve"> after smoking cannabis </w:t>
      </w:r>
      <w:r w:rsidRPr="003D34A4">
        <w:rPr>
          <w:rFonts w:ascii="Times New Roman" w:hAnsi="Times New Roman" w:cs="Times New Roman"/>
          <w:i/>
          <w:iCs/>
          <w:sz w:val="24"/>
          <w:szCs w:val="24"/>
        </w:rPr>
        <w:t>ad libitum</w:t>
      </w:r>
      <w:r>
        <w:rPr>
          <w:rFonts w:ascii="Times New Roman" w:hAnsi="Times New Roman" w:cs="Times New Roman"/>
          <w:sz w:val="24"/>
          <w:szCs w:val="24"/>
        </w:rPr>
        <w:t xml:space="preserve"> or relaxing for 15 minutes (no use). </w:t>
      </w:r>
      <w:r w:rsidR="00906970">
        <w:rPr>
          <w:rFonts w:ascii="Times New Roman" w:hAnsi="Times New Roman" w:cs="Times New Roman"/>
          <w:sz w:val="24"/>
          <w:szCs w:val="24"/>
        </w:rPr>
        <w:t>T</w:t>
      </w:r>
      <w:r>
        <w:rPr>
          <w:rFonts w:ascii="Times New Roman" w:hAnsi="Times New Roman" w:cs="Times New Roman"/>
          <w:sz w:val="24"/>
          <w:szCs w:val="24"/>
        </w:rPr>
        <w:t xml:space="preserve">he impact of recent cannabis </w:t>
      </w:r>
      <w:r w:rsidR="00906970">
        <w:rPr>
          <w:rFonts w:ascii="Times New Roman" w:hAnsi="Times New Roman" w:cs="Times New Roman"/>
          <w:sz w:val="24"/>
          <w:szCs w:val="24"/>
        </w:rPr>
        <w:t xml:space="preserve">consumption </w:t>
      </w:r>
      <w:r>
        <w:rPr>
          <w:rFonts w:ascii="Times New Roman" w:hAnsi="Times New Roman" w:cs="Times New Roman"/>
          <w:sz w:val="24"/>
          <w:szCs w:val="24"/>
        </w:rPr>
        <w:t>on trajectories of the pupillary light response</w:t>
      </w:r>
      <w:r w:rsidR="00906970">
        <w:rPr>
          <w:rFonts w:ascii="Times New Roman" w:hAnsi="Times New Roman" w:cs="Times New Roman"/>
          <w:sz w:val="24"/>
          <w:szCs w:val="24"/>
        </w:rPr>
        <w:t xml:space="preserve"> was modeled using functional data analysis</w:t>
      </w:r>
      <w:r w:rsidR="0079221D">
        <w:rPr>
          <w:rFonts w:ascii="Times New Roman" w:hAnsi="Times New Roman" w:cs="Times New Roman"/>
          <w:sz w:val="24"/>
          <w:szCs w:val="24"/>
        </w:rPr>
        <w:t xml:space="preserve"> </w:t>
      </w:r>
      <w:r w:rsidR="0079221D">
        <w:rPr>
          <w:rFonts w:ascii="Times New Roman" w:hAnsi="Times New Roman" w:cs="Times New Roman"/>
          <w:sz w:val="24"/>
          <w:szCs w:val="24"/>
        </w:rPr>
        <w:t>tools</w:t>
      </w:r>
      <w:r w:rsidR="00906970">
        <w:rPr>
          <w:rFonts w:ascii="Times New Roman" w:hAnsi="Times New Roman" w:cs="Times New Roman"/>
          <w:sz w:val="24"/>
          <w:szCs w:val="24"/>
        </w:rPr>
        <w:t>. L</w:t>
      </w:r>
      <w:r>
        <w:rPr>
          <w:rFonts w:ascii="Times New Roman" w:hAnsi="Times New Roman" w:cs="Times New Roman"/>
          <w:sz w:val="24"/>
          <w:szCs w:val="24"/>
        </w:rPr>
        <w:t>ogistic regression</w:t>
      </w:r>
      <w:r w:rsidR="00906970">
        <w:rPr>
          <w:rFonts w:ascii="Times New Roman" w:hAnsi="Times New Roman" w:cs="Times New Roman"/>
          <w:sz w:val="24"/>
          <w:szCs w:val="24"/>
        </w:rPr>
        <w:t xml:space="preserve"> models for predicting recent cannabis use</w:t>
      </w:r>
      <w:r>
        <w:rPr>
          <w:rFonts w:ascii="Times New Roman" w:hAnsi="Times New Roman" w:cs="Times New Roman"/>
          <w:sz w:val="24"/>
          <w:szCs w:val="24"/>
        </w:rPr>
        <w:t xml:space="preserve"> were compared</w:t>
      </w:r>
      <w:r w:rsidR="00906970">
        <w:rPr>
          <w:rFonts w:ascii="Times New Roman" w:hAnsi="Times New Roman" w:cs="Times New Roman"/>
          <w:sz w:val="24"/>
          <w:szCs w:val="24"/>
        </w:rPr>
        <w:t>,</w:t>
      </w:r>
      <w:r>
        <w:rPr>
          <w:rFonts w:ascii="Times New Roman" w:hAnsi="Times New Roman" w:cs="Times New Roman"/>
          <w:sz w:val="24"/>
          <w:szCs w:val="24"/>
        </w:rPr>
        <w:t xml:space="preserve"> and </w:t>
      </w:r>
      <w:r w:rsidR="00906970">
        <w:rPr>
          <w:rFonts w:ascii="Times New Roman" w:hAnsi="Times New Roman" w:cs="Times New Roman"/>
          <w:sz w:val="24"/>
          <w:szCs w:val="24"/>
        </w:rPr>
        <w:t>average pupil trajectories across cannabis use groups</w:t>
      </w:r>
      <w:r w:rsidR="006726C3">
        <w:rPr>
          <w:rFonts w:ascii="Times New Roman" w:hAnsi="Times New Roman" w:cs="Times New Roman"/>
          <w:sz w:val="24"/>
          <w:szCs w:val="24"/>
        </w:rPr>
        <w:t xml:space="preserve"> and times since light test administration</w:t>
      </w:r>
      <w:r w:rsidR="00906970">
        <w:rPr>
          <w:rFonts w:ascii="Times New Roman" w:hAnsi="Times New Roman" w:cs="Times New Roman"/>
          <w:sz w:val="24"/>
          <w:szCs w:val="24"/>
        </w:rPr>
        <w:t xml:space="preserve"> </w:t>
      </w:r>
      <w:r>
        <w:rPr>
          <w:rFonts w:ascii="Times New Roman" w:hAnsi="Times New Roman" w:cs="Times New Roman"/>
          <w:sz w:val="24"/>
          <w:szCs w:val="24"/>
        </w:rPr>
        <w:t xml:space="preserve">were estimated.  </w:t>
      </w:r>
    </w:p>
    <w:p w14:paraId="64344D41" w14:textId="245609D3" w:rsidR="001C5766" w:rsidRDefault="001C5766" w:rsidP="001C5766">
      <w:pPr>
        <w:spacing w:line="480" w:lineRule="auto"/>
        <w:rPr>
          <w:rFonts w:ascii="Times New Roman" w:hAnsi="Times New Roman" w:cs="Times New Roman"/>
          <w:sz w:val="24"/>
          <w:szCs w:val="24"/>
        </w:rPr>
      </w:pPr>
      <w:r>
        <w:rPr>
          <w:rFonts w:ascii="Times New Roman" w:hAnsi="Times New Roman" w:cs="Times New Roman"/>
          <w:sz w:val="24"/>
          <w:szCs w:val="24"/>
        </w:rPr>
        <w:t xml:space="preserve">Results: </w:t>
      </w:r>
      <w:r w:rsidR="00906970">
        <w:rPr>
          <w:rFonts w:ascii="Times New Roman" w:hAnsi="Times New Roman" w:cs="Times New Roman"/>
          <w:sz w:val="24"/>
          <w:szCs w:val="24"/>
        </w:rPr>
        <w:t>M</w:t>
      </w:r>
      <w:r>
        <w:rPr>
          <w:rFonts w:ascii="Times New Roman" w:hAnsi="Times New Roman" w:cs="Times New Roman"/>
          <w:sz w:val="24"/>
          <w:szCs w:val="24"/>
        </w:rPr>
        <w:t xml:space="preserve">odels revealed </w:t>
      </w:r>
      <w:r w:rsidR="0077653A">
        <w:rPr>
          <w:rFonts w:ascii="Times New Roman" w:hAnsi="Times New Roman" w:cs="Times New Roman"/>
          <w:sz w:val="24"/>
          <w:szCs w:val="24"/>
        </w:rPr>
        <w:t>small</w:t>
      </w:r>
      <w:r w:rsidR="0079221D">
        <w:rPr>
          <w:rFonts w:ascii="Times New Roman" w:hAnsi="Times New Roman" w:cs="Times New Roman"/>
          <w:sz w:val="24"/>
          <w:szCs w:val="24"/>
        </w:rPr>
        <w:t>,</w:t>
      </w:r>
      <w:r w:rsidR="0077653A">
        <w:rPr>
          <w:rFonts w:ascii="Times New Roman" w:hAnsi="Times New Roman" w:cs="Times New Roman"/>
          <w:sz w:val="24"/>
          <w:szCs w:val="24"/>
        </w:rPr>
        <w:t xml:space="preserve"> </w:t>
      </w:r>
      <w:r>
        <w:rPr>
          <w:rFonts w:ascii="Times New Roman" w:hAnsi="Times New Roman" w:cs="Times New Roman"/>
          <w:sz w:val="24"/>
          <w:szCs w:val="24"/>
        </w:rPr>
        <w:t xml:space="preserve">significant differences in pupil response to light after cannabis use </w:t>
      </w:r>
      <w:r w:rsidR="006726C3">
        <w:rPr>
          <w:rFonts w:ascii="Times New Roman" w:hAnsi="Times New Roman" w:cs="Times New Roman"/>
          <w:sz w:val="24"/>
          <w:szCs w:val="24"/>
        </w:rPr>
        <w:t>comparing</w:t>
      </w:r>
      <w:r>
        <w:rPr>
          <w:rFonts w:ascii="Times New Roman" w:hAnsi="Times New Roman" w:cs="Times New Roman"/>
          <w:sz w:val="24"/>
          <w:szCs w:val="24"/>
        </w:rPr>
        <w:t xml:space="preserve"> the occasional use group </w:t>
      </w:r>
      <w:r w:rsidR="006726C3">
        <w:rPr>
          <w:rFonts w:ascii="Times New Roman" w:hAnsi="Times New Roman" w:cs="Times New Roman"/>
          <w:sz w:val="24"/>
          <w:szCs w:val="24"/>
        </w:rPr>
        <w:t>to the</w:t>
      </w:r>
      <w:r>
        <w:rPr>
          <w:rFonts w:ascii="Times New Roman" w:hAnsi="Times New Roman" w:cs="Times New Roman"/>
          <w:sz w:val="24"/>
          <w:szCs w:val="24"/>
        </w:rPr>
        <w:t xml:space="preserve"> no use control group</w:t>
      </w:r>
      <w:r w:rsidR="006726C3">
        <w:rPr>
          <w:rFonts w:ascii="Times New Roman" w:hAnsi="Times New Roman" w:cs="Times New Roman"/>
          <w:sz w:val="24"/>
          <w:szCs w:val="24"/>
        </w:rPr>
        <w:t>,</w:t>
      </w:r>
      <w:r>
        <w:rPr>
          <w:rFonts w:ascii="Times New Roman" w:hAnsi="Times New Roman" w:cs="Times New Roman"/>
          <w:sz w:val="24"/>
          <w:szCs w:val="24"/>
        </w:rPr>
        <w:t xml:space="preserve"> and similar</w:t>
      </w:r>
      <w:r w:rsidR="006726C3">
        <w:rPr>
          <w:rFonts w:ascii="Times New Roman" w:hAnsi="Times New Roman" w:cs="Times New Roman"/>
          <w:sz w:val="24"/>
          <w:szCs w:val="24"/>
        </w:rPr>
        <w:t xml:space="preserve"> statistically significant</w:t>
      </w:r>
      <w:r>
        <w:rPr>
          <w:rFonts w:ascii="Times New Roman" w:hAnsi="Times New Roman" w:cs="Times New Roman"/>
          <w:sz w:val="24"/>
          <w:szCs w:val="24"/>
        </w:rPr>
        <w:t xml:space="preserve"> differences in pupil response patterns </w:t>
      </w:r>
      <w:r w:rsidR="006726C3">
        <w:rPr>
          <w:rFonts w:ascii="Times New Roman" w:hAnsi="Times New Roman" w:cs="Times New Roman"/>
          <w:sz w:val="24"/>
          <w:szCs w:val="24"/>
        </w:rPr>
        <w:t>comparing</w:t>
      </w:r>
      <w:r>
        <w:rPr>
          <w:rFonts w:ascii="Times New Roman" w:hAnsi="Times New Roman" w:cs="Times New Roman"/>
          <w:sz w:val="24"/>
          <w:szCs w:val="24"/>
        </w:rPr>
        <w:t xml:space="preserve"> the daily use group </w:t>
      </w:r>
      <w:r w:rsidR="006726C3">
        <w:rPr>
          <w:rFonts w:ascii="Times New Roman" w:hAnsi="Times New Roman" w:cs="Times New Roman"/>
          <w:sz w:val="24"/>
          <w:szCs w:val="24"/>
        </w:rPr>
        <w:t xml:space="preserve">to the </w:t>
      </w:r>
      <w:r>
        <w:rPr>
          <w:rFonts w:ascii="Times New Roman" w:hAnsi="Times New Roman" w:cs="Times New Roman"/>
          <w:sz w:val="24"/>
          <w:szCs w:val="24"/>
        </w:rPr>
        <w:t>no use control</w:t>
      </w:r>
      <w:r w:rsidR="006726C3">
        <w:rPr>
          <w:rFonts w:ascii="Times New Roman" w:hAnsi="Times New Roman" w:cs="Times New Roman"/>
          <w:sz w:val="24"/>
          <w:szCs w:val="24"/>
        </w:rPr>
        <w:t>s</w:t>
      </w:r>
      <w:r>
        <w:rPr>
          <w:rFonts w:ascii="Times New Roman" w:hAnsi="Times New Roman" w:cs="Times New Roman"/>
          <w:sz w:val="24"/>
          <w:szCs w:val="24"/>
        </w:rPr>
        <w:t>. Additionally, a model predicting recent cannabis use using functional data analysis methods outperformed a predictive model using traditional methods (AUC: 0.71 vs 0.68</w:t>
      </w:r>
      <w:r w:rsidR="0077653A">
        <w:rPr>
          <w:rFonts w:ascii="Times New Roman" w:hAnsi="Times New Roman" w:cs="Times New Roman"/>
          <w:sz w:val="24"/>
          <w:szCs w:val="24"/>
        </w:rPr>
        <w:t xml:space="preserve">, </w:t>
      </w:r>
      <w:r w:rsidR="00B50533">
        <w:rPr>
          <w:rFonts w:ascii="Times New Roman" w:hAnsi="Times New Roman" w:cs="Times New Roman"/>
          <w:sz w:val="24"/>
          <w:szCs w:val="24"/>
        </w:rPr>
        <w:t>p</w:t>
      </w:r>
      <w:r w:rsidR="0077653A">
        <w:rPr>
          <w:rFonts w:ascii="Times New Roman" w:hAnsi="Times New Roman" w:cs="Times New Roman"/>
          <w:sz w:val="24"/>
          <w:szCs w:val="24"/>
        </w:rPr>
        <w:t>=</w:t>
      </w:r>
      <w:r w:rsidR="002A3771">
        <w:rPr>
          <w:rFonts w:ascii="Times New Roman" w:hAnsi="Times New Roman" w:cs="Times New Roman"/>
          <w:sz w:val="24"/>
          <w:szCs w:val="24"/>
        </w:rPr>
        <w:t>0.</w:t>
      </w:r>
      <w:r w:rsidR="00C65ACD">
        <w:rPr>
          <w:rFonts w:ascii="Times New Roman" w:hAnsi="Times New Roman" w:cs="Times New Roman"/>
          <w:sz w:val="24"/>
          <w:szCs w:val="24"/>
        </w:rPr>
        <w:t>6</w:t>
      </w:r>
      <w:r>
        <w:rPr>
          <w:rFonts w:ascii="Times New Roman" w:hAnsi="Times New Roman" w:cs="Times New Roman"/>
          <w:sz w:val="24"/>
          <w:szCs w:val="24"/>
        </w:rPr>
        <w:t xml:space="preserve">). Estimated trajectories of </w:t>
      </w:r>
      <w:r w:rsidR="0077653A">
        <w:rPr>
          <w:rFonts w:ascii="Times New Roman" w:hAnsi="Times New Roman" w:cs="Times New Roman"/>
          <w:sz w:val="24"/>
          <w:szCs w:val="24"/>
        </w:rPr>
        <w:t>pupillary</w:t>
      </w:r>
      <w:r w:rsidR="00C53DBC">
        <w:rPr>
          <w:rFonts w:ascii="Times New Roman" w:hAnsi="Times New Roman" w:cs="Times New Roman"/>
          <w:sz w:val="24"/>
          <w:szCs w:val="24"/>
        </w:rPr>
        <w:t xml:space="preserve"> light</w:t>
      </w:r>
      <w:r w:rsidR="0077653A">
        <w:rPr>
          <w:rFonts w:ascii="Times New Roman" w:hAnsi="Times New Roman" w:cs="Times New Roman"/>
          <w:sz w:val="24"/>
          <w:szCs w:val="24"/>
        </w:rPr>
        <w:t xml:space="preserve"> response found that acute cannabis smoking was associated with less initial and sustained </w:t>
      </w:r>
      <w:r w:rsidR="00382677">
        <w:rPr>
          <w:rFonts w:ascii="Times New Roman" w:hAnsi="Times New Roman" w:cs="Times New Roman"/>
          <w:sz w:val="24"/>
          <w:szCs w:val="24"/>
        </w:rPr>
        <w:t>constriction compared to controls.</w:t>
      </w:r>
    </w:p>
    <w:p w14:paraId="4584A163" w14:textId="01A1E0E9" w:rsidR="001C5766" w:rsidRDefault="0090516D" w:rsidP="001C5766">
      <w:pPr>
        <w:spacing w:line="480" w:lineRule="auto"/>
        <w:rPr>
          <w:rFonts w:ascii="Times New Roman" w:hAnsi="Times New Roman" w:cs="Times New Roman"/>
          <w:sz w:val="24"/>
          <w:szCs w:val="24"/>
        </w:rPr>
      </w:pPr>
      <w:r>
        <w:rPr>
          <w:rFonts w:ascii="Times New Roman" w:hAnsi="Times New Roman" w:cs="Times New Roman"/>
          <w:sz w:val="24"/>
          <w:szCs w:val="24"/>
        </w:rPr>
        <w:t>Discussion</w:t>
      </w:r>
      <w:r w:rsidR="001C5766">
        <w:rPr>
          <w:rFonts w:ascii="Times New Roman" w:hAnsi="Times New Roman" w:cs="Times New Roman"/>
          <w:sz w:val="24"/>
          <w:szCs w:val="24"/>
        </w:rPr>
        <w:t>: These analyses show the promise of pairing pupil</w:t>
      </w:r>
      <w:r w:rsidR="00EA772B">
        <w:rPr>
          <w:rFonts w:ascii="Times New Roman" w:hAnsi="Times New Roman" w:cs="Times New Roman"/>
          <w:sz w:val="24"/>
          <w:szCs w:val="24"/>
        </w:rPr>
        <w:t>lary</w:t>
      </w:r>
      <w:r w:rsidR="001C5766">
        <w:rPr>
          <w:rFonts w:ascii="Times New Roman" w:hAnsi="Times New Roman" w:cs="Times New Roman"/>
          <w:sz w:val="24"/>
          <w:szCs w:val="24"/>
        </w:rPr>
        <w:t xml:space="preserve"> light response and functional data analysis methods to assess recent cannabis use.</w:t>
      </w:r>
    </w:p>
    <w:bookmarkEnd w:id="0"/>
    <w:p w14:paraId="6B1BFF0D" w14:textId="27528615" w:rsidR="001C5766"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lastRenderedPageBreak/>
        <w:t>KEYWORDS</w:t>
      </w:r>
      <w:r w:rsidR="001C5766">
        <w:rPr>
          <w:rFonts w:ascii="Times New Roman" w:hAnsi="Times New Roman" w:cs="Times New Roman"/>
          <w:sz w:val="24"/>
          <w:szCs w:val="24"/>
        </w:rPr>
        <w:t xml:space="preserve">: pupillary light reflex, </w:t>
      </w:r>
      <w:r w:rsidR="007F35AD">
        <w:rPr>
          <w:rFonts w:ascii="Times New Roman" w:hAnsi="Times New Roman" w:cs="Times New Roman"/>
          <w:sz w:val="24"/>
          <w:szCs w:val="24"/>
        </w:rPr>
        <w:t xml:space="preserve">pupillometry, </w:t>
      </w:r>
      <w:r w:rsidR="006726C3">
        <w:rPr>
          <w:rFonts w:ascii="Times New Roman" w:hAnsi="Times New Roman" w:cs="Times New Roman"/>
          <w:sz w:val="24"/>
          <w:szCs w:val="24"/>
        </w:rPr>
        <w:t xml:space="preserve">cannabis, functional data analysis, </w:t>
      </w:r>
      <w:r w:rsidR="00BB33EB">
        <w:rPr>
          <w:rFonts w:ascii="Times New Roman" w:hAnsi="Times New Roman" w:cs="Times New Roman"/>
          <w:sz w:val="24"/>
          <w:szCs w:val="24"/>
        </w:rPr>
        <w:t>substance abuse detection</w:t>
      </w:r>
    </w:p>
    <w:p w14:paraId="20CEDD3D" w14:textId="77777777" w:rsidR="00D03456" w:rsidRDefault="00D0345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DA992B1" w14:textId="7D898C0D" w:rsidR="00FA6B99" w:rsidRDefault="00FA6B99"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lastRenderedPageBreak/>
        <w:t>Highlights</w:t>
      </w:r>
      <w:r>
        <w:rPr>
          <w:rFonts w:ascii="Times New Roman" w:hAnsi="Times New Roman" w:cs="Times New Roman"/>
          <w:sz w:val="24"/>
          <w:szCs w:val="24"/>
        </w:rPr>
        <w:t xml:space="preserve">: </w:t>
      </w:r>
    </w:p>
    <w:p w14:paraId="4EB28EC0" w14:textId="6CC3528D" w:rsidR="007A1E81" w:rsidRDefault="007A1E81"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r w:rsidRPr="007A1E81">
        <w:rPr>
          <w:rFonts w:ascii="Times New Roman" w:eastAsia="Times New Roman" w:hAnsi="Times New Roman" w:cs="Times New Roman"/>
          <w:sz w:val="24"/>
          <w:szCs w:val="24"/>
          <w:lang w:bidi="mr-IN"/>
        </w:rPr>
        <w:t xml:space="preserve">Models reveal differences in pupil responses to light between </w:t>
      </w:r>
      <w:r>
        <w:rPr>
          <w:rFonts w:ascii="Times New Roman" w:eastAsia="Times New Roman" w:hAnsi="Times New Roman" w:cs="Times New Roman"/>
          <w:sz w:val="24"/>
          <w:szCs w:val="24"/>
          <w:lang w:bidi="mr-IN"/>
        </w:rPr>
        <w:t>recent</w:t>
      </w:r>
      <w:r w:rsidRPr="007A1E81">
        <w:rPr>
          <w:rFonts w:ascii="Times New Roman" w:eastAsia="Times New Roman" w:hAnsi="Times New Roman" w:cs="Times New Roman"/>
          <w:sz w:val="24"/>
          <w:szCs w:val="24"/>
          <w:lang w:bidi="mr-IN"/>
        </w:rPr>
        <w:t xml:space="preserve"> cannabis </w:t>
      </w:r>
      <w:r>
        <w:rPr>
          <w:rFonts w:ascii="Times New Roman" w:eastAsia="Times New Roman" w:hAnsi="Times New Roman" w:cs="Times New Roman"/>
          <w:sz w:val="24"/>
          <w:szCs w:val="24"/>
          <w:lang w:bidi="mr-IN"/>
        </w:rPr>
        <w:t xml:space="preserve">users </w:t>
      </w:r>
      <w:r w:rsidRPr="007A1E81">
        <w:rPr>
          <w:rFonts w:ascii="Times New Roman" w:eastAsia="Times New Roman" w:hAnsi="Times New Roman" w:cs="Times New Roman"/>
          <w:sz w:val="24"/>
          <w:szCs w:val="24"/>
          <w:lang w:bidi="mr-IN"/>
        </w:rPr>
        <w:t xml:space="preserve">and </w:t>
      </w:r>
      <w:r>
        <w:rPr>
          <w:rFonts w:ascii="Times New Roman" w:eastAsia="Times New Roman" w:hAnsi="Times New Roman" w:cs="Times New Roman"/>
          <w:sz w:val="24"/>
          <w:szCs w:val="24"/>
          <w:lang w:bidi="mr-IN"/>
        </w:rPr>
        <w:t>non-users</w:t>
      </w:r>
      <w:r w:rsidRPr="007A1E81">
        <w:rPr>
          <w:rFonts w:ascii="Times New Roman" w:eastAsia="Times New Roman" w:hAnsi="Times New Roman" w:cs="Times New Roman"/>
          <w:sz w:val="24"/>
          <w:szCs w:val="24"/>
          <w:lang w:bidi="mr-IN"/>
        </w:rPr>
        <w:t xml:space="preserve">. </w:t>
      </w:r>
    </w:p>
    <w:p w14:paraId="2C2C5960" w14:textId="11CC133A" w:rsidR="007A1E81" w:rsidRPr="007A1E81" w:rsidRDefault="00580992"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Daily and occasional users showed n</w:t>
      </w:r>
      <w:r w:rsidR="007A1E81" w:rsidRPr="007A1E81">
        <w:rPr>
          <w:rFonts w:ascii="Times New Roman" w:eastAsia="Times New Roman" w:hAnsi="Times New Roman" w:cs="Times New Roman"/>
          <w:sz w:val="24"/>
          <w:szCs w:val="24"/>
          <w:lang w:bidi="mr-IN"/>
        </w:rPr>
        <w:t>o difference in pupil response due to acute cannabis use</w:t>
      </w:r>
      <w:r>
        <w:rPr>
          <w:rFonts w:ascii="Times New Roman" w:eastAsia="Times New Roman" w:hAnsi="Times New Roman" w:cs="Times New Roman"/>
          <w:sz w:val="24"/>
          <w:szCs w:val="24"/>
          <w:lang w:bidi="mr-IN"/>
        </w:rPr>
        <w:t xml:space="preserve">, </w:t>
      </w:r>
      <w:r w:rsidR="007A1E81" w:rsidRPr="007A1E81">
        <w:rPr>
          <w:rFonts w:ascii="Times New Roman" w:eastAsia="Times New Roman" w:hAnsi="Times New Roman" w:cs="Times New Roman"/>
          <w:sz w:val="24"/>
          <w:szCs w:val="24"/>
          <w:lang w:bidi="mr-IN"/>
        </w:rPr>
        <w:t>suggest</w:t>
      </w:r>
      <w:r>
        <w:rPr>
          <w:rFonts w:ascii="Times New Roman" w:eastAsia="Times New Roman" w:hAnsi="Times New Roman" w:cs="Times New Roman"/>
          <w:sz w:val="24"/>
          <w:szCs w:val="24"/>
          <w:lang w:bidi="mr-IN"/>
        </w:rPr>
        <w:t>ing</w:t>
      </w:r>
      <w:r w:rsidR="007A1E81" w:rsidRPr="007A1E81">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it’s</w:t>
      </w:r>
      <w:r w:rsidR="007A1E81" w:rsidRPr="007A1E81">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use as a</w:t>
      </w:r>
      <w:r w:rsidR="007A1E81" w:rsidRPr="007A1E81">
        <w:rPr>
          <w:rFonts w:ascii="Times New Roman" w:eastAsia="Times New Roman" w:hAnsi="Times New Roman" w:cs="Times New Roman"/>
          <w:sz w:val="24"/>
          <w:szCs w:val="24"/>
          <w:lang w:bidi="mr-IN"/>
        </w:rPr>
        <w:t xml:space="preserve"> potential biomarker of recent use</w:t>
      </w:r>
      <w:r>
        <w:rPr>
          <w:rFonts w:ascii="Times New Roman" w:eastAsia="Times New Roman" w:hAnsi="Times New Roman" w:cs="Times New Roman"/>
          <w:sz w:val="24"/>
          <w:szCs w:val="24"/>
          <w:lang w:bidi="mr-IN"/>
        </w:rPr>
        <w:t>,</w:t>
      </w:r>
      <w:r w:rsidR="007A1E81" w:rsidRPr="007A1E81">
        <w:rPr>
          <w:rFonts w:ascii="Times New Roman" w:eastAsia="Times New Roman" w:hAnsi="Times New Roman" w:cs="Times New Roman"/>
          <w:sz w:val="24"/>
          <w:szCs w:val="24"/>
          <w:lang w:bidi="mr-IN"/>
        </w:rPr>
        <w:t xml:space="preserve"> invariant to cannabis tolerance.</w:t>
      </w:r>
    </w:p>
    <w:p w14:paraId="0A86FCE5" w14:textId="050059E6" w:rsidR="007A1E81" w:rsidRPr="007A1E81" w:rsidRDefault="007A1E81" w:rsidP="007A1E81">
      <w:pPr>
        <w:numPr>
          <w:ilvl w:val="0"/>
          <w:numId w:val="9"/>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Models using f</w:t>
      </w:r>
      <w:r w:rsidRPr="007A1E81">
        <w:rPr>
          <w:rFonts w:ascii="Times New Roman" w:eastAsia="Times New Roman" w:hAnsi="Times New Roman" w:cs="Times New Roman"/>
          <w:sz w:val="24"/>
          <w:szCs w:val="24"/>
          <w:lang w:bidi="mr-IN"/>
        </w:rPr>
        <w:t>unctional data methods</w:t>
      </w:r>
      <w:r>
        <w:rPr>
          <w:rFonts w:ascii="Times New Roman" w:eastAsia="Times New Roman" w:hAnsi="Times New Roman" w:cs="Times New Roman"/>
          <w:sz w:val="24"/>
          <w:szCs w:val="24"/>
          <w:lang w:bidi="mr-IN"/>
        </w:rPr>
        <w:t xml:space="preserve"> </w:t>
      </w:r>
      <w:r w:rsidRPr="007A1E81">
        <w:rPr>
          <w:rFonts w:ascii="Times New Roman" w:eastAsia="Times New Roman" w:hAnsi="Times New Roman" w:cs="Times New Roman"/>
          <w:sz w:val="24"/>
          <w:szCs w:val="24"/>
          <w:lang w:bidi="mr-IN"/>
        </w:rPr>
        <w:t>show higher prediction than</w:t>
      </w:r>
      <w:r>
        <w:rPr>
          <w:rFonts w:ascii="Times New Roman" w:eastAsia="Times New Roman" w:hAnsi="Times New Roman" w:cs="Times New Roman"/>
          <w:sz w:val="24"/>
          <w:szCs w:val="24"/>
          <w:lang w:bidi="mr-IN"/>
        </w:rPr>
        <w:t xml:space="preserve"> models using</w:t>
      </w:r>
      <w:r w:rsidRPr="007A1E81">
        <w:rPr>
          <w:rFonts w:ascii="Times New Roman" w:eastAsia="Times New Roman" w:hAnsi="Times New Roman" w:cs="Times New Roman"/>
          <w:sz w:val="24"/>
          <w:szCs w:val="24"/>
          <w:lang w:bidi="mr-IN"/>
        </w:rPr>
        <w:t xml:space="preserve"> single value summaries.</w:t>
      </w:r>
    </w:p>
    <w:p w14:paraId="25258D82" w14:textId="77777777" w:rsidR="00D03456" w:rsidRDefault="00D0345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3237F90" w14:textId="65811C3F" w:rsidR="00AC729D" w:rsidRDefault="00FA6B99" w:rsidP="00AC729D">
      <w:pPr>
        <w:spacing w:line="480" w:lineRule="auto"/>
        <w:rPr>
          <w:rFonts w:ascii="Times New Roman" w:hAnsi="Times New Roman" w:cs="Times New Roman"/>
          <w:sz w:val="24"/>
          <w:szCs w:val="24"/>
        </w:rPr>
      </w:pPr>
      <w:r w:rsidRPr="00FA6B99">
        <w:rPr>
          <w:rFonts w:ascii="Times New Roman" w:hAnsi="Times New Roman" w:cs="Times New Roman"/>
          <w:b/>
          <w:bCs/>
          <w:sz w:val="24"/>
          <w:szCs w:val="24"/>
        </w:rPr>
        <w:lastRenderedPageBreak/>
        <w:t>INTRODUCTION</w:t>
      </w:r>
      <w:r w:rsidR="00AC729D">
        <w:rPr>
          <w:rFonts w:ascii="Times New Roman" w:hAnsi="Times New Roman" w:cs="Times New Roman"/>
          <w:sz w:val="24"/>
          <w:szCs w:val="24"/>
        </w:rPr>
        <w:t>:</w:t>
      </w:r>
    </w:p>
    <w:p w14:paraId="73E17DE4" w14:textId="13BA7197" w:rsidR="00AC729D" w:rsidRDefault="00AC729D" w:rsidP="00AC729D">
      <w:pPr>
        <w:spacing w:line="480" w:lineRule="auto"/>
        <w:ind w:firstLine="720"/>
        <w:rPr>
          <w:rFonts w:ascii="Times New Roman" w:hAnsi="Times New Roman" w:cs="Times New Roman"/>
          <w:sz w:val="24"/>
          <w:szCs w:val="24"/>
        </w:rPr>
      </w:pPr>
      <w:r w:rsidRPr="00B11D1C">
        <w:rPr>
          <w:rFonts w:ascii="Times New Roman" w:hAnsi="Times New Roman" w:cs="Times New Roman"/>
          <w:sz w:val="24"/>
          <w:szCs w:val="24"/>
        </w:rPr>
        <w:t xml:space="preserve">According to the National Survey on Drug </w:t>
      </w:r>
      <w:r>
        <w:rPr>
          <w:rFonts w:ascii="Times New Roman" w:hAnsi="Times New Roman" w:cs="Times New Roman"/>
          <w:sz w:val="24"/>
          <w:szCs w:val="24"/>
        </w:rPr>
        <w:t>U</w:t>
      </w:r>
      <w:r w:rsidRPr="00B11D1C">
        <w:rPr>
          <w:rFonts w:ascii="Times New Roman" w:hAnsi="Times New Roman" w:cs="Times New Roman"/>
          <w:sz w:val="24"/>
          <w:szCs w:val="24"/>
        </w:rPr>
        <w:t xml:space="preserve">se </w:t>
      </w:r>
      <w:r w:rsidR="007B5F34">
        <w:rPr>
          <w:rFonts w:ascii="Times New Roman" w:hAnsi="Times New Roman" w:cs="Times New Roman"/>
          <w:sz w:val="24"/>
          <w:szCs w:val="24"/>
        </w:rPr>
        <w:t>and Health</w:t>
      </w:r>
      <w:r w:rsidR="00F22F07">
        <w:rPr>
          <w:rFonts w:ascii="Times New Roman" w:hAnsi="Times New Roman" w:cs="Times New Roman"/>
          <w:sz w:val="24"/>
          <w:szCs w:val="24"/>
        </w:rPr>
        <w:t>,</w:t>
      </w:r>
      <w:r w:rsidR="007B5F34">
        <w:rPr>
          <w:rFonts w:ascii="Times New Roman" w:hAnsi="Times New Roman" w:cs="Times New Roman"/>
          <w:sz w:val="24"/>
          <w:szCs w:val="24"/>
        </w:rPr>
        <w:t xml:space="preserve"> </w:t>
      </w:r>
      <w:r w:rsidRPr="00B11D1C">
        <w:rPr>
          <w:rFonts w:ascii="Times New Roman" w:hAnsi="Times New Roman" w:cs="Times New Roman"/>
          <w:sz w:val="24"/>
          <w:szCs w:val="24"/>
        </w:rPr>
        <w:t>the rates of cannabis consumption ha</w:t>
      </w:r>
      <w:r w:rsidR="007B5F34">
        <w:rPr>
          <w:rFonts w:ascii="Times New Roman" w:hAnsi="Times New Roman" w:cs="Times New Roman"/>
          <w:sz w:val="24"/>
          <w:szCs w:val="24"/>
        </w:rPr>
        <w:t>ve</w:t>
      </w:r>
      <w:r w:rsidRPr="00B11D1C">
        <w:rPr>
          <w:rFonts w:ascii="Times New Roman" w:hAnsi="Times New Roman" w:cs="Times New Roman"/>
          <w:sz w:val="24"/>
          <w:szCs w:val="24"/>
        </w:rPr>
        <w:t xml:space="preserve"> increased in adults over 26 and adults aged 18-25 from 4.0% to 7.9% and from 17.3% to 22.1%</w:t>
      </w:r>
      <w:r w:rsidR="007B5F34">
        <w:rPr>
          <w:rFonts w:ascii="Times New Roman" w:hAnsi="Times New Roman" w:cs="Times New Roman"/>
          <w:sz w:val="24"/>
          <w:szCs w:val="24"/>
        </w:rPr>
        <w:t xml:space="preserve"> from 20</w:t>
      </w:r>
      <w:r w:rsidR="00AA0F9E">
        <w:rPr>
          <w:rFonts w:ascii="Times New Roman" w:hAnsi="Times New Roman" w:cs="Times New Roman"/>
          <w:sz w:val="24"/>
          <w:szCs w:val="24"/>
        </w:rPr>
        <w:t>02</w:t>
      </w:r>
      <w:r w:rsidR="007B5F34">
        <w:rPr>
          <w:rFonts w:ascii="Times New Roman" w:hAnsi="Times New Roman" w:cs="Times New Roman"/>
          <w:sz w:val="24"/>
          <w:szCs w:val="24"/>
        </w:rPr>
        <w:t xml:space="preserve"> to 20</w:t>
      </w:r>
      <w:r w:rsidR="00AA0F9E">
        <w:rPr>
          <w:rFonts w:ascii="Times New Roman" w:hAnsi="Times New Roman" w:cs="Times New Roman"/>
          <w:sz w:val="24"/>
          <w:szCs w:val="24"/>
        </w:rPr>
        <w:t>17</w:t>
      </w:r>
      <w:r w:rsidRPr="00B11D1C">
        <w:rPr>
          <w:rFonts w:ascii="Times New Roman" w:hAnsi="Times New Roman" w:cs="Times New Roman"/>
          <w:sz w:val="24"/>
          <w:szCs w:val="24"/>
        </w:rPr>
        <w:t>, respectively</w:t>
      </w:r>
      <w:r>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&lt;EndNote&gt;&lt;Cite&gt;&lt;Author&gt;Substance Abuse and Mental Health Services Administration&lt;/Author&gt;&lt;Year&gt;2018&lt;/Year&gt;&lt;RecNum&gt;24&lt;/RecNum&gt;&lt;DisplayText&gt;[1]&lt;/DisplayText&gt;&lt;record&gt;&lt;rec-number&gt;24&lt;/rec-number&gt;&lt;foreign-keys&gt;&lt;key app="EN" db-id="w9drwvazppzst8esdfp5rt5w5dr0p522dz5r" timestamp="1682117737"&gt;24&lt;/key&gt;&lt;/foreign-keys&gt;&lt;ref-type name="Government Document"&gt;46&lt;/ref-type&gt;&lt;contributors&gt;&lt;authors&gt;&lt;author&gt;Substance Abuse and Mental Health Services Administration, &lt;/author&gt;&lt;/authors&gt;&lt;secondary-authors&gt;&lt;author&gt;Substance Abuse and Mental Health Services Administration&lt;/author&gt;&lt;/secondary-authors&gt;&lt;/contributors&gt;&lt;titles&gt;&lt;title&gt;Key Substance Use and Mental Health Indicators in the United States: Results from the 2017 National Survey on Drug Use and Health&lt;/title&gt;&lt;tertiary-title&gt;NSDUH Series H-53&lt;/tertiary-title&gt;&lt;/titles&gt;&lt;dates&gt;&lt;year&gt;2018&lt;/year&gt;&lt;/dates&gt;&lt;isbn&gt;Publication no SMA 18-5068&lt;/isbn&gt;&lt;urls&gt;&lt;related-urls&gt;&lt;url&gt;https://www.samhsa.gov/data/sites/default/files/cbhsqreports/NSDUHFFR2017/NSDUHFFR2017.pdf.&lt;/url&gt;&lt;/related-urls&gt;&lt;/urls&gt;&lt;/record&gt;&lt;/Cite&gt;&lt;/EndNote&gt;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[1]</w:t>
      </w:r>
      <w:r w:rsidR="00C8166E">
        <w:rPr>
          <w:rFonts w:ascii="Times New Roman" w:hAnsi="Times New Roman" w:cs="Times New Roman"/>
          <w:sz w:val="24"/>
          <w:szCs w:val="24"/>
        </w:rPr>
        <w:fldChar w:fldCharType="end"/>
      </w:r>
      <w:r>
        <w:rPr>
          <w:rFonts w:ascii="Times New Roman" w:hAnsi="Times New Roman" w:cs="Times New Roman"/>
          <w:sz w:val="24"/>
          <w:szCs w:val="24"/>
        </w:rPr>
        <w:t>.</w:t>
      </w:r>
      <w:r w:rsidRPr="00B11D1C">
        <w:rPr>
          <w:rFonts w:ascii="Times New Roman" w:hAnsi="Times New Roman" w:cs="Times New Roman"/>
          <w:sz w:val="24"/>
          <w:szCs w:val="24"/>
        </w:rPr>
        <w:t xml:space="preserve"> Along with increases in consumption, there have been increases in cannabis</w:t>
      </w:r>
      <w:r w:rsidR="00A45840">
        <w:rPr>
          <w:rFonts w:ascii="Times New Roman" w:hAnsi="Times New Roman" w:cs="Times New Roman"/>
          <w:sz w:val="24"/>
          <w:szCs w:val="24"/>
        </w:rPr>
        <w:t>-</w:t>
      </w:r>
      <w:r w:rsidRPr="00B11D1C">
        <w:rPr>
          <w:rFonts w:ascii="Times New Roman" w:hAnsi="Times New Roman" w:cs="Times New Roman"/>
          <w:sz w:val="24"/>
          <w:szCs w:val="24"/>
        </w:rPr>
        <w:t xml:space="preserve">involved motor vehicle fatalities from 9.0% in 2000 to 21.5% in 2018 </w:t>
      </w:r>
      <w:r>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PEVuZE5vdGU+PENpdGU+PEF1dGhvcj5MaXJhPC9BdXRob3I+PFllYXI+MjAyMTwvWWVhcj48UmVj
TnVtPjg8L1JlY051bT48RGlzcGxheVRleHQ+WzJdPC9EaXNwbGF5VGV4dD48cmVjb3JkPjxyZWMt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[2]</w:t>
      </w:r>
      <w:r>
        <w:rPr>
          <w:rFonts w:ascii="Times New Roman" w:hAnsi="Times New Roman" w:cs="Times New Roman"/>
          <w:sz w:val="24"/>
          <w:szCs w:val="24"/>
        </w:rPr>
        <w:fldChar w:fldCharType="end"/>
      </w:r>
      <w:r w:rsidR="00904042">
        <w:rPr>
          <w:rFonts w:ascii="Times New Roman" w:hAnsi="Times New Roman" w:cs="Times New Roman"/>
          <w:sz w:val="24"/>
          <w:szCs w:val="24"/>
        </w:rPr>
        <w:t>. Additionally, c</w:t>
      </w:r>
      <w:r>
        <w:rPr>
          <w:rFonts w:ascii="Times New Roman" w:hAnsi="Times New Roman" w:cs="Times New Roman"/>
          <w:sz w:val="24"/>
          <w:szCs w:val="24"/>
        </w:rPr>
        <w:t xml:space="preserve">annabis consumption at or before work is of concern to employers with regards to </w:t>
      </w:r>
      <w:r w:rsidR="00F05A1C">
        <w:rPr>
          <w:rFonts w:ascii="Times New Roman" w:hAnsi="Times New Roman" w:cs="Times New Roman"/>
          <w:sz w:val="24"/>
          <w:szCs w:val="24"/>
        </w:rPr>
        <w:t xml:space="preserve">risk of </w:t>
      </w:r>
      <w:r>
        <w:rPr>
          <w:rFonts w:ascii="Times New Roman" w:hAnsi="Times New Roman" w:cs="Times New Roman"/>
          <w:sz w:val="24"/>
          <w:szCs w:val="24"/>
        </w:rPr>
        <w:t>occupational injury</w:t>
      </w:r>
      <w:r w:rsidR="00904042">
        <w:rPr>
          <w:rFonts w:ascii="Times New Roman" w:hAnsi="Times New Roman" w:cs="Times New Roman"/>
          <w:sz w:val="24"/>
          <w:szCs w:val="24"/>
        </w:rPr>
        <w:t>; however</w:t>
      </w:r>
      <w:r>
        <w:rPr>
          <w:rFonts w:ascii="Times New Roman" w:hAnsi="Times New Roman" w:cs="Times New Roman"/>
          <w:sz w:val="24"/>
          <w:szCs w:val="24"/>
        </w:rPr>
        <w:t xml:space="preserve">, the </w:t>
      </w:r>
      <w:r w:rsidR="00904042">
        <w:rPr>
          <w:rFonts w:ascii="Times New Roman" w:hAnsi="Times New Roman" w:cs="Times New Roman"/>
          <w:sz w:val="24"/>
          <w:szCs w:val="24"/>
        </w:rPr>
        <w:t>research on this association</w:t>
      </w:r>
      <w:r>
        <w:rPr>
          <w:rFonts w:ascii="Times New Roman" w:hAnsi="Times New Roman" w:cs="Times New Roman"/>
          <w:sz w:val="24"/>
          <w:szCs w:val="24"/>
        </w:rPr>
        <w:t xml:space="preserve"> is mixed </w:t>
      </w:r>
      <w:r>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PEVuZE5vdGU+PENpdGU+PEF1dGhvcj5CaWFzdXR0aTwvQXV0aG9yPjxZZWFyPjIwMjA8L1llYXI+
PFJlY051bT4xPC9SZWNOdW0+PERpc3BsYXlUZXh0PlszLCA0XTwvRGlzcGxheVRleHQ+PHJlY29y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[3, 4]</w:t>
      </w:r>
      <w:r>
        <w:rPr>
          <w:rFonts w:ascii="Times New Roman" w:hAnsi="Times New Roman" w:cs="Times New Roman"/>
          <w:sz w:val="24"/>
          <w:szCs w:val="24"/>
        </w:rPr>
        <w:fldChar w:fldCharType="end"/>
      </w:r>
      <w:r>
        <w:rPr>
          <w:rFonts w:ascii="Times New Roman" w:hAnsi="Times New Roman" w:cs="Times New Roman"/>
          <w:sz w:val="24"/>
          <w:szCs w:val="24"/>
        </w:rPr>
        <w:t xml:space="preserve"> with temporality of exposure being a major </w:t>
      </w:r>
      <w:r w:rsidR="007B5F34">
        <w:rPr>
          <w:rFonts w:ascii="Times New Roman" w:hAnsi="Times New Roman" w:cs="Times New Roman"/>
          <w:sz w:val="24"/>
          <w:szCs w:val="24"/>
        </w:rPr>
        <w:t>limitation of the extant literature</w:t>
      </w:r>
      <w:r>
        <w:rPr>
          <w:rFonts w:ascii="Times New Roman" w:hAnsi="Times New Roman" w:cs="Times New Roman"/>
          <w:sz w:val="24"/>
          <w:szCs w:val="24"/>
        </w:rPr>
        <w:t>.</w:t>
      </w:r>
      <w:r w:rsidR="00A81CF5">
        <w:rPr>
          <w:rFonts w:ascii="Times New Roman" w:hAnsi="Times New Roman" w:cs="Times New Roman"/>
          <w:sz w:val="24"/>
          <w:szCs w:val="24"/>
        </w:rPr>
        <w:t xml:space="preserve"> </w:t>
      </w:r>
      <w:r w:rsidR="00D94644">
        <w:rPr>
          <w:rFonts w:ascii="Times New Roman" w:hAnsi="Times New Roman" w:cs="Times New Roman"/>
          <w:sz w:val="24"/>
          <w:szCs w:val="24"/>
        </w:rPr>
        <w:t xml:space="preserve">An objective, easy to obtain biomarker of recent cannabis use may be of value in field assessments, particularly in the context of investigation of motor vehicle crashes and occupational </w:t>
      </w:r>
      <w:r w:rsidR="004C3BB0">
        <w:rPr>
          <w:rFonts w:ascii="Times New Roman" w:hAnsi="Times New Roman" w:cs="Times New Roman"/>
          <w:sz w:val="24"/>
          <w:szCs w:val="24"/>
        </w:rPr>
        <w:t>incidents</w:t>
      </w:r>
      <w:r w:rsidR="00D94644">
        <w:rPr>
          <w:rFonts w:ascii="Times New Roman" w:hAnsi="Times New Roman" w:cs="Times New Roman"/>
          <w:sz w:val="24"/>
          <w:szCs w:val="24"/>
        </w:rPr>
        <w:t>.</w:t>
      </w:r>
    </w:p>
    <w:p w14:paraId="2CA79814" w14:textId="1D736435"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307450">
        <w:rPr>
          <w:rFonts w:ascii="Times New Roman" w:hAnsi="Times New Roman" w:cs="Times New Roman"/>
          <w:sz w:val="24"/>
          <w:szCs w:val="24"/>
        </w:rPr>
        <w:t xml:space="preserve">Current methods </w:t>
      </w:r>
      <w:r w:rsidR="003F47E5">
        <w:rPr>
          <w:rFonts w:ascii="Times New Roman" w:hAnsi="Times New Roman" w:cs="Times New Roman"/>
          <w:sz w:val="24"/>
          <w:szCs w:val="24"/>
        </w:rPr>
        <w:t>used t</w:t>
      </w:r>
      <w:r w:rsidR="00192CB3">
        <w:rPr>
          <w:rFonts w:ascii="Times New Roman" w:hAnsi="Times New Roman" w:cs="Times New Roman"/>
          <w:sz w:val="24"/>
          <w:szCs w:val="24"/>
        </w:rPr>
        <w:t xml:space="preserve">o </w:t>
      </w:r>
      <w:r w:rsidR="00676473">
        <w:rPr>
          <w:rFonts w:ascii="Times New Roman" w:hAnsi="Times New Roman" w:cs="Times New Roman"/>
          <w:sz w:val="24"/>
          <w:szCs w:val="24"/>
        </w:rPr>
        <w:t>enforce existing regulations on drug impaired driving</w:t>
      </w:r>
      <w:r w:rsidR="00DB6C79">
        <w:rPr>
          <w:rFonts w:ascii="Times New Roman" w:hAnsi="Times New Roman" w:cs="Times New Roman"/>
          <w:sz w:val="24"/>
          <w:szCs w:val="24"/>
        </w:rPr>
        <w:t xml:space="preserve"> </w:t>
      </w:r>
      <w:r w:rsidR="009D0A62">
        <w:rPr>
          <w:rFonts w:ascii="Times New Roman" w:hAnsi="Times New Roman" w:cs="Times New Roman"/>
          <w:sz w:val="24"/>
          <w:szCs w:val="24"/>
        </w:rPr>
        <w:t xml:space="preserve">have </w:t>
      </w:r>
      <w:r w:rsidR="00DB6C79">
        <w:rPr>
          <w:rFonts w:ascii="Times New Roman" w:hAnsi="Times New Roman" w:cs="Times New Roman"/>
          <w:sz w:val="24"/>
          <w:szCs w:val="24"/>
        </w:rPr>
        <w:t>multiple</w:t>
      </w:r>
      <w:r w:rsidR="009D0A62">
        <w:rPr>
          <w:rFonts w:ascii="Times New Roman" w:hAnsi="Times New Roman" w:cs="Times New Roman"/>
          <w:sz w:val="24"/>
          <w:szCs w:val="24"/>
        </w:rPr>
        <w:t xml:space="preserve"> limitations</w:t>
      </w:r>
      <w:r w:rsidR="00E85FCC">
        <w:rPr>
          <w:rFonts w:ascii="Times New Roman" w:hAnsi="Times New Roman" w:cs="Times New Roman"/>
          <w:sz w:val="24"/>
          <w:szCs w:val="24"/>
        </w:rPr>
        <w:t xml:space="preserve"> for </w:t>
      </w:r>
      <w:r w:rsidR="0046502B">
        <w:rPr>
          <w:rFonts w:ascii="Times New Roman" w:hAnsi="Times New Roman" w:cs="Times New Roman"/>
          <w:sz w:val="24"/>
          <w:szCs w:val="24"/>
        </w:rPr>
        <w:t>assessing recent cannabis use and impairment</w:t>
      </w:r>
      <w:r w:rsidR="00676473">
        <w:rPr>
          <w:rFonts w:ascii="Times New Roman" w:hAnsi="Times New Roman" w:cs="Times New Roman"/>
          <w:sz w:val="24"/>
          <w:szCs w:val="24"/>
        </w:rPr>
        <w:t xml:space="preserve">. </w:t>
      </w:r>
      <w:r>
        <w:rPr>
          <w:rFonts w:ascii="Times New Roman" w:hAnsi="Times New Roman" w:cs="Times New Roman"/>
          <w:sz w:val="24"/>
          <w:szCs w:val="24"/>
        </w:rPr>
        <w:t>The Standardized Field Sobriety Test is a general test for alcohol and drug impairment, comprised of the horizontal gaze nystagmus, walk and turn and one-leg stands</w:t>
      </w:r>
      <w:r w:rsidR="00C8166E">
        <w:rPr>
          <w:rFonts w:ascii="Times New Roman" w:hAnsi="Times New Roman" w:cs="Times New Roman"/>
          <w:sz w:val="24"/>
          <w:szCs w:val="24"/>
        </w:rPr>
        <w:t xml:space="preserve"> </w:t>
      </w:r>
      <w:r w:rsidR="00C8166E">
        <w:rPr>
          <w:rFonts w:ascii="Times New Roman" w:hAnsi="Times New Roman" w:cs="Times New Roman"/>
          <w:sz w:val="24"/>
          <w:szCs w:val="24"/>
        </w:rPr>
        <w:fldChar w:fldCharType="begin"/>
      </w:r>
      <w:r w:rsidR="00C8166E">
        <w:rPr>
          <w:rFonts w:ascii="Times New Roman" w:hAnsi="Times New Roman" w:cs="Times New Roman"/>
          <w:sz w:val="24"/>
          <w:szCs w:val="24"/>
        </w:rPr>
        <w:instrText xml:space="preserve"> ADDIN EN.CITE &lt;EndNote&gt;&lt;Cite ExcludeYear="1"&gt;&lt;Author&gt;Administration&lt;/Author&gt;&lt;RecNum&gt;25&lt;/RecNum&gt;&lt;DisplayText&gt;[5]&lt;/DisplayText&gt;&lt;record&gt;&lt;rec-number&gt;25&lt;/rec-number&gt;&lt;foreign-keys&gt;&lt;key app="EN" db-id="w9drwvazppzst8esdfp5rt5w5dr0p522dz5r" timestamp="1682118671"&gt;25&lt;/key&gt;&lt;/foreign-keys&gt;&lt;ref-type name="Web Page"&gt;12&lt;/ref-type&gt;&lt;contributors&gt;&lt;authors&gt;&lt;author&gt;National Highway Traffic Safety Administration&lt;/author&gt;&lt;/authors&gt;&lt;secondary-authors&gt;&lt;author&gt;United States Department of Transportation&lt;/author&gt;&lt;/secondary-authors&gt;&lt;/contributors&gt;&lt;titles&gt;&lt;title&gt;DWI Detection and Standardized Field Sobriety Test (SFST) Resources&lt;/title&gt;&lt;/titles&gt;&lt;volume&gt;2023&lt;/volume&gt;&lt;number&gt;21 April&lt;/number&gt;&lt;dates&gt;&lt;/dates&gt;&lt;urls&gt;&lt;related-urls&gt;&lt;url&gt;https://www.nhtsa.gov/dwi-detection-and-standardized-field-sobriety-test-sfst-resources&lt;/url&gt;&lt;/related-urls&gt;&lt;/urls&gt;&lt;/record&gt;&lt;/Cite&gt;&lt;/EndNote&gt;</w:instrText>
      </w:r>
      <w:r w:rsidR="00C8166E">
        <w:rPr>
          <w:rFonts w:ascii="Times New Roman" w:hAnsi="Times New Roman" w:cs="Times New Roman"/>
          <w:sz w:val="24"/>
          <w:szCs w:val="24"/>
        </w:rPr>
        <w:fldChar w:fldCharType="separate"/>
      </w:r>
      <w:r w:rsidR="00C8166E">
        <w:rPr>
          <w:rFonts w:ascii="Times New Roman" w:hAnsi="Times New Roman" w:cs="Times New Roman"/>
          <w:noProof/>
          <w:sz w:val="24"/>
          <w:szCs w:val="24"/>
        </w:rPr>
        <w:t>[5]</w:t>
      </w:r>
      <w:r w:rsidR="00C8166E">
        <w:rPr>
          <w:rFonts w:ascii="Times New Roman" w:hAnsi="Times New Roman" w:cs="Times New Roman"/>
          <w:sz w:val="24"/>
          <w:szCs w:val="24"/>
        </w:rPr>
        <w:fldChar w:fldCharType="end"/>
      </w:r>
      <w:r>
        <w:rPr>
          <w:rFonts w:ascii="Times New Roman" w:hAnsi="Times New Roman" w:cs="Times New Roman"/>
          <w:sz w:val="24"/>
          <w:szCs w:val="24"/>
        </w:rPr>
        <w:t xml:space="preserve">. While shown to </w:t>
      </w:r>
      <w:r w:rsidR="00EE3CFB">
        <w:rPr>
          <w:rFonts w:ascii="Times New Roman" w:hAnsi="Times New Roman" w:cs="Times New Roman"/>
          <w:sz w:val="24"/>
          <w:szCs w:val="24"/>
        </w:rPr>
        <w:t xml:space="preserve">be </w:t>
      </w:r>
      <w:r>
        <w:rPr>
          <w:rFonts w:ascii="Times New Roman" w:hAnsi="Times New Roman" w:cs="Times New Roman"/>
          <w:sz w:val="24"/>
          <w:szCs w:val="24"/>
        </w:rPr>
        <w:t xml:space="preserve">an accurate and reliable assessment for alcohol impairment, it has limited ability to identify </w:t>
      </w:r>
      <w:r w:rsidR="004C3BB0">
        <w:rPr>
          <w:rFonts w:ascii="Times New Roman" w:hAnsi="Times New Roman" w:cs="Times New Roman"/>
          <w:sz w:val="24"/>
          <w:szCs w:val="24"/>
        </w:rPr>
        <w:t xml:space="preserve">recent </w:t>
      </w:r>
      <w:r w:rsidR="00DE24E5">
        <w:rPr>
          <w:rFonts w:ascii="Times New Roman" w:hAnsi="Times New Roman" w:cs="Times New Roman"/>
          <w:sz w:val="24"/>
          <w:szCs w:val="24"/>
        </w:rPr>
        <w:t xml:space="preserve">cannabis </w:t>
      </w:r>
      <w:r>
        <w:rPr>
          <w:rFonts w:ascii="Times New Roman" w:hAnsi="Times New Roman" w:cs="Times New Roman"/>
          <w:sz w:val="24"/>
          <w:szCs w:val="24"/>
        </w:rPr>
        <w:t xml:space="preserve">use </w:t>
      </w:r>
      <w:r>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 </w:instrText>
      </w:r>
      <w:r w:rsidR="00C8166E">
        <w:rPr>
          <w:rFonts w:ascii="Times New Roman" w:hAnsi="Times New Roman" w:cs="Times New Roman"/>
          <w:sz w:val="24"/>
          <w:szCs w:val="24"/>
        </w:rPr>
        <w:fldChar w:fldCharType="begin">
          <w:fldData xml:space="preserve">PEVuZE5vdGU+PENpdGU+PEF1dGhvcj5Eb3duZXk8L0F1dGhvcj48WWVhcj4yMDEyPC9ZZWFyPjxS
ZWNOdW0+NTwvUmVjTnVtPjxEaXNwbGF5VGV4dD5bNl08L0Rpc3BsYXlUZXh0PjxyZWNvcmQ+PHJl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C8166E">
        <w:rPr>
          <w:rFonts w:ascii="Times New Roman" w:hAnsi="Times New Roman" w:cs="Times New Roman"/>
          <w:sz w:val="24"/>
          <w:szCs w:val="24"/>
        </w:rPr>
        <w:instrText xml:space="preserve"> ADDIN EN.CITE.DATA </w:instrText>
      </w:r>
      <w:r w:rsidR="00C8166E">
        <w:rPr>
          <w:rFonts w:ascii="Times New Roman" w:hAnsi="Times New Roman" w:cs="Times New Roman"/>
          <w:sz w:val="24"/>
          <w:szCs w:val="24"/>
        </w:rPr>
      </w:r>
      <w:r w:rsidR="00C8166E">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166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In addition, many </w:t>
      </w:r>
      <w:r w:rsidR="00A46F77">
        <w:rPr>
          <w:rFonts w:ascii="Times New Roman" w:hAnsi="Times New Roman" w:cs="Times New Roman"/>
          <w:sz w:val="24"/>
          <w:szCs w:val="24"/>
        </w:rPr>
        <w:t>assessment</w:t>
      </w:r>
      <w:r>
        <w:rPr>
          <w:rFonts w:ascii="Times New Roman" w:hAnsi="Times New Roman" w:cs="Times New Roman"/>
          <w:sz w:val="24"/>
          <w:szCs w:val="24"/>
        </w:rPr>
        <w:t xml:space="preserve"> tests have shown a reduction in effectiveness when administered </w:t>
      </w:r>
      <w:r w:rsidR="004C3BB0">
        <w:rPr>
          <w:rFonts w:ascii="Times New Roman" w:hAnsi="Times New Roman" w:cs="Times New Roman"/>
          <w:sz w:val="24"/>
          <w:szCs w:val="24"/>
        </w:rPr>
        <w:t>to</w:t>
      </w:r>
      <w:r>
        <w:rPr>
          <w:rFonts w:ascii="Times New Roman" w:hAnsi="Times New Roman" w:cs="Times New Roman"/>
          <w:sz w:val="24"/>
          <w:szCs w:val="24"/>
        </w:rPr>
        <w:t xml:space="preserve"> frequent cannabis users due to drug tolerance, leading to potential false negative</w:t>
      </w:r>
      <w:r w:rsidR="00A45840">
        <w:rPr>
          <w:rFonts w:ascii="Times New Roman" w:hAnsi="Times New Roman" w:cs="Times New Roman"/>
          <w:sz w:val="24"/>
          <w:szCs w:val="24"/>
        </w:rPr>
        <w:t xml:space="preserve"> result</w:t>
      </w:r>
      <w:r>
        <w:rPr>
          <w:rFonts w:ascii="Times New Roman" w:hAnsi="Times New Roman" w:cs="Times New Roman"/>
          <w:sz w:val="24"/>
          <w:szCs w:val="24"/>
        </w:rPr>
        <w:t>s for frequent users</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PEVuZE5vdGU+PENpdGU+PEF1dGhvcj5BcmtlbGw8L0F1dGhvcj48WWVhcj4yMDIxPC9ZZWFyPjxS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[7, 8]</w:t>
      </w:r>
      <w:r w:rsidR="00C855D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76473">
        <w:rPr>
          <w:rFonts w:ascii="Times New Roman" w:hAnsi="Times New Roman" w:cs="Times New Roman"/>
          <w:sz w:val="24"/>
          <w:szCs w:val="24"/>
        </w:rPr>
        <w:t>Many states and countries reference drug levels in the blood as a threshold for impair</w:t>
      </w:r>
      <w:r w:rsidR="00A45840">
        <w:rPr>
          <w:rFonts w:ascii="Times New Roman" w:hAnsi="Times New Roman" w:cs="Times New Roman"/>
          <w:sz w:val="24"/>
          <w:szCs w:val="24"/>
        </w:rPr>
        <w:t>ment</w:t>
      </w:r>
      <w:r w:rsidR="00676473">
        <w:rPr>
          <w:rFonts w:ascii="Times New Roman" w:hAnsi="Times New Roman" w:cs="Times New Roman"/>
          <w:sz w:val="24"/>
          <w:szCs w:val="24"/>
        </w:rPr>
        <w:t xml:space="preserve">, </w:t>
      </w:r>
      <w:r w:rsidR="00A45840">
        <w:rPr>
          <w:rFonts w:ascii="Times New Roman" w:hAnsi="Times New Roman" w:cs="Times New Roman"/>
          <w:sz w:val="24"/>
          <w:szCs w:val="24"/>
        </w:rPr>
        <w:t>much like</w:t>
      </w:r>
      <w:r w:rsidR="00676473">
        <w:rPr>
          <w:rFonts w:ascii="Times New Roman" w:hAnsi="Times New Roman" w:cs="Times New Roman"/>
          <w:sz w:val="24"/>
          <w:szCs w:val="24"/>
        </w:rPr>
        <w:t xml:space="preserve"> the .08% blood alcohol </w:t>
      </w:r>
      <w:r w:rsidR="00A45840">
        <w:rPr>
          <w:rFonts w:ascii="Times New Roman" w:hAnsi="Times New Roman" w:cs="Times New Roman"/>
          <w:sz w:val="24"/>
          <w:szCs w:val="24"/>
        </w:rPr>
        <w:t xml:space="preserve">concentration </w:t>
      </w:r>
      <w:r w:rsidR="00676473">
        <w:rPr>
          <w:rFonts w:ascii="Times New Roman" w:hAnsi="Times New Roman" w:cs="Times New Roman"/>
          <w:sz w:val="24"/>
          <w:szCs w:val="24"/>
        </w:rPr>
        <w:t xml:space="preserve">level used as a </w:t>
      </w:r>
      <w:r w:rsidR="00676473" w:rsidRPr="000F3995">
        <w:rPr>
          <w:rFonts w:ascii="Times New Roman" w:hAnsi="Times New Roman" w:cs="Times New Roman"/>
          <w:i/>
          <w:iCs/>
          <w:sz w:val="24"/>
          <w:szCs w:val="24"/>
        </w:rPr>
        <w:t>per se</w:t>
      </w:r>
      <w:r w:rsidR="00676473">
        <w:rPr>
          <w:rFonts w:ascii="Times New Roman" w:hAnsi="Times New Roman" w:cs="Times New Roman"/>
          <w:sz w:val="24"/>
          <w:szCs w:val="24"/>
        </w:rPr>
        <w:t xml:space="preserve"> </w:t>
      </w:r>
      <w:r w:rsidR="000C2E5F">
        <w:rPr>
          <w:rFonts w:ascii="Times New Roman" w:hAnsi="Times New Roman" w:cs="Times New Roman"/>
          <w:sz w:val="24"/>
          <w:szCs w:val="24"/>
        </w:rPr>
        <w:t>definition</w:t>
      </w:r>
      <w:r w:rsidR="00676473">
        <w:rPr>
          <w:rFonts w:ascii="Times New Roman" w:hAnsi="Times New Roman" w:cs="Times New Roman"/>
          <w:sz w:val="24"/>
          <w:szCs w:val="24"/>
        </w:rPr>
        <w:t xml:space="preserve"> of alcohol impairment</w:t>
      </w:r>
      <w:r w:rsidR="00A45840">
        <w:rPr>
          <w:rFonts w:ascii="Times New Roman" w:hAnsi="Times New Roman" w:cs="Times New Roman"/>
          <w:sz w:val="24"/>
          <w:szCs w:val="24"/>
        </w:rPr>
        <w:t xml:space="preserve"> in the U.S</w:t>
      </w:r>
      <w:r w:rsidR="00676473">
        <w:rPr>
          <w:rFonts w:ascii="Times New Roman" w:hAnsi="Times New Roman" w:cs="Times New Roman"/>
          <w:sz w:val="24"/>
          <w:szCs w:val="24"/>
        </w:rPr>
        <w:t xml:space="preserve">. </w:t>
      </w:r>
      <w:r w:rsidR="00596530" w:rsidRPr="000058B5">
        <w:rPr>
          <w:rFonts w:ascii="Times New Roman" w:hAnsi="Times New Roman" w:cs="Times New Roman"/>
          <w:sz w:val="24"/>
          <w:szCs w:val="24"/>
        </w:rPr>
        <w:t xml:space="preserve">Specific to cannabis, the </w:t>
      </w:r>
      <w:r w:rsidR="00676473" w:rsidRPr="000058B5">
        <w:rPr>
          <w:rFonts w:ascii="Times New Roman" w:hAnsi="Times New Roman" w:cs="Times New Roman"/>
          <w:sz w:val="24"/>
          <w:szCs w:val="24"/>
        </w:rPr>
        <w:t xml:space="preserve">parallel would be the blood level of </w:t>
      </w:r>
      <w:r w:rsidR="007B5F34" w:rsidRPr="000058B5">
        <w:rPr>
          <w:rFonts w:ascii="Times New Roman" w:hAnsi="Times New Roman" w:cs="Times New Roman"/>
          <w:sz w:val="24"/>
          <w:szCs w:val="24"/>
        </w:rPr>
        <w:t>delta-9-</w:t>
      </w:r>
      <w:r w:rsidRPr="000058B5">
        <w:rPr>
          <w:rFonts w:ascii="Times New Roman" w:hAnsi="Times New Roman" w:cs="Times New Roman"/>
          <w:sz w:val="24"/>
          <w:szCs w:val="24"/>
        </w:rPr>
        <w:t xml:space="preserve">THC; however predictive models have better performance in participants abstaining for several days compared to those who exhibit more frequent or daily use </w:t>
      </w:r>
      <w:r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 </w:instrText>
      </w:r>
      <w:r w:rsidR="00C855DB" w:rsidRPr="000058B5">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sidRPr="000058B5">
        <w:rPr>
          <w:rFonts w:ascii="Times New Roman" w:hAnsi="Times New Roman" w:cs="Times New Roman"/>
          <w:sz w:val="24"/>
          <w:szCs w:val="24"/>
        </w:rPr>
        <w:instrText xml:space="preserve"> ADDIN EN.CITE.DATA </w:instrText>
      </w:r>
      <w:r w:rsidR="00C855DB" w:rsidRPr="000058B5">
        <w:rPr>
          <w:rFonts w:ascii="Times New Roman" w:hAnsi="Times New Roman" w:cs="Times New Roman"/>
          <w:sz w:val="24"/>
          <w:szCs w:val="24"/>
        </w:rPr>
      </w:r>
      <w:r w:rsidR="00C855DB" w:rsidRPr="000058B5">
        <w:rPr>
          <w:rFonts w:ascii="Times New Roman" w:hAnsi="Times New Roman" w:cs="Times New Roman"/>
          <w:sz w:val="24"/>
          <w:szCs w:val="24"/>
        </w:rPr>
        <w:fldChar w:fldCharType="end"/>
      </w:r>
      <w:r w:rsidRPr="000058B5">
        <w:rPr>
          <w:rFonts w:ascii="Times New Roman" w:hAnsi="Times New Roman" w:cs="Times New Roman"/>
          <w:sz w:val="24"/>
          <w:szCs w:val="24"/>
        </w:rPr>
      </w:r>
      <w:r w:rsidRPr="000058B5">
        <w:rPr>
          <w:rFonts w:ascii="Times New Roman" w:hAnsi="Times New Roman" w:cs="Times New Roman"/>
          <w:sz w:val="24"/>
          <w:szCs w:val="24"/>
        </w:rPr>
        <w:fldChar w:fldCharType="separate"/>
      </w:r>
      <w:r w:rsidR="00C855DB" w:rsidRPr="000058B5">
        <w:rPr>
          <w:rFonts w:ascii="Times New Roman" w:hAnsi="Times New Roman" w:cs="Times New Roman"/>
          <w:noProof/>
          <w:sz w:val="24"/>
          <w:szCs w:val="24"/>
        </w:rPr>
        <w:t>[9]</w:t>
      </w:r>
      <w:r w:rsidRPr="000058B5">
        <w:rPr>
          <w:rFonts w:ascii="Times New Roman" w:hAnsi="Times New Roman" w:cs="Times New Roman"/>
          <w:sz w:val="24"/>
          <w:szCs w:val="24"/>
        </w:rPr>
        <w:fldChar w:fldCharType="end"/>
      </w:r>
      <w:r>
        <w:rPr>
          <w:rFonts w:ascii="Times New Roman" w:hAnsi="Times New Roman" w:cs="Times New Roman"/>
          <w:sz w:val="24"/>
          <w:szCs w:val="24"/>
        </w:rPr>
        <w:t xml:space="preserve">. This is in part due to the fact that frequent users can maintain elevated levels of blood THC for days or weeks after </w:t>
      </w:r>
      <w:r>
        <w:rPr>
          <w:rFonts w:ascii="Times New Roman" w:hAnsi="Times New Roman" w:cs="Times New Roman"/>
          <w:sz w:val="24"/>
          <w:szCs w:val="24"/>
        </w:rPr>
        <w:lastRenderedPageBreak/>
        <w:t xml:space="preserve">consumption; as such, frequent cannabis users may have a blood test positive for THC even if they have not recently smoked cannabis </w:t>
      </w:r>
      <w:r>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PEVuZE5vdGU+PENpdGU+PEF1dGhvcj5CdXJ0PC9BdXRob3I+PFllYXI+MjAyMTwvWWVhcj48UmVj
TnVtPjM8L1JlY051bT48RGlzcGxheVRleHQ+WzldPC9EaXNwbGF5VGV4dD48cmVjb3JkPjxyZWMt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210DD">
        <w:rPr>
          <w:rFonts w:ascii="Times New Roman" w:hAnsi="Times New Roman" w:cs="Times New Roman"/>
          <w:sz w:val="24"/>
          <w:szCs w:val="24"/>
        </w:rPr>
        <w:t>Give</w:t>
      </w:r>
      <w:r w:rsidR="003B3176">
        <w:rPr>
          <w:rFonts w:ascii="Times New Roman" w:hAnsi="Times New Roman" w:cs="Times New Roman"/>
          <w:sz w:val="24"/>
          <w:szCs w:val="24"/>
        </w:rPr>
        <w:t>n</w:t>
      </w:r>
      <w:r w:rsidR="00F210DD">
        <w:rPr>
          <w:rFonts w:ascii="Times New Roman" w:hAnsi="Times New Roman" w:cs="Times New Roman"/>
          <w:sz w:val="24"/>
          <w:szCs w:val="24"/>
        </w:rPr>
        <w:t xml:space="preserve"> the limitations of blood THC levels and existing roadside </w:t>
      </w:r>
      <w:r w:rsidR="00676473">
        <w:rPr>
          <w:rFonts w:ascii="Times New Roman" w:hAnsi="Times New Roman" w:cs="Times New Roman"/>
          <w:sz w:val="24"/>
          <w:szCs w:val="24"/>
        </w:rPr>
        <w:t>assessments</w:t>
      </w:r>
      <w:r w:rsidR="00F210DD">
        <w:rPr>
          <w:rFonts w:ascii="Times New Roman" w:hAnsi="Times New Roman" w:cs="Times New Roman"/>
          <w:sz w:val="24"/>
          <w:szCs w:val="24"/>
        </w:rPr>
        <w:t xml:space="preserve">, there is a need for the development of objective markers of recent cannabis use and impairment from cannabis use. </w:t>
      </w:r>
    </w:p>
    <w:p w14:paraId="348201AC" w14:textId="07F24982" w:rsidR="00AC729D" w:rsidRDefault="00F210D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Drug Recognition Experts, specially trained law enforcement officers,</w:t>
      </w:r>
      <w:r w:rsidR="006718EF">
        <w:rPr>
          <w:rFonts w:ascii="Times New Roman" w:hAnsi="Times New Roman" w:cs="Times New Roman"/>
          <w:sz w:val="24"/>
          <w:szCs w:val="24"/>
        </w:rPr>
        <w:t xml:space="preserve"> have included </w:t>
      </w:r>
      <w:r>
        <w:rPr>
          <w:rFonts w:ascii="Times New Roman" w:hAnsi="Times New Roman" w:cs="Times New Roman"/>
          <w:sz w:val="24"/>
          <w:szCs w:val="24"/>
        </w:rPr>
        <w:t>pupil</w:t>
      </w:r>
      <w:r w:rsidR="006718EF">
        <w:rPr>
          <w:rFonts w:ascii="Times New Roman" w:hAnsi="Times New Roman" w:cs="Times New Roman"/>
          <w:sz w:val="24"/>
          <w:szCs w:val="24"/>
        </w:rPr>
        <w:t>lary and ocular</w:t>
      </w:r>
      <w:r>
        <w:rPr>
          <w:rFonts w:ascii="Times New Roman" w:hAnsi="Times New Roman" w:cs="Times New Roman"/>
          <w:sz w:val="24"/>
          <w:szCs w:val="24"/>
        </w:rPr>
        <w:t xml:space="preserve"> signs as indicator</w:t>
      </w:r>
      <w:r w:rsidR="006718EF">
        <w:rPr>
          <w:rFonts w:ascii="Times New Roman" w:hAnsi="Times New Roman" w:cs="Times New Roman"/>
          <w:sz w:val="24"/>
          <w:szCs w:val="24"/>
        </w:rPr>
        <w:t>s</w:t>
      </w:r>
      <w:r>
        <w:rPr>
          <w:rFonts w:ascii="Times New Roman" w:hAnsi="Times New Roman" w:cs="Times New Roman"/>
          <w:sz w:val="24"/>
          <w:szCs w:val="24"/>
        </w:rPr>
        <w:t xml:space="preserve"> of the </w:t>
      </w:r>
      <w:r w:rsidR="006718EF">
        <w:rPr>
          <w:rFonts w:ascii="Times New Roman" w:hAnsi="Times New Roman" w:cs="Times New Roman"/>
          <w:sz w:val="24"/>
          <w:szCs w:val="24"/>
        </w:rPr>
        <w:t>pharmacodynamic effects of drugs and alcohol</w:t>
      </w:r>
      <w:r w:rsidR="00713F40">
        <w:rPr>
          <w:rFonts w:ascii="Times New Roman" w:hAnsi="Times New Roman" w:cs="Times New Roman"/>
          <w:sz w:val="24"/>
          <w:szCs w:val="24"/>
        </w:rPr>
        <w:t xml:space="preserve"> </w:t>
      </w:r>
      <w:r w:rsidR="00713F40">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PEVuZE5vdGU+PENpdGU+PEF1dGhvcj5SaWNobWFuPC9BdXRob3I+PFllYXI+MjAwNDwvWWVhcj48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713F40">
        <w:rPr>
          <w:rFonts w:ascii="Times New Roman" w:hAnsi="Times New Roman" w:cs="Times New Roman"/>
          <w:sz w:val="24"/>
          <w:szCs w:val="24"/>
        </w:rPr>
      </w:r>
      <w:r w:rsidR="00713F40">
        <w:rPr>
          <w:rFonts w:ascii="Times New Roman" w:hAnsi="Times New Roman" w:cs="Times New Roman"/>
          <w:sz w:val="24"/>
          <w:szCs w:val="24"/>
        </w:rPr>
        <w:fldChar w:fldCharType="separate"/>
      </w:r>
      <w:r w:rsidR="00C855DB">
        <w:rPr>
          <w:rFonts w:ascii="Times New Roman" w:hAnsi="Times New Roman" w:cs="Times New Roman"/>
          <w:noProof/>
          <w:sz w:val="24"/>
          <w:szCs w:val="24"/>
        </w:rPr>
        <w:t>[10, 11]</w:t>
      </w:r>
      <w:r w:rsidR="00713F40">
        <w:rPr>
          <w:rFonts w:ascii="Times New Roman" w:hAnsi="Times New Roman" w:cs="Times New Roman"/>
          <w:sz w:val="24"/>
          <w:szCs w:val="24"/>
        </w:rPr>
        <w:fldChar w:fldCharType="end"/>
      </w:r>
      <w:r>
        <w:rPr>
          <w:rFonts w:ascii="Times New Roman" w:hAnsi="Times New Roman" w:cs="Times New Roman"/>
          <w:sz w:val="24"/>
          <w:szCs w:val="24"/>
        </w:rPr>
        <w:t xml:space="preserve">. They may </w:t>
      </w:r>
      <w:r w:rsidR="006718EF">
        <w:rPr>
          <w:rFonts w:ascii="Times New Roman" w:hAnsi="Times New Roman" w:cs="Times New Roman"/>
          <w:sz w:val="24"/>
          <w:szCs w:val="24"/>
        </w:rPr>
        <w:t>examine</w:t>
      </w:r>
      <w:r>
        <w:rPr>
          <w:rFonts w:ascii="Times New Roman" w:hAnsi="Times New Roman" w:cs="Times New Roman"/>
          <w:sz w:val="24"/>
          <w:szCs w:val="24"/>
        </w:rPr>
        <w:t xml:space="preserve"> pupil </w:t>
      </w:r>
      <w:r w:rsidR="006718EF">
        <w:rPr>
          <w:rFonts w:ascii="Times New Roman" w:hAnsi="Times New Roman" w:cs="Times New Roman"/>
          <w:sz w:val="24"/>
          <w:szCs w:val="24"/>
        </w:rPr>
        <w:t>size under illumination</w:t>
      </w:r>
      <w:r>
        <w:rPr>
          <w:rFonts w:ascii="Times New Roman" w:hAnsi="Times New Roman" w:cs="Times New Roman"/>
          <w:sz w:val="24"/>
          <w:szCs w:val="24"/>
        </w:rPr>
        <w:t xml:space="preserve"> ranging from near total darkness to bright light and </w:t>
      </w:r>
      <w:r w:rsidR="006718EF">
        <w:rPr>
          <w:rFonts w:ascii="Times New Roman" w:hAnsi="Times New Roman" w:cs="Times New Roman"/>
          <w:sz w:val="24"/>
          <w:szCs w:val="24"/>
        </w:rPr>
        <w:t>assess the pupillary light reflex, which consists of constriction in response to visible light</w:t>
      </w:r>
      <w:r>
        <w:rPr>
          <w:rFonts w:ascii="Times New Roman" w:hAnsi="Times New Roman" w:cs="Times New Roman"/>
          <w:sz w:val="24"/>
          <w:szCs w:val="24"/>
        </w:rPr>
        <w:t xml:space="preserve">. This is similar to the </w:t>
      </w:r>
      <w:r w:rsidR="00AC729D">
        <w:rPr>
          <w:rFonts w:ascii="Times New Roman" w:hAnsi="Times New Roman" w:cs="Times New Roman"/>
          <w:sz w:val="24"/>
          <w:szCs w:val="24"/>
        </w:rPr>
        <w:t>pupil</w:t>
      </w:r>
      <w:r w:rsidR="0043173A">
        <w:rPr>
          <w:rFonts w:ascii="Times New Roman" w:hAnsi="Times New Roman" w:cs="Times New Roman"/>
          <w:sz w:val="24"/>
          <w:szCs w:val="24"/>
        </w:rPr>
        <w:t>lary</w:t>
      </w:r>
      <w:r w:rsidR="00AC729D">
        <w:rPr>
          <w:rFonts w:ascii="Times New Roman" w:hAnsi="Times New Roman" w:cs="Times New Roman"/>
          <w:sz w:val="24"/>
          <w:szCs w:val="24"/>
        </w:rPr>
        <w:t xml:space="preserve"> light re</w:t>
      </w:r>
      <w:r w:rsidR="00EE3CFB">
        <w:rPr>
          <w:rFonts w:ascii="Times New Roman" w:hAnsi="Times New Roman" w:cs="Times New Roman"/>
          <w:sz w:val="24"/>
          <w:szCs w:val="24"/>
        </w:rPr>
        <w:t>sponse</w:t>
      </w:r>
      <w:r w:rsidR="00AC729D">
        <w:rPr>
          <w:rFonts w:ascii="Times New Roman" w:hAnsi="Times New Roman" w:cs="Times New Roman"/>
          <w:sz w:val="24"/>
          <w:szCs w:val="24"/>
        </w:rPr>
        <w:t xml:space="preserve"> test</w:t>
      </w:r>
      <w:r>
        <w:rPr>
          <w:rFonts w:ascii="Times New Roman" w:hAnsi="Times New Roman" w:cs="Times New Roman"/>
          <w:sz w:val="24"/>
          <w:szCs w:val="24"/>
        </w:rPr>
        <w:t xml:space="preserve"> that is pe</w:t>
      </w:r>
      <w:r w:rsidR="00713F40">
        <w:rPr>
          <w:rFonts w:ascii="Times New Roman" w:hAnsi="Times New Roman" w:cs="Times New Roman"/>
          <w:sz w:val="24"/>
          <w:szCs w:val="24"/>
        </w:rPr>
        <w:t>r</w:t>
      </w:r>
      <w:r>
        <w:rPr>
          <w:rFonts w:ascii="Times New Roman" w:hAnsi="Times New Roman" w:cs="Times New Roman"/>
          <w:sz w:val="24"/>
          <w:szCs w:val="24"/>
        </w:rPr>
        <w:t>formed clinically</w:t>
      </w:r>
      <w:r w:rsidR="009376C6">
        <w:rPr>
          <w:rFonts w:ascii="Times New Roman" w:hAnsi="Times New Roman" w:cs="Times New Roman"/>
          <w:sz w:val="24"/>
          <w:szCs w:val="24"/>
        </w:rPr>
        <w:t xml:space="preserve"> </w:t>
      </w:r>
      <w:r w:rsidR="006718EF">
        <w:rPr>
          <w:rFonts w:ascii="Times New Roman" w:hAnsi="Times New Roman" w:cs="Times New Roman"/>
          <w:sz w:val="24"/>
          <w:szCs w:val="24"/>
        </w:rPr>
        <w:t>to assess central nervous system function and acute drug effects</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This test is administered by shining a light in the eye of the participant and measuring pupil size over the course of several seconds after the light is turned off.  </w:t>
      </w:r>
      <w:r w:rsidR="006718EF">
        <w:rPr>
          <w:rFonts w:ascii="Times New Roman" w:hAnsi="Times New Roman" w:cs="Times New Roman"/>
          <w:sz w:val="24"/>
          <w:szCs w:val="24"/>
        </w:rPr>
        <w:t>Studies of the pupillary light reflex in cannabis users have yielded inconsistent results</w:t>
      </w:r>
      <w:r w:rsidR="00AC729D">
        <w:rPr>
          <w:rFonts w:ascii="Times New Roman" w:hAnsi="Times New Roman" w:cs="Times New Roman"/>
          <w:sz w:val="24"/>
          <w:szCs w:val="24"/>
        </w:rPr>
        <w:t xml:space="preserve"> </w:t>
      </w:r>
      <w:r w:rsidR="00AC729D">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PEVuZE5vdGU+PENpdGU+PEF1dGhvcj5DYW1wb2Jhc3NvPC9BdXRob3I+PFllYXI+MjAyMDwvWWVh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AC729D">
        <w:rPr>
          <w:rFonts w:ascii="Times New Roman" w:hAnsi="Times New Roman" w:cs="Times New Roman"/>
          <w:sz w:val="24"/>
          <w:szCs w:val="24"/>
        </w:rPr>
      </w:r>
      <w:r w:rsidR="00AC729D">
        <w:rPr>
          <w:rFonts w:ascii="Times New Roman" w:hAnsi="Times New Roman" w:cs="Times New Roman"/>
          <w:sz w:val="24"/>
          <w:szCs w:val="24"/>
        </w:rPr>
        <w:fldChar w:fldCharType="separate"/>
      </w:r>
      <w:r w:rsidR="00C855DB">
        <w:rPr>
          <w:rFonts w:ascii="Times New Roman" w:hAnsi="Times New Roman" w:cs="Times New Roman"/>
          <w:noProof/>
          <w:sz w:val="24"/>
          <w:szCs w:val="24"/>
        </w:rPr>
        <w:t>[12, 13]</w:t>
      </w:r>
      <w:r w:rsidR="00AC729D">
        <w:rPr>
          <w:rFonts w:ascii="Times New Roman" w:hAnsi="Times New Roman" w:cs="Times New Roman"/>
          <w:sz w:val="24"/>
          <w:szCs w:val="24"/>
        </w:rPr>
        <w:fldChar w:fldCharType="end"/>
      </w:r>
      <w:r w:rsidR="00AC729D">
        <w:rPr>
          <w:rFonts w:ascii="Times New Roman" w:hAnsi="Times New Roman" w:cs="Times New Roman"/>
          <w:sz w:val="24"/>
          <w:szCs w:val="24"/>
        </w:rPr>
        <w:t>.</w:t>
      </w:r>
      <w:r w:rsidR="006718EF">
        <w:rPr>
          <w:rFonts w:ascii="Times New Roman" w:hAnsi="Times New Roman" w:cs="Times New Roman"/>
          <w:sz w:val="24"/>
          <w:szCs w:val="24"/>
        </w:rPr>
        <w:t xml:space="preserve"> Moreover, detailed assessment of the entire pupillary light response trajectory following acute cannabis consumption is lacking.</w:t>
      </w:r>
      <w:r w:rsidR="00AC729D">
        <w:rPr>
          <w:rFonts w:ascii="Times New Roman" w:hAnsi="Times New Roman" w:cs="Times New Roman"/>
          <w:sz w:val="24"/>
          <w:szCs w:val="24"/>
        </w:rPr>
        <w:t xml:space="preserve"> </w:t>
      </w:r>
      <w:r w:rsidR="00A31B77">
        <w:rPr>
          <w:rFonts w:ascii="Times New Roman" w:hAnsi="Times New Roman" w:cs="Times New Roman"/>
          <w:sz w:val="24"/>
          <w:szCs w:val="24"/>
        </w:rPr>
        <w:t>If</w:t>
      </w:r>
      <w:r w:rsidR="00101F45">
        <w:rPr>
          <w:rFonts w:ascii="Times New Roman" w:hAnsi="Times New Roman" w:cs="Times New Roman"/>
          <w:sz w:val="24"/>
          <w:szCs w:val="24"/>
        </w:rPr>
        <w:t xml:space="preserve"> </w:t>
      </w:r>
      <w:r w:rsidR="006718EF">
        <w:rPr>
          <w:rFonts w:ascii="Times New Roman" w:hAnsi="Times New Roman" w:cs="Times New Roman"/>
          <w:sz w:val="24"/>
          <w:szCs w:val="24"/>
        </w:rPr>
        <w:t>the pattern of pupillary response to light</w:t>
      </w:r>
      <w:r w:rsidR="00A31B77">
        <w:rPr>
          <w:rFonts w:ascii="Times New Roman" w:hAnsi="Times New Roman" w:cs="Times New Roman"/>
          <w:sz w:val="24"/>
          <w:szCs w:val="24"/>
        </w:rPr>
        <w:t xml:space="preserve"> </w:t>
      </w:r>
      <w:r w:rsidR="006718EF">
        <w:rPr>
          <w:rFonts w:ascii="Times New Roman" w:hAnsi="Times New Roman" w:cs="Times New Roman"/>
          <w:sz w:val="24"/>
          <w:szCs w:val="24"/>
        </w:rPr>
        <w:t>were found to be</w:t>
      </w:r>
      <w:r w:rsidR="00A31B77">
        <w:rPr>
          <w:rFonts w:ascii="Times New Roman" w:hAnsi="Times New Roman" w:cs="Times New Roman"/>
          <w:sz w:val="24"/>
          <w:szCs w:val="24"/>
        </w:rPr>
        <w:t xml:space="preserve"> indicative of recent cannabis use, or impairment from cannabis use,</w:t>
      </w:r>
      <w:r w:rsidR="00E30BDA">
        <w:rPr>
          <w:rFonts w:ascii="Times New Roman" w:hAnsi="Times New Roman" w:cs="Times New Roman"/>
          <w:sz w:val="24"/>
          <w:szCs w:val="24"/>
        </w:rPr>
        <w:t xml:space="preserve"> especially in the context of </w:t>
      </w:r>
      <w:r w:rsidR="003C65BD">
        <w:rPr>
          <w:rFonts w:ascii="Times New Roman" w:hAnsi="Times New Roman" w:cs="Times New Roman"/>
          <w:sz w:val="24"/>
          <w:szCs w:val="24"/>
        </w:rPr>
        <w:t xml:space="preserve">chronic frequent </w:t>
      </w:r>
      <w:r w:rsidR="00E30BDA">
        <w:rPr>
          <w:rFonts w:ascii="Times New Roman" w:hAnsi="Times New Roman" w:cs="Times New Roman"/>
          <w:sz w:val="24"/>
          <w:szCs w:val="24"/>
        </w:rPr>
        <w:t>use,</w:t>
      </w:r>
      <w:r w:rsidR="00A31B77">
        <w:rPr>
          <w:rFonts w:ascii="Times New Roman" w:hAnsi="Times New Roman" w:cs="Times New Roman"/>
          <w:sz w:val="24"/>
          <w:szCs w:val="24"/>
        </w:rPr>
        <w:t xml:space="preserve"> it</w:t>
      </w:r>
      <w:r w:rsidR="00101F45">
        <w:rPr>
          <w:rFonts w:ascii="Times New Roman" w:hAnsi="Times New Roman" w:cs="Times New Roman"/>
          <w:sz w:val="24"/>
          <w:szCs w:val="24"/>
        </w:rPr>
        <w:t xml:space="preserve"> </w:t>
      </w:r>
      <w:r w:rsidR="00A31B77">
        <w:rPr>
          <w:rFonts w:ascii="Times New Roman" w:hAnsi="Times New Roman" w:cs="Times New Roman"/>
          <w:sz w:val="24"/>
          <w:szCs w:val="24"/>
        </w:rPr>
        <w:t xml:space="preserve">could contribute to the </w:t>
      </w:r>
      <w:r w:rsidR="00101F45">
        <w:rPr>
          <w:rFonts w:ascii="Times New Roman" w:hAnsi="Times New Roman" w:cs="Times New Roman"/>
          <w:sz w:val="24"/>
          <w:szCs w:val="24"/>
        </w:rPr>
        <w:t xml:space="preserve">assessment </w:t>
      </w:r>
      <w:r w:rsidR="00A31B77">
        <w:rPr>
          <w:rFonts w:ascii="Times New Roman" w:hAnsi="Times New Roman" w:cs="Times New Roman"/>
          <w:sz w:val="24"/>
          <w:szCs w:val="24"/>
        </w:rPr>
        <w:t xml:space="preserve">of impaired driving or have utility in </w:t>
      </w:r>
      <w:r w:rsidR="00101F45">
        <w:rPr>
          <w:rFonts w:ascii="Times New Roman" w:hAnsi="Times New Roman" w:cs="Times New Roman"/>
          <w:sz w:val="24"/>
          <w:szCs w:val="24"/>
        </w:rPr>
        <w:t xml:space="preserve">investigations </w:t>
      </w:r>
      <w:r w:rsidR="00A31B77">
        <w:rPr>
          <w:rFonts w:ascii="Times New Roman" w:hAnsi="Times New Roman" w:cs="Times New Roman"/>
          <w:sz w:val="24"/>
          <w:szCs w:val="24"/>
        </w:rPr>
        <w:t xml:space="preserve">of </w:t>
      </w:r>
      <w:r w:rsidR="00101F45">
        <w:rPr>
          <w:rFonts w:ascii="Times New Roman" w:hAnsi="Times New Roman" w:cs="Times New Roman"/>
          <w:sz w:val="24"/>
          <w:szCs w:val="24"/>
        </w:rPr>
        <w:t>cannabis use in the workplace and other controlled settings</w:t>
      </w:r>
      <w:r w:rsidR="0043173A">
        <w:rPr>
          <w:rFonts w:ascii="Times New Roman" w:hAnsi="Times New Roman" w:cs="Times New Roman"/>
          <w:sz w:val="24"/>
          <w:szCs w:val="24"/>
        </w:rPr>
        <w:t>.</w:t>
      </w:r>
      <w:r w:rsidR="00192CB3">
        <w:rPr>
          <w:rFonts w:ascii="Times New Roman" w:hAnsi="Times New Roman" w:cs="Times New Roman"/>
          <w:sz w:val="24"/>
          <w:szCs w:val="24"/>
        </w:rPr>
        <w:t xml:space="preserve"> </w:t>
      </w:r>
    </w:p>
    <w:p w14:paraId="5A0D5444" w14:textId="6292FBA5" w:rsidR="00AC729D" w:rsidRPr="001C442A" w:rsidRDefault="00AC729D" w:rsidP="00AC729D">
      <w:pPr>
        <w:spacing w:after="0"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Recently</w:t>
      </w:r>
      <w:r w:rsidR="00B33F4F">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B31E39">
        <w:rPr>
          <w:rFonts w:ascii="Times New Roman" w:hAnsi="Times New Roman" w:cs="Times New Roman"/>
          <w:color w:val="000000"/>
          <w:sz w:val="24"/>
          <w:szCs w:val="24"/>
        </w:rPr>
        <w:t>Steinhart et al</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293AFF">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f</w:t>
      </w:r>
      <w:r w:rsidRPr="00105272">
        <w:rPr>
          <w:rFonts w:ascii="Times New Roman" w:hAnsi="Times New Roman" w:cs="Times New Roman"/>
          <w:color w:val="000000"/>
          <w:sz w:val="24"/>
          <w:szCs w:val="24"/>
        </w:rPr>
        <w:t xml:space="preserve">ound evidence that </w:t>
      </w:r>
      <w:r w:rsidR="00101F45">
        <w:rPr>
          <w:rFonts w:ascii="Times New Roman" w:hAnsi="Times New Roman" w:cs="Times New Roman"/>
          <w:color w:val="000000"/>
          <w:sz w:val="24"/>
          <w:szCs w:val="24"/>
        </w:rPr>
        <w:t>acute</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cannabis </w:t>
      </w:r>
      <w:r w:rsidR="00101F45">
        <w:rPr>
          <w:rFonts w:ascii="Times New Roman" w:hAnsi="Times New Roman" w:cs="Times New Roman"/>
          <w:color w:val="000000"/>
          <w:sz w:val="24"/>
          <w:szCs w:val="24"/>
        </w:rPr>
        <w:t>smoking</w:t>
      </w:r>
      <w:r w:rsidR="00101F45" w:rsidRPr="001052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is</w:t>
      </w:r>
      <w:r w:rsidRPr="00105272">
        <w:rPr>
          <w:rFonts w:ascii="Times New Roman" w:hAnsi="Times New Roman" w:cs="Times New Roman"/>
          <w:color w:val="000000"/>
          <w:sz w:val="24"/>
          <w:szCs w:val="24"/>
        </w:rPr>
        <w:t xml:space="preserve"> significantly associated with </w:t>
      </w:r>
      <w:r w:rsidR="00101F45">
        <w:rPr>
          <w:rFonts w:ascii="Times New Roman" w:hAnsi="Times New Roman" w:cs="Times New Roman"/>
          <w:color w:val="000000"/>
          <w:sz w:val="24"/>
          <w:szCs w:val="24"/>
        </w:rPr>
        <w:t>diminished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pupil</w:t>
      </w:r>
      <w:r w:rsidR="00101F45">
        <w:rPr>
          <w:rFonts w:ascii="Times New Roman" w:hAnsi="Times New Roman" w:cs="Times New Roman"/>
          <w:color w:val="000000"/>
          <w:sz w:val="24"/>
          <w:szCs w:val="24"/>
        </w:rPr>
        <w:t>lary</w:t>
      </w:r>
      <w:r w:rsidRPr="00105272">
        <w:rPr>
          <w:rFonts w:ascii="Times New Roman" w:hAnsi="Times New Roman" w:cs="Times New Roman"/>
          <w:color w:val="000000"/>
          <w:sz w:val="24"/>
          <w:szCs w:val="24"/>
        </w:rPr>
        <w:t xml:space="preserve"> constriction </w:t>
      </w:r>
      <w:r>
        <w:rPr>
          <w:rFonts w:ascii="Times New Roman" w:hAnsi="Times New Roman" w:cs="Times New Roman"/>
          <w:color w:val="000000"/>
          <w:sz w:val="24"/>
          <w:szCs w:val="24"/>
        </w:rPr>
        <w:t xml:space="preserve">during a light response test conducted using infrared videography. </w:t>
      </w:r>
      <w:r w:rsidR="00101F45">
        <w:rPr>
          <w:rFonts w:ascii="Times New Roman" w:hAnsi="Times New Roman" w:cs="Times New Roman"/>
          <w:color w:val="000000"/>
          <w:sz w:val="24"/>
          <w:szCs w:val="24"/>
        </w:rPr>
        <w:t>Both occasional and daily cannabis users displayed this response, to a similar extent, compared to non-using control subjects.</w:t>
      </w:r>
      <w:r>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However, the finding</w:t>
      </w:r>
      <w:r w:rsidR="009D1A3C">
        <w:rPr>
          <w:rFonts w:ascii="Times New Roman" w:hAnsi="Times New Roman" w:cs="Times New Roman"/>
          <w:color w:val="000000"/>
          <w:sz w:val="24"/>
          <w:szCs w:val="24"/>
        </w:rPr>
        <w:t>s</w:t>
      </w:r>
      <w:r w:rsidR="00101F45">
        <w:rPr>
          <w:rFonts w:ascii="Times New Roman" w:hAnsi="Times New Roman" w:cs="Times New Roman"/>
          <w:color w:val="000000"/>
          <w:sz w:val="24"/>
          <w:szCs w:val="24"/>
        </w:rPr>
        <w:t xml:space="preserve"> of </w:t>
      </w:r>
      <w:r w:rsidRPr="00105272">
        <w:rPr>
          <w:rFonts w:ascii="Times New Roman" w:hAnsi="Times New Roman" w:cs="Times New Roman"/>
          <w:color w:val="000000"/>
          <w:sz w:val="24"/>
          <w:szCs w:val="24"/>
        </w:rPr>
        <w:t>Steinhart et al</w:t>
      </w:r>
      <w:r w:rsidR="00101F45">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w:t>
      </w:r>
      <w:r w:rsidR="00101F45">
        <w:rPr>
          <w:rFonts w:ascii="Times New Roman" w:hAnsi="Times New Roman" w:cs="Times New Roman"/>
          <w:color w:val="000000"/>
          <w:sz w:val="24"/>
          <w:szCs w:val="24"/>
        </w:rPr>
        <w:t>utilized</w:t>
      </w:r>
      <w:r w:rsidR="00101F45"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single number summaries</w:t>
      </w:r>
      <w:r w:rsidR="00344DEA">
        <w:rPr>
          <w:rFonts w:ascii="Times New Roman" w:hAnsi="Times New Roman" w:cs="Times New Roman"/>
          <w:color w:val="000000"/>
          <w:sz w:val="24"/>
          <w:szCs w:val="24"/>
        </w:rPr>
        <w:t>, such as point of minimal constriction</w:t>
      </w:r>
      <w:r w:rsidR="00B33F4F">
        <w:rPr>
          <w:rFonts w:ascii="Times New Roman" w:hAnsi="Times New Roman" w:cs="Times New Roman"/>
          <w:color w:val="000000"/>
          <w:sz w:val="24"/>
          <w:szCs w:val="24"/>
        </w:rPr>
        <w:t>,</w:t>
      </w:r>
      <w:r w:rsidRPr="00105272">
        <w:rPr>
          <w:rFonts w:ascii="Times New Roman" w:hAnsi="Times New Roman" w:cs="Times New Roman"/>
          <w:color w:val="000000"/>
          <w:sz w:val="24"/>
          <w:szCs w:val="24"/>
        </w:rPr>
        <w:t xml:space="preserve"> extracted from the full </w:t>
      </w:r>
      <w:r w:rsidRPr="00105272">
        <w:rPr>
          <w:rFonts w:ascii="Times New Roman" w:hAnsi="Times New Roman" w:cs="Times New Roman"/>
          <w:color w:val="000000"/>
          <w:sz w:val="24"/>
          <w:szCs w:val="24"/>
        </w:rPr>
        <w:lastRenderedPageBreak/>
        <w:t>pupillary response trajectories depicted in Figure 1</w:t>
      </w:r>
      <w:r w:rsidR="00101F45">
        <w:rPr>
          <w:rFonts w:ascii="Times New Roman" w:hAnsi="Times New Roman" w:cs="Times New Roman"/>
          <w:color w:val="000000"/>
          <w:sz w:val="24"/>
          <w:szCs w:val="24"/>
        </w:rPr>
        <w:t xml:space="preserve"> as a basis for the between group comparisons. I</w:t>
      </w:r>
      <w:r w:rsidR="009D3D8A">
        <w:rPr>
          <w:rFonts w:ascii="Times New Roman" w:hAnsi="Times New Roman" w:cs="Times New Roman"/>
          <w:color w:val="000000"/>
          <w:sz w:val="24"/>
          <w:szCs w:val="24"/>
        </w:rPr>
        <w:t>gnoring</w:t>
      </w:r>
      <w:r w:rsidR="009D3D8A"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 xml:space="preserve">these trajectories results in </w:t>
      </w:r>
      <w:r>
        <w:rPr>
          <w:rFonts w:ascii="Times New Roman" w:hAnsi="Times New Roman" w:cs="Times New Roman"/>
          <w:color w:val="000000"/>
          <w:sz w:val="24"/>
          <w:szCs w:val="24"/>
        </w:rPr>
        <w:t xml:space="preserve">a </w:t>
      </w:r>
      <w:r w:rsidRPr="00105272">
        <w:rPr>
          <w:rFonts w:ascii="Times New Roman" w:hAnsi="Times New Roman" w:cs="Times New Roman"/>
          <w:color w:val="000000"/>
          <w:sz w:val="24"/>
          <w:szCs w:val="24"/>
        </w:rPr>
        <w:t xml:space="preserve">loss of information that could potentially be </w:t>
      </w:r>
      <w:r w:rsidR="00B33F4F">
        <w:rPr>
          <w:rFonts w:ascii="Times New Roman" w:hAnsi="Times New Roman" w:cs="Times New Roman"/>
          <w:color w:val="000000"/>
          <w:sz w:val="24"/>
          <w:szCs w:val="24"/>
        </w:rPr>
        <w:t>utilized</w:t>
      </w:r>
      <w:r w:rsidR="00B33F4F" w:rsidRPr="00105272">
        <w:rPr>
          <w:rFonts w:ascii="Times New Roman" w:hAnsi="Times New Roman" w:cs="Times New Roman"/>
          <w:color w:val="000000"/>
          <w:sz w:val="24"/>
          <w:szCs w:val="24"/>
        </w:rPr>
        <w:t xml:space="preserve"> </w:t>
      </w:r>
      <w:r w:rsidRPr="00105272">
        <w:rPr>
          <w:rFonts w:ascii="Times New Roman" w:hAnsi="Times New Roman" w:cs="Times New Roman"/>
          <w:color w:val="000000"/>
          <w:sz w:val="24"/>
          <w:szCs w:val="24"/>
        </w:rPr>
        <w:t>to better discriminate between cannabis use groups.</w:t>
      </w:r>
      <w:r w:rsidR="0043173A">
        <w:rPr>
          <w:rFonts w:ascii="Times New Roman" w:hAnsi="Times New Roman" w:cs="Times New Roman"/>
          <w:color w:val="000000"/>
          <w:sz w:val="24"/>
          <w:szCs w:val="24"/>
        </w:rPr>
        <w:t xml:space="preserve"> </w:t>
      </w:r>
      <w:r w:rsidR="00171BBF">
        <w:rPr>
          <w:rFonts w:ascii="Times New Roman" w:hAnsi="Times New Roman" w:cs="Times New Roman"/>
          <w:color w:val="000000"/>
          <w:sz w:val="24"/>
          <w:szCs w:val="24"/>
        </w:rPr>
        <w:t>Additionally, s</w:t>
      </w:r>
      <w:r w:rsidR="009D6C57">
        <w:rPr>
          <w:rFonts w:ascii="Times New Roman" w:hAnsi="Times New Roman" w:cs="Times New Roman"/>
          <w:color w:val="000000"/>
          <w:sz w:val="24"/>
          <w:szCs w:val="24"/>
        </w:rPr>
        <w:t>ignificant</w:t>
      </w:r>
      <w:r w:rsidR="00D17FA6">
        <w:rPr>
          <w:rFonts w:ascii="Times New Roman" w:hAnsi="Times New Roman" w:cs="Times New Roman"/>
          <w:color w:val="000000"/>
          <w:sz w:val="24"/>
          <w:szCs w:val="24"/>
        </w:rPr>
        <w:t xml:space="preserve"> differences in the </w:t>
      </w:r>
      <w:r w:rsidR="009D6C57">
        <w:rPr>
          <w:rFonts w:ascii="Times New Roman" w:hAnsi="Times New Roman" w:cs="Times New Roman"/>
          <w:color w:val="000000"/>
          <w:sz w:val="24"/>
          <w:szCs w:val="24"/>
        </w:rPr>
        <w:t>extent and pattern of pupillary</w:t>
      </w:r>
      <w:r w:rsidR="00D17FA6">
        <w:rPr>
          <w:rFonts w:ascii="Times New Roman" w:hAnsi="Times New Roman" w:cs="Times New Roman"/>
          <w:color w:val="000000"/>
          <w:sz w:val="24"/>
          <w:szCs w:val="24"/>
        </w:rPr>
        <w:t xml:space="preserve"> constriction were</w:t>
      </w:r>
      <w:r w:rsidR="009D6C57">
        <w:rPr>
          <w:rFonts w:ascii="Times New Roman" w:hAnsi="Times New Roman" w:cs="Times New Roman"/>
          <w:color w:val="000000"/>
          <w:sz w:val="24"/>
          <w:szCs w:val="24"/>
        </w:rPr>
        <w:t xml:space="preserve"> only</w:t>
      </w:r>
      <w:r w:rsidR="00D17FA6">
        <w:rPr>
          <w:rFonts w:ascii="Times New Roman" w:hAnsi="Times New Roman" w:cs="Times New Roman"/>
          <w:color w:val="000000"/>
          <w:sz w:val="24"/>
          <w:szCs w:val="24"/>
        </w:rPr>
        <w:t xml:space="preserve"> found after adjusting for pre-smoking values, which undermines the utility in field applications</w:t>
      </w:r>
      <w:r w:rsidR="009D6C57">
        <w:rPr>
          <w:rFonts w:ascii="Times New Roman" w:hAnsi="Times New Roman" w:cs="Times New Roman"/>
          <w:color w:val="000000"/>
          <w:sz w:val="24"/>
          <w:szCs w:val="24"/>
        </w:rPr>
        <w:t xml:space="preserve"> where baseline measurements may be unavailable.</w:t>
      </w:r>
    </w:p>
    <w:p w14:paraId="4C669AD4" w14:textId="6EE1F8D8" w:rsidR="00AC729D" w:rsidRDefault="00AC729D" w:rsidP="00AC72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this paper is to </w:t>
      </w:r>
      <w:r w:rsidR="00101F45">
        <w:rPr>
          <w:rFonts w:ascii="Times New Roman" w:hAnsi="Times New Roman" w:cs="Times New Roman"/>
          <w:sz w:val="24"/>
          <w:szCs w:val="24"/>
        </w:rPr>
        <w:t xml:space="preserve">investigate </w:t>
      </w:r>
      <w:r>
        <w:rPr>
          <w:rFonts w:ascii="Times New Roman" w:hAnsi="Times New Roman" w:cs="Times New Roman"/>
          <w:sz w:val="24"/>
          <w:szCs w:val="24"/>
        </w:rPr>
        <w:t>the full pupil</w:t>
      </w:r>
      <w:r w:rsidR="00101F45">
        <w:rPr>
          <w:rFonts w:ascii="Times New Roman" w:hAnsi="Times New Roman" w:cs="Times New Roman"/>
          <w:sz w:val="24"/>
          <w:szCs w:val="24"/>
        </w:rPr>
        <w:t>lary</w:t>
      </w:r>
      <w:r>
        <w:rPr>
          <w:rFonts w:ascii="Times New Roman" w:hAnsi="Times New Roman" w:cs="Times New Roman"/>
          <w:sz w:val="24"/>
          <w:szCs w:val="24"/>
        </w:rPr>
        <w:t xml:space="preserve"> light response trajectories </w:t>
      </w:r>
      <w:r w:rsidR="00101F45">
        <w:rPr>
          <w:rFonts w:ascii="Times New Roman" w:hAnsi="Times New Roman" w:cs="Times New Roman"/>
          <w:sz w:val="24"/>
          <w:szCs w:val="24"/>
        </w:rPr>
        <w:t xml:space="preserve">collected in the study conducted by </w:t>
      </w:r>
      <w:r w:rsidRPr="00105272">
        <w:rPr>
          <w:rFonts w:ascii="Times New Roman" w:hAnsi="Times New Roman" w:cs="Times New Roman"/>
          <w:color w:val="000000"/>
          <w:sz w:val="24"/>
          <w:szCs w:val="24"/>
        </w:rPr>
        <w:t xml:space="preserve">Steinhart et al </w:t>
      </w:r>
      <w:r>
        <w:rPr>
          <w:rFonts w:ascii="Times New Roman" w:hAnsi="Times New Roman" w:cs="Times New Roman"/>
          <w:color w:val="000000"/>
          <w:sz w:val="24"/>
          <w:szCs w:val="24"/>
        </w:rPr>
        <w:fldChar w:fldCharType="begin"/>
      </w:r>
      <w:r w:rsidR="00293AFF">
        <w:rPr>
          <w:rFonts w:ascii="Times New Roman" w:hAnsi="Times New Roman" w:cs="Times New Roman"/>
          <w:color w:val="000000"/>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color w:val="000000"/>
          <w:sz w:val="24"/>
          <w:szCs w:val="24"/>
        </w:rPr>
        <w:fldChar w:fldCharType="separate"/>
      </w:r>
      <w:r w:rsidR="00C855DB">
        <w:rPr>
          <w:rFonts w:ascii="Times New Roman" w:hAnsi="Times New Roman" w:cs="Times New Roman"/>
          <w:noProof/>
          <w:color w:val="000000"/>
          <w:sz w:val="24"/>
          <w:szCs w:val="24"/>
        </w:rPr>
        <w:t>[14]</w:t>
      </w:r>
      <w:r>
        <w:rPr>
          <w:rFonts w:ascii="Times New Roman" w:hAnsi="Times New Roman" w:cs="Times New Roman"/>
          <w:color w:val="000000"/>
          <w:sz w:val="24"/>
          <w:szCs w:val="24"/>
        </w:rPr>
        <w:fldChar w:fldCharType="end"/>
      </w:r>
      <w:r>
        <w:rPr>
          <w:rFonts w:ascii="Times New Roman" w:hAnsi="Times New Roman" w:cs="Times New Roman"/>
          <w:sz w:val="24"/>
          <w:szCs w:val="24"/>
        </w:rPr>
        <w:t xml:space="preserve"> </w:t>
      </w:r>
      <w:r w:rsidR="00101F45">
        <w:rPr>
          <w:rFonts w:ascii="Times New Roman" w:hAnsi="Times New Roman" w:cs="Times New Roman"/>
          <w:sz w:val="24"/>
          <w:szCs w:val="24"/>
        </w:rPr>
        <w:t>as predictors of</w:t>
      </w:r>
      <w:r>
        <w:rPr>
          <w:rFonts w:ascii="Times New Roman" w:hAnsi="Times New Roman" w:cs="Times New Roman"/>
          <w:sz w:val="24"/>
          <w:szCs w:val="24"/>
        </w:rPr>
        <w:t xml:space="preserve"> recent cannabis use</w:t>
      </w:r>
      <w:r w:rsidR="00F02F28">
        <w:rPr>
          <w:rFonts w:ascii="Times New Roman" w:hAnsi="Times New Roman" w:cs="Times New Roman"/>
          <w:sz w:val="24"/>
          <w:szCs w:val="24"/>
        </w:rPr>
        <w:t>,</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irrespective </w:t>
      </w:r>
      <w:r>
        <w:rPr>
          <w:rFonts w:ascii="Times New Roman" w:hAnsi="Times New Roman" w:cs="Times New Roman"/>
          <w:sz w:val="24"/>
          <w:szCs w:val="24"/>
        </w:rPr>
        <w:t xml:space="preserve">of </w:t>
      </w:r>
      <w:r w:rsidR="00D17FA6">
        <w:rPr>
          <w:rFonts w:ascii="Times New Roman" w:hAnsi="Times New Roman" w:cs="Times New Roman"/>
          <w:sz w:val="24"/>
          <w:szCs w:val="24"/>
        </w:rPr>
        <w:t xml:space="preserve">pre-smoking </w:t>
      </w:r>
      <w:r w:rsidR="00101F45">
        <w:rPr>
          <w:rFonts w:ascii="Times New Roman" w:hAnsi="Times New Roman" w:cs="Times New Roman"/>
          <w:sz w:val="24"/>
          <w:szCs w:val="24"/>
        </w:rPr>
        <w:t>pupil diameter</w:t>
      </w:r>
      <w:r>
        <w:rPr>
          <w:rFonts w:ascii="Times New Roman" w:hAnsi="Times New Roman" w:cs="Times New Roman"/>
          <w:sz w:val="24"/>
          <w:szCs w:val="24"/>
        </w:rPr>
        <w:t xml:space="preserve">. Our analysis uses tools from a </w:t>
      </w:r>
      <w:r w:rsidR="00F02F28">
        <w:rPr>
          <w:rFonts w:ascii="Times New Roman" w:hAnsi="Times New Roman" w:cs="Times New Roman"/>
          <w:sz w:val="24"/>
          <w:szCs w:val="24"/>
        </w:rPr>
        <w:t xml:space="preserve">field of statistics known as </w:t>
      </w:r>
      <w:r>
        <w:rPr>
          <w:rFonts w:ascii="Times New Roman" w:hAnsi="Times New Roman" w:cs="Times New Roman"/>
          <w:sz w:val="24"/>
          <w:szCs w:val="24"/>
        </w:rPr>
        <w:t>functional data analysis (FDA). The main conceptual underpinning of FDA is to model the whole pupil</w:t>
      </w:r>
      <w:r w:rsidR="00B61AB2">
        <w:rPr>
          <w:rFonts w:ascii="Times New Roman" w:hAnsi="Times New Roman" w:cs="Times New Roman"/>
          <w:sz w:val="24"/>
          <w:szCs w:val="24"/>
        </w:rPr>
        <w:t>lary</w:t>
      </w:r>
      <w:r>
        <w:rPr>
          <w:rFonts w:ascii="Times New Roman" w:hAnsi="Times New Roman" w:cs="Times New Roman"/>
          <w:sz w:val="24"/>
          <w:szCs w:val="24"/>
        </w:rPr>
        <w:t xml:space="preserve"> </w:t>
      </w:r>
      <w:r w:rsidR="00BB2C73">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a unit of observation, </w:t>
      </w:r>
      <w:r w:rsidR="00457293">
        <w:rPr>
          <w:rFonts w:ascii="Times New Roman" w:hAnsi="Times New Roman" w:cs="Times New Roman"/>
          <w:sz w:val="24"/>
          <w:szCs w:val="24"/>
        </w:rPr>
        <w:t xml:space="preserve">leveraging information contained in </w:t>
      </w:r>
      <w:r>
        <w:rPr>
          <w:rFonts w:ascii="Times New Roman" w:hAnsi="Times New Roman" w:cs="Times New Roman"/>
          <w:sz w:val="24"/>
          <w:szCs w:val="24"/>
        </w:rPr>
        <w:t xml:space="preserve">the temporal structure </w:t>
      </w:r>
      <w:r w:rsidR="00C753A1">
        <w:rPr>
          <w:rFonts w:ascii="Times New Roman" w:hAnsi="Times New Roman" w:cs="Times New Roman"/>
          <w:sz w:val="24"/>
          <w:szCs w:val="24"/>
        </w:rPr>
        <w:t xml:space="preserve">of the data and </w:t>
      </w:r>
      <w:r>
        <w:rPr>
          <w:rFonts w:ascii="Times New Roman" w:hAnsi="Times New Roman" w:cs="Times New Roman"/>
          <w:sz w:val="24"/>
          <w:szCs w:val="24"/>
        </w:rPr>
        <w:t>estimat</w:t>
      </w:r>
      <w:r w:rsidR="00C753A1">
        <w:rPr>
          <w:rFonts w:ascii="Times New Roman" w:hAnsi="Times New Roman" w:cs="Times New Roman"/>
          <w:sz w:val="24"/>
          <w:szCs w:val="24"/>
        </w:rPr>
        <w:t>ing</w:t>
      </w:r>
      <w:r>
        <w:rPr>
          <w:rFonts w:ascii="Times New Roman" w:hAnsi="Times New Roman" w:cs="Times New Roman"/>
          <w:sz w:val="24"/>
          <w:szCs w:val="24"/>
        </w:rPr>
        <w:t xml:space="preserve"> time-specific effects</w:t>
      </w:r>
      <w:r w:rsidR="00513A79">
        <w:rPr>
          <w:rFonts w:ascii="Times New Roman" w:hAnsi="Times New Roman" w:cs="Times New Roman"/>
          <w:sz w:val="24"/>
          <w:szCs w:val="24"/>
        </w:rPr>
        <w:t>.</w:t>
      </w:r>
      <w:r>
        <w:rPr>
          <w:rFonts w:ascii="Times New Roman" w:hAnsi="Times New Roman" w:cs="Times New Roman"/>
          <w:sz w:val="24"/>
          <w:szCs w:val="24"/>
        </w:rPr>
        <w:t xml:space="preserve"> </w:t>
      </w:r>
      <w:r w:rsidR="00513A79">
        <w:rPr>
          <w:rFonts w:ascii="Times New Roman" w:hAnsi="Times New Roman" w:cs="Times New Roman"/>
          <w:sz w:val="24"/>
          <w:szCs w:val="24"/>
        </w:rPr>
        <w:t>This approach</w:t>
      </w:r>
      <w:r w:rsidR="007429B5">
        <w:rPr>
          <w:rFonts w:ascii="Times New Roman" w:hAnsi="Times New Roman" w:cs="Times New Roman"/>
          <w:sz w:val="24"/>
          <w:szCs w:val="24"/>
        </w:rPr>
        <w:t xml:space="preserve"> utilize</w:t>
      </w:r>
      <w:r w:rsidR="00513A79">
        <w:rPr>
          <w:rFonts w:ascii="Times New Roman" w:hAnsi="Times New Roman" w:cs="Times New Roman"/>
          <w:sz w:val="24"/>
          <w:szCs w:val="24"/>
        </w:rPr>
        <w:t>s</w:t>
      </w:r>
      <w:r>
        <w:rPr>
          <w:rFonts w:ascii="Times New Roman" w:hAnsi="Times New Roman" w:cs="Times New Roman"/>
          <w:sz w:val="24"/>
          <w:szCs w:val="24"/>
        </w:rPr>
        <w:t xml:space="preserve"> </w:t>
      </w:r>
      <w:r w:rsidR="00513A79">
        <w:rPr>
          <w:rFonts w:ascii="Times New Roman" w:hAnsi="Times New Roman" w:cs="Times New Roman"/>
          <w:sz w:val="24"/>
          <w:szCs w:val="24"/>
        </w:rPr>
        <w:t xml:space="preserve">maximal </w:t>
      </w:r>
      <w:r w:rsidR="007429B5">
        <w:rPr>
          <w:rFonts w:ascii="Times New Roman" w:hAnsi="Times New Roman" w:cs="Times New Roman"/>
          <w:sz w:val="24"/>
          <w:szCs w:val="24"/>
        </w:rPr>
        <w:t>i</w:t>
      </w:r>
      <w:r>
        <w:rPr>
          <w:rFonts w:ascii="Times New Roman" w:hAnsi="Times New Roman" w:cs="Times New Roman"/>
          <w:sz w:val="24"/>
          <w:szCs w:val="24"/>
        </w:rPr>
        <w:t xml:space="preserve">nformation </w:t>
      </w:r>
      <w:r w:rsidR="00513A79">
        <w:rPr>
          <w:rFonts w:ascii="Times New Roman" w:hAnsi="Times New Roman" w:cs="Times New Roman"/>
          <w:sz w:val="24"/>
          <w:szCs w:val="24"/>
        </w:rPr>
        <w:t xml:space="preserve">which </w:t>
      </w:r>
      <w:r>
        <w:rPr>
          <w:rFonts w:ascii="Times New Roman" w:hAnsi="Times New Roman" w:cs="Times New Roman"/>
          <w:sz w:val="24"/>
          <w:szCs w:val="24"/>
        </w:rPr>
        <w:t xml:space="preserve">is </w:t>
      </w:r>
      <w:r w:rsidR="00513A79">
        <w:rPr>
          <w:rFonts w:ascii="Times New Roman" w:hAnsi="Times New Roman" w:cs="Times New Roman"/>
          <w:sz w:val="24"/>
          <w:szCs w:val="24"/>
        </w:rPr>
        <w:t xml:space="preserve">lost </w:t>
      </w:r>
      <w:r>
        <w:rPr>
          <w:rFonts w:ascii="Times New Roman" w:hAnsi="Times New Roman" w:cs="Times New Roman"/>
          <w:sz w:val="24"/>
          <w:szCs w:val="24"/>
        </w:rPr>
        <w:t xml:space="preserve">when only </w:t>
      </w:r>
      <w:r w:rsidR="00513A79">
        <w:rPr>
          <w:rFonts w:ascii="Times New Roman" w:hAnsi="Times New Roman" w:cs="Times New Roman"/>
          <w:sz w:val="24"/>
          <w:szCs w:val="24"/>
        </w:rPr>
        <w:t xml:space="preserve">considering </w:t>
      </w:r>
      <w:r>
        <w:rPr>
          <w:rFonts w:ascii="Times New Roman" w:hAnsi="Times New Roman" w:cs="Times New Roman"/>
          <w:sz w:val="24"/>
          <w:szCs w:val="24"/>
        </w:rPr>
        <w:t xml:space="preserve">single number </w:t>
      </w:r>
      <w:r w:rsidR="00101F45">
        <w:rPr>
          <w:rFonts w:ascii="Times New Roman" w:hAnsi="Times New Roman" w:cs="Times New Roman"/>
          <w:sz w:val="24"/>
          <w:szCs w:val="24"/>
        </w:rPr>
        <w:t xml:space="preserve">predictors such as </w:t>
      </w:r>
      <w:r>
        <w:rPr>
          <w:rFonts w:ascii="Times New Roman" w:hAnsi="Times New Roman" w:cs="Times New Roman"/>
          <w:sz w:val="24"/>
          <w:szCs w:val="24"/>
        </w:rPr>
        <w:t>point of minimal constriction and rebound dilation</w:t>
      </w:r>
      <w:r w:rsidR="001A1A22">
        <w:rPr>
          <w:rFonts w:ascii="Times New Roman" w:hAnsi="Times New Roman" w:cs="Times New Roman"/>
          <w:sz w:val="24"/>
          <w:szCs w:val="24"/>
        </w:rPr>
        <w:t xml:space="preserve"> </w:t>
      </w:r>
      <w:r w:rsidR="001A1A22">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&lt;EndNote&gt;&lt;Cite&gt;&lt;Author&gt;Goldsmith&lt;/Author&gt;&lt;Year&gt;2016&lt;/Year&gt;&lt;RecNum&gt;23&lt;/RecNum&gt;&lt;DisplayText&gt;[15, 16]&lt;/DisplayText&gt;&lt;record&gt;&lt;rec-number&gt;23&lt;/rec-number&gt;&lt;foreign-keys&gt;&lt;key app="EN" db-id="w9drwvazppzst8esdfp5rt5w5dr0p522dz5r" timestamp="1680042063"&gt;23&lt;/key&gt;&lt;/foreign-keys&gt;&lt;ref-type name="Journal Article"&gt;17&lt;/ref-type&gt;&lt;contributors&gt;&lt;authors&gt;&lt;author&gt;Goldsmith, J.&lt;/author&gt;&lt;author&gt;Liu, Xinyue&lt;/author&gt;&lt;author&gt;Jacobson, Judith&lt;/author&gt;&lt;author&gt;Rundle, Andrew&lt;/author&gt;&lt;/authors&gt;&lt;/contributors&gt;&lt;titles&gt;&lt;title&gt;New Insights into Activity Patterns in Children, Found Using Functional Data Analysis&lt;/title&gt;&lt;secondary-title&gt;Med Sci Sports Exerc&lt;/secondary-title&gt;&lt;/titles&gt;&lt;periodical&gt;&lt;full-title&gt;Med Sci Sports Exerc&lt;/full-title&gt;&lt;/periodical&gt;&lt;pages&gt;1723-1729&lt;/pages&gt;&lt;volume&gt;48&lt;/volume&gt;&lt;number&gt;9&lt;/number&gt;&lt;section&gt;1723&lt;/section&gt;&lt;dates&gt;&lt;year&gt;2016&lt;/year&gt;&lt;pub-dates&gt;&lt;date&gt;01 September 2016&lt;/date&gt;&lt;/pub-dates&gt;&lt;/dates&gt;&lt;urls&gt;&lt;/urls&gt;&lt;electronic-resource-num&gt;doi:10.1249/MSS.0000000000000968&lt;/electronic-resource-num&gt;&lt;/record&gt;&lt;/Cite&gt;&lt;Cite&gt;&lt;Author&gt;Ramsay&lt;/Author&gt;&lt;Year&gt;2005&lt;/Year&gt;&lt;RecNum&gt;22&lt;/RecNum&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1A1A22">
        <w:rPr>
          <w:rFonts w:ascii="Times New Roman" w:hAnsi="Times New Roman" w:cs="Times New Roman"/>
          <w:sz w:val="24"/>
          <w:szCs w:val="24"/>
        </w:rPr>
        <w:fldChar w:fldCharType="separate"/>
      </w:r>
      <w:r w:rsidR="00C855DB">
        <w:rPr>
          <w:rFonts w:ascii="Times New Roman" w:hAnsi="Times New Roman" w:cs="Times New Roman"/>
          <w:noProof/>
          <w:sz w:val="24"/>
          <w:szCs w:val="24"/>
        </w:rPr>
        <w:t>[15, 16]</w:t>
      </w:r>
      <w:r w:rsidR="001A1A22">
        <w:rPr>
          <w:rFonts w:ascii="Times New Roman" w:hAnsi="Times New Roman" w:cs="Times New Roman"/>
          <w:sz w:val="24"/>
          <w:szCs w:val="24"/>
        </w:rPr>
        <w:fldChar w:fldCharType="end"/>
      </w:r>
      <w:r>
        <w:rPr>
          <w:rFonts w:ascii="Times New Roman" w:hAnsi="Times New Roman" w:cs="Times New Roman"/>
          <w:sz w:val="24"/>
          <w:szCs w:val="24"/>
        </w:rPr>
        <w:t xml:space="preserve">. In this analysis, we will use FDA modeling techniques to accomplish the following </w:t>
      </w:r>
      <w:r w:rsidR="00640922">
        <w:rPr>
          <w:rFonts w:ascii="Times New Roman" w:hAnsi="Times New Roman" w:cs="Times New Roman"/>
          <w:sz w:val="24"/>
          <w:szCs w:val="24"/>
        </w:rPr>
        <w:t>objectives</w:t>
      </w:r>
      <w:r>
        <w:rPr>
          <w:rFonts w:ascii="Times New Roman" w:hAnsi="Times New Roman" w:cs="Times New Roman"/>
          <w:sz w:val="24"/>
          <w:szCs w:val="24"/>
        </w:rPr>
        <w:t xml:space="preserve">. We first use the full pupil response trajectories to predict recent cannabis use as compared to no use. We next examine the impact of </w:t>
      </w:r>
      <w:r w:rsidR="00101F45">
        <w:rPr>
          <w:rFonts w:ascii="Times New Roman" w:hAnsi="Times New Roman" w:cs="Times New Roman"/>
          <w:sz w:val="24"/>
          <w:szCs w:val="24"/>
        </w:rPr>
        <w:t>cannabis use history</w:t>
      </w:r>
      <w:r>
        <w:rPr>
          <w:rFonts w:ascii="Times New Roman" w:hAnsi="Times New Roman" w:cs="Times New Roman"/>
          <w:sz w:val="24"/>
          <w:szCs w:val="24"/>
        </w:rPr>
        <w:t xml:space="preserve"> on the pupil response trajectories by comparing participants with no cannabis use, occasional cannabis use, and daily cannabis use. Finally, we extract expected pupil</w:t>
      </w:r>
      <w:r w:rsidR="00101F45">
        <w:rPr>
          <w:rFonts w:ascii="Times New Roman" w:hAnsi="Times New Roman" w:cs="Times New Roman"/>
          <w:sz w:val="24"/>
          <w:szCs w:val="24"/>
        </w:rPr>
        <w:t>lary</w:t>
      </w:r>
      <w:r>
        <w:rPr>
          <w:rFonts w:ascii="Times New Roman" w:hAnsi="Times New Roman" w:cs="Times New Roman"/>
          <w:sz w:val="24"/>
          <w:szCs w:val="24"/>
        </w:rPr>
        <w:t xml:space="preserve"> </w:t>
      </w:r>
      <w:r w:rsidR="00640922">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trajectories at </w:t>
      </w:r>
      <w:r w:rsidR="00640922">
        <w:rPr>
          <w:rFonts w:ascii="Times New Roman" w:hAnsi="Times New Roman" w:cs="Times New Roman"/>
          <w:sz w:val="24"/>
          <w:szCs w:val="24"/>
        </w:rPr>
        <w:t>60</w:t>
      </w:r>
      <w:r>
        <w:rPr>
          <w:rFonts w:ascii="Times New Roman" w:hAnsi="Times New Roman" w:cs="Times New Roman"/>
          <w:sz w:val="24"/>
          <w:szCs w:val="24"/>
        </w:rPr>
        <w:t xml:space="preserve">, </w:t>
      </w:r>
      <w:r w:rsidR="00640922">
        <w:rPr>
          <w:rFonts w:ascii="Times New Roman" w:hAnsi="Times New Roman" w:cs="Times New Roman"/>
          <w:sz w:val="24"/>
          <w:szCs w:val="24"/>
        </w:rPr>
        <w:t>6</w:t>
      </w:r>
      <w:r>
        <w:rPr>
          <w:rFonts w:ascii="Times New Roman" w:hAnsi="Times New Roman" w:cs="Times New Roman"/>
          <w:sz w:val="24"/>
          <w:szCs w:val="24"/>
        </w:rPr>
        <w:t xml:space="preserve">5, and </w:t>
      </w:r>
      <w:r w:rsidR="00640922">
        <w:rPr>
          <w:rFonts w:ascii="Times New Roman" w:hAnsi="Times New Roman" w:cs="Times New Roman"/>
          <w:sz w:val="24"/>
          <w:szCs w:val="24"/>
        </w:rPr>
        <w:t>7</w:t>
      </w:r>
      <w:r>
        <w:rPr>
          <w:rFonts w:ascii="Times New Roman" w:hAnsi="Times New Roman" w:cs="Times New Roman"/>
          <w:sz w:val="24"/>
          <w:szCs w:val="24"/>
        </w:rPr>
        <w:t xml:space="preserve">0 minutes </w:t>
      </w:r>
      <w:r w:rsidR="00640922">
        <w:rPr>
          <w:rFonts w:ascii="Times New Roman" w:hAnsi="Times New Roman" w:cs="Times New Roman"/>
          <w:sz w:val="24"/>
          <w:szCs w:val="24"/>
        </w:rPr>
        <w:t>after</w:t>
      </w:r>
      <w:r>
        <w:rPr>
          <w:rFonts w:ascii="Times New Roman" w:hAnsi="Times New Roman" w:cs="Times New Roman"/>
          <w:sz w:val="24"/>
          <w:szCs w:val="24"/>
        </w:rPr>
        <w:t xml:space="preserve"> </w:t>
      </w:r>
      <w:r w:rsidR="00B33F4F">
        <w:rPr>
          <w:rFonts w:ascii="Times New Roman" w:hAnsi="Times New Roman" w:cs="Times New Roman"/>
          <w:sz w:val="24"/>
          <w:szCs w:val="24"/>
        </w:rPr>
        <w:t xml:space="preserve">cannabis use </w:t>
      </w:r>
      <w:r>
        <w:rPr>
          <w:rFonts w:ascii="Times New Roman" w:hAnsi="Times New Roman" w:cs="Times New Roman"/>
          <w:sz w:val="24"/>
          <w:szCs w:val="24"/>
        </w:rPr>
        <w:t xml:space="preserve">to explore how pupil response </w:t>
      </w:r>
      <w:r w:rsidR="00101F45">
        <w:rPr>
          <w:rFonts w:ascii="Times New Roman" w:hAnsi="Times New Roman" w:cs="Times New Roman"/>
          <w:sz w:val="24"/>
          <w:szCs w:val="24"/>
        </w:rPr>
        <w:t xml:space="preserve">may </w:t>
      </w:r>
      <w:r>
        <w:rPr>
          <w:rFonts w:ascii="Times New Roman" w:hAnsi="Times New Roman" w:cs="Times New Roman"/>
          <w:sz w:val="24"/>
          <w:szCs w:val="24"/>
        </w:rPr>
        <w:t>change</w:t>
      </w:r>
      <w:r w:rsidR="00101F45">
        <w:rPr>
          <w:rFonts w:ascii="Times New Roman" w:hAnsi="Times New Roman" w:cs="Times New Roman"/>
          <w:sz w:val="24"/>
          <w:szCs w:val="24"/>
        </w:rPr>
        <w:t xml:space="preserve"> </w:t>
      </w:r>
      <w:r w:rsidR="00B61AB2">
        <w:rPr>
          <w:rFonts w:ascii="Times New Roman" w:hAnsi="Times New Roman" w:cs="Times New Roman"/>
          <w:sz w:val="24"/>
          <w:szCs w:val="24"/>
        </w:rPr>
        <w:t>over time</w:t>
      </w:r>
      <w:r>
        <w:rPr>
          <w:rFonts w:ascii="Times New Roman" w:hAnsi="Times New Roman" w:cs="Times New Roman"/>
          <w:sz w:val="24"/>
          <w:szCs w:val="24"/>
        </w:rPr>
        <w:t>.</w:t>
      </w:r>
    </w:p>
    <w:p w14:paraId="6D47CFA6" w14:textId="77777777" w:rsidR="00C9294E"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METHODS</w:t>
      </w:r>
      <w:r>
        <w:rPr>
          <w:rFonts w:ascii="Times New Roman" w:hAnsi="Times New Roman" w:cs="Times New Roman"/>
          <w:sz w:val="24"/>
          <w:szCs w:val="24"/>
        </w:rPr>
        <w:t xml:space="preserve">: </w:t>
      </w:r>
    </w:p>
    <w:p w14:paraId="174EA6F6" w14:textId="05B16DD1" w:rsidR="00AC729D" w:rsidRDefault="00AC729D" w:rsidP="00AC729D">
      <w:pPr>
        <w:spacing w:line="480" w:lineRule="auto"/>
        <w:rPr>
          <w:rFonts w:ascii="Times New Roman" w:hAnsi="Times New Roman" w:cs="Times New Roman"/>
          <w:sz w:val="24"/>
          <w:szCs w:val="24"/>
        </w:rPr>
      </w:pPr>
      <w:r w:rsidRPr="000D193E">
        <w:rPr>
          <w:rFonts w:ascii="Times New Roman" w:hAnsi="Times New Roman" w:cs="Times New Roman"/>
          <w:i/>
          <w:iCs/>
          <w:sz w:val="24"/>
          <w:szCs w:val="24"/>
        </w:rPr>
        <w:t xml:space="preserve">Sample </w:t>
      </w:r>
      <w:r>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F67ED14" w14:textId="63F92814"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Data are </w:t>
      </w:r>
      <w:r w:rsidR="00F22376">
        <w:rPr>
          <w:rFonts w:ascii="Times New Roman" w:hAnsi="Times New Roman" w:cs="Times New Roman"/>
          <w:sz w:val="24"/>
          <w:szCs w:val="24"/>
        </w:rPr>
        <w:t xml:space="preserve">from </w:t>
      </w:r>
      <w:r>
        <w:rPr>
          <w:rFonts w:ascii="Times New Roman" w:hAnsi="Times New Roman" w:cs="Times New Roman"/>
          <w:sz w:val="24"/>
          <w:szCs w:val="24"/>
        </w:rPr>
        <w:t>of a study examining effects of acute cannabis consumption on simulated driving among participants with occasional and daily cannabis use histories. 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w:t>
      </w:r>
      <w:r w:rsidR="00B33F4F">
        <w:rPr>
          <w:rFonts w:ascii="Times New Roman" w:hAnsi="Times New Roman" w:cs="Times New Roman"/>
          <w:sz w:val="24"/>
          <w:szCs w:val="24"/>
        </w:rPr>
        <w:t>s</w:t>
      </w:r>
      <w:r>
        <w:rPr>
          <w:rFonts w:ascii="Times New Roman" w:hAnsi="Times New Roman" w:cs="Times New Roman"/>
          <w:sz w:val="24"/>
          <w:szCs w:val="24"/>
        </w:rPr>
        <w:t xml:space="preserve"> per week in the 30 days prior to enrollment; and no cannabis consumption was defined as not having used cannabis in the month prior to enrollment. Participants in the daily and occasional use groups were observed to </w:t>
      </w:r>
      <w:r w:rsidR="00C22B44">
        <w:rPr>
          <w:rFonts w:ascii="Times New Roman" w:hAnsi="Times New Roman" w:cs="Times New Roman"/>
          <w:sz w:val="24"/>
          <w:szCs w:val="24"/>
        </w:rPr>
        <w:t xml:space="preserve">smoke or vape </w:t>
      </w:r>
      <w:r>
        <w:rPr>
          <w:rFonts w:ascii="Times New Roman" w:hAnsi="Times New Roman" w:cs="Times New Roman"/>
          <w:sz w:val="24"/>
          <w:szCs w:val="24"/>
        </w:rPr>
        <w:t xml:space="preserve">cannabis flower during a 15-minute interval and were instructed to smoke </w:t>
      </w:r>
      <w:r w:rsidRPr="00713F40">
        <w:rPr>
          <w:rFonts w:ascii="Times New Roman" w:hAnsi="Times New Roman" w:cs="Times New Roman"/>
          <w:i/>
          <w:iCs/>
          <w:sz w:val="24"/>
          <w:szCs w:val="24"/>
        </w:rPr>
        <w:t>ad</w:t>
      </w:r>
      <w:r w:rsidR="000C2E5F">
        <w:rPr>
          <w:rFonts w:ascii="Times New Roman" w:hAnsi="Times New Roman" w:cs="Times New Roman"/>
          <w:i/>
          <w:iCs/>
          <w:sz w:val="24"/>
          <w:szCs w:val="24"/>
        </w:rPr>
        <w:t xml:space="preserve"> </w:t>
      </w:r>
      <w:r w:rsidRPr="00541E79">
        <w:rPr>
          <w:rFonts w:ascii="Times New Roman" w:hAnsi="Times New Roman" w:cs="Times New Roman"/>
          <w:i/>
          <w:iCs/>
          <w:sz w:val="24"/>
          <w:szCs w:val="24"/>
        </w:rPr>
        <w:t>libitum</w:t>
      </w:r>
      <w:r>
        <w:rPr>
          <w:rFonts w:ascii="Times New Roman" w:hAnsi="Times New Roman" w:cs="Times New Roman"/>
          <w:sz w:val="24"/>
          <w:szCs w:val="24"/>
        </w:rPr>
        <w:t xml:space="preserve"> “the amount you commonly use for the effect you most commonly desire</w:t>
      </w:r>
      <w:r w:rsidR="00F22376">
        <w:rPr>
          <w:rFonts w:ascii="Times New Roman" w:hAnsi="Times New Roman" w:cs="Times New Roman"/>
          <w:sz w:val="24"/>
          <w:szCs w:val="24"/>
        </w:rPr>
        <w:t>.</w:t>
      </w:r>
      <w:r>
        <w:rPr>
          <w:rFonts w:ascii="Times New Roman" w:hAnsi="Times New Roman" w:cs="Times New Roman"/>
          <w:sz w:val="24"/>
          <w:szCs w:val="24"/>
        </w:rPr>
        <w:t>”</w:t>
      </w:r>
      <w:r w:rsidR="00C22B44">
        <w:rPr>
          <w:rFonts w:ascii="Times New Roman" w:hAnsi="Times New Roman" w:cs="Times New Roman"/>
          <w:sz w:val="24"/>
          <w:szCs w:val="24"/>
        </w:rPr>
        <w:t xml:space="preserve"> P</w:t>
      </w:r>
      <w:r>
        <w:rPr>
          <w:rFonts w:ascii="Times New Roman" w:hAnsi="Times New Roman" w:cs="Times New Roman"/>
          <w:sz w:val="24"/>
          <w:szCs w:val="24"/>
        </w:rPr>
        <w:t xml:space="preserve">articipants </w:t>
      </w:r>
      <w:r w:rsidRPr="0068300B">
        <w:rPr>
          <w:rFonts w:ascii="Times New Roman" w:hAnsi="Times New Roman" w:cs="Times New Roman"/>
          <w:sz w:val="24"/>
          <w:szCs w:val="24"/>
        </w:rPr>
        <w:t>in the no use group were invited to relax for the equivalent amount of time</w:t>
      </w:r>
      <w:r>
        <w:rPr>
          <w:rFonts w:ascii="Times New Roman" w:hAnsi="Times New Roman" w:cs="Times New Roman"/>
          <w:sz w:val="24"/>
          <w:szCs w:val="24"/>
        </w:rPr>
        <w:t xml:space="preserve">. More details on participant enrollment and screening criteria are </w:t>
      </w:r>
      <w:r w:rsidR="00713F40">
        <w:rPr>
          <w:rFonts w:ascii="Times New Roman" w:hAnsi="Times New Roman" w:cs="Times New Roman"/>
          <w:sz w:val="24"/>
          <w:szCs w:val="24"/>
        </w:rPr>
        <w:t>previously published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Pr>
          <w:rFonts w:ascii="Times New Roman" w:hAnsi="Times New Roman" w:cs="Times New Roman"/>
          <w:sz w:val="24"/>
          <w:szCs w:val="24"/>
        </w:rPr>
        <w:fldChar w:fldCharType="end"/>
      </w:r>
      <w:r>
        <w:rPr>
          <w:rFonts w:ascii="Times New Roman" w:hAnsi="Times New Roman" w:cs="Times New Roman"/>
          <w:sz w:val="24"/>
          <w:szCs w:val="24"/>
        </w:rPr>
        <w:t>.</w:t>
      </w:r>
    </w:p>
    <w:p w14:paraId="314DEBF8" w14:textId="26DBF222" w:rsidR="00044C6B" w:rsidRDefault="00AC729D" w:rsidP="000C0F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sample of 84 participants used in this analysis, there were 29 participants in the no-use group, and 30 and 25 participants in the occasional and daily use groups, respectively.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CA3390">
        <w:rPr>
          <w:rFonts w:ascii="Times New Roman" w:hAnsi="Times New Roman" w:cs="Times New Roman"/>
          <w:sz w:val="24"/>
          <w:szCs w:val="24"/>
        </w:rPr>
        <w:t xml:space="preserve"> had</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4.41); and </w:t>
      </w:r>
      <w:r w:rsidR="00CA3390">
        <w:rPr>
          <w:rFonts w:ascii="Times New Roman" w:hAnsi="Times New Roman" w:cs="Times New Roman"/>
          <w:sz w:val="24"/>
          <w:szCs w:val="24"/>
        </w:rPr>
        <w:t xml:space="preserve">were </w:t>
      </w:r>
      <w:r>
        <w:rPr>
          <w:rFonts w:ascii="Times New Roman" w:hAnsi="Times New Roman" w:cs="Times New Roman"/>
          <w:sz w:val="24"/>
          <w:szCs w:val="24"/>
        </w:rPr>
        <w:t xml:space="preserve">approximately 58% male (N = 49); see Table 1. </w:t>
      </w:r>
      <w:r w:rsidR="00AF5549">
        <w:rPr>
          <w:rFonts w:ascii="Times New Roman" w:hAnsi="Times New Roman" w:cs="Times New Roman"/>
          <w:sz w:val="24"/>
          <w:szCs w:val="24"/>
        </w:rPr>
        <w:t xml:space="preserve">THC levels were </w:t>
      </w:r>
      <w:r w:rsidR="00AB1A05">
        <w:rPr>
          <w:rFonts w:ascii="Times New Roman" w:hAnsi="Times New Roman" w:cs="Times New Roman"/>
          <w:sz w:val="24"/>
          <w:szCs w:val="24"/>
        </w:rPr>
        <w:t>measured in</w:t>
      </w:r>
      <w:r w:rsidR="00AF5549">
        <w:rPr>
          <w:rFonts w:ascii="Times New Roman" w:hAnsi="Times New Roman" w:cs="Times New Roman"/>
          <w:sz w:val="24"/>
          <w:szCs w:val="24"/>
        </w:rPr>
        <w:t xml:space="preserve"> whole blood collected 30 minutes after the inception of </w:t>
      </w:r>
      <w:r w:rsidR="00AB1A05">
        <w:rPr>
          <w:rFonts w:ascii="Times New Roman" w:hAnsi="Times New Roman" w:cs="Times New Roman"/>
          <w:sz w:val="24"/>
          <w:szCs w:val="24"/>
        </w:rPr>
        <w:t>the</w:t>
      </w:r>
      <w:r w:rsidR="00AF5549">
        <w:rPr>
          <w:rFonts w:ascii="Times New Roman" w:hAnsi="Times New Roman" w:cs="Times New Roman"/>
          <w:sz w:val="24"/>
          <w:szCs w:val="24"/>
        </w:rPr>
        <w:t xml:space="preserve"> 15-minute </w:t>
      </w:r>
      <w:r w:rsidR="00AF5549" w:rsidRPr="00272A14">
        <w:rPr>
          <w:rFonts w:ascii="Times New Roman" w:hAnsi="Times New Roman" w:cs="Times New Roman"/>
          <w:i/>
          <w:iCs/>
          <w:sz w:val="24"/>
          <w:szCs w:val="24"/>
        </w:rPr>
        <w:t>ad-libitum</w:t>
      </w:r>
      <w:r w:rsidR="00AF5549">
        <w:rPr>
          <w:rFonts w:ascii="Times New Roman" w:hAnsi="Times New Roman" w:cs="Times New Roman"/>
          <w:sz w:val="24"/>
          <w:szCs w:val="24"/>
        </w:rPr>
        <w:t xml:space="preserve"> smoking interval. </w:t>
      </w:r>
      <w:r>
        <w:rPr>
          <w:rFonts w:ascii="Times New Roman" w:hAnsi="Times New Roman" w:cs="Times New Roman"/>
          <w:sz w:val="24"/>
          <w:szCs w:val="24"/>
        </w:rPr>
        <w:t xml:space="preserve">Time between cannabis </w:t>
      </w:r>
      <w:r w:rsidR="00AF5549">
        <w:rPr>
          <w:rFonts w:ascii="Times New Roman" w:hAnsi="Times New Roman" w:cs="Times New Roman"/>
          <w:sz w:val="24"/>
          <w:szCs w:val="24"/>
        </w:rPr>
        <w:t xml:space="preserve">smoking </w:t>
      </w:r>
      <w:r>
        <w:rPr>
          <w:rFonts w:ascii="Times New Roman" w:hAnsi="Times New Roman" w:cs="Times New Roman"/>
          <w:sz w:val="24"/>
          <w:szCs w:val="24"/>
        </w:rPr>
        <w:t>and the pupil</w:t>
      </w:r>
      <w:r w:rsidR="00AF5549">
        <w:rPr>
          <w:rFonts w:ascii="Times New Roman" w:hAnsi="Times New Roman" w:cs="Times New Roman"/>
          <w:sz w:val="24"/>
          <w:szCs w:val="24"/>
        </w:rPr>
        <w:t>lary</w:t>
      </w:r>
      <w:r>
        <w:rPr>
          <w:rFonts w:ascii="Times New Roman" w:hAnsi="Times New Roman" w:cs="Times New Roman"/>
          <w:sz w:val="24"/>
          <w:szCs w:val="24"/>
        </w:rPr>
        <w:t xml:space="preserve"> light response test varied from 53 – 84 minutes with a </w:t>
      </w:r>
      <w:r w:rsidR="009B1352">
        <w:rPr>
          <w:rFonts w:ascii="Times New Roman" w:hAnsi="Times New Roman" w:cs="Times New Roman"/>
          <w:sz w:val="24"/>
          <w:szCs w:val="24"/>
        </w:rPr>
        <w:t xml:space="preserve">mean </w:t>
      </w:r>
      <w:r>
        <w:rPr>
          <w:rFonts w:ascii="Times New Roman" w:hAnsi="Times New Roman" w:cs="Times New Roman"/>
          <w:sz w:val="24"/>
          <w:szCs w:val="24"/>
        </w:rPr>
        <w:t>of 62</w:t>
      </w:r>
      <w:r w:rsidR="009B1352">
        <w:rPr>
          <w:rFonts w:ascii="Times New Roman" w:hAnsi="Times New Roman" w:cs="Times New Roman"/>
          <w:sz w:val="24"/>
          <w:szCs w:val="24"/>
        </w:rPr>
        <w:t>.2</w:t>
      </w:r>
      <w:r>
        <w:rPr>
          <w:rFonts w:ascii="Times New Roman" w:hAnsi="Times New Roman" w:cs="Times New Roman"/>
          <w:sz w:val="24"/>
          <w:szCs w:val="24"/>
        </w:rPr>
        <w:t xml:space="preserve"> minutes (see Figure 4A). </w:t>
      </w:r>
      <w:r w:rsidR="00AF5549">
        <w:rPr>
          <w:rFonts w:ascii="Times New Roman" w:hAnsi="Times New Roman" w:cs="Times New Roman"/>
          <w:sz w:val="24"/>
          <w:szCs w:val="24"/>
        </w:rPr>
        <w:t>This time interval reflects the time used to complete other assessments such as a driving simulator test, as described in</w:t>
      </w:r>
      <w:r w:rsidR="00533A3B">
        <w:rPr>
          <w:rFonts w:ascii="Times New Roman" w:hAnsi="Times New Roman" w:cs="Times New Roman"/>
          <w:sz w:val="24"/>
          <w:szCs w:val="24"/>
        </w:rPr>
        <w:t xml:space="preserve"> </w: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L1llYXI+PFJlY051bT4yPC9SZWNOdW0+PERpc3BsYXlUZXh0PlsxN108L0Rpc3BsYXlUZXh0Pjxy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[17]</w:t>
      </w:r>
      <w:r w:rsidR="00C855DB">
        <w:rPr>
          <w:rFonts w:ascii="Times New Roman" w:hAnsi="Times New Roman" w:cs="Times New Roman"/>
          <w:sz w:val="24"/>
          <w:szCs w:val="24"/>
        </w:rPr>
        <w:fldChar w:fldCharType="end"/>
      </w:r>
      <w:r w:rsidR="00AF5549">
        <w:rPr>
          <w:rFonts w:ascii="Times New Roman" w:hAnsi="Times New Roman" w:cs="Times New Roman"/>
          <w:sz w:val="24"/>
          <w:szCs w:val="24"/>
        </w:rPr>
        <w:t>.</w:t>
      </w:r>
    </w:p>
    <w:p w14:paraId="1D27E856" w14:textId="77C3625C" w:rsidR="00C9294E" w:rsidRDefault="00C9294E" w:rsidP="00C9294E">
      <w:pPr>
        <w:spacing w:line="480" w:lineRule="auto"/>
        <w:rPr>
          <w:rFonts w:ascii="Times New Roman" w:hAnsi="Times New Roman" w:cs="Times New Roman"/>
          <w:sz w:val="24"/>
          <w:szCs w:val="24"/>
        </w:rPr>
      </w:pPr>
      <w:r w:rsidRPr="000658C4">
        <w:rPr>
          <w:rFonts w:ascii="Times New Roman" w:hAnsi="Times New Roman" w:cs="Times New Roman"/>
          <w:i/>
          <w:iCs/>
          <w:sz w:val="24"/>
          <w:szCs w:val="24"/>
        </w:rPr>
        <w:t>Pupil Response to Light Assessment</w:t>
      </w:r>
      <w:r>
        <w:rPr>
          <w:rFonts w:ascii="Times New Roman" w:hAnsi="Times New Roman" w:cs="Times New Roman"/>
          <w:sz w:val="24"/>
          <w:szCs w:val="24"/>
        </w:rPr>
        <w:t xml:space="preserve">: </w:t>
      </w:r>
    </w:p>
    <w:p w14:paraId="5101C573" w14:textId="1C6DBC39" w:rsidR="00C9294E" w:rsidRDefault="00C9294E" w:rsidP="000658C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1 shows a typical pupillary response to light during the light reflex test, which we refer to as a </w:t>
      </w:r>
      <w:r w:rsidRPr="001C442A">
        <w:rPr>
          <w:rFonts w:ascii="Times New Roman" w:hAnsi="Times New Roman" w:cs="Times New Roman"/>
          <w:i/>
          <w:iCs/>
          <w:sz w:val="24"/>
          <w:szCs w:val="24"/>
        </w:rPr>
        <w:t>pupil</w:t>
      </w:r>
      <w:r w:rsidR="00916966">
        <w:rPr>
          <w:rFonts w:ascii="Times New Roman" w:hAnsi="Times New Roman" w:cs="Times New Roman"/>
          <w:i/>
          <w:iCs/>
          <w:sz w:val="24"/>
          <w:szCs w:val="24"/>
        </w:rPr>
        <w:t>lary</w:t>
      </w:r>
      <w:r w:rsidRPr="001C442A">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1C442A">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After the light is shined the pupil begins to constrict in size until it reaches a minimum, called the </w:t>
      </w:r>
      <w:r>
        <w:rPr>
          <w:rFonts w:ascii="Times New Roman" w:hAnsi="Times New Roman" w:cs="Times New Roman"/>
          <w:i/>
          <w:iCs/>
          <w:sz w:val="24"/>
          <w:szCs w:val="24"/>
        </w:rPr>
        <w:t>point of minimal constriction</w:t>
      </w:r>
      <w:r>
        <w:rPr>
          <w:rFonts w:ascii="Times New Roman" w:hAnsi="Times New Roman" w:cs="Times New Roman"/>
          <w:sz w:val="24"/>
          <w:szCs w:val="24"/>
        </w:rPr>
        <w:t xml:space="preserve">, then it begins to increase in size back towards its original diameter. The area under the curve from the point of minimal constriction to the end of the light response test is known as the </w:t>
      </w:r>
      <w:r>
        <w:rPr>
          <w:rFonts w:ascii="Times New Roman" w:hAnsi="Times New Roman" w:cs="Times New Roman"/>
          <w:i/>
          <w:iCs/>
          <w:sz w:val="24"/>
          <w:szCs w:val="24"/>
        </w:rPr>
        <w:t>rebound dilation</w:t>
      </w:r>
      <w:r>
        <w:rPr>
          <w:rFonts w:ascii="Times New Roman" w:hAnsi="Times New Roman" w:cs="Times New Roman"/>
          <w:sz w:val="24"/>
          <w:szCs w:val="24"/>
        </w:rPr>
        <w:t>.</w:t>
      </w:r>
    </w:p>
    <w:p w14:paraId="3A9A7BBA" w14:textId="34B2FC1C"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FIGURE_1</w:t>
      </w:r>
    </w:p>
    <w:p w14:paraId="1EA71168" w14:textId="7617F19A" w:rsidR="00C9294E" w:rsidRDefault="00C9294E" w:rsidP="00C929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the light test were collected using </w:t>
      </w:r>
      <w:proofErr w:type="spellStart"/>
      <w:r w:rsidR="000B03FA">
        <w:rPr>
          <w:rFonts w:ascii="Times New Roman" w:hAnsi="Times New Roman" w:cs="Times New Roman"/>
          <w:sz w:val="24"/>
          <w:szCs w:val="24"/>
        </w:rPr>
        <w:t>SafetyScreen</w:t>
      </w:r>
      <w:r w:rsidR="000B03FA" w:rsidRPr="003E344B">
        <w:rPr>
          <w:rFonts w:ascii="Times New Roman" w:hAnsi="Times New Roman" w:cs="Times New Roman"/>
          <w:sz w:val="24"/>
          <w:szCs w:val="24"/>
          <w:vertAlign w:val="superscript"/>
        </w:rPr>
        <w:t>TM</w:t>
      </w:r>
      <w:proofErr w:type="spellEnd"/>
      <w:r w:rsidR="000B03FA">
        <w:rPr>
          <w:rFonts w:ascii="Times New Roman" w:hAnsi="Times New Roman" w:cs="Times New Roman"/>
          <w:sz w:val="24"/>
          <w:szCs w:val="24"/>
          <w:vertAlign w:val="superscript"/>
        </w:rPr>
        <w:t xml:space="preserve"> infrared</w:t>
      </w:r>
      <w:r>
        <w:rPr>
          <w:rFonts w:ascii="Times New Roman" w:hAnsi="Times New Roman" w:cs="Times New Roman"/>
          <w:sz w:val="24"/>
          <w:szCs w:val="24"/>
        </w:rPr>
        <w:t xml:space="preserve"> video goggles developed by Ocular Data Systems, </w:t>
      </w:r>
      <w:r w:rsidR="00C46D1B">
        <w:rPr>
          <w:rFonts w:ascii="Times New Roman" w:hAnsi="Times New Roman" w:cs="Times New Roman"/>
          <w:sz w:val="24"/>
          <w:szCs w:val="24"/>
        </w:rPr>
        <w:t>Inc (Pasadena, CA)</w:t>
      </w:r>
      <w:r>
        <w:rPr>
          <w:rFonts w:ascii="Times New Roman" w:hAnsi="Times New Roman" w:cs="Times New Roman"/>
          <w:sz w:val="24"/>
          <w:szCs w:val="24"/>
        </w:rPr>
        <w:t>. Trajectories of pupil size during the light response test, like that shown in Figure 1, were extracted from the videos using the video segmentation pipeline described in Steinhart et al</w:t>
      </w:r>
      <w:r w:rsidR="000658C4">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These trajectories represent percent change in pupil size from the start of the light test, for the right eye, after cannabis consumption, in the occasional and daily use groups, and after a short rest period for the no use control group. Pupil light response trajectories were truncated to 400 frames, approximately 13.3 seconds after the start of the light test.</w:t>
      </w:r>
    </w:p>
    <w:p w14:paraId="77F8DC57" w14:textId="77777777" w:rsidR="00AC729D" w:rsidRDefault="00AC729D" w:rsidP="00AC729D">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62E18B45" w14:textId="4E0B6938"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w:t>
      </w:r>
      <w:r w:rsidR="00E11884">
        <w:rPr>
          <w:rFonts w:ascii="Times New Roman" w:hAnsi="Times New Roman" w:cs="Times New Roman"/>
          <w:sz w:val="24"/>
          <w:szCs w:val="24"/>
        </w:rPr>
        <w:t xml:space="preserve">functions (e.g. </w:t>
      </w:r>
      <w:r>
        <w:rPr>
          <w:rFonts w:ascii="Times New Roman" w:hAnsi="Times New Roman" w:cs="Times New Roman"/>
          <w:sz w:val="24"/>
          <w:szCs w:val="24"/>
        </w:rPr>
        <w:t xml:space="preserve">full </w:t>
      </w:r>
      <w:r w:rsidRPr="00C13772">
        <w:rPr>
          <w:rFonts w:ascii="Times New Roman" w:hAnsi="Times New Roman" w:cs="Times New Roman"/>
          <w:sz w:val="24"/>
          <w:szCs w:val="24"/>
        </w:rPr>
        <w:t>trajectories</w:t>
      </w:r>
      <w:r w:rsidR="00E11884">
        <w:rPr>
          <w:rFonts w:ascii="Times New Roman" w:hAnsi="Times New Roman" w:cs="Times New Roman"/>
          <w:sz w:val="24"/>
          <w:szCs w:val="24"/>
        </w:rPr>
        <w:t>/time series of pupil</w:t>
      </w:r>
      <w:r w:rsidR="00AF5549">
        <w:rPr>
          <w:rFonts w:ascii="Times New Roman" w:hAnsi="Times New Roman" w:cs="Times New Roman"/>
          <w:sz w:val="24"/>
          <w:szCs w:val="24"/>
        </w:rPr>
        <w:t>lary</w:t>
      </w:r>
      <w:r w:rsidR="00E11884">
        <w:rPr>
          <w:rFonts w:ascii="Times New Roman" w:hAnsi="Times New Roman" w:cs="Times New Roman"/>
          <w:sz w:val="24"/>
          <w:szCs w:val="24"/>
        </w:rPr>
        <w:t xml:space="preserve"> light response)</w:t>
      </w:r>
      <w:r w:rsidRPr="00C13772">
        <w:rPr>
          <w:rFonts w:ascii="Times New Roman" w:hAnsi="Times New Roman" w:cs="Times New Roman"/>
          <w:sz w:val="24"/>
          <w:szCs w:val="24"/>
        </w:rPr>
        <w:t xml:space="preserve"> without extracting pre-defined specific features</w:t>
      </w:r>
      <w:r w:rsidR="00EB74F7">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&lt;EndNote&gt;&lt;Cite&gt;&lt;Author&gt;Ramsay&lt;/Author&gt;&lt;Year&gt;2005&lt;/Year&gt;&lt;RecNum&gt;22&lt;/RecNum&gt;&lt;DisplayText&gt;[16]&lt;/DisplayText&gt;&lt;record&gt;&lt;rec-number&gt;22&lt;/rec-number&gt;&lt;foreign-keys&gt;&lt;key app="EN" db-id="w9drwvazppzst8esdfp5rt5w5dr0p522dz5r" timestamp="1680041712"&gt;22&lt;/key&gt;&lt;/foreign-keys&gt;&lt;ref-type name="Book"&gt;6&lt;/ref-type&gt;&lt;contributors&gt;&lt;authors&gt;&lt;author&gt;Ramsay, J.O.&lt;/author&gt;&lt;author&gt;Silverman, B.W.&lt;/author&gt;&lt;/authors&gt;&lt;/contributors&gt;&lt;titles&gt;&lt;title&gt;Functional Data Analysis&lt;/title&gt;&lt;secondary-title&gt;Springer Series in Statistics&lt;/secondary-title&gt;&lt;/titles&gt;&lt;edition&gt;2nd &lt;/edition&gt;&lt;dates&gt;&lt;year&gt;2005&lt;/year&gt;&lt;/dates&gt;&lt;pub-location&gt;New York&lt;/pub-location&gt;&lt;publisher&gt;Springer&lt;/publisher&gt;&lt;isbn&gt;978-1-4419-2300-4&lt;/isbn&gt;&lt;urls&gt;&lt;/urls&gt;&lt;/record&gt;&lt;/Cite&gt;&lt;/EndNote&gt;</w:instrText>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[16]</w:t>
      </w:r>
      <w:r w:rsidR="00EB74F7">
        <w:rPr>
          <w:rFonts w:ascii="Times New Roman" w:hAnsi="Times New Roman" w:cs="Times New Roman"/>
          <w:sz w:val="24"/>
          <w:szCs w:val="24"/>
        </w:rPr>
        <w:fldChar w:fldCharType="end"/>
      </w:r>
      <w:r w:rsidRPr="00C13772">
        <w:rPr>
          <w:rFonts w:ascii="Times New Roman" w:hAnsi="Times New Roman" w:cs="Times New Roman"/>
          <w:sz w:val="24"/>
          <w:szCs w:val="24"/>
        </w:rPr>
        <w:t>.</w:t>
      </w:r>
      <w:r w:rsidR="00E11884">
        <w:rPr>
          <w:rFonts w:ascii="Times New Roman" w:hAnsi="Times New Roman" w:cs="Times New Roman"/>
          <w:sz w:val="24"/>
          <w:szCs w:val="24"/>
        </w:rPr>
        <w:t xml:space="preserve"> These functions may be either the outcome (the whole trajectory is the outcome) or a predictor, or both. The methods are designed to handle complicated (</w:t>
      </w:r>
      <w:proofErr w:type="gramStart"/>
      <w:r w:rsidR="00E11884">
        <w:rPr>
          <w:rFonts w:ascii="Times New Roman" w:hAnsi="Times New Roman" w:cs="Times New Roman"/>
          <w:sz w:val="24"/>
          <w:szCs w:val="24"/>
        </w:rPr>
        <w:t>e.g.</w:t>
      </w:r>
      <w:proofErr w:type="gramEnd"/>
      <w:r w:rsidR="00E11884">
        <w:rPr>
          <w:rFonts w:ascii="Times New Roman" w:hAnsi="Times New Roman" w:cs="Times New Roman"/>
          <w:sz w:val="24"/>
          <w:szCs w:val="24"/>
        </w:rPr>
        <w:t xml:space="preserve"> highly non-linear) data and associations, while accounting for within person correlation</w:t>
      </w:r>
      <w:r w:rsidR="00EB74F7">
        <w:rPr>
          <w:rFonts w:ascii="Times New Roman" w:hAnsi="Times New Roman" w:cs="Times New Roman"/>
          <w:sz w:val="24"/>
          <w:szCs w:val="24"/>
        </w:rPr>
        <w:t>s</w:t>
      </w:r>
      <w:r w:rsidR="00E11884">
        <w:rPr>
          <w:rFonts w:ascii="Times New Roman" w:hAnsi="Times New Roman" w:cs="Times New Roman"/>
          <w:sz w:val="24"/>
          <w:szCs w:val="24"/>
        </w:rPr>
        <w:t xml:space="preserve"> over the function.</w:t>
      </w:r>
      <w:r w:rsidRPr="00C13772">
        <w:rPr>
          <w:rFonts w:ascii="Times New Roman" w:hAnsi="Times New Roman" w:cs="Times New Roman"/>
          <w:sz w:val="24"/>
          <w:szCs w:val="24"/>
        </w:rPr>
        <w:t xml:space="preserve"> </w:t>
      </w:r>
      <w:r w:rsidR="00102B71" w:rsidRPr="00FD5F0E">
        <w:rPr>
          <w:rFonts w:ascii="Times New Roman" w:hAnsi="Times New Roman" w:cs="Times New Roman"/>
          <w:sz w:val="24"/>
          <w:szCs w:val="24"/>
        </w:rPr>
        <w:t>I</w:t>
      </w:r>
      <w:r w:rsidR="00E11884" w:rsidRPr="00FD5F0E">
        <w:rPr>
          <w:rFonts w:ascii="Times New Roman" w:hAnsi="Times New Roman" w:cs="Times New Roman"/>
          <w:sz w:val="24"/>
          <w:szCs w:val="24"/>
        </w:rPr>
        <w:t xml:space="preserve">n the current context, FDA methods allow for estimating and quantifying differences in </w:t>
      </w:r>
      <w:r w:rsidR="00102B71" w:rsidRPr="00FD5F0E">
        <w:rPr>
          <w:rFonts w:ascii="Times New Roman" w:hAnsi="Times New Roman" w:cs="Times New Roman"/>
          <w:sz w:val="24"/>
          <w:szCs w:val="24"/>
        </w:rPr>
        <w:t xml:space="preserve">how </w:t>
      </w:r>
      <w:r w:rsidR="00E11884" w:rsidRPr="00FD5F0E">
        <w:rPr>
          <w:rFonts w:ascii="Times New Roman" w:hAnsi="Times New Roman" w:cs="Times New Roman"/>
          <w:sz w:val="24"/>
          <w:szCs w:val="24"/>
        </w:rPr>
        <w:t xml:space="preserve">patterns </w:t>
      </w:r>
      <w:r w:rsidR="00E11884" w:rsidRPr="00FD5F0E">
        <w:rPr>
          <w:rFonts w:ascii="Times New Roman" w:hAnsi="Times New Roman" w:cs="Times New Roman"/>
          <w:sz w:val="24"/>
          <w:szCs w:val="24"/>
        </w:rPr>
        <w:lastRenderedPageBreak/>
        <w:t>of pupil</w:t>
      </w:r>
      <w:r w:rsidR="000658C4" w:rsidRPr="00FD5F0E">
        <w:rPr>
          <w:rFonts w:ascii="Times New Roman" w:hAnsi="Times New Roman" w:cs="Times New Roman"/>
          <w:sz w:val="24"/>
          <w:szCs w:val="24"/>
        </w:rPr>
        <w:t>lary</w:t>
      </w:r>
      <w:r w:rsidR="00E11884" w:rsidRPr="00FD5F0E">
        <w:rPr>
          <w:rFonts w:ascii="Times New Roman" w:hAnsi="Times New Roman" w:cs="Times New Roman"/>
          <w:sz w:val="24"/>
          <w:szCs w:val="24"/>
        </w:rPr>
        <w:t xml:space="preserve"> light response vary over time by cannabis </w:t>
      </w:r>
      <w:r w:rsidR="000658C4" w:rsidRPr="00FD5F0E">
        <w:rPr>
          <w:rFonts w:ascii="Times New Roman" w:hAnsi="Times New Roman" w:cs="Times New Roman"/>
          <w:sz w:val="24"/>
          <w:szCs w:val="24"/>
        </w:rPr>
        <w:t xml:space="preserve">use </w:t>
      </w:r>
      <w:r w:rsidR="00E11884" w:rsidRPr="00FD5F0E">
        <w:rPr>
          <w:rFonts w:ascii="Times New Roman" w:hAnsi="Times New Roman" w:cs="Times New Roman"/>
          <w:sz w:val="24"/>
          <w:szCs w:val="24"/>
        </w:rPr>
        <w:t>history</w:t>
      </w:r>
      <w:r w:rsidR="00E11884">
        <w:rPr>
          <w:rFonts w:ascii="Times New Roman" w:hAnsi="Times New Roman" w:cs="Times New Roman"/>
          <w:sz w:val="24"/>
          <w:szCs w:val="24"/>
        </w:rPr>
        <w:t xml:space="preserve">. </w:t>
      </w:r>
      <w:r>
        <w:rPr>
          <w:rFonts w:ascii="Times New Roman" w:hAnsi="Times New Roman" w:cs="Times New Roman"/>
          <w:sz w:val="24"/>
          <w:szCs w:val="24"/>
        </w:rPr>
        <w:t>In our analysis, a single functional unit is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for a single subject. This functional unit is</w:t>
      </w:r>
      <w:r w:rsidR="00124BC8">
        <w:rPr>
          <w:rFonts w:ascii="Times New Roman" w:hAnsi="Times New Roman" w:cs="Times New Roman"/>
          <w:sz w:val="24"/>
          <w:szCs w:val="24"/>
        </w:rPr>
        <w:t xml:space="preserve"> </w:t>
      </w:r>
      <w:r>
        <w:rPr>
          <w:rFonts w:ascii="Times New Roman" w:hAnsi="Times New Roman" w:cs="Times New Roman"/>
          <w:sz w:val="24"/>
          <w:szCs w:val="24"/>
        </w:rPr>
        <w:t xml:space="preserve">denoted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Pr>
          <w:rFonts w:ascii="Times New Roman" w:hAnsi="Times New Roman" w:cs="Times New Roman"/>
          <w:sz w:val="24"/>
          <w:szCs w:val="24"/>
        </w:rPr>
        <w:t xml:space="preserve">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for participant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depending on whether the trajectory is modelled as the outcome or </w:t>
      </w:r>
      <w:r w:rsidR="000701BD">
        <w:rPr>
          <w:rFonts w:ascii="Times New Roman" w:hAnsi="Times New Roman" w:cs="Times New Roman"/>
          <w:sz w:val="24"/>
          <w:szCs w:val="24"/>
        </w:rPr>
        <w:t>predictor</w:t>
      </w:r>
      <w:r>
        <w:rPr>
          <w:rFonts w:ascii="Times New Roman" w:hAnsi="Times New Roman" w:cs="Times New Roman"/>
          <w:sz w:val="24"/>
          <w:szCs w:val="24"/>
        </w:rPr>
        <w:t>,</w:t>
      </w:r>
      <w:r w:rsidR="00F450CF">
        <w:rPr>
          <w:rFonts w:ascii="Times New Roman" w:hAnsi="Times New Roman" w:cs="Times New Roman"/>
          <w:sz w:val="24"/>
          <w:szCs w:val="24"/>
        </w:rPr>
        <w:t xml:space="preserve"> respectively,</w:t>
      </w:r>
      <w:r>
        <w:rPr>
          <w:rFonts w:ascii="Times New Roman" w:hAnsi="Times New Roman" w:cs="Times New Roman"/>
          <w:sz w:val="24"/>
          <w:szCs w:val="24"/>
        </w:rPr>
        <w:t xml:space="preserve"> with </w:t>
      </w:r>
      <w:r w:rsidRPr="001C442A">
        <w:rPr>
          <w:rFonts w:ascii="Times New Roman" w:hAnsi="Times New Roman" w:cs="Times New Roman"/>
          <w:i/>
          <w:iCs/>
          <w:sz w:val="24"/>
          <w:szCs w:val="24"/>
        </w:rPr>
        <w:t>t</w:t>
      </w:r>
      <w:r>
        <w:rPr>
          <w:rFonts w:ascii="Times New Roman" w:hAnsi="Times New Roman" w:cs="Times New Roman"/>
          <w:sz w:val="24"/>
          <w:szCs w:val="24"/>
        </w:rPr>
        <w:t xml:space="preserve"> specifying the time at which the measurement was assessed.  For example, if </w:t>
      </w:r>
      <w:r w:rsidR="00B56768">
        <w:rPr>
          <w:rFonts w:ascii="Times New Roman" w:hAnsi="Times New Roman" w:cs="Times New Roman"/>
          <w:sz w:val="24"/>
          <w:szCs w:val="24"/>
        </w:rPr>
        <w:t xml:space="preserve">a </w:t>
      </w:r>
      <w:r>
        <w:rPr>
          <w:rFonts w:ascii="Times New Roman" w:hAnsi="Times New Roman" w:cs="Times New Roman"/>
          <w:sz w:val="24"/>
          <w:szCs w:val="24"/>
        </w:rPr>
        <w:t>participant has the pupil</w:t>
      </w:r>
      <w:r w:rsidR="000658C4">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trajectory shown in Figure 1, with pupil change of -2</w:t>
      </w:r>
      <w:r w:rsidR="005A1CA3">
        <w:rPr>
          <w:rFonts w:ascii="Times New Roman" w:hAnsi="Times New Roman" w:cs="Times New Roman"/>
          <w:sz w:val="24"/>
          <w:szCs w:val="24"/>
        </w:rPr>
        <w:t>5.3</w:t>
      </w:r>
      <w:r>
        <w:rPr>
          <w:rFonts w:ascii="Times New Roman" w:hAnsi="Times New Roman" w:cs="Times New Roman"/>
          <w:sz w:val="24"/>
          <w:szCs w:val="24"/>
        </w:rPr>
        <w:t xml:space="preserve">% at 2 seconds after the start of the light test, then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 xml:space="preserve">= </m:t>
        </m:r>
        <m:r>
          <m:rPr>
            <m:sty m:val="p"/>
          </m:rPr>
          <w:rPr>
            <w:rFonts w:ascii="Cambria Math" w:hAnsi="Cambria Math" w:cs="Times New Roman"/>
            <w:sz w:val="24"/>
            <w:szCs w:val="24"/>
          </w:rPr>
          <m:t>-25.3</m:t>
        </m:r>
      </m:oMath>
      <w:r>
        <w:rPr>
          <w:rFonts w:ascii="Times New Roman" w:eastAsiaTheme="minorEastAsia" w:hAnsi="Times New Roman" w:cs="Times New Roman"/>
          <w:sz w:val="24"/>
          <w:szCs w:val="24"/>
        </w:rPr>
        <w:t xml:space="preserve">. Similarly, at 5 seconds after the start of the light test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5</m:t>
            </m:r>
          </m:e>
        </m:d>
        <m:r>
          <w:rPr>
            <w:rFonts w:ascii="Cambria Math" w:hAnsi="Cambria Math" w:cs="Times New Roman"/>
            <w:sz w:val="24"/>
            <w:szCs w:val="24"/>
          </w:rPr>
          <m:t>=-14.9</m:t>
        </m:r>
      </m:oMath>
      <w:r>
        <w:rPr>
          <w:rFonts w:ascii="Times New Roman" w:eastAsiaTheme="minorEastAsia" w:hAnsi="Times New Roman" w:cs="Times New Roman"/>
          <w:sz w:val="24"/>
          <w:szCs w:val="24"/>
        </w:rPr>
        <w:t>.</w:t>
      </w:r>
    </w:p>
    <w:p w14:paraId="01A8C890" w14:textId="085B20B3"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analysis uses two distinct FDA methods to model differences in pupil response to light after cannabis use. The first method</w:t>
      </w:r>
      <w:r w:rsidR="007753D9">
        <w:rPr>
          <w:rFonts w:ascii="Times New Roman" w:hAnsi="Times New Roman" w:cs="Times New Roman"/>
          <w:sz w:val="24"/>
          <w:szCs w:val="24"/>
        </w:rPr>
        <w:t>, functional logistic regression</w:t>
      </w:r>
      <w:r w:rsidR="001D0289">
        <w:rPr>
          <w:rFonts w:ascii="Times New Roman" w:hAnsi="Times New Roman" w:cs="Times New Roman"/>
          <w:sz w:val="24"/>
          <w:szCs w:val="24"/>
        </w:rPr>
        <w:t xml:space="preserve"> (</w:t>
      </w:r>
      <w:r w:rsidR="00C37AF6">
        <w:rPr>
          <w:rFonts w:ascii="Times New Roman" w:hAnsi="Times New Roman" w:cs="Times New Roman"/>
          <w:sz w:val="24"/>
          <w:szCs w:val="24"/>
        </w:rPr>
        <w:t xml:space="preserve">also </w:t>
      </w:r>
      <w:r w:rsidR="00EB385E">
        <w:rPr>
          <w:rFonts w:ascii="Times New Roman" w:hAnsi="Times New Roman" w:cs="Times New Roman"/>
          <w:sz w:val="24"/>
          <w:szCs w:val="24"/>
        </w:rPr>
        <w:t>referred</w:t>
      </w:r>
      <w:r w:rsidR="00C37AF6">
        <w:rPr>
          <w:rFonts w:ascii="Times New Roman" w:hAnsi="Times New Roman" w:cs="Times New Roman"/>
          <w:sz w:val="24"/>
          <w:szCs w:val="24"/>
        </w:rPr>
        <w:t xml:space="preserve"> to as </w:t>
      </w:r>
      <w:r w:rsidR="001D0289">
        <w:rPr>
          <w:rFonts w:ascii="Times New Roman" w:hAnsi="Times New Roman" w:cs="Times New Roman"/>
          <w:sz w:val="24"/>
          <w:szCs w:val="24"/>
        </w:rPr>
        <w:t>scalar-on-function regression</w:t>
      </w:r>
      <w:r w:rsidR="00C37AF6">
        <w:rPr>
          <w:rFonts w:ascii="Times New Roman" w:hAnsi="Times New Roman" w:cs="Times New Roman"/>
          <w:sz w:val="24"/>
          <w:szCs w:val="24"/>
        </w:rPr>
        <w:t xml:space="preserve"> in the FDA literature</w:t>
      </w:r>
      <w:r w:rsidR="001D0289">
        <w:rPr>
          <w:rFonts w:ascii="Times New Roman" w:hAnsi="Times New Roman" w:cs="Times New Roman"/>
          <w:sz w:val="24"/>
          <w:szCs w:val="24"/>
        </w:rPr>
        <w:t>)</w:t>
      </w:r>
      <w:r w:rsidR="007753D9">
        <w:rPr>
          <w:rFonts w:ascii="Times New Roman" w:hAnsi="Times New Roman" w:cs="Times New Roman"/>
          <w:sz w:val="24"/>
          <w:szCs w:val="24"/>
        </w:rPr>
        <w:t>,</w:t>
      </w:r>
      <w:r>
        <w:rPr>
          <w:rFonts w:ascii="Times New Roman" w:hAnsi="Times New Roman" w:cs="Times New Roman"/>
          <w:sz w:val="24"/>
          <w:szCs w:val="24"/>
        </w:rPr>
        <w:t xml:space="preserve"> is used to predict </w:t>
      </w:r>
      <w:r w:rsidR="00AF5549">
        <w:rPr>
          <w:rFonts w:ascii="Times New Roman" w:hAnsi="Times New Roman" w:cs="Times New Roman"/>
          <w:sz w:val="24"/>
          <w:szCs w:val="24"/>
        </w:rPr>
        <w:t xml:space="preserve">whether or not a subject </w:t>
      </w:r>
      <w:r>
        <w:rPr>
          <w:rFonts w:ascii="Times New Roman" w:hAnsi="Times New Roman" w:cs="Times New Roman"/>
          <w:sz w:val="24"/>
          <w:szCs w:val="24"/>
        </w:rPr>
        <w:t>recent</w:t>
      </w:r>
      <w:r w:rsidR="00AF5549">
        <w:rPr>
          <w:rFonts w:ascii="Times New Roman" w:hAnsi="Times New Roman" w:cs="Times New Roman"/>
          <w:sz w:val="24"/>
          <w:szCs w:val="24"/>
        </w:rPr>
        <w:t>ly</w:t>
      </w:r>
      <w:r>
        <w:rPr>
          <w:rFonts w:ascii="Times New Roman" w:hAnsi="Times New Roman" w:cs="Times New Roman"/>
          <w:sz w:val="24"/>
          <w:szCs w:val="24"/>
        </w:rPr>
        <w:t xml:space="preserve"> </w:t>
      </w:r>
      <w:r w:rsidR="00AF5549">
        <w:rPr>
          <w:rFonts w:ascii="Times New Roman" w:hAnsi="Times New Roman" w:cs="Times New Roman"/>
          <w:sz w:val="24"/>
          <w:szCs w:val="24"/>
        </w:rPr>
        <w:t xml:space="preserve">used </w:t>
      </w:r>
      <w:r w:rsidR="00B56768">
        <w:rPr>
          <w:rFonts w:ascii="Times New Roman" w:hAnsi="Times New Roman" w:cs="Times New Roman"/>
          <w:sz w:val="24"/>
          <w:szCs w:val="24"/>
        </w:rPr>
        <w:t>cannabis and</w:t>
      </w:r>
      <w:r>
        <w:rPr>
          <w:rFonts w:ascii="Times New Roman" w:hAnsi="Times New Roman" w:cs="Times New Roman"/>
          <w:sz w:val="24"/>
          <w:szCs w:val="24"/>
        </w:rPr>
        <w:t xml:space="preserve"> treats the pupil response trajectory as a </w:t>
      </w:r>
      <w:r w:rsidR="00AF5549">
        <w:rPr>
          <w:rFonts w:ascii="Times New Roman" w:hAnsi="Times New Roman" w:cs="Times New Roman"/>
          <w:sz w:val="24"/>
          <w:szCs w:val="24"/>
        </w:rPr>
        <w:t>predictor variable</w:t>
      </w:r>
      <w:r>
        <w:rPr>
          <w:rFonts w:ascii="Times New Roman" w:hAnsi="Times New Roman" w:cs="Times New Roman"/>
          <w:sz w:val="24"/>
          <w:szCs w:val="24"/>
        </w:rPr>
        <w:t>.  The second method</w:t>
      </w:r>
      <w:r w:rsidR="007753D9">
        <w:rPr>
          <w:rFonts w:ascii="Times New Roman" w:hAnsi="Times New Roman" w:cs="Times New Roman"/>
          <w:sz w:val="24"/>
          <w:szCs w:val="24"/>
        </w:rPr>
        <w:t>, function-on-scalar regression,</w:t>
      </w:r>
      <w:r>
        <w:rPr>
          <w:rFonts w:ascii="Times New Roman" w:hAnsi="Times New Roman" w:cs="Times New Roman"/>
          <w:sz w:val="24"/>
          <w:szCs w:val="24"/>
        </w:rPr>
        <w:t xml:space="preserve"> is used to model and visualize how patterns in the pupil response trajectories differ for participants with patterns of daily cannabis use, occasional cannabis use, and no use, and treats</w:t>
      </w:r>
      <w:r w:rsidRPr="00F643AC">
        <w:rPr>
          <w:rFonts w:ascii="Times New Roman" w:hAnsi="Times New Roman" w:cs="Times New Roman"/>
          <w:sz w:val="24"/>
          <w:szCs w:val="24"/>
        </w:rPr>
        <w:t xml:space="preserve"> </w:t>
      </w:r>
      <w:r w:rsidR="00124BC8">
        <w:rPr>
          <w:rFonts w:ascii="Times New Roman" w:hAnsi="Times New Roman" w:cs="Times New Roman"/>
          <w:sz w:val="24"/>
          <w:szCs w:val="24"/>
        </w:rPr>
        <w:t xml:space="preserve">the </w:t>
      </w:r>
      <w:r>
        <w:rPr>
          <w:rFonts w:ascii="Times New Roman" w:hAnsi="Times New Roman" w:cs="Times New Roman"/>
          <w:sz w:val="24"/>
          <w:szCs w:val="24"/>
        </w:rPr>
        <w:t>pupi</w:t>
      </w:r>
      <w:r w:rsidR="00B56768">
        <w:rPr>
          <w:rFonts w:ascii="Times New Roman" w:hAnsi="Times New Roman" w:cs="Times New Roman"/>
          <w:sz w:val="24"/>
          <w:szCs w:val="24"/>
        </w:rPr>
        <w:t>llary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 xml:space="preserve">response trajectory as the outcome. These methods and their roles in </w:t>
      </w:r>
      <w:r w:rsidR="00124BC8">
        <w:rPr>
          <w:rFonts w:ascii="Times New Roman" w:hAnsi="Times New Roman" w:cs="Times New Roman"/>
          <w:sz w:val="24"/>
          <w:szCs w:val="24"/>
        </w:rPr>
        <w:t xml:space="preserve">this </w:t>
      </w:r>
      <w:r>
        <w:rPr>
          <w:rFonts w:ascii="Times New Roman" w:hAnsi="Times New Roman" w:cs="Times New Roman"/>
          <w:sz w:val="24"/>
          <w:szCs w:val="24"/>
        </w:rPr>
        <w:t xml:space="preserve">analysis are described in more detail below. </w:t>
      </w:r>
    </w:p>
    <w:p w14:paraId="4322DE68" w14:textId="6DEFE7B1"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r w:rsidR="00AC6FEC">
        <w:rPr>
          <w:rFonts w:ascii="Times New Roman" w:hAnsi="Times New Roman" w:cs="Times New Roman"/>
          <w:i/>
          <w:iCs/>
          <w:sz w:val="24"/>
          <w:szCs w:val="24"/>
        </w:rPr>
        <w:t xml:space="preserve"> via functional logistic regression</w:t>
      </w:r>
    </w:p>
    <w:p w14:paraId="2BBB0810" w14:textId="51879C8C"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we use a functional logistic regression model to discriminate between those who recently smoked cannabis (designated “recent cannabis use</w:t>
      </w:r>
      <w:r w:rsidR="00F5214C">
        <w:rPr>
          <w:rFonts w:ascii="Times New Roman" w:hAnsi="Times New Roman" w:cs="Times New Roman"/>
          <w:sz w:val="24"/>
          <w:szCs w:val="24"/>
        </w:rPr>
        <w:t>,</w:t>
      </w:r>
      <w:r>
        <w:rPr>
          <w:rFonts w:ascii="Times New Roman" w:hAnsi="Times New Roman" w:cs="Times New Roman"/>
          <w:sz w:val="24"/>
          <w:szCs w:val="24"/>
        </w:rPr>
        <w:t xml:space="preserve">” combining individuals with daily and occasional use patterns) and those who did not (designated “no use”). Functional logistic regression </w:t>
      </w:r>
      <w:r>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PEVuZE5vdGU+PENpdGU+PEF1dGhvcj5SYW1zYXk8L0F1dGhvcj48WWVhcj4xOTkxPC9ZZWFyPjxS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[18-20]</w:t>
      </w:r>
      <w:r>
        <w:rPr>
          <w:rFonts w:ascii="Times New Roman" w:hAnsi="Times New Roman" w:cs="Times New Roman"/>
          <w:sz w:val="24"/>
          <w:szCs w:val="24"/>
        </w:rPr>
        <w:fldChar w:fldCharType="end"/>
      </w:r>
      <w:r>
        <w:rPr>
          <w:rFonts w:ascii="Times New Roman" w:hAnsi="Times New Roman" w:cs="Times New Roman"/>
          <w:sz w:val="24"/>
          <w:szCs w:val="24"/>
        </w:rPr>
        <w:t xml:space="preserve"> relates binary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e.g.</w:t>
      </w:r>
      <w:proofErr w:type="gramEnd"/>
      <w:r>
        <w:rPr>
          <w:rFonts w:ascii="Times New Roman" w:eastAsiaTheme="minorEastAsia" w:hAnsi="Times New Roman" w:cs="Times New Roman"/>
          <w:sz w:val="24"/>
          <w:szCs w:val="24"/>
        </w:rPr>
        <w:t xml:space="preserve"> recent cannabis use vs. no use) to functional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(the pupil response trajectory for the </w:t>
      </w:r>
      <w:proofErr w:type="spellStart"/>
      <w:r>
        <w:rPr>
          <w:rFonts w:ascii="Times New Roman" w:eastAsiaTheme="minorEastAsia" w:hAnsi="Times New Roman" w:cs="Times New Roman"/>
          <w:i/>
          <w:iCs/>
          <w:sz w:val="24"/>
          <w:szCs w:val="24"/>
        </w:rPr>
        <w:t>i</w:t>
      </w:r>
      <w:r w:rsidRPr="001C442A">
        <w:rPr>
          <w:rFonts w:ascii="Times New Roman" w:eastAsiaTheme="minorEastAsia" w:hAnsi="Times New Roman" w:cs="Times New Roman"/>
          <w:i/>
          <w:iCs/>
          <w:sz w:val="24"/>
          <w:szCs w:val="24"/>
          <w:vertAlign w:val="superscript"/>
        </w:rPr>
        <w:t>th</w:t>
      </w:r>
      <w:proofErr w:type="spellEnd"/>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participant)</w:t>
      </w:r>
      <w:r>
        <w:rPr>
          <w:rFonts w:ascii="Times New Roman" w:hAnsi="Times New Roman" w:cs="Times New Roman"/>
          <w:sz w:val="24"/>
          <w:szCs w:val="24"/>
        </w:rPr>
        <w:t>. This model is analogous to logistic regression and is given by</w:t>
      </w:r>
    </w:p>
    <w:p w14:paraId="4131094E" w14:textId="2819D6B4" w:rsidR="00AC729D" w:rsidRPr="00105272" w:rsidRDefault="00AC729D" w:rsidP="00B56768">
      <w:pPr>
        <w:tabs>
          <w:tab w:val="left" w:pos="8280"/>
        </w:tabs>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logit</m:t>
        </m:r>
        <m:d>
          <m:dPr>
            <m:ctrlPr>
              <w:rPr>
                <w:rFonts w:ascii="Cambria Math" w:hAnsi="Cambria Math" w:cs="Times New Roman"/>
                <w:i/>
                <w:sz w:val="24"/>
                <w:szCs w:val="24"/>
              </w:rPr>
            </m:ctrlPr>
          </m:dPr>
          <m:e>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limLoc m:val="subSup"/>
            <m:ctrlPr>
              <w:rPr>
                <w:rFonts w:ascii="Cambria Math" w:hAnsi="Cambria Math" w:cs="Times New Roman"/>
                <w:i/>
                <w:sz w:val="24"/>
                <w:szCs w:val="24"/>
              </w:rPr>
            </m:ctrlPr>
          </m:naryPr>
          <m:sub>
            <m:r>
              <w:rPr>
                <w:rFonts w:ascii="Cambria Math" w:hAnsi="Cambria Math" w:cs="Times New Roman"/>
                <w:sz w:val="24"/>
                <w:szCs w:val="24"/>
              </w:rPr>
              <m:t>t</m:t>
            </m:r>
          </m:sub>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m:t>
        </m:r>
      </m:oMath>
      <w:r w:rsidR="00043D21">
        <w:rPr>
          <w:rFonts w:ascii="Times New Roman" w:eastAsiaTheme="minorEastAsia" w:hAnsi="Times New Roman" w:cs="Times New Roman"/>
          <w:sz w:val="24"/>
          <w:szCs w:val="24"/>
        </w:rPr>
        <w:t xml:space="preserve"> (1)</w:t>
      </w:r>
    </w:p>
    <w:p w14:paraId="113ED7B8" w14:textId="5A3DBC05" w:rsidR="00AC729D" w:rsidRPr="001C442A" w:rsidRDefault="00A21434" w:rsidP="00AC729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Pr>
          <w:rFonts w:ascii="Times New Roman" w:eastAsiaTheme="minorEastAsia" w:hAnsi="Times New Roman" w:cs="Times New Roman"/>
          <w:sz w:val="24"/>
          <w:szCs w:val="24"/>
        </w:rPr>
        <w:t xml:space="preserve"> can be thought of as a weight function, with larger absolute values indicating</w:t>
      </w:r>
      <w:r w:rsidR="00B56768">
        <w:rPr>
          <w:rFonts w:ascii="Times New Roman" w:eastAsiaTheme="minorEastAsia" w:hAnsi="Times New Roman" w:cs="Times New Roman"/>
          <w:sz w:val="24"/>
          <w:szCs w:val="24"/>
        </w:rPr>
        <w:t xml:space="preserve"> that</w:t>
      </w:r>
      <w:r>
        <w:rPr>
          <w:rFonts w:ascii="Times New Roman" w:eastAsiaTheme="minorEastAsia" w:hAnsi="Times New Roman" w:cs="Times New Roman"/>
          <w:sz w:val="24"/>
          <w:szCs w:val="24"/>
        </w:rPr>
        <w:t xml:space="preserve"> pupil</w:t>
      </w:r>
      <w:r w:rsidR="00B56768">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(the functional covariate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is more strongly associated with the response (recent cannabis use) at a given time</w:t>
      </w:r>
      <w:r w:rsidR="00EB385E">
        <w:rPr>
          <w:rFonts w:ascii="Times New Roman" w:eastAsiaTheme="minorEastAsia" w:hAnsi="Times New Roman" w:cs="Times New Roman"/>
          <w:sz w:val="24"/>
          <w:szCs w:val="24"/>
        </w:rPr>
        <w:t xml:space="preserve"> during the light test</w:t>
      </w:r>
      <w:r>
        <w:rPr>
          <w:rFonts w:ascii="Times New Roman" w:eastAsiaTheme="minorEastAsia" w:hAnsi="Times New Roman" w:cs="Times New Roman"/>
          <w:sz w:val="24"/>
          <w:szCs w:val="24"/>
        </w:rPr>
        <w:t xml:space="preserve">. </w:t>
      </w:r>
      <w:r w:rsidR="00AC729D">
        <w:rPr>
          <w:rFonts w:ascii="Times New Roman" w:hAnsi="Times New Roman" w:cs="Times New Roman"/>
          <w:sz w:val="24"/>
          <w:szCs w:val="24"/>
        </w:rPr>
        <w:t xml:space="preserve">As with traditional logistic regression, </w:t>
      </w:r>
      <w:r w:rsidR="00AC729D">
        <w:rPr>
          <w:rFonts w:ascii="Times New Roman" w:eastAsiaTheme="minorEastAsia" w:hAnsi="Times New Roman" w:cs="Times New Roman"/>
          <w:sz w:val="24"/>
          <w:szCs w:val="24"/>
        </w:rPr>
        <w:t xml:space="preserve">the coefficient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is interpreted as a log odds ratio of recent cannabis use associated with a </w:t>
      </w:r>
      <w:r w:rsidR="00AC729D" w:rsidRPr="00F63F85">
        <w:rPr>
          <w:rFonts w:ascii="Times New Roman" w:eastAsiaTheme="minorEastAsia" w:hAnsi="Times New Roman" w:cs="Times New Roman"/>
          <w:sz w:val="24"/>
          <w:szCs w:val="24"/>
        </w:rPr>
        <w:t>1% increase</w:t>
      </w:r>
      <w:r w:rsidR="00AC729D">
        <w:rPr>
          <w:rFonts w:ascii="Times New Roman" w:eastAsiaTheme="minorEastAsia" w:hAnsi="Times New Roman" w:cs="Times New Roman"/>
          <w:sz w:val="24"/>
          <w:szCs w:val="24"/>
        </w:rPr>
        <w:t xml:space="preserve"> in pupil diameter; however, unlike traditional logistic regression, this </w:t>
      </w:r>
      <w:proofErr w:type="spellStart"/>
      <w:r w:rsidR="00AC729D">
        <w:rPr>
          <w:rFonts w:ascii="Times New Roman" w:eastAsiaTheme="minorEastAsia" w:hAnsi="Times New Roman" w:cs="Times New Roman"/>
          <w:sz w:val="24"/>
          <w:szCs w:val="24"/>
        </w:rPr>
        <w:t>log</w:t>
      </w:r>
      <w:proofErr w:type="spellEnd"/>
      <w:r w:rsidR="00055B13">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odds ratio is estimated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 xml:space="preserve"> </w:t>
      </w:r>
      <w:r w:rsidR="00CA3390">
        <w:rPr>
          <w:rFonts w:ascii="Times New Roman" w:eastAsiaTheme="minorEastAsia" w:hAnsi="Times New Roman" w:cs="Times New Roman"/>
          <w:sz w:val="24"/>
          <w:szCs w:val="24"/>
        </w:rPr>
        <w:t xml:space="preserve">during </w:t>
      </w:r>
      <w:r w:rsidR="00AC729D">
        <w:rPr>
          <w:rFonts w:ascii="Times New Roman" w:eastAsiaTheme="minorEastAsia" w:hAnsi="Times New Roman" w:cs="Times New Roman"/>
          <w:sz w:val="24"/>
          <w:szCs w:val="24"/>
        </w:rPr>
        <w:t xml:space="preserve">the pupil light response test. When exponentiated,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w:t>
      </w:r>
      <w:r w:rsidR="00124BC8">
        <w:rPr>
          <w:rFonts w:ascii="Times New Roman" w:eastAsiaTheme="minorEastAsia" w:hAnsi="Times New Roman" w:cs="Times New Roman"/>
          <w:sz w:val="24"/>
          <w:szCs w:val="24"/>
        </w:rPr>
        <w:t xml:space="preserve"> interpreted</w:t>
      </w:r>
      <w:r w:rsidR="00AC729D">
        <w:rPr>
          <w:rFonts w:ascii="Times New Roman" w:eastAsiaTheme="minorEastAsia" w:hAnsi="Times New Roman" w:cs="Times New Roman"/>
          <w:sz w:val="24"/>
          <w:szCs w:val="24"/>
        </w:rPr>
        <w:t xml:space="preserve"> as an odds ratio at each time </w:t>
      </w:r>
      <m:oMath>
        <m:r>
          <w:rPr>
            <w:rFonts w:ascii="Cambria Math" w:hAnsi="Cambria Math" w:cs="Times New Roman"/>
            <w:sz w:val="24"/>
            <w:szCs w:val="24"/>
          </w:rPr>
          <m:t>t</m:t>
        </m:r>
      </m:oMath>
      <w:r w:rsidR="00AC729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integral effectively takes a weighted average of the covariate effect over the test time.</w:t>
      </w:r>
      <w:r w:rsidR="00AC729D">
        <w:rPr>
          <w:rFonts w:ascii="Times New Roman" w:eastAsiaTheme="minorEastAsia" w:hAnsi="Times New Roman" w:cs="Times New Roman"/>
          <w:sz w:val="24"/>
          <w:szCs w:val="24"/>
        </w:rPr>
        <w:t xml:space="preserve"> This model can be used to predict recent cannabis use using the full pupil</w:t>
      </w:r>
      <w:r w:rsidR="00B56768">
        <w:rPr>
          <w:rFonts w:ascii="Times New Roman" w:eastAsiaTheme="minorEastAsia" w:hAnsi="Times New Roman" w:cs="Times New Roman"/>
          <w:sz w:val="24"/>
          <w:szCs w:val="24"/>
        </w:rPr>
        <w:t>lary</w:t>
      </w:r>
      <w:r w:rsidR="00AC729D">
        <w:rPr>
          <w:rFonts w:ascii="Times New Roman" w:eastAsiaTheme="minorEastAsia" w:hAnsi="Times New Roman" w:cs="Times New Roman"/>
          <w:sz w:val="24"/>
          <w:szCs w:val="24"/>
        </w:rPr>
        <w:t xml:space="preserve"> </w:t>
      </w:r>
      <w:r w:rsidR="00124BC8">
        <w:rPr>
          <w:rFonts w:ascii="Times New Roman" w:eastAsiaTheme="minorEastAsia" w:hAnsi="Times New Roman" w:cs="Times New Roman"/>
          <w:sz w:val="24"/>
          <w:szCs w:val="24"/>
        </w:rPr>
        <w:t xml:space="preserve">light </w:t>
      </w:r>
      <w:r w:rsidR="00AC729D">
        <w:rPr>
          <w:rFonts w:ascii="Times New Roman" w:eastAsiaTheme="minorEastAsia" w:hAnsi="Times New Roman" w:cs="Times New Roman"/>
          <w:sz w:val="24"/>
          <w:szCs w:val="24"/>
        </w:rPr>
        <w:t>response trajectory.</w:t>
      </w:r>
    </w:p>
    <w:p w14:paraId="4E0797BE" w14:textId="5F31AB16" w:rsidR="00AC729D" w:rsidRDefault="00AC729D" w:rsidP="005E1A6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compare the functional logistic regression model to a traditional logistic regression model that uses single value summaries of the trajectory data, including (a) minimal constriction, the magnitude of peak decrease</w:t>
      </w:r>
      <w:r w:rsidR="00AF5549">
        <w:rPr>
          <w:rFonts w:ascii="Times New Roman" w:hAnsi="Times New Roman" w:cs="Times New Roman"/>
          <w:sz w:val="24"/>
          <w:szCs w:val="24"/>
        </w:rPr>
        <w:t xml:space="preserve"> in pupil diameter</w:t>
      </w:r>
      <w:r>
        <w:rPr>
          <w:rFonts w:ascii="Times New Roman" w:hAnsi="Times New Roman" w:cs="Times New Roman"/>
          <w:sz w:val="24"/>
          <w:szCs w:val="24"/>
        </w:rPr>
        <w:t xml:space="preserve"> as a percentage of the pre-illumination diameter; (b) </w:t>
      </w:r>
      <w:r w:rsidR="00572E5D">
        <w:rPr>
          <w:rFonts w:ascii="Times New Roman" w:hAnsi="Times New Roman" w:cs="Times New Roman"/>
          <w:sz w:val="24"/>
          <w:szCs w:val="24"/>
        </w:rPr>
        <w:t>rebound dilation</w:t>
      </w:r>
      <w:r>
        <w:rPr>
          <w:rFonts w:ascii="Times New Roman" w:hAnsi="Times New Roman" w:cs="Times New Roman"/>
          <w:sz w:val="24"/>
          <w:szCs w:val="24"/>
        </w:rPr>
        <w:t xml:space="preserve">, </w:t>
      </w:r>
      <w:r w:rsidR="00EE1F4C">
        <w:rPr>
          <w:rFonts w:ascii="Times New Roman" w:hAnsi="Times New Roman" w:cs="Times New Roman"/>
          <w:sz w:val="24"/>
          <w:szCs w:val="24"/>
        </w:rPr>
        <w:t>the area under the curve of the relative pupil diameter after the point of minimal constriction (shaded in blue in Figure 1)</w:t>
      </w:r>
      <w:r>
        <w:rPr>
          <w:rFonts w:ascii="Times New Roman" w:hAnsi="Times New Roman" w:cs="Times New Roman"/>
          <w:sz w:val="24"/>
          <w:szCs w:val="24"/>
        </w:rPr>
        <w:t xml:space="preserve">; and (c) the slope of the rebound </w:t>
      </w:r>
      <w:r w:rsidR="00102B71">
        <w:rPr>
          <w:rFonts w:ascii="Times New Roman" w:hAnsi="Times New Roman" w:cs="Times New Roman"/>
          <w:sz w:val="24"/>
          <w:szCs w:val="24"/>
        </w:rPr>
        <w:t xml:space="preserve">from </w:t>
      </w:r>
      <w:r>
        <w:rPr>
          <w:rFonts w:ascii="Times New Roman" w:hAnsi="Times New Roman" w:cs="Times New Roman"/>
          <w:sz w:val="24"/>
          <w:szCs w:val="24"/>
        </w:rPr>
        <w:t>the point of minimal constriction</w:t>
      </w:r>
      <w:r w:rsidR="00102B71">
        <w:rPr>
          <w:rFonts w:ascii="Times New Roman" w:hAnsi="Times New Roman" w:cs="Times New Roman"/>
          <w:sz w:val="24"/>
          <w:szCs w:val="24"/>
        </w:rPr>
        <w:t xml:space="preserve"> to the end of the test</w:t>
      </w:r>
      <w:r w:rsidR="00B56768">
        <w:rPr>
          <w:rFonts w:ascii="Times New Roman" w:hAnsi="Times New Roman" w:cs="Times New Roman"/>
          <w:sz w:val="24"/>
          <w:szCs w:val="24"/>
        </w:rPr>
        <w:t xml:space="preserve"> as calculated in </w:t>
      </w:r>
      <w:r w:rsidR="00F73596">
        <w:rPr>
          <w:rFonts w:ascii="Times New Roman" w:hAnsi="Times New Roman" w:cs="Times New Roman"/>
          <w:sz w:val="24"/>
          <w:szCs w:val="24"/>
        </w:rPr>
        <w:fldChar w:fldCharType="begin"/>
      </w:r>
      <w:r w:rsidR="00293AFF">
        <w:rPr>
          <w:rFonts w:ascii="Times New Roman" w:hAnsi="Times New Roman" w:cs="Times New Roman"/>
          <w:sz w:val="24"/>
          <w:szCs w:val="24"/>
        </w:rPr>
        <w:instrText xml:space="preserve"> ADDIN EN.CITE &lt;EndNote&gt;&lt;Cite&gt;&lt;Author&gt;Steinhart&lt;/Author&gt;&lt;Year&gt;2023&lt;/Year&gt;&lt;RecNum&gt;18&lt;/RecNum&gt;&lt;DisplayText&gt;[14]&lt;/DisplayText&gt;&lt;record&gt;&lt;rec-number&gt;18&lt;/rec-number&gt;&lt;foreign-keys&gt;&lt;key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Consumption&lt;/title&gt;&lt;secondary-title&gt;J Data Science&lt;/secondary-title&gt;&lt;/titles&gt;&lt;periodical&gt;&lt;full-title&gt;J Data Science&lt;/full-title&gt;&lt;/periodical&gt;&lt;edition&gt;20 June 2023&lt;/edition&gt;&lt;dates&gt;&lt;year&gt;2023&lt;/year&gt;&lt;/dates&gt;&lt;urls&gt;&lt;/urls&gt;&lt;electronic-resource-num&gt;10.6339/23-JDS1103&lt;/electronic-resource-num&gt;&lt;/record&gt;&lt;/Cite&gt;&lt;/EndNote&gt;</w:instrText>
      </w:r>
      <w:r w:rsidR="00F73596">
        <w:rPr>
          <w:rFonts w:ascii="Times New Roman" w:hAnsi="Times New Roman" w:cs="Times New Roman"/>
          <w:sz w:val="24"/>
          <w:szCs w:val="24"/>
        </w:rPr>
        <w:fldChar w:fldCharType="separate"/>
      </w:r>
      <w:r w:rsidR="00C855DB">
        <w:rPr>
          <w:rFonts w:ascii="Times New Roman" w:hAnsi="Times New Roman" w:cs="Times New Roman"/>
          <w:noProof/>
          <w:sz w:val="24"/>
          <w:szCs w:val="24"/>
        </w:rPr>
        <w:t>[14]</w:t>
      </w:r>
      <w:r w:rsidR="00F73596">
        <w:rPr>
          <w:rFonts w:ascii="Times New Roman" w:hAnsi="Times New Roman" w:cs="Times New Roman"/>
          <w:sz w:val="24"/>
          <w:szCs w:val="24"/>
        </w:rPr>
        <w:fldChar w:fldCharType="end"/>
      </w:r>
      <w:r>
        <w:rPr>
          <w:rFonts w:ascii="Times New Roman" w:hAnsi="Times New Roman" w:cs="Times New Roman"/>
          <w:sz w:val="24"/>
          <w:szCs w:val="24"/>
        </w:rPr>
        <w:t>.</w:t>
      </w:r>
      <w:r w:rsidR="000C0FBA">
        <w:rPr>
          <w:rFonts w:ascii="Times New Roman" w:hAnsi="Times New Roman" w:cs="Times New Roman"/>
          <w:sz w:val="24"/>
          <w:szCs w:val="24"/>
        </w:rPr>
        <w:t xml:space="preserve"> For rebound dilation, a larger magnitude of area under the curve corresponds to less rebound dilation.</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We compare both models in their ability to predict recent cannabis </w:t>
      </w:r>
      <w:r w:rsidR="00A413CD">
        <w:rPr>
          <w:rFonts w:ascii="Times New Roman" w:hAnsi="Times New Roman" w:cs="Times New Roman"/>
          <w:sz w:val="24"/>
          <w:szCs w:val="24"/>
        </w:rPr>
        <w:t>use and</w:t>
      </w:r>
      <w:r>
        <w:rPr>
          <w:rFonts w:ascii="Times New Roman" w:hAnsi="Times New Roman" w:cs="Times New Roman"/>
          <w:sz w:val="24"/>
          <w:szCs w:val="24"/>
        </w:rPr>
        <w:t xml:space="preserve"> expect better prediction from the</w:t>
      </w:r>
      <w:r w:rsidR="00CA3390">
        <w:rPr>
          <w:rFonts w:ascii="Times New Roman" w:hAnsi="Times New Roman" w:cs="Times New Roman"/>
          <w:sz w:val="24"/>
          <w:szCs w:val="24"/>
        </w:rPr>
        <w:t xml:space="preserve"> functional</w:t>
      </w:r>
      <w:r>
        <w:rPr>
          <w:rFonts w:ascii="Times New Roman" w:hAnsi="Times New Roman" w:cs="Times New Roman"/>
          <w:sz w:val="24"/>
          <w:szCs w:val="24"/>
        </w:rPr>
        <w:t xml:space="preserve"> logistic regression model because it leverages information from the full pupil</w:t>
      </w:r>
      <w:r w:rsidR="00B56768">
        <w:rPr>
          <w:rFonts w:ascii="Times New Roman" w:hAnsi="Times New Roman" w:cs="Times New Roman"/>
          <w:sz w:val="24"/>
          <w:szCs w:val="24"/>
        </w:rPr>
        <w:t>lary</w:t>
      </w:r>
      <w:r>
        <w:rPr>
          <w:rFonts w:ascii="Times New Roman" w:hAnsi="Times New Roman" w:cs="Times New Roman"/>
          <w:sz w:val="24"/>
          <w:szCs w:val="24"/>
        </w:rPr>
        <w:t xml:space="preserve"> </w:t>
      </w:r>
      <w:r w:rsidR="00124BC8">
        <w:rPr>
          <w:rFonts w:ascii="Times New Roman" w:hAnsi="Times New Roman" w:cs="Times New Roman"/>
          <w:sz w:val="24"/>
          <w:szCs w:val="24"/>
        </w:rPr>
        <w:t xml:space="preserve">light </w:t>
      </w:r>
      <w:r>
        <w:rPr>
          <w:rFonts w:ascii="Times New Roman" w:hAnsi="Times New Roman" w:cs="Times New Roman"/>
          <w:sz w:val="24"/>
          <w:szCs w:val="24"/>
        </w:rPr>
        <w:t>response trajectories.</w:t>
      </w:r>
      <w:r w:rsidR="00572E5D">
        <w:rPr>
          <w:rFonts w:ascii="Times New Roman" w:hAnsi="Times New Roman" w:cs="Times New Roman"/>
          <w:sz w:val="24"/>
          <w:szCs w:val="24"/>
        </w:rPr>
        <w:t xml:space="preserve"> </w:t>
      </w:r>
      <w:r>
        <w:rPr>
          <w:rFonts w:ascii="Times New Roman" w:hAnsi="Times New Roman" w:cs="Times New Roman"/>
          <w:sz w:val="24"/>
          <w:szCs w:val="24"/>
        </w:rPr>
        <w:t xml:space="preserve">Area under the receiver operating characteristic curve (AUC) is used to compare the </w:t>
      </w:r>
      <w:r w:rsidR="00572E5D">
        <w:rPr>
          <w:rFonts w:ascii="Times New Roman" w:hAnsi="Times New Roman" w:cs="Times New Roman"/>
          <w:sz w:val="24"/>
          <w:szCs w:val="24"/>
        </w:rPr>
        <w:t>ability of each model to discriminate</w:t>
      </w:r>
      <w:r w:rsidR="00124BC8">
        <w:rPr>
          <w:rFonts w:ascii="Times New Roman" w:hAnsi="Times New Roman" w:cs="Times New Roman"/>
          <w:sz w:val="24"/>
          <w:szCs w:val="24"/>
        </w:rPr>
        <w:t xml:space="preserve"> between recent cannabis use and no use</w:t>
      </w:r>
      <w:r>
        <w:rPr>
          <w:rFonts w:ascii="Times New Roman" w:hAnsi="Times New Roman" w:cs="Times New Roman"/>
          <w:sz w:val="24"/>
          <w:szCs w:val="24"/>
        </w:rPr>
        <w:t>, where values closer to 1 are interpreted as having a higher predictive accuracy.</w:t>
      </w:r>
      <w:r w:rsidR="006A7725">
        <w:rPr>
          <w:rFonts w:ascii="Times New Roman" w:hAnsi="Times New Roman" w:cs="Times New Roman"/>
          <w:sz w:val="24"/>
          <w:szCs w:val="24"/>
        </w:rPr>
        <w:t xml:space="preserve"> The statistical </w:t>
      </w:r>
      <w:r w:rsidR="006A7725">
        <w:rPr>
          <w:rFonts w:ascii="Times New Roman" w:hAnsi="Times New Roman" w:cs="Times New Roman"/>
          <w:sz w:val="24"/>
          <w:szCs w:val="24"/>
        </w:rPr>
        <w:lastRenderedPageBreak/>
        <w:t>significance of differences between AUC curves was calculated with</w:t>
      </w:r>
      <w:r w:rsidR="009B2FAB">
        <w:rPr>
          <w:rFonts w:ascii="Times New Roman" w:hAnsi="Times New Roman" w:cs="Times New Roman"/>
          <w:sz w:val="24"/>
          <w:szCs w:val="24"/>
        </w:rPr>
        <w:t xml:space="preserve"> </w:t>
      </w:r>
      <w:r w:rsidR="00AE70F3">
        <w:rPr>
          <w:rFonts w:ascii="Times New Roman" w:hAnsi="Times New Roman" w:cs="Times New Roman"/>
          <w:sz w:val="24"/>
          <w:szCs w:val="24"/>
        </w:rPr>
        <w:t xml:space="preserve">a </w:t>
      </w:r>
      <w:r w:rsidR="006A7725">
        <w:rPr>
          <w:rFonts w:ascii="Times New Roman" w:hAnsi="Times New Roman" w:cs="Times New Roman"/>
          <w:sz w:val="24"/>
          <w:szCs w:val="24"/>
        </w:rPr>
        <w:t xml:space="preserve">Mann-Whitney U-statistic </w:t>
      </w:r>
      <w:r w:rsidR="00DE5935">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&lt;EndNote&gt;&lt;Cite&gt;&lt;Author&gt;DeLong&lt;/Author&gt;&lt;Year&gt;1988&lt;/Year&gt;&lt;RecNum&gt;33&lt;/RecNum&gt;&lt;DisplayText&gt;[21]&lt;/DisplayText&gt;&lt;record&gt;&lt;rec-number&gt;33&lt;/rec-number&gt;&lt;foreign-keys&gt;&lt;key app="EN" db-id="w9drwvazppzst8esdfp5rt5w5dr0p522dz5r" timestamp="1683665634"&gt;33&lt;/key&gt;&lt;/foreign-keys&gt;&lt;ref-type name="Journal Article"&gt;17&lt;/ref-type&gt;&lt;contributors&gt;&lt;authors&gt;&lt;author&gt;DeLong, Elizabeth R. &lt;/author&gt;&lt;author&gt;DeLong, David M. &lt;/author&gt;&lt;author&gt;Clarke-Pearson, Daniel L.&lt;/author&gt;&lt;/authors&gt;&lt;/contributors&gt;&lt;titles&gt;&lt;title&gt;Comparing the Areas under Two or More Correlated Receiver Operating Characteristic Curves: A Nonparametric Approach&lt;/title&gt;&lt;secondary-title&gt;Biometrics&lt;/secondary-title&gt;&lt;/titles&gt;&lt;periodical&gt;&lt;full-title&gt;Biometrics&lt;/full-title&gt;&lt;/periodical&gt;&lt;pages&gt;837-845&lt;/pages&gt;&lt;volume&gt;44&lt;/volume&gt;&lt;number&gt;3&lt;/number&gt;&lt;dates&gt;&lt;year&gt;1988&lt;/year&gt;&lt;/dates&gt;&lt;urls&gt;&lt;related-urls&gt;&lt;url&gt;https://www.jstor.org/stable/2531595&lt;/url&gt;&lt;/related-urls&gt;&lt;/urls&gt;&lt;/record&gt;&lt;/Cite&gt;&lt;/EndNote&gt;</w:instrText>
      </w:r>
      <w:r w:rsidR="00DE5935">
        <w:rPr>
          <w:rFonts w:ascii="Times New Roman" w:hAnsi="Times New Roman" w:cs="Times New Roman"/>
          <w:sz w:val="24"/>
          <w:szCs w:val="24"/>
        </w:rPr>
        <w:fldChar w:fldCharType="separate"/>
      </w:r>
      <w:r w:rsidR="00C855DB">
        <w:rPr>
          <w:rFonts w:ascii="Times New Roman" w:hAnsi="Times New Roman" w:cs="Times New Roman"/>
          <w:noProof/>
          <w:sz w:val="24"/>
          <w:szCs w:val="24"/>
        </w:rPr>
        <w:t>[21]</w:t>
      </w:r>
      <w:r w:rsidR="00DE5935">
        <w:rPr>
          <w:rFonts w:ascii="Times New Roman" w:hAnsi="Times New Roman" w:cs="Times New Roman"/>
          <w:sz w:val="24"/>
          <w:szCs w:val="24"/>
        </w:rPr>
        <w:fldChar w:fldCharType="end"/>
      </w:r>
      <w:r w:rsidR="006A7725">
        <w:rPr>
          <w:rFonts w:ascii="Times New Roman" w:hAnsi="Times New Roman" w:cs="Times New Roman"/>
          <w:sz w:val="24"/>
          <w:szCs w:val="24"/>
        </w:rPr>
        <w:t>.</w:t>
      </w:r>
    </w:p>
    <w:p w14:paraId="14552699" w14:textId="77777777" w:rsidR="00AC729D" w:rsidRPr="001C442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Modeling</w:t>
      </w:r>
      <w:r w:rsidRPr="00105272">
        <w:rPr>
          <w:rFonts w:ascii="Times New Roman" w:hAnsi="Times New Roman" w:cs="Times New Roman"/>
          <w:i/>
          <w:iCs/>
          <w:sz w:val="24"/>
          <w:szCs w:val="24"/>
        </w:rPr>
        <w:t xml:space="preserve"> patterns in pupil response trajectories across cannabis use group</w:t>
      </w:r>
      <w:r>
        <w:rPr>
          <w:rFonts w:ascii="Times New Roman" w:hAnsi="Times New Roman" w:cs="Times New Roman"/>
          <w:i/>
          <w:iCs/>
          <w:sz w:val="24"/>
          <w:szCs w:val="24"/>
        </w:rPr>
        <w:t>s</w:t>
      </w:r>
    </w:p>
    <w:p w14:paraId="21B67581" w14:textId="337FF936"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FB560F">
        <w:rPr>
          <w:rFonts w:ascii="Times New Roman" w:hAnsi="Times New Roman" w:cs="Times New Roman"/>
          <w:sz w:val="24"/>
          <w:szCs w:val="24"/>
        </w:rPr>
        <w:t>We use</w:t>
      </w:r>
      <w:r>
        <w:rPr>
          <w:rFonts w:ascii="Times New Roman" w:hAnsi="Times New Roman" w:cs="Times New Roman"/>
          <w:sz w:val="24"/>
          <w:szCs w:val="24"/>
        </w:rPr>
        <w:t xml:space="preserve">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FB560F">
        <w:rPr>
          <w:rFonts w:ascii="Times New Roman" w:hAnsi="Times New Roman" w:cs="Times New Roman"/>
          <w:sz w:val="24"/>
          <w:szCs w:val="24"/>
        </w:rPr>
        <w:t xml:space="preserve"> to model</w:t>
      </w:r>
      <w:r w:rsidR="002433B9">
        <w:rPr>
          <w:rFonts w:ascii="Times New Roman" w:hAnsi="Times New Roman" w:cs="Times New Roman"/>
          <w:sz w:val="24"/>
          <w:szCs w:val="24"/>
        </w:rPr>
        <w:t xml:space="preserve"> average pupil response trajectories for participants with no cannabis use, patterns of occasional cannabis use, and patterns of daily cannabis use. </w:t>
      </w:r>
      <w:proofErr w:type="spellStart"/>
      <w:r w:rsidR="002433B9">
        <w:rPr>
          <w:rFonts w:ascii="Times New Roman" w:hAnsi="Times New Roman" w:cs="Times New Roman"/>
          <w:sz w:val="24"/>
          <w:szCs w:val="24"/>
        </w:rPr>
        <w:t>FoSR</w:t>
      </w:r>
      <w:proofErr w:type="spellEnd"/>
      <w:r>
        <w:rPr>
          <w:rFonts w:ascii="Times New Roman" w:hAnsi="Times New Roman" w:cs="Times New Roman"/>
          <w:sz w:val="24"/>
          <w:szCs w:val="24"/>
        </w:rPr>
        <w:t xml:space="preserve"> is analogous to linear regression and relates functional responses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(t)</m:t>
        </m:r>
      </m:oMath>
      <w:r>
        <w:rPr>
          <w:rFonts w:ascii="Times New Roman" w:hAnsi="Times New Roman" w:cs="Times New Roman"/>
          <w:sz w:val="24"/>
          <w:szCs w:val="24"/>
        </w:rPr>
        <w:t xml:space="preserve"> to scalar covariates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age, cannabis use group, gender).</w:t>
      </w:r>
      <w:r w:rsidR="00D71901">
        <w:rPr>
          <w:rFonts w:ascii="Times New Roman" w:hAnsi="Times New Roman" w:cs="Times New Roman"/>
          <w:sz w:val="24"/>
          <w:szCs w:val="24"/>
        </w:rPr>
        <w:t xml:space="preserve"> In this analysis, we chose not to use demographic characteristics in our modelling because in </w:t>
      </w:r>
      <w:r w:rsidR="00EB74F7">
        <w:rPr>
          <w:rFonts w:ascii="Times New Roman" w:hAnsi="Times New Roman" w:cs="Times New Roman"/>
          <w:sz w:val="24"/>
          <w:szCs w:val="24"/>
        </w:rPr>
        <w:t xml:space="preserve">field </w:t>
      </w:r>
      <w:r w:rsidR="00D71901">
        <w:rPr>
          <w:rFonts w:ascii="Times New Roman" w:hAnsi="Times New Roman" w:cs="Times New Roman"/>
          <w:sz w:val="24"/>
          <w:szCs w:val="24"/>
        </w:rPr>
        <w:t>cannabis testing scenarios demographic information may not be known.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is</w:t>
      </w:r>
    </w:p>
    <w:p w14:paraId="6FC698FF" w14:textId="18FF2EB0" w:rsidR="00AC729D" w:rsidRPr="001C442A" w:rsidRDefault="00000000" w:rsidP="00AC729D">
      <w:pPr>
        <w:spacing w:line="480" w:lineRule="auto"/>
        <w:ind w:right="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group=occasional</m:t>
            </m:r>
            <m:ctrlPr>
              <w:rPr>
                <w:rFonts w:ascii="Cambria Math" w:eastAsiaTheme="minorEastAsia" w:hAnsi="Cambria Math" w:cs="Times New Roman"/>
                <w:i/>
              </w:rPr>
            </m:ctrlPr>
          </m:e>
        </m:d>
        <m:r>
          <w:rPr>
            <w:rFonts w:ascii="Cambria Math" w:eastAsiaTheme="minorEastAsia"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I</m:t>
        </m:r>
        <m:d>
          <m:dPr>
            <m:ctrlPr>
              <w:rPr>
                <w:rFonts w:ascii="Cambria Math" w:hAnsi="Cambria Math" w:cs="Times New Roman"/>
                <w:i/>
              </w:rPr>
            </m:ctrlPr>
          </m:dPr>
          <m:e>
            <m:r>
              <w:rPr>
                <w:rFonts w:ascii="Cambria Math" w:hAnsi="Cambria Math" w:cs="Times New Roman"/>
              </w:rPr>
              <m:t>use group=daily</m:t>
            </m:r>
            <m:ctrlPr>
              <w:rPr>
                <w:rFonts w:ascii="Cambria Math" w:eastAsiaTheme="minorEastAsia" w:hAnsi="Cambria Math" w:cs="Times New Roman"/>
                <w:i/>
              </w:rPr>
            </m:ctrlP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d>
          <m:dPr>
            <m:ctrlPr>
              <w:rPr>
                <w:rFonts w:ascii="Cambria Math" w:eastAsiaTheme="minorEastAsia" w:hAnsi="Cambria Math" w:cs="Times New Roman"/>
                <w:i/>
              </w:rPr>
            </m:ctrlPr>
          </m:dPr>
          <m:e>
            <m:r>
              <w:rPr>
                <w:rFonts w:ascii="Cambria Math" w:eastAsiaTheme="minorEastAsia" w:hAnsi="Cambria Math" w:cs="Times New Roman"/>
              </w:rPr>
              <m:t>t</m:t>
            </m:r>
          </m:e>
        </m:d>
      </m:oMath>
      <w:r w:rsidR="00044C6B">
        <w:rPr>
          <w:rFonts w:ascii="Times New Roman" w:eastAsiaTheme="minorEastAsia" w:hAnsi="Times New Roman" w:cs="Times New Roman"/>
        </w:rPr>
        <w:t xml:space="preserve"> (</w:t>
      </w:r>
      <w:r w:rsidR="00043D21">
        <w:rPr>
          <w:rFonts w:ascii="Times New Roman" w:eastAsiaTheme="minorEastAsia" w:hAnsi="Times New Roman" w:cs="Times New Roman"/>
        </w:rPr>
        <w:t>2</w:t>
      </w:r>
      <w:r w:rsidR="00044C6B">
        <w:rPr>
          <w:rFonts w:ascii="Times New Roman" w:eastAsiaTheme="minorEastAsia" w:hAnsi="Times New Roman" w:cs="Times New Roman"/>
        </w:rPr>
        <w:t>)</w:t>
      </w:r>
    </w:p>
    <w:p w14:paraId="30E86540" w14:textId="759718F8" w:rsidR="00AC729D" w:rsidRPr="00A413CD" w:rsidRDefault="006A7725"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Indicators of cannabis use group are denoted by </w:t>
      </w:r>
      <w:proofErr w:type="gramStart"/>
      <w:r w:rsidRPr="00FC19C7">
        <w:rPr>
          <w:rFonts w:ascii="Times New Roman" w:hAnsi="Times New Roman" w:cs="Times New Roman"/>
          <w:i/>
          <w:iCs/>
          <w:sz w:val="24"/>
          <w:szCs w:val="24"/>
        </w:rPr>
        <w:t>I(</w:t>
      </w:r>
      <w:proofErr w:type="gramEnd"/>
      <w:r w:rsidRPr="00FC19C7">
        <w:rPr>
          <w:rFonts w:ascii="Times New Roman" w:hAnsi="Times New Roman" w:cs="Times New Roman"/>
          <w:i/>
          <w:iCs/>
          <w:sz w:val="24"/>
          <w:szCs w:val="24"/>
        </w:rPr>
        <w:t>use group = occasional)</w:t>
      </w:r>
      <w:r>
        <w:rPr>
          <w:rFonts w:ascii="Times New Roman" w:hAnsi="Times New Roman" w:cs="Times New Roman"/>
          <w:sz w:val="24"/>
          <w:szCs w:val="24"/>
        </w:rPr>
        <w:t xml:space="preserve"> and </w:t>
      </w:r>
      <w:r w:rsidRPr="00FC19C7">
        <w:rPr>
          <w:rFonts w:ascii="Times New Roman" w:hAnsi="Times New Roman" w:cs="Times New Roman"/>
          <w:i/>
          <w:iCs/>
          <w:sz w:val="24"/>
          <w:szCs w:val="24"/>
        </w:rPr>
        <w:t>I(use group = daily)</w:t>
      </w:r>
      <w:r>
        <w:rPr>
          <w:rFonts w:ascii="Times New Roman" w:hAnsi="Times New Roman" w:cs="Times New Roman"/>
          <w:sz w:val="24"/>
          <w:szCs w:val="24"/>
        </w:rPr>
        <w:t xml:space="preserve">, which take values of 1 </w:t>
      </w:r>
      <w:r w:rsidR="00FC19C7">
        <w:rPr>
          <w:rFonts w:ascii="Times New Roman" w:hAnsi="Times New Roman" w:cs="Times New Roman"/>
          <w:sz w:val="24"/>
          <w:szCs w:val="24"/>
        </w:rPr>
        <w:t>for subjects in the specified category and 0 otherwise.</w:t>
      </w:r>
      <w:r>
        <w:rPr>
          <w:rFonts w:ascii="Times New Roman" w:hAnsi="Times New Roman" w:cs="Times New Roman"/>
          <w:sz w:val="24"/>
          <w:szCs w:val="24"/>
        </w:rPr>
        <w:t xml:space="preserve"> </w:t>
      </w:r>
      <w:r w:rsidR="00653269">
        <w:rPr>
          <w:rFonts w:ascii="Times New Roman" w:hAnsi="Times New Roman" w:cs="Times New Roman"/>
          <w:sz w:val="24"/>
          <w:szCs w:val="24"/>
        </w:rPr>
        <w:t xml:space="preserve">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are akin to regression coefficients in linear regression, with the added advantage that they are defined at each time </w:t>
      </w:r>
      <m:oMath>
        <m:r>
          <w:rPr>
            <w:rFonts w:ascii="Cambria Math" w:hAnsi="Cambria Math" w:cs="Times New Roman"/>
            <w:sz w:val="24"/>
            <w:szCs w:val="24"/>
          </w:rPr>
          <m:t>t</m:t>
        </m:r>
      </m:oMath>
      <w:r w:rsidR="00653269">
        <w:rPr>
          <w:rFonts w:ascii="Times New Roman" w:eastAsiaTheme="minorEastAsia" w:hAnsi="Times New Roman" w:cs="Times New Roman"/>
          <w:sz w:val="24"/>
          <w:szCs w:val="24"/>
        </w:rPr>
        <w:t xml:space="preserve"> during the pupil</w:t>
      </w:r>
      <w:r w:rsidR="00FC19C7">
        <w:rPr>
          <w:rFonts w:ascii="Times New Roman" w:eastAsiaTheme="minorEastAsia" w:hAnsi="Times New Roman" w:cs="Times New Roman"/>
          <w:sz w:val="24"/>
          <w:szCs w:val="24"/>
        </w:rPr>
        <w:t>lary</w:t>
      </w:r>
      <w:r w:rsidR="00653269">
        <w:rPr>
          <w:rFonts w:ascii="Times New Roman" w:eastAsiaTheme="minorEastAsia" w:hAnsi="Times New Roman" w:cs="Times New Roman"/>
          <w:sz w:val="24"/>
          <w:szCs w:val="24"/>
        </w:rPr>
        <w:t xml:space="preserve"> light response test. The intercept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interpreted as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trajectory of a participant in the no use control group.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653269">
        <w:rPr>
          <w:rFonts w:ascii="Times New Roman" w:eastAsiaTheme="minorEastAsia" w:hAnsi="Times New Roman" w:cs="Times New Roman"/>
          <w:sz w:val="24"/>
          <w:szCs w:val="24"/>
        </w:rPr>
        <w:t xml:space="preserve"> is the </w:t>
      </w:r>
      <w:r w:rsidR="00447B75">
        <w:rPr>
          <w:rFonts w:ascii="Times New Roman" w:eastAsiaTheme="minorEastAsia" w:hAnsi="Times New Roman" w:cs="Times New Roman"/>
          <w:sz w:val="24"/>
          <w:szCs w:val="24"/>
        </w:rPr>
        <w:t>average</w:t>
      </w:r>
      <w:r w:rsidR="00653269">
        <w:rPr>
          <w:rFonts w:ascii="Times New Roman" w:eastAsiaTheme="minorEastAsia" w:hAnsi="Times New Roman" w:cs="Times New Roman"/>
          <w:sz w:val="24"/>
          <w:szCs w:val="24"/>
        </w:rPr>
        <w:t xml:space="preserve"> difference at a specific time </w:t>
      </w:r>
      <w:r w:rsidR="00653269" w:rsidRPr="001C442A">
        <w:rPr>
          <w:rFonts w:ascii="Times New Roman" w:eastAsiaTheme="minorEastAsia" w:hAnsi="Times New Roman" w:cs="Times New Roman"/>
          <w:i/>
          <w:iCs/>
          <w:sz w:val="24"/>
          <w:szCs w:val="24"/>
        </w:rPr>
        <w:t>t</w:t>
      </w:r>
      <w:r w:rsidR="00653269">
        <w:rPr>
          <w:rFonts w:ascii="Times New Roman" w:eastAsiaTheme="minorEastAsia" w:hAnsi="Times New Roman" w:cs="Times New Roman"/>
          <w:sz w:val="24"/>
          <w:szCs w:val="24"/>
        </w:rPr>
        <w:t xml:space="preserve"> between the occasional use and no use</w:t>
      </w:r>
      <w:r w:rsidR="00447B75">
        <w:rPr>
          <w:rFonts w:ascii="Times New Roman" w:eastAsiaTheme="minorEastAsia" w:hAnsi="Times New Roman" w:cs="Times New Roman"/>
          <w:sz w:val="24"/>
          <w:szCs w:val="24"/>
        </w:rPr>
        <w:t xml:space="preserve"> groups,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447B75">
        <w:rPr>
          <w:rFonts w:ascii="Times New Roman" w:eastAsiaTheme="minorEastAsia" w:hAnsi="Times New Roman" w:cs="Times New Roman"/>
          <w:sz w:val="24"/>
          <w:szCs w:val="24"/>
        </w:rPr>
        <w:t xml:space="preserve"> is the average difference between the daily use and no use groups.</w:t>
      </w:r>
      <w:r w:rsidR="00447B75">
        <w:rPr>
          <w:rFonts w:ascii="Times New Roman" w:hAnsi="Times New Roman" w:cs="Times New Roman"/>
          <w:sz w:val="24"/>
          <w:szCs w:val="24"/>
        </w:rPr>
        <w:t xml:space="preserve"> The error term</w:t>
      </w:r>
      <w:r w:rsidR="00AC729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AC729D">
        <w:rPr>
          <w:rFonts w:ascii="Times New Roman" w:eastAsiaTheme="minorEastAsia" w:hAnsi="Times New Roman" w:cs="Times New Roman"/>
          <w:sz w:val="24"/>
          <w:szCs w:val="24"/>
        </w:rPr>
        <w:t xml:space="preserve">, like </w:t>
      </w:r>
      <w:r w:rsidR="00447B75">
        <w:rPr>
          <w:rFonts w:ascii="Times New Roman" w:eastAsiaTheme="minorEastAsia" w:hAnsi="Times New Roman" w:cs="Times New Roman"/>
          <w:sz w:val="24"/>
          <w:szCs w:val="24"/>
        </w:rPr>
        <w:t xml:space="preserve">in </w:t>
      </w:r>
      <w:r w:rsidR="00AC729D">
        <w:rPr>
          <w:rFonts w:ascii="Times New Roman" w:eastAsiaTheme="minorEastAsia" w:hAnsi="Times New Roman" w:cs="Times New Roman"/>
          <w:sz w:val="24"/>
          <w:szCs w:val="24"/>
        </w:rPr>
        <w:t>traditional linear regression, is normally distributed and independent across participants</w:t>
      </w:r>
      <w:r w:rsidR="00D71901">
        <w:rPr>
          <w:rFonts w:ascii="Times New Roman" w:eastAsiaTheme="minorEastAsia" w:hAnsi="Times New Roman" w:cs="Times New Roman"/>
          <w:sz w:val="24"/>
          <w:szCs w:val="24"/>
        </w:rPr>
        <w:t>, but u</w:t>
      </w:r>
      <w:r w:rsidR="00AC729D">
        <w:rPr>
          <w:rFonts w:ascii="Times New Roman" w:eastAsiaTheme="minorEastAsia" w:hAnsi="Times New Roman" w:cs="Times New Roman"/>
          <w:sz w:val="24"/>
          <w:szCs w:val="24"/>
        </w:rPr>
        <w:t xml:space="preserve">nlike traditional linear regression, the errors may be correlated over time </w:t>
      </w:r>
      <w:r w:rsidR="00AC729D">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w:t>
      </w:r>
    </w:p>
    <w:p w14:paraId="5E811068" w14:textId="1FE79E16" w:rsidR="00AC729D" w:rsidRPr="006E3B26" w:rsidRDefault="00921B36" w:rsidP="00AC729D">
      <w:pPr>
        <w:spacing w:line="480" w:lineRule="auto"/>
        <w:rPr>
          <w:rFonts w:ascii="Times New Roman" w:hAnsi="Times New Roman" w:cs="Times New Roman"/>
          <w:i/>
          <w:iCs/>
          <w:sz w:val="24"/>
          <w:szCs w:val="24"/>
        </w:rPr>
      </w:pPr>
      <w:r w:rsidRPr="006E3B26">
        <w:rPr>
          <w:rFonts w:ascii="Times New Roman" w:eastAsiaTheme="minorEastAsia" w:hAnsi="Times New Roman" w:cs="Times New Roman"/>
          <w:i/>
          <w:iCs/>
          <w:sz w:val="24"/>
          <w:szCs w:val="24"/>
        </w:rPr>
        <w:t>Modeling the effect of a time delay from cannabis use to testing pupil</w:t>
      </w:r>
      <w:r w:rsidR="00FC19C7">
        <w:rPr>
          <w:rFonts w:ascii="Times New Roman" w:eastAsiaTheme="minorEastAsia" w:hAnsi="Times New Roman" w:cs="Times New Roman"/>
          <w:i/>
          <w:iCs/>
          <w:sz w:val="24"/>
          <w:szCs w:val="24"/>
        </w:rPr>
        <w:t>lary</w:t>
      </w:r>
      <w:r w:rsidRPr="006E3B26">
        <w:rPr>
          <w:rFonts w:ascii="Times New Roman" w:eastAsiaTheme="minorEastAsia" w:hAnsi="Times New Roman" w:cs="Times New Roman"/>
          <w:i/>
          <w:iCs/>
          <w:sz w:val="24"/>
          <w:szCs w:val="24"/>
        </w:rPr>
        <w:t xml:space="preserve"> light response</w:t>
      </w:r>
    </w:p>
    <w:p w14:paraId="185F3C8D" w14:textId="293DEB04" w:rsidR="00AC729D" w:rsidRDefault="00A939FB" w:rsidP="00E00F97">
      <w:pPr>
        <w:spacing w:line="480" w:lineRule="auto"/>
        <w:ind w:firstLine="720"/>
        <w:rPr>
          <w:rFonts w:ascii="Times New Roman" w:hAnsi="Times New Roman" w:cs="Times New Roman"/>
          <w:sz w:val="24"/>
          <w:szCs w:val="24"/>
        </w:rPr>
      </w:pPr>
      <w:r w:rsidRPr="00541E79">
        <w:rPr>
          <w:rStyle w:val="cf01"/>
          <w:rFonts w:ascii="Times New Roman" w:hAnsi="Times New Roman" w:cs="Times New Roman"/>
          <w:sz w:val="24"/>
          <w:szCs w:val="24"/>
        </w:rPr>
        <w:lastRenderedPageBreak/>
        <w:t>The time from cannabis use to the pupil</w:t>
      </w:r>
      <w:r w:rsidR="00FC19C7">
        <w:rPr>
          <w:rStyle w:val="cf01"/>
          <w:rFonts w:ascii="Times New Roman" w:hAnsi="Times New Roman" w:cs="Times New Roman"/>
          <w:sz w:val="24"/>
          <w:szCs w:val="24"/>
        </w:rPr>
        <w:t>lary</w:t>
      </w:r>
      <w:r w:rsidRPr="00541E79">
        <w:rPr>
          <w:rStyle w:val="cf01"/>
          <w:rFonts w:ascii="Times New Roman" w:hAnsi="Times New Roman" w:cs="Times New Roman"/>
          <w:sz w:val="24"/>
          <w:szCs w:val="24"/>
        </w:rPr>
        <w:t xml:space="preserve"> light response test ranged from 53</w:t>
      </w:r>
      <w:r>
        <w:rPr>
          <w:rStyle w:val="cf01"/>
          <w:rFonts w:ascii="Times New Roman" w:hAnsi="Times New Roman" w:cs="Times New Roman"/>
          <w:sz w:val="24"/>
          <w:szCs w:val="24"/>
        </w:rPr>
        <w:t xml:space="preserve"> – </w:t>
      </w:r>
      <w:r w:rsidRPr="00A939FB">
        <w:rPr>
          <w:rStyle w:val="cf01"/>
          <w:rFonts w:ascii="Times New Roman" w:hAnsi="Times New Roman" w:cs="Times New Roman"/>
          <w:sz w:val="24"/>
          <w:szCs w:val="24"/>
        </w:rPr>
        <w:t xml:space="preserve">84 minutes (Figure 4A). We refer to this as the time delay (TD) and include it in a second </w:t>
      </w:r>
      <w:proofErr w:type="spellStart"/>
      <w:r w:rsidRPr="00A939FB">
        <w:rPr>
          <w:rStyle w:val="cf01"/>
          <w:rFonts w:ascii="Times New Roman" w:hAnsi="Times New Roman" w:cs="Times New Roman"/>
          <w:sz w:val="24"/>
          <w:szCs w:val="24"/>
        </w:rPr>
        <w:t>FoSR</w:t>
      </w:r>
      <w:proofErr w:type="spellEnd"/>
      <w:r w:rsidRPr="00A939FB">
        <w:rPr>
          <w:rStyle w:val="cf01"/>
          <w:rFonts w:ascii="Times New Roman" w:hAnsi="Times New Roman" w:cs="Times New Roman"/>
          <w:sz w:val="24"/>
          <w:szCs w:val="24"/>
        </w:rPr>
        <w:t xml:space="preserve"> model to explore </w:t>
      </w:r>
      <w:r w:rsidR="00EB385E">
        <w:rPr>
          <w:rStyle w:val="cf01"/>
          <w:rFonts w:ascii="Times New Roman" w:hAnsi="Times New Roman" w:cs="Times New Roman"/>
          <w:sz w:val="24"/>
          <w:szCs w:val="24"/>
        </w:rPr>
        <w:t xml:space="preserve">how </w:t>
      </w:r>
      <w:r w:rsidRPr="00A939FB">
        <w:rPr>
          <w:rStyle w:val="cf01"/>
          <w:rFonts w:ascii="Times New Roman" w:hAnsi="Times New Roman" w:cs="Times New Roman"/>
          <w:sz w:val="24"/>
          <w:szCs w:val="24"/>
        </w:rPr>
        <w:t>the shape of the pupil response trajectory changes</w:t>
      </w:r>
      <w:r w:rsidR="00396CC4">
        <w:rPr>
          <w:rStyle w:val="cf01"/>
          <w:rFonts w:ascii="Times New Roman" w:hAnsi="Times New Roman" w:cs="Times New Roman"/>
          <w:sz w:val="24"/>
          <w:szCs w:val="24"/>
        </w:rPr>
        <w:t xml:space="preserve"> over time</w:t>
      </w:r>
      <w:r w:rsidRPr="00A939FB">
        <w:rPr>
          <w:rStyle w:val="cf01"/>
          <w:rFonts w:ascii="Times New Roman" w:hAnsi="Times New Roman" w:cs="Times New Roman"/>
          <w:sz w:val="24"/>
          <w:szCs w:val="24"/>
        </w:rPr>
        <w:t xml:space="preserve"> as cannabis effects </w:t>
      </w:r>
      <w:r w:rsidR="00396CC4">
        <w:rPr>
          <w:rStyle w:val="cf01"/>
          <w:rFonts w:ascii="Times New Roman" w:hAnsi="Times New Roman" w:cs="Times New Roman"/>
          <w:sz w:val="24"/>
          <w:szCs w:val="24"/>
        </w:rPr>
        <w:t>potentially become less pronounced</w:t>
      </w:r>
      <w:r w:rsidR="00AC729D">
        <w:rPr>
          <w:rFonts w:ascii="Times New Roman" w:hAnsi="Times New Roman" w:cs="Times New Roman"/>
          <w:sz w:val="24"/>
          <w:szCs w:val="24"/>
        </w:rPr>
        <w:t xml:space="preserve">. </w:t>
      </w:r>
      <w:r w:rsidR="00E00F97">
        <w:rPr>
          <w:rFonts w:ascii="Times New Roman" w:hAnsi="Times New Roman" w:cs="Times New Roman"/>
          <w:sz w:val="24"/>
          <w:szCs w:val="24"/>
        </w:rPr>
        <w:t>C</w:t>
      </w:r>
      <w:r w:rsidR="00AC729D">
        <w:rPr>
          <w:rFonts w:ascii="Times New Roman" w:hAnsi="Times New Roman" w:cs="Times New Roman"/>
          <w:sz w:val="24"/>
          <w:szCs w:val="24"/>
        </w:rPr>
        <w:t xml:space="preserve">annabis use groups were </w:t>
      </w:r>
      <w:r w:rsidR="007D66A9">
        <w:rPr>
          <w:rFonts w:ascii="Times New Roman" w:hAnsi="Times New Roman" w:cs="Times New Roman"/>
          <w:sz w:val="24"/>
          <w:szCs w:val="24"/>
        </w:rPr>
        <w:t xml:space="preserve">combined to form one “recent use” </w:t>
      </w:r>
      <w:r w:rsidR="00AC729D">
        <w:rPr>
          <w:rFonts w:ascii="Times New Roman" w:hAnsi="Times New Roman" w:cs="Times New Roman"/>
          <w:sz w:val="24"/>
          <w:szCs w:val="24"/>
        </w:rPr>
        <w:t>group</w:t>
      </w:r>
      <w:r w:rsidR="007D66A9">
        <w:rPr>
          <w:rFonts w:ascii="Times New Roman" w:hAnsi="Times New Roman" w:cs="Times New Roman"/>
          <w:sz w:val="24"/>
          <w:szCs w:val="24"/>
        </w:rPr>
        <w:t>, which is compared with the no use group,</w:t>
      </w:r>
      <w:r w:rsidR="00AC729D">
        <w:rPr>
          <w:rFonts w:ascii="Times New Roman" w:hAnsi="Times New Roman" w:cs="Times New Roman"/>
          <w:sz w:val="24"/>
          <w:szCs w:val="24"/>
        </w:rPr>
        <w:t xml:space="preserve"> and the time delay (TD) from </w:t>
      </w:r>
      <w:r w:rsidR="00921B36">
        <w:rPr>
          <w:rFonts w:ascii="Times New Roman" w:hAnsi="Times New Roman" w:cs="Times New Roman"/>
          <w:sz w:val="24"/>
          <w:szCs w:val="24"/>
        </w:rPr>
        <w:t xml:space="preserve">cannabis use </w:t>
      </w:r>
      <w:r w:rsidR="00AC729D">
        <w:rPr>
          <w:rFonts w:ascii="Times New Roman" w:hAnsi="Times New Roman" w:cs="Times New Roman"/>
          <w:sz w:val="24"/>
          <w:szCs w:val="24"/>
        </w:rPr>
        <w:t>to testing was mean centered</w:t>
      </w:r>
      <w:r w:rsidR="00921B36">
        <w:rPr>
          <w:rFonts w:ascii="Times New Roman" w:hAnsi="Times New Roman" w:cs="Times New Roman"/>
          <w:sz w:val="24"/>
          <w:szCs w:val="24"/>
        </w:rPr>
        <w:t>.</w:t>
      </w:r>
      <w:r w:rsidR="00E00F97">
        <w:rPr>
          <w:rFonts w:ascii="Times New Roman" w:hAnsi="Times New Roman" w:cs="Times New Roman"/>
          <w:sz w:val="24"/>
          <w:szCs w:val="24"/>
        </w:rPr>
        <w:t xml:space="preserve"> </w:t>
      </w:r>
      <w:r w:rsidR="00AC729D">
        <w:rPr>
          <w:rFonts w:ascii="Times New Roman" w:hAnsi="Times New Roman" w:cs="Times New Roman"/>
          <w:sz w:val="24"/>
          <w:szCs w:val="24"/>
        </w:rPr>
        <w:t xml:space="preserve">This model </w:t>
      </w:r>
      <w:r w:rsidR="00931320">
        <w:rPr>
          <w:rFonts w:ascii="Times New Roman" w:hAnsi="Times New Roman" w:cs="Times New Roman"/>
          <w:sz w:val="24"/>
          <w:szCs w:val="24"/>
        </w:rPr>
        <w:t>is given by</w:t>
      </w:r>
    </w:p>
    <w:p w14:paraId="18A2ADBD" w14:textId="15909167" w:rsidR="00AC729D" w:rsidRPr="00105272" w:rsidRDefault="00000000" w:rsidP="00AC729D">
      <w:pPr>
        <w:spacing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recent use=1</m:t>
            </m:r>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 xml:space="preserve">*TD+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w:r w:rsidR="00044C6B">
        <w:rPr>
          <w:rFonts w:ascii="Times New Roman" w:eastAsiaTheme="minorEastAsia" w:hAnsi="Times New Roman" w:cs="Times New Roman"/>
          <w:sz w:val="24"/>
          <w:szCs w:val="24"/>
        </w:rPr>
        <w:t xml:space="preserve"> (</w:t>
      </w:r>
      <w:r w:rsidR="00043D21">
        <w:rPr>
          <w:rFonts w:ascii="Times New Roman" w:eastAsiaTheme="minorEastAsia" w:hAnsi="Times New Roman" w:cs="Times New Roman"/>
          <w:sz w:val="24"/>
          <w:szCs w:val="24"/>
        </w:rPr>
        <w:t>3</w:t>
      </w:r>
      <w:r w:rsidR="00044C6B">
        <w:rPr>
          <w:rFonts w:ascii="Times New Roman" w:eastAsiaTheme="minorEastAsia" w:hAnsi="Times New Roman" w:cs="Times New Roman"/>
          <w:sz w:val="24"/>
          <w:szCs w:val="24"/>
        </w:rPr>
        <w:t>)</w:t>
      </w:r>
    </w:p>
    <w:p w14:paraId="33EFEE33" w14:textId="1EC1803E" w:rsidR="00AC729D" w:rsidRDefault="00931320" w:rsidP="00AC729D">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sz w:val="24"/>
          <w:szCs w:val="24"/>
        </w:rPr>
        <w:t xml:space="preserve"> have the same interpretation as</w:t>
      </w:r>
      <w:r w:rsidR="00C0097F">
        <w:rPr>
          <w:rFonts w:ascii="Times New Roman" w:eastAsiaTheme="minorEastAsia" w:hAnsi="Times New Roman" w:cs="Times New Roman"/>
          <w:sz w:val="24"/>
          <w:szCs w:val="24"/>
        </w:rPr>
        <w:t xml:space="preserve"> the previous </w:t>
      </w:r>
      <w:proofErr w:type="spellStart"/>
      <w:r w:rsidR="00C0097F">
        <w:rPr>
          <w:rFonts w:ascii="Times New Roman" w:eastAsiaTheme="minorEastAsia" w:hAnsi="Times New Roman" w:cs="Times New Roman"/>
          <w:sz w:val="24"/>
          <w:szCs w:val="24"/>
        </w:rPr>
        <w:t>FoSR</w:t>
      </w:r>
      <w:proofErr w:type="spellEnd"/>
      <w:r>
        <w:rPr>
          <w:rFonts w:ascii="Times New Roman" w:eastAsiaTheme="minorEastAsia" w:hAnsi="Times New Roman" w:cs="Times New Roman"/>
          <w:sz w:val="24"/>
          <w:szCs w:val="24"/>
        </w:rPr>
        <w:t xml:space="preserve"> model </w:t>
      </w:r>
      <w:r w:rsidR="007B24CF">
        <w:rPr>
          <w:rFonts w:ascii="Times New Roman" w:eastAsiaTheme="minorEastAsia" w:hAnsi="Times New Roman" w:cs="Times New Roman"/>
          <w:sz w:val="24"/>
          <w:szCs w:val="24"/>
        </w:rPr>
        <w:t xml:space="preserve">(Equation </w:t>
      </w:r>
      <w:r w:rsidR="00043D21">
        <w:rPr>
          <w:rFonts w:ascii="Times New Roman" w:eastAsiaTheme="minorEastAsia" w:hAnsi="Times New Roman" w:cs="Times New Roman"/>
          <w:sz w:val="24"/>
          <w:szCs w:val="24"/>
        </w:rPr>
        <w:t>2</w:t>
      </w:r>
      <w:r w:rsidR="007B24C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C0097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is</w:t>
      </w:r>
      <w:r w:rsidR="00AC729D">
        <w:rPr>
          <w:rFonts w:ascii="Times New Roman" w:eastAsiaTheme="minorEastAsia" w:hAnsi="Times New Roman" w:cs="Times New Roman"/>
          <w:sz w:val="24"/>
          <w:szCs w:val="24"/>
        </w:rPr>
        <w:t xml:space="preserve"> interpreted as average difference in trajectories at a specific time </w:t>
      </w:r>
      <w:r w:rsidR="00E00F97" w:rsidRPr="00044C6B">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w:t>
      </w:r>
      <w:r w:rsidR="00E00F97">
        <w:rPr>
          <w:rFonts w:ascii="Times New Roman" w:eastAsiaTheme="minorEastAsia" w:hAnsi="Times New Roman" w:cs="Times New Roman"/>
          <w:sz w:val="24"/>
          <w:szCs w:val="24"/>
        </w:rPr>
        <w:t>comparing recent cannabis use to no use</w:t>
      </w:r>
      <w:r w:rsidR="00921B36">
        <w:rPr>
          <w:rFonts w:ascii="Times New Roman" w:eastAsiaTheme="minorEastAsia" w:hAnsi="Times New Roman" w:cs="Times New Roman"/>
          <w:sz w:val="24"/>
          <w:szCs w:val="24"/>
        </w:rPr>
        <w:t xml:space="preserve"> </w:t>
      </w:r>
      <w:r w:rsidR="00AC729D">
        <w:rPr>
          <w:rFonts w:ascii="Times New Roman" w:eastAsiaTheme="minorEastAsia" w:hAnsi="Times New Roman" w:cs="Times New Roman"/>
          <w:sz w:val="24"/>
          <w:szCs w:val="24"/>
        </w:rPr>
        <w:t xml:space="preserve">with an average time delay from </w:t>
      </w:r>
      <w:r w:rsidR="00921B36">
        <w:rPr>
          <w:rFonts w:ascii="Times New Roman" w:eastAsiaTheme="minorEastAsia" w:hAnsi="Times New Roman" w:cs="Times New Roman"/>
          <w:sz w:val="24"/>
          <w:szCs w:val="24"/>
        </w:rPr>
        <w:t xml:space="preserve">cannabis use </w:t>
      </w:r>
      <w:r w:rsidR="00AC729D">
        <w:rPr>
          <w:rFonts w:ascii="Times New Roman" w:eastAsiaTheme="minorEastAsia" w:hAnsi="Times New Roman" w:cs="Times New Roman"/>
          <w:sz w:val="24"/>
          <w:szCs w:val="24"/>
        </w:rPr>
        <w:t xml:space="preserve">to testing,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00AC729D">
        <w:rPr>
          <w:rFonts w:ascii="Times New Roman" w:eastAsiaTheme="minorEastAsia" w:hAnsi="Times New Roman" w:cs="Times New Roman"/>
          <w:sz w:val="24"/>
          <w:szCs w:val="24"/>
        </w:rPr>
        <w:t xml:space="preserve"> is the average </w:t>
      </w:r>
      <w:r w:rsidR="00921B36">
        <w:rPr>
          <w:rFonts w:ascii="Times New Roman" w:eastAsiaTheme="minorEastAsia" w:hAnsi="Times New Roman" w:cs="Times New Roman"/>
          <w:sz w:val="24"/>
          <w:szCs w:val="24"/>
        </w:rPr>
        <w:t xml:space="preserve">difference </w:t>
      </w:r>
      <w:r w:rsidR="00AC729D">
        <w:rPr>
          <w:rFonts w:ascii="Times New Roman" w:eastAsiaTheme="minorEastAsia" w:hAnsi="Times New Roman" w:cs="Times New Roman"/>
          <w:sz w:val="24"/>
          <w:szCs w:val="24"/>
        </w:rPr>
        <w:t>at a specific time</w:t>
      </w:r>
      <w:r w:rsidR="00E00F97">
        <w:rPr>
          <w:rFonts w:ascii="Times New Roman" w:eastAsiaTheme="minorEastAsia" w:hAnsi="Times New Roman" w:cs="Times New Roman"/>
          <w:sz w:val="24"/>
          <w:szCs w:val="24"/>
        </w:rPr>
        <w:t xml:space="preserve"> </w:t>
      </w:r>
      <w:r w:rsidR="00E00F97" w:rsidRPr="009B1352">
        <w:rPr>
          <w:rFonts w:ascii="Times New Roman" w:eastAsiaTheme="minorEastAsia" w:hAnsi="Times New Roman" w:cs="Times New Roman"/>
          <w:i/>
          <w:iCs/>
          <w:sz w:val="24"/>
          <w:szCs w:val="24"/>
        </w:rPr>
        <w:t>t</w:t>
      </w:r>
      <w:r w:rsidR="00AC729D">
        <w:rPr>
          <w:rFonts w:ascii="Times New Roman" w:eastAsiaTheme="minorEastAsia" w:hAnsi="Times New Roman" w:cs="Times New Roman"/>
          <w:sz w:val="24"/>
          <w:szCs w:val="24"/>
        </w:rPr>
        <w:t xml:space="preserve"> for an additional minute </w:t>
      </w:r>
      <w:r w:rsidR="00E00F97">
        <w:rPr>
          <w:rFonts w:ascii="Times New Roman" w:eastAsiaTheme="minorEastAsia" w:hAnsi="Times New Roman" w:cs="Times New Roman"/>
          <w:sz w:val="24"/>
          <w:szCs w:val="24"/>
        </w:rPr>
        <w:t>increase in time since smoking for the cannabis use group</w:t>
      </w:r>
      <w:r w:rsidR="00AC729D">
        <w:rPr>
          <w:rFonts w:ascii="Times New Roman" w:eastAsiaTheme="minorEastAsia" w:hAnsi="Times New Roman" w:cs="Times New Roman"/>
          <w:sz w:val="24"/>
          <w:szCs w:val="24"/>
        </w:rPr>
        <w:t xml:space="preserve">. </w:t>
      </w:r>
    </w:p>
    <w:p w14:paraId="1691D965" w14:textId="77777777" w:rsidR="00AC729D" w:rsidRPr="001C442A" w:rsidRDefault="00AC729D" w:rsidP="00AC729D">
      <w:pPr>
        <w:spacing w:line="480" w:lineRule="auto"/>
        <w:rPr>
          <w:rFonts w:ascii="Times New Roman" w:hAnsi="Times New Roman" w:cs="Times New Roman"/>
          <w:i/>
          <w:iCs/>
          <w:sz w:val="24"/>
          <w:szCs w:val="24"/>
        </w:rPr>
      </w:pPr>
      <w:r w:rsidRPr="001C442A">
        <w:rPr>
          <w:rFonts w:ascii="Times New Roman" w:hAnsi="Times New Roman" w:cs="Times New Roman"/>
          <w:i/>
          <w:iCs/>
          <w:sz w:val="24"/>
          <w:szCs w:val="24"/>
        </w:rPr>
        <w:t>Analysis Software</w:t>
      </w:r>
    </w:p>
    <w:p w14:paraId="744DBA60" w14:textId="3ABEE5C6" w:rsidR="00AC729D" w:rsidRPr="00C13772"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using R version 4.0.2</w:t>
      </w:r>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&lt;EndNote&gt;&lt;Cite&gt;&lt;Author&gt;Team.&lt;/Author&gt;&lt;Year&gt;2020&lt;/Year&gt;&lt;RecNum&gt;19&lt;/RecNum&gt;&lt;DisplayText&gt;[22]&lt;/DisplayText&gt;&lt;record&gt;&lt;rec-number&gt;19&lt;/rec-number&gt;&lt;foreign-keys&gt;&lt;key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The R packages </w:t>
      </w:r>
      <w:proofErr w:type="spellStart"/>
      <w:r>
        <w:rPr>
          <w:rFonts w:ascii="Times New Roman" w:hAnsi="Times New Roman" w:cs="Times New Roman"/>
          <w:sz w:val="24"/>
          <w:szCs w:val="24"/>
        </w:rPr>
        <w:t>mgcv</w:t>
      </w:r>
      <w:proofErr w:type="spellEnd"/>
      <w:r w:rsidR="006B20DF">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&lt;EndNote&gt;&lt;Cite&gt;&lt;Author&gt;Wood&lt;/Author&gt;&lt;Year&gt;2011&lt;/Year&gt;&lt;RecNum&gt;21&lt;/RecNum&gt;&lt;DisplayText&gt;[23, 24]&lt;/DisplayText&gt;&lt;record&gt;&lt;rec-number&gt;21&lt;/rec-number&gt;&lt;foreign-keys&gt;&lt;key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Cite&gt;&lt;Author&gt;Wood&lt;/Author&gt;&lt;Year&gt;2017&lt;/Year&gt;&lt;RecNum&gt;30&lt;/RecNum&gt;&lt;record&gt;&lt;rec-number&gt;30&lt;/rec-number&gt;&lt;foreign-keys&gt;&lt;key app="EN" db-id="w9drwvazppzst8esdfp5rt5w5dr0p522dz5r" timestamp="1683564274"&gt;30&lt;/key&gt;&lt;/foreign-keys&gt;&lt;ref-type name="Book"&gt;6&lt;/ref-type&gt;&lt;contributors&gt;&lt;authors&gt;&lt;author&gt;Wood, Simon N.&lt;/author&gt;&lt;/authors&gt;&lt;secondary-authors&gt;&lt;author&gt;Blizstein, Joseph K. &lt;/author&gt;&lt;author&gt;Faraway, Julian J. &lt;/author&gt;&lt;author&gt;Tanner, Martin&lt;/author&gt;&lt;author&gt;Zidek, Jim&lt;/author&gt;&lt;/secondary-authors&gt;&lt;/contributors&gt;&lt;titles&gt;&lt;title&gt;Generalized Additive Models: An Introduction with R&lt;/title&gt;&lt;secondary-title&gt;Texts in Statisitical Science Series&lt;/secondary-title&gt;&lt;/titles&gt;&lt;pages&gt;496&lt;/pages&gt;&lt;edition&gt;2nd&lt;/edition&gt;&lt;dates&gt;&lt;year&gt;2017&lt;/year&gt;&lt;/dates&gt;&lt;pub-location&gt;Boca Raton, FL&lt;/pub-location&gt;&lt;publisher&gt;Chapman and Hall/CRC&lt;/publisher&gt;&lt;urls&gt;&lt;/urls&gt;&lt;electronic-resource-num&gt; https://doi.org/10.1201/9781315370279 &lt;/electronic-resource-num&gt;&lt;/record&gt;&lt;/Cite&gt;&lt;/EndNote&gt;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[23, 24]</w:t>
      </w:r>
      <w:r>
        <w:rPr>
          <w:rFonts w:ascii="Times New Roman" w:hAnsi="Times New Roman" w:cs="Times New Roman"/>
          <w:sz w:val="24"/>
          <w:szCs w:val="24"/>
        </w:rPr>
        <w:fldChar w:fldCharType="end"/>
      </w:r>
      <w:r>
        <w:rPr>
          <w:rFonts w:ascii="Times New Roman" w:hAnsi="Times New Roman" w:cs="Times New Roman"/>
          <w:sz w:val="24"/>
          <w:szCs w:val="24"/>
        </w:rPr>
        <w:t xml:space="preserve"> and refund </w:t>
      </w:r>
      <w:r>
        <w:rPr>
          <w:rFonts w:ascii="Times New Roman" w:hAnsi="Times New Roman" w:cs="Times New Roman"/>
          <w:sz w:val="24"/>
          <w:szCs w:val="24"/>
        </w:rPr>
        <w:fldChar w:fldCharType="begin"/>
      </w:r>
      <w:r w:rsidR="00C855DB">
        <w:rPr>
          <w:rFonts w:ascii="Times New Roman" w:hAnsi="Times New Roman" w:cs="Times New Roman"/>
          <w:sz w:val="24"/>
          <w:szCs w:val="24"/>
        </w:rPr>
        <w:instrText xml:space="preserve"> ADDIN EN.CITE &lt;EndNote&gt;&lt;Cite&gt;&lt;Author&gt;Reiss&lt;/Author&gt;&lt;Year&gt;2017&lt;/Year&gt;&lt;RecNum&gt;17&lt;/RecNum&gt;&lt;DisplayText&gt;[19]&lt;/DisplayText&gt;&lt;record&gt;&lt;rec-number&gt;17&lt;/rec-number&gt;&lt;foreign-keys&gt;&lt;key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C855DB">
        <w:rPr>
          <w:rFonts w:ascii="Times New Roman" w:hAnsi="Times New Roman" w:cs="Times New Roman"/>
          <w:noProof/>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were used to implement functional data models.</w:t>
      </w:r>
      <w:r w:rsidR="00B20C99">
        <w:rPr>
          <w:rFonts w:ascii="Times New Roman" w:hAnsi="Times New Roman" w:cs="Times New Roman"/>
          <w:sz w:val="24"/>
          <w:szCs w:val="24"/>
        </w:rPr>
        <w:t xml:space="preserve"> Estimation of the </w:t>
      </w:r>
      <w:proofErr w:type="spellStart"/>
      <w:r w:rsidR="00B20C99">
        <w:rPr>
          <w:rFonts w:ascii="Times New Roman" w:hAnsi="Times New Roman" w:cs="Times New Roman"/>
          <w:sz w:val="24"/>
          <w:szCs w:val="24"/>
        </w:rPr>
        <w:t>FoSR</w:t>
      </w:r>
      <w:proofErr w:type="spellEnd"/>
      <w:r w:rsidR="00B20C99">
        <w:rPr>
          <w:rFonts w:ascii="Times New Roman" w:hAnsi="Times New Roman" w:cs="Times New Roman"/>
          <w:sz w:val="24"/>
          <w:szCs w:val="24"/>
        </w:rPr>
        <w:t xml:space="preserve"> regression model follows the general algorithm presented by</w:t>
      </w:r>
      <w:r w:rsidR="001D0B06">
        <w:rPr>
          <w:rFonts w:ascii="Times New Roman" w:hAnsi="Times New Roman" w:cs="Times New Roman"/>
          <w:sz w:val="24"/>
          <w:szCs w:val="24"/>
        </w:rPr>
        <w:t xml:space="preserve"> </w:t>
      </w:r>
      <w:r w:rsidR="00EB74F7">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PEVuZE5vdGU+PENpdGU+PEF1dGhvcj5MZXJvdXg8L0F1dGhvcj48WWVhcj4yMDE4PC9ZZWFyPjxS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EB74F7">
        <w:rPr>
          <w:rFonts w:ascii="Times New Roman" w:hAnsi="Times New Roman" w:cs="Times New Roman"/>
          <w:sz w:val="24"/>
          <w:szCs w:val="24"/>
        </w:rPr>
      </w:r>
      <w:r w:rsidR="00EB74F7">
        <w:rPr>
          <w:rFonts w:ascii="Times New Roman" w:hAnsi="Times New Roman" w:cs="Times New Roman"/>
          <w:sz w:val="24"/>
          <w:szCs w:val="24"/>
        </w:rPr>
        <w:fldChar w:fldCharType="separate"/>
      </w:r>
      <w:r w:rsidR="00C855DB">
        <w:rPr>
          <w:rFonts w:ascii="Times New Roman" w:hAnsi="Times New Roman" w:cs="Times New Roman"/>
          <w:noProof/>
          <w:sz w:val="24"/>
          <w:szCs w:val="24"/>
        </w:rPr>
        <w:t>[25]</w:t>
      </w:r>
      <w:r w:rsidR="00EB74F7">
        <w:rPr>
          <w:rFonts w:ascii="Times New Roman" w:hAnsi="Times New Roman" w:cs="Times New Roman"/>
          <w:sz w:val="24"/>
          <w:szCs w:val="24"/>
        </w:rPr>
        <w:fldChar w:fldCharType="end"/>
      </w:r>
      <w:r w:rsidR="00B20C99">
        <w:rPr>
          <w:rFonts w:ascii="Times New Roman" w:hAnsi="Times New Roman" w:cs="Times New Roman"/>
          <w:sz w:val="24"/>
          <w:szCs w:val="24"/>
        </w:rPr>
        <w:t xml:space="preserve">. </w:t>
      </w:r>
      <w:r>
        <w:rPr>
          <w:rFonts w:ascii="Times New Roman" w:hAnsi="Times New Roman" w:cs="Times New Roman"/>
          <w:sz w:val="24"/>
          <w:szCs w:val="24"/>
        </w:rPr>
        <w:t xml:space="preserve"> Code </w:t>
      </w:r>
      <w:r w:rsidR="00EB385E">
        <w:rPr>
          <w:rFonts w:ascii="Times New Roman" w:hAnsi="Times New Roman" w:cs="Times New Roman"/>
          <w:sz w:val="24"/>
          <w:szCs w:val="24"/>
        </w:rPr>
        <w:t xml:space="preserve">and data </w:t>
      </w:r>
      <w:r>
        <w:rPr>
          <w:rFonts w:ascii="Times New Roman" w:hAnsi="Times New Roman" w:cs="Times New Roman"/>
          <w:sz w:val="24"/>
          <w:szCs w:val="24"/>
        </w:rPr>
        <w:t>for reproducing our analysis is publicly available on GitHub.</w:t>
      </w:r>
    </w:p>
    <w:p w14:paraId="64F3E80A"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RESULTS</w:t>
      </w:r>
      <w:r>
        <w:rPr>
          <w:rFonts w:ascii="Times New Roman" w:hAnsi="Times New Roman" w:cs="Times New Roman"/>
          <w:sz w:val="24"/>
          <w:szCs w:val="24"/>
        </w:rPr>
        <w:t>:</w:t>
      </w:r>
    </w:p>
    <w:p w14:paraId="17AAB3C9" w14:textId="77777777" w:rsidR="00AC729D" w:rsidRPr="00304F4A" w:rsidRDefault="00AC729D" w:rsidP="00AC729D">
      <w:pPr>
        <w:spacing w:line="480" w:lineRule="auto"/>
        <w:rPr>
          <w:rFonts w:ascii="Times New Roman" w:hAnsi="Times New Roman" w:cs="Times New Roman"/>
          <w:i/>
          <w:iCs/>
          <w:sz w:val="24"/>
          <w:szCs w:val="24"/>
        </w:rPr>
      </w:pPr>
      <w:r>
        <w:rPr>
          <w:rFonts w:ascii="Times New Roman" w:hAnsi="Times New Roman" w:cs="Times New Roman"/>
          <w:i/>
          <w:iCs/>
          <w:sz w:val="24"/>
          <w:szCs w:val="24"/>
        </w:rPr>
        <w:t>Predicting recent cannabis use</w:t>
      </w:r>
    </w:p>
    <w:p w14:paraId="0ABFF047" w14:textId="3A516669" w:rsidR="00AC729D" w:rsidRDefault="006B20DF" w:rsidP="006B20D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2A shows ROC curves </w:t>
      </w:r>
      <w:r w:rsidR="00E94D0D">
        <w:rPr>
          <w:rFonts w:ascii="Times New Roman" w:hAnsi="Times New Roman" w:cs="Times New Roman"/>
          <w:sz w:val="24"/>
          <w:szCs w:val="24"/>
        </w:rPr>
        <w:t xml:space="preserve">that compare the ability </w:t>
      </w:r>
      <w:r>
        <w:rPr>
          <w:rFonts w:ascii="Times New Roman" w:hAnsi="Times New Roman" w:cs="Times New Roman"/>
          <w:sz w:val="24"/>
          <w:szCs w:val="24"/>
        </w:rPr>
        <w:t>of the functional and traditional logistic regression models</w:t>
      </w:r>
      <w:r w:rsidR="00E94D0D">
        <w:rPr>
          <w:rFonts w:ascii="Times New Roman" w:hAnsi="Times New Roman" w:cs="Times New Roman"/>
          <w:sz w:val="24"/>
          <w:szCs w:val="24"/>
        </w:rPr>
        <w:t xml:space="preserve"> to discriminate between recent cannabis use and no use</w:t>
      </w:r>
      <w:r>
        <w:rPr>
          <w:rFonts w:ascii="Times New Roman" w:hAnsi="Times New Roman" w:cs="Times New Roman"/>
          <w:sz w:val="24"/>
          <w:szCs w:val="24"/>
        </w:rPr>
        <w:t xml:space="preserve">. </w:t>
      </w:r>
      <w:r w:rsidR="00AC729D">
        <w:rPr>
          <w:rFonts w:ascii="Times New Roman" w:hAnsi="Times New Roman" w:cs="Times New Roman"/>
          <w:sz w:val="24"/>
          <w:szCs w:val="24"/>
        </w:rPr>
        <w:t xml:space="preserve">The </w:t>
      </w:r>
      <w:r>
        <w:rPr>
          <w:rFonts w:ascii="Times New Roman" w:hAnsi="Times New Roman" w:cs="Times New Roman"/>
          <w:sz w:val="24"/>
          <w:szCs w:val="24"/>
        </w:rPr>
        <w:lastRenderedPageBreak/>
        <w:t xml:space="preserve">functional logistic </w:t>
      </w:r>
      <w:r w:rsidR="00AC729D">
        <w:rPr>
          <w:rFonts w:ascii="Times New Roman" w:hAnsi="Times New Roman" w:cs="Times New Roman"/>
          <w:sz w:val="24"/>
          <w:szCs w:val="24"/>
        </w:rPr>
        <w:t>model</w:t>
      </w:r>
      <w:r>
        <w:rPr>
          <w:rFonts w:ascii="Times New Roman" w:hAnsi="Times New Roman" w:cs="Times New Roman"/>
          <w:sz w:val="24"/>
          <w:szCs w:val="24"/>
        </w:rPr>
        <w:t>, which uses</w:t>
      </w:r>
      <w:r w:rsidR="00AC729D">
        <w:rPr>
          <w:rFonts w:ascii="Times New Roman" w:hAnsi="Times New Roman" w:cs="Times New Roman"/>
          <w:sz w:val="24"/>
          <w:szCs w:val="24"/>
        </w:rPr>
        <w:t xml:space="preserve"> the full pupil</w:t>
      </w:r>
      <w:r w:rsidR="00FC19C7">
        <w:rPr>
          <w:rFonts w:ascii="Times New Roman" w:hAnsi="Times New Roman" w:cs="Times New Roman"/>
          <w:sz w:val="24"/>
          <w:szCs w:val="24"/>
        </w:rPr>
        <w:t>lary</w:t>
      </w:r>
      <w:r w:rsidR="00AC729D">
        <w:rPr>
          <w:rFonts w:ascii="Times New Roman" w:hAnsi="Times New Roman" w:cs="Times New Roman"/>
          <w:sz w:val="24"/>
          <w:szCs w:val="24"/>
        </w:rPr>
        <w:t xml:space="preserve"> light response </w:t>
      </w:r>
      <w:r>
        <w:rPr>
          <w:rFonts w:ascii="Times New Roman" w:hAnsi="Times New Roman" w:cs="Times New Roman"/>
          <w:sz w:val="24"/>
          <w:szCs w:val="24"/>
        </w:rPr>
        <w:t xml:space="preserve">trajectory, </w:t>
      </w:r>
      <w:r w:rsidR="00AC729D">
        <w:rPr>
          <w:rFonts w:ascii="Times New Roman" w:hAnsi="Times New Roman" w:cs="Times New Roman"/>
          <w:sz w:val="24"/>
          <w:szCs w:val="24"/>
        </w:rPr>
        <w:t>ha</w:t>
      </w:r>
      <w:r>
        <w:rPr>
          <w:rFonts w:ascii="Times New Roman" w:hAnsi="Times New Roman" w:cs="Times New Roman"/>
          <w:sz w:val="24"/>
          <w:szCs w:val="24"/>
        </w:rPr>
        <w:t>s</w:t>
      </w:r>
      <w:r w:rsidR="00AC729D">
        <w:rPr>
          <w:rFonts w:ascii="Times New Roman" w:hAnsi="Times New Roman" w:cs="Times New Roman"/>
          <w:sz w:val="24"/>
          <w:szCs w:val="24"/>
        </w:rPr>
        <w:t xml:space="preserve"> a higher AUC value (AUC = 0.71) </w:t>
      </w:r>
      <w:r>
        <w:rPr>
          <w:rFonts w:ascii="Times New Roman" w:hAnsi="Times New Roman" w:cs="Times New Roman"/>
          <w:sz w:val="24"/>
          <w:szCs w:val="24"/>
        </w:rPr>
        <w:t xml:space="preserve">than </w:t>
      </w:r>
      <w:r w:rsidR="00AC729D">
        <w:rPr>
          <w:rFonts w:ascii="Times New Roman" w:hAnsi="Times New Roman" w:cs="Times New Roman"/>
          <w:sz w:val="24"/>
          <w:szCs w:val="24"/>
        </w:rPr>
        <w:t>the</w:t>
      </w:r>
      <w:r>
        <w:rPr>
          <w:rFonts w:ascii="Times New Roman" w:hAnsi="Times New Roman" w:cs="Times New Roman"/>
          <w:sz w:val="24"/>
          <w:szCs w:val="24"/>
        </w:rPr>
        <w:t xml:space="preserve"> traditional logistic</w:t>
      </w:r>
      <w:r w:rsidR="00AC729D">
        <w:rPr>
          <w:rFonts w:ascii="Times New Roman" w:hAnsi="Times New Roman" w:cs="Times New Roman"/>
          <w:sz w:val="24"/>
          <w:szCs w:val="24"/>
        </w:rPr>
        <w:t xml:space="preserve"> model based </w:t>
      </w:r>
      <w:r>
        <w:rPr>
          <w:rFonts w:ascii="Times New Roman" w:hAnsi="Times New Roman" w:cs="Times New Roman"/>
          <w:sz w:val="24"/>
          <w:szCs w:val="24"/>
        </w:rPr>
        <w:t xml:space="preserve">on </w:t>
      </w:r>
      <w:r w:rsidR="00AC729D">
        <w:rPr>
          <w:rFonts w:ascii="Times New Roman" w:hAnsi="Times New Roman" w:cs="Times New Roman"/>
          <w:sz w:val="24"/>
          <w:szCs w:val="24"/>
        </w:rPr>
        <w:t xml:space="preserve">single value summary features (AUC = 0.68). This </w:t>
      </w:r>
      <w:r w:rsidR="00AC729D" w:rsidRPr="00CC24B6">
        <w:rPr>
          <w:rFonts w:ascii="Times New Roman" w:hAnsi="Times New Roman" w:cs="Times New Roman"/>
          <w:sz w:val="24"/>
          <w:szCs w:val="24"/>
        </w:rPr>
        <w:t xml:space="preserve">indicates that </w:t>
      </w:r>
      <w:r w:rsidR="00032664" w:rsidRPr="00CC24B6">
        <w:rPr>
          <w:rFonts w:ascii="Times New Roman" w:hAnsi="Times New Roman" w:cs="Times New Roman"/>
          <w:sz w:val="24"/>
          <w:szCs w:val="24"/>
        </w:rPr>
        <w:t>the functional logistic regression model</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can</w:t>
      </w:r>
      <w:r w:rsidR="00AC729D" w:rsidRPr="00CC24B6">
        <w:rPr>
          <w:rFonts w:ascii="Times New Roman" w:hAnsi="Times New Roman" w:cs="Times New Roman"/>
          <w:sz w:val="24"/>
          <w:szCs w:val="24"/>
        </w:rPr>
        <w:t xml:space="preserve"> better </w:t>
      </w:r>
      <w:r w:rsidR="008B46EC" w:rsidRPr="00CC24B6">
        <w:rPr>
          <w:rFonts w:ascii="Times New Roman" w:hAnsi="Times New Roman" w:cs="Times New Roman"/>
          <w:sz w:val="24"/>
          <w:szCs w:val="24"/>
        </w:rPr>
        <w:t>differentiate</w:t>
      </w:r>
      <w:r w:rsidR="00AC729D" w:rsidRPr="00CC24B6">
        <w:rPr>
          <w:rFonts w:ascii="Times New Roman" w:hAnsi="Times New Roman" w:cs="Times New Roman"/>
          <w:sz w:val="24"/>
          <w:szCs w:val="24"/>
        </w:rPr>
        <w:t xml:space="preserve"> </w:t>
      </w:r>
      <w:r w:rsidR="008B46EC" w:rsidRPr="00CC24B6">
        <w:rPr>
          <w:rFonts w:ascii="Times New Roman" w:hAnsi="Times New Roman" w:cs="Times New Roman"/>
          <w:sz w:val="24"/>
          <w:szCs w:val="24"/>
        </w:rPr>
        <w:t>recent</w:t>
      </w:r>
      <w:r w:rsidR="00AC729D" w:rsidRPr="00CC24B6">
        <w:rPr>
          <w:rFonts w:ascii="Times New Roman" w:hAnsi="Times New Roman" w:cs="Times New Roman"/>
          <w:sz w:val="24"/>
          <w:szCs w:val="24"/>
        </w:rPr>
        <w:t xml:space="preserve"> cannabis use </w:t>
      </w:r>
      <w:r w:rsidR="008B46EC" w:rsidRPr="00CC24B6">
        <w:rPr>
          <w:rFonts w:ascii="Times New Roman" w:hAnsi="Times New Roman" w:cs="Times New Roman"/>
          <w:sz w:val="24"/>
          <w:szCs w:val="24"/>
        </w:rPr>
        <w:t>from no use</w:t>
      </w:r>
      <w:r w:rsidR="00134C30">
        <w:rPr>
          <w:rFonts w:ascii="Times New Roman" w:hAnsi="Times New Roman" w:cs="Times New Roman"/>
          <w:sz w:val="24"/>
          <w:szCs w:val="24"/>
        </w:rPr>
        <w:t xml:space="preserve">, although </w:t>
      </w:r>
      <w:r w:rsidR="003B2103">
        <w:rPr>
          <w:rFonts w:ascii="Times New Roman" w:hAnsi="Times New Roman" w:cs="Times New Roman"/>
          <w:sz w:val="24"/>
          <w:szCs w:val="24"/>
        </w:rPr>
        <w:t xml:space="preserve">the difference is </w:t>
      </w:r>
      <w:r w:rsidR="00134C30">
        <w:rPr>
          <w:rFonts w:ascii="Times New Roman" w:hAnsi="Times New Roman" w:cs="Times New Roman"/>
          <w:sz w:val="24"/>
          <w:szCs w:val="24"/>
        </w:rPr>
        <w:t>not statistically significant (p= 0.6)</w:t>
      </w:r>
      <w:r w:rsidR="00CC24B6">
        <w:rPr>
          <w:rFonts w:ascii="Times New Roman" w:hAnsi="Times New Roman" w:cs="Times New Roman"/>
          <w:sz w:val="24"/>
          <w:szCs w:val="24"/>
        </w:rPr>
        <w:t xml:space="preserve"> in this data</w:t>
      </w:r>
      <w:r w:rsidR="003B2103">
        <w:rPr>
          <w:rFonts w:ascii="Times New Roman" w:hAnsi="Times New Roman" w:cs="Times New Roman"/>
          <w:sz w:val="24"/>
          <w:szCs w:val="24"/>
        </w:rPr>
        <w:t xml:space="preserve"> set</w:t>
      </w:r>
      <w:r w:rsidR="00AC729D">
        <w:rPr>
          <w:rFonts w:ascii="Times New Roman" w:hAnsi="Times New Roman" w:cs="Times New Roman"/>
          <w:sz w:val="24"/>
          <w:szCs w:val="24"/>
        </w:rPr>
        <w:t xml:space="preserve">. </w:t>
      </w:r>
    </w:p>
    <w:p w14:paraId="70B8E402" w14:textId="5B77FD1B"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FIGURE_2</w:t>
      </w:r>
    </w:p>
    <w:p w14:paraId="632935A2" w14:textId="3C711338" w:rsidR="00AC729D" w:rsidRDefault="00AC729D"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added benefit of </w:t>
      </w:r>
      <w:r w:rsidR="0010704B">
        <w:rPr>
          <w:rFonts w:ascii="Times New Roman" w:hAnsi="Times New Roman" w:cs="Times New Roman"/>
          <w:sz w:val="24"/>
          <w:szCs w:val="24"/>
        </w:rPr>
        <w:t xml:space="preserve">the functional logistic regression </w:t>
      </w:r>
      <w:r>
        <w:rPr>
          <w:rFonts w:ascii="Times New Roman" w:hAnsi="Times New Roman" w:cs="Times New Roman"/>
          <w:sz w:val="24"/>
          <w:szCs w:val="24"/>
        </w:rPr>
        <w:t xml:space="preserve">model is the ability to visualize the odds of cannabis use over the 10 seconds of the pupil light response test (Figure 2B). This plot shows two regions with statistically significant differences between </w:t>
      </w:r>
      <w:r w:rsidR="005665CC">
        <w:rPr>
          <w:rFonts w:ascii="Times New Roman" w:hAnsi="Times New Roman" w:cs="Times New Roman"/>
          <w:sz w:val="24"/>
          <w:szCs w:val="24"/>
        </w:rPr>
        <w:t xml:space="preserve">recent </w:t>
      </w:r>
      <w:r>
        <w:rPr>
          <w:rFonts w:ascii="Times New Roman" w:hAnsi="Times New Roman" w:cs="Times New Roman"/>
          <w:sz w:val="24"/>
          <w:szCs w:val="24"/>
        </w:rPr>
        <w:t>cannabis use and no</w:t>
      </w:r>
      <w:r w:rsidR="005665CC">
        <w:rPr>
          <w:rFonts w:ascii="Times New Roman" w:hAnsi="Times New Roman" w:cs="Times New Roman"/>
          <w:sz w:val="24"/>
          <w:szCs w:val="24"/>
        </w:rPr>
        <w:t xml:space="preserve"> </w:t>
      </w:r>
      <w:r>
        <w:rPr>
          <w:rFonts w:ascii="Times New Roman" w:hAnsi="Times New Roman" w:cs="Times New Roman"/>
          <w:sz w:val="24"/>
          <w:szCs w:val="24"/>
        </w:rPr>
        <w:t xml:space="preserve">use. The first region between 2.03 and 3.73 seconds with a maximum difference at 2.97 seconds (OR: 2.66, 95% CI: [1.28, 5.50]) corresponds to the time period where the point of minimal constriction is typically </w:t>
      </w:r>
      <w:r w:rsidR="003B3176">
        <w:rPr>
          <w:rFonts w:ascii="Times New Roman" w:hAnsi="Times New Roman" w:cs="Times New Roman"/>
          <w:sz w:val="24"/>
          <w:szCs w:val="24"/>
        </w:rPr>
        <w:t>observed and</w:t>
      </w:r>
      <w:r>
        <w:rPr>
          <w:rFonts w:ascii="Times New Roman" w:hAnsi="Times New Roman" w:cs="Times New Roman"/>
          <w:sz w:val="24"/>
          <w:szCs w:val="24"/>
        </w:rPr>
        <w:t xml:space="preserve"> shows that individuals </w:t>
      </w:r>
      <w:r w:rsidRPr="009650BE">
        <w:rPr>
          <w:rFonts w:ascii="Times New Roman" w:hAnsi="Times New Roman" w:cs="Times New Roman"/>
          <w:sz w:val="24"/>
          <w:szCs w:val="24"/>
        </w:rPr>
        <w:t>with less pupil constriction</w:t>
      </w:r>
      <w:r>
        <w:rPr>
          <w:rFonts w:ascii="Times New Roman" w:hAnsi="Times New Roman" w:cs="Times New Roman"/>
          <w:sz w:val="24"/>
          <w:szCs w:val="24"/>
        </w:rPr>
        <w:t xml:space="preserve"> have higher odds of being </w:t>
      </w:r>
      <w:r w:rsidR="005A1CA3">
        <w:rPr>
          <w:rFonts w:ascii="Times New Roman" w:hAnsi="Times New Roman" w:cs="Times New Roman"/>
          <w:sz w:val="24"/>
          <w:szCs w:val="24"/>
        </w:rPr>
        <w:t>in the cannabis use group</w:t>
      </w:r>
      <w:r>
        <w:rPr>
          <w:rFonts w:ascii="Times New Roman" w:hAnsi="Times New Roman" w:cs="Times New Roman"/>
          <w:sz w:val="24"/>
          <w:szCs w:val="24"/>
        </w:rPr>
        <w:t xml:space="preserve">. The second region between 5.7 and 7.3 seconds with a peak difference at 6.57 seconds (OR: 0.37, 95% CI: [0.17, 0.81]), </w:t>
      </w:r>
      <w:r w:rsidRPr="009650BE">
        <w:rPr>
          <w:rFonts w:ascii="Times New Roman" w:hAnsi="Times New Roman" w:cs="Times New Roman"/>
          <w:sz w:val="24"/>
          <w:szCs w:val="24"/>
        </w:rPr>
        <w:t xml:space="preserve">occurs during the period of rebound dilation and shows that </w:t>
      </w:r>
      <w:r w:rsidR="009650BE" w:rsidRPr="009650BE">
        <w:rPr>
          <w:rFonts w:ascii="Times New Roman" w:hAnsi="Times New Roman" w:cs="Times New Roman"/>
          <w:sz w:val="24"/>
          <w:szCs w:val="24"/>
        </w:rPr>
        <w:t xml:space="preserve">individuals with </w:t>
      </w:r>
      <w:r w:rsidR="00116BFD">
        <w:rPr>
          <w:rFonts w:ascii="Times New Roman" w:hAnsi="Times New Roman" w:cs="Times New Roman"/>
          <w:sz w:val="24"/>
          <w:szCs w:val="24"/>
        </w:rPr>
        <w:t>less</w:t>
      </w:r>
      <w:r w:rsidR="00116BFD" w:rsidRPr="009650BE">
        <w:rPr>
          <w:rFonts w:ascii="Times New Roman" w:hAnsi="Times New Roman" w:cs="Times New Roman"/>
          <w:sz w:val="24"/>
          <w:szCs w:val="24"/>
        </w:rPr>
        <w:t xml:space="preserve"> </w:t>
      </w:r>
      <w:r w:rsidR="009650BE" w:rsidRPr="009650BE">
        <w:rPr>
          <w:rFonts w:ascii="Times New Roman" w:hAnsi="Times New Roman" w:cs="Times New Roman"/>
          <w:sz w:val="24"/>
          <w:szCs w:val="24"/>
        </w:rPr>
        <w:t>pupil dilation</w:t>
      </w:r>
      <w:r w:rsidR="00116BFD">
        <w:rPr>
          <w:rFonts w:ascii="Times New Roman" w:hAnsi="Times New Roman" w:cs="Times New Roman"/>
          <w:sz w:val="24"/>
          <w:szCs w:val="24"/>
        </w:rPr>
        <w:t xml:space="preserve"> (closer to the pupil diameter at the start of the test)</w:t>
      </w:r>
      <w:r w:rsidR="009650BE" w:rsidRPr="009650BE">
        <w:rPr>
          <w:rFonts w:ascii="Times New Roman" w:hAnsi="Times New Roman" w:cs="Times New Roman"/>
          <w:sz w:val="24"/>
          <w:szCs w:val="24"/>
        </w:rPr>
        <w:t xml:space="preserve"> have lower odds of being in the cannabis use</w:t>
      </w:r>
      <w:r w:rsidR="009650BE">
        <w:rPr>
          <w:rFonts w:ascii="Times New Roman" w:hAnsi="Times New Roman" w:cs="Times New Roman"/>
          <w:sz w:val="24"/>
          <w:szCs w:val="24"/>
        </w:rPr>
        <w:t xml:space="preserve"> group</w:t>
      </w:r>
      <w:r w:rsidRPr="000D2221">
        <w:rPr>
          <w:rFonts w:ascii="Times New Roman" w:hAnsi="Times New Roman" w:cs="Times New Roman"/>
          <w:sz w:val="24"/>
          <w:szCs w:val="24"/>
        </w:rPr>
        <w:t>.</w:t>
      </w:r>
      <w:r>
        <w:rPr>
          <w:rFonts w:ascii="Times New Roman" w:hAnsi="Times New Roman" w:cs="Times New Roman"/>
          <w:sz w:val="24"/>
          <w:szCs w:val="24"/>
        </w:rPr>
        <w:t xml:space="preserve"> </w:t>
      </w:r>
    </w:p>
    <w:p w14:paraId="3EFB8608" w14:textId="48A73AB4" w:rsidR="00AC729D" w:rsidRPr="00105272" w:rsidRDefault="00AC729D" w:rsidP="00AC729D">
      <w:pPr>
        <w:spacing w:line="480" w:lineRule="auto"/>
        <w:rPr>
          <w:rFonts w:ascii="Times New Roman" w:hAnsi="Times New Roman" w:cs="Times New Roman"/>
          <w:i/>
          <w:iCs/>
          <w:sz w:val="24"/>
          <w:szCs w:val="24"/>
        </w:rPr>
      </w:pPr>
      <w:r w:rsidRPr="00105272">
        <w:rPr>
          <w:rFonts w:ascii="Times New Roman" w:hAnsi="Times New Roman" w:cs="Times New Roman"/>
          <w:i/>
          <w:iCs/>
          <w:sz w:val="24"/>
          <w:szCs w:val="24"/>
        </w:rPr>
        <w:t>Visualizing patterns in pupil response trajectories across cannabis use group</w:t>
      </w:r>
      <w:r w:rsidR="00EB385E">
        <w:rPr>
          <w:rFonts w:ascii="Times New Roman" w:hAnsi="Times New Roman" w:cs="Times New Roman"/>
          <w:i/>
          <w:iCs/>
          <w:sz w:val="24"/>
          <w:szCs w:val="24"/>
        </w:rPr>
        <w:t>s</w:t>
      </w:r>
    </w:p>
    <w:p w14:paraId="27467C65" w14:textId="500766D0" w:rsidR="0058131E" w:rsidRDefault="00FE2419" w:rsidP="00AE3CF7">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 show</w:t>
      </w:r>
      <w:r w:rsidR="009B1352">
        <w:rPr>
          <w:rFonts w:ascii="Times New Roman" w:hAnsi="Times New Roman" w:cs="Times New Roman"/>
          <w:sz w:val="24"/>
          <w:szCs w:val="24"/>
        </w:rPr>
        <w:t>s</w:t>
      </w:r>
      <w:r>
        <w:rPr>
          <w:rFonts w:ascii="Times New Roman" w:hAnsi="Times New Roman" w:cs="Times New Roman"/>
          <w:sz w:val="24"/>
          <w:szCs w:val="24"/>
        </w:rPr>
        <w:t xml:space="preserve"> differences between the average trajectories of pupil light response in daily, </w:t>
      </w:r>
      <w:r w:rsidR="00116BFD">
        <w:rPr>
          <w:rFonts w:ascii="Times New Roman" w:hAnsi="Times New Roman" w:cs="Times New Roman"/>
          <w:sz w:val="24"/>
          <w:szCs w:val="24"/>
        </w:rPr>
        <w:t>occasional,</w:t>
      </w:r>
      <w:r>
        <w:rPr>
          <w:rFonts w:ascii="Times New Roman" w:hAnsi="Times New Roman" w:cs="Times New Roman"/>
          <w:sz w:val="24"/>
          <w:szCs w:val="24"/>
        </w:rPr>
        <w:t xml:space="preserve"> and no-use groups estimated using the </w:t>
      </w:r>
      <w:r w:rsidR="00AC729D">
        <w:rPr>
          <w:rFonts w:ascii="Times New Roman" w:hAnsi="Times New Roman" w:cs="Times New Roman"/>
          <w:sz w:val="24"/>
          <w:szCs w:val="24"/>
        </w:rPr>
        <w:t>function-on-scalar regression (</w:t>
      </w:r>
      <w:proofErr w:type="spellStart"/>
      <w:r w:rsidR="00AC729D">
        <w:rPr>
          <w:rFonts w:ascii="Times New Roman" w:hAnsi="Times New Roman" w:cs="Times New Roman"/>
          <w:sz w:val="24"/>
          <w:szCs w:val="24"/>
        </w:rPr>
        <w:t>FoSR</w:t>
      </w:r>
      <w:proofErr w:type="spellEnd"/>
      <w:r w:rsidR="00AC729D">
        <w:rPr>
          <w:rFonts w:ascii="Times New Roman" w:hAnsi="Times New Roman" w:cs="Times New Roman"/>
          <w:sz w:val="24"/>
          <w:szCs w:val="24"/>
        </w:rPr>
        <w:t>) model</w:t>
      </w:r>
      <w:r>
        <w:rPr>
          <w:rFonts w:ascii="Times New Roman" w:hAnsi="Times New Roman" w:cs="Times New Roman"/>
          <w:sz w:val="24"/>
          <w:szCs w:val="24"/>
        </w:rPr>
        <w:t xml:space="preserve"> in Equation (2). </w:t>
      </w:r>
      <w:r w:rsidR="0058131E">
        <w:rPr>
          <w:rFonts w:ascii="Times New Roman" w:hAnsi="Times New Roman" w:cs="Times New Roman"/>
          <w:sz w:val="24"/>
          <w:szCs w:val="24"/>
        </w:rPr>
        <w:t>T</w:t>
      </w:r>
      <w:r w:rsidR="00AC729D">
        <w:rPr>
          <w:rFonts w:ascii="Times New Roman" w:hAnsi="Times New Roman" w:cs="Times New Roman"/>
          <w:sz w:val="24"/>
          <w:szCs w:val="24"/>
        </w:rPr>
        <w:t>he solid lines</w:t>
      </w:r>
      <w:r w:rsidR="0058131E">
        <w:rPr>
          <w:rFonts w:ascii="Times New Roman" w:hAnsi="Times New Roman" w:cs="Times New Roman"/>
          <w:sz w:val="24"/>
          <w:szCs w:val="24"/>
        </w:rPr>
        <w:t xml:space="preserve"> in Figure 3A represent estimated mean trajectories for those who did not use cannabis (purple line), for those in the occasional use group who recently smoked (light green line), and for those in the daily use group who recently smoked (dark green </w:t>
      </w:r>
      <w:r w:rsidR="0058131E">
        <w:rPr>
          <w:rFonts w:ascii="Times New Roman" w:hAnsi="Times New Roman" w:cs="Times New Roman"/>
          <w:sz w:val="24"/>
          <w:szCs w:val="24"/>
        </w:rPr>
        <w:lastRenderedPageBreak/>
        <w:t>line).  The dashed line in Figure 3A represents</w:t>
      </w:r>
      <w:r w:rsidR="00AC729D">
        <w:rPr>
          <w:rFonts w:ascii="Times New Roman" w:hAnsi="Times New Roman" w:cs="Times New Roman"/>
          <w:sz w:val="24"/>
          <w:szCs w:val="24"/>
        </w:rPr>
        <w:t xml:space="preserve"> </w:t>
      </w:r>
      <w:r w:rsidR="0058131E">
        <w:rPr>
          <w:rFonts w:ascii="Times New Roman" w:hAnsi="Times New Roman" w:cs="Times New Roman"/>
          <w:sz w:val="24"/>
          <w:szCs w:val="24"/>
        </w:rPr>
        <w:t xml:space="preserve">the estimated mean trajectory for all those who recently smoked (daily and occasional use groups combined). </w:t>
      </w:r>
      <w:r w:rsidR="00AE3CF7">
        <w:rPr>
          <w:rFonts w:ascii="Times New Roman" w:hAnsi="Times New Roman" w:cs="Times New Roman"/>
          <w:sz w:val="24"/>
          <w:szCs w:val="24"/>
        </w:rPr>
        <w:t>The</w:t>
      </w:r>
      <w:r w:rsidR="0058131E">
        <w:rPr>
          <w:rFonts w:ascii="Times New Roman" w:hAnsi="Times New Roman" w:cs="Times New Roman"/>
          <w:sz w:val="24"/>
          <w:szCs w:val="24"/>
        </w:rPr>
        <w:t xml:space="preserve"> no use group had a steeper decline in pupil size, more pupil constriction, and </w:t>
      </w:r>
      <w:r w:rsidR="00102B71" w:rsidRPr="009650BE">
        <w:rPr>
          <w:rFonts w:ascii="Times New Roman" w:hAnsi="Times New Roman" w:cs="Times New Roman"/>
          <w:sz w:val="24"/>
          <w:szCs w:val="24"/>
        </w:rPr>
        <w:t>faster</w:t>
      </w:r>
      <w:r w:rsidR="009650BE">
        <w:rPr>
          <w:rFonts w:ascii="Times New Roman" w:hAnsi="Times New Roman" w:cs="Times New Roman"/>
          <w:sz w:val="24"/>
          <w:szCs w:val="24"/>
        </w:rPr>
        <w:t xml:space="preserve"> </w:t>
      </w:r>
      <w:r w:rsidR="0058131E" w:rsidRPr="009650BE">
        <w:rPr>
          <w:rFonts w:ascii="Times New Roman" w:hAnsi="Times New Roman" w:cs="Times New Roman"/>
          <w:sz w:val="24"/>
          <w:szCs w:val="24"/>
        </w:rPr>
        <w:t>rebound dilation</w:t>
      </w:r>
      <w:r w:rsidR="00AE3CF7">
        <w:rPr>
          <w:rFonts w:ascii="Times New Roman" w:hAnsi="Times New Roman" w:cs="Times New Roman"/>
          <w:sz w:val="24"/>
          <w:szCs w:val="24"/>
        </w:rPr>
        <w:t xml:space="preserve"> during the light test</w:t>
      </w:r>
      <w:r w:rsidR="0058131E">
        <w:rPr>
          <w:rFonts w:ascii="Times New Roman" w:hAnsi="Times New Roman" w:cs="Times New Roman"/>
          <w:sz w:val="24"/>
          <w:szCs w:val="24"/>
        </w:rPr>
        <w:t xml:space="preserve"> than </w:t>
      </w:r>
      <w:r w:rsidR="00AE3CF7">
        <w:rPr>
          <w:rFonts w:ascii="Times New Roman" w:hAnsi="Times New Roman" w:cs="Times New Roman"/>
          <w:sz w:val="24"/>
          <w:szCs w:val="24"/>
        </w:rPr>
        <w:t xml:space="preserve">the occasional or daily use groups. Estimated pupil trajectories for the occasional and daily use groups were similar, with marginally less constriction in the occasional use group. </w:t>
      </w:r>
    </w:p>
    <w:p w14:paraId="4A10DA50" w14:textId="700FB2FE" w:rsidR="00854756" w:rsidRDefault="009F3068" w:rsidP="00AC729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854756">
        <w:rPr>
          <w:rFonts w:ascii="Times New Roman" w:hAnsi="Times New Roman" w:cs="Times New Roman"/>
          <w:sz w:val="24"/>
          <w:szCs w:val="24"/>
        </w:rPr>
        <w:t xml:space="preserve"> panels </w:t>
      </w:r>
      <w:r>
        <w:rPr>
          <w:rFonts w:ascii="Times New Roman" w:hAnsi="Times New Roman" w:cs="Times New Roman"/>
          <w:sz w:val="24"/>
          <w:szCs w:val="24"/>
        </w:rPr>
        <w:t>B</w:t>
      </w:r>
      <w:r w:rsidR="00854756">
        <w:rPr>
          <w:rFonts w:ascii="Times New Roman" w:hAnsi="Times New Roman" w:cs="Times New Roman"/>
          <w:sz w:val="24"/>
          <w:szCs w:val="24"/>
        </w:rPr>
        <w:t xml:space="preserve">, C, and </w:t>
      </w:r>
      <w:r>
        <w:rPr>
          <w:rFonts w:ascii="Times New Roman" w:hAnsi="Times New Roman" w:cs="Times New Roman"/>
          <w:sz w:val="24"/>
          <w:szCs w:val="24"/>
        </w:rPr>
        <w:t>D</w:t>
      </w:r>
      <w:r w:rsidDel="009F3068">
        <w:rPr>
          <w:rFonts w:ascii="Times New Roman" w:hAnsi="Times New Roman" w:cs="Times New Roman"/>
          <w:sz w:val="24"/>
          <w:szCs w:val="24"/>
        </w:rPr>
        <w:t xml:space="preserve"> </w:t>
      </w:r>
      <w:r w:rsidR="00854756">
        <w:rPr>
          <w:rFonts w:ascii="Times New Roman" w:hAnsi="Times New Roman" w:cs="Times New Roman"/>
          <w:sz w:val="24"/>
          <w:szCs w:val="24"/>
        </w:rPr>
        <w:t xml:space="preserve">show estimates and 95% confidence intervals </w:t>
      </w:r>
      <w:r w:rsidR="00544A94">
        <w:rPr>
          <w:rFonts w:ascii="Times New Roman" w:hAnsi="Times New Roman" w:cs="Times New Roman"/>
          <w:sz w:val="24"/>
          <w:szCs w:val="24"/>
        </w:rPr>
        <w:t xml:space="preserve">for the average difference in pupil response for participants in the occasional vs no use groups, participants in the daily vs. no use groups, and participants in the daily vs. occasional groups. Both Figure 3B and Figure 3C show regions of significant difference, indicating that </w:t>
      </w:r>
      <w:r w:rsidR="005761C8">
        <w:rPr>
          <w:rFonts w:ascii="Times New Roman" w:hAnsi="Times New Roman" w:cs="Times New Roman"/>
          <w:sz w:val="24"/>
          <w:szCs w:val="24"/>
        </w:rPr>
        <w:t>there are significant differences in the average pupil</w:t>
      </w:r>
      <w:r w:rsidR="00813D55">
        <w:rPr>
          <w:rFonts w:ascii="Times New Roman" w:hAnsi="Times New Roman" w:cs="Times New Roman"/>
          <w:sz w:val="24"/>
          <w:szCs w:val="24"/>
        </w:rPr>
        <w:t>lary</w:t>
      </w:r>
      <w:r w:rsidR="005761C8">
        <w:rPr>
          <w:rFonts w:ascii="Times New Roman" w:hAnsi="Times New Roman" w:cs="Times New Roman"/>
          <w:sz w:val="24"/>
          <w:szCs w:val="24"/>
        </w:rPr>
        <w:t xml:space="preserve"> response trajectory comparing recent cannabis use to no use, regardless of whether a participant had a history of occasional or daily cannabis consumption.</w:t>
      </w:r>
    </w:p>
    <w:p w14:paraId="4967B90B" w14:textId="4A736937" w:rsidR="00D17C16" w:rsidRDefault="00D17C16" w:rsidP="009F03B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significant differences between the </w:t>
      </w:r>
      <w:r w:rsidR="00AC729D">
        <w:rPr>
          <w:rFonts w:ascii="Times New Roman" w:hAnsi="Times New Roman" w:cs="Times New Roman"/>
          <w:sz w:val="24"/>
          <w:szCs w:val="24"/>
        </w:rPr>
        <w:t>occasional and no-use</w:t>
      </w:r>
      <w:r>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are seen between 1.77 to 3.97 seconds with a peak difference at 2.87 seconds of 4.00% (95% CI: 1.32%,</w:t>
      </w:r>
      <w:r w:rsidR="009B13A6">
        <w:rPr>
          <w:rFonts w:ascii="Times New Roman" w:hAnsi="Times New Roman" w:cs="Times New Roman"/>
          <w:sz w:val="24"/>
          <w:szCs w:val="24"/>
        </w:rPr>
        <w:t xml:space="preserve"> </w:t>
      </w:r>
      <w:r w:rsidR="00AC729D">
        <w:rPr>
          <w:rFonts w:ascii="Times New Roman" w:hAnsi="Times New Roman" w:cs="Times New Roman"/>
          <w:sz w:val="24"/>
          <w:szCs w:val="24"/>
        </w:rPr>
        <w:t xml:space="preserve">6.68%), and between </w:t>
      </w:r>
      <w:r w:rsidR="004D192C">
        <w:rPr>
          <w:rFonts w:ascii="Times New Roman" w:hAnsi="Times New Roman" w:cs="Times New Roman"/>
          <w:sz w:val="24"/>
          <w:szCs w:val="24"/>
        </w:rPr>
        <w:t xml:space="preserve">the </w:t>
      </w:r>
      <w:r w:rsidR="00AC729D">
        <w:rPr>
          <w:rFonts w:ascii="Times New Roman" w:hAnsi="Times New Roman" w:cs="Times New Roman"/>
          <w:sz w:val="24"/>
          <w:szCs w:val="24"/>
        </w:rPr>
        <w:t>daily and no-use</w:t>
      </w:r>
      <w:r w:rsidR="004D192C">
        <w:rPr>
          <w:rFonts w:ascii="Times New Roman" w:hAnsi="Times New Roman" w:cs="Times New Roman"/>
          <w:sz w:val="24"/>
          <w:szCs w:val="24"/>
        </w:rPr>
        <w:t xml:space="preserve"> groups</w:t>
      </w:r>
      <w:r w:rsidR="00AC729D">
        <w:rPr>
          <w:rFonts w:ascii="Times New Roman" w:hAnsi="Times New Roman" w:cs="Times New Roman"/>
          <w:sz w:val="24"/>
          <w:szCs w:val="24"/>
        </w:rPr>
        <w:t xml:space="preserve"> </w:t>
      </w:r>
      <w:r w:rsidR="004D192C">
        <w:rPr>
          <w:rFonts w:ascii="Times New Roman" w:hAnsi="Times New Roman" w:cs="Times New Roman"/>
          <w:sz w:val="24"/>
          <w:szCs w:val="24"/>
        </w:rPr>
        <w:t>between</w:t>
      </w:r>
      <w:r w:rsidR="00AC729D">
        <w:rPr>
          <w:rFonts w:ascii="Times New Roman" w:hAnsi="Times New Roman" w:cs="Times New Roman"/>
          <w:sz w:val="24"/>
          <w:szCs w:val="24"/>
        </w:rPr>
        <w:t xml:space="preserve"> 2.1 to 2.73 seconds with a peak difference at 2.5 seconds of 2.88% (95% CI: 0.14%, 5.62%). </w:t>
      </w:r>
      <w:r w:rsidR="003B5994">
        <w:rPr>
          <w:rFonts w:ascii="Times New Roman" w:hAnsi="Times New Roman" w:cs="Times New Roman"/>
          <w:sz w:val="24"/>
          <w:szCs w:val="24"/>
        </w:rPr>
        <w:t xml:space="preserve">Notably, no significant differences were found in the pupil response trajectories between the daily and occasional use groups, indicating </w:t>
      </w:r>
      <w:r w:rsidR="009F03B3">
        <w:rPr>
          <w:rFonts w:ascii="Times New Roman" w:hAnsi="Times New Roman" w:cs="Times New Roman"/>
          <w:sz w:val="24"/>
          <w:szCs w:val="24"/>
        </w:rPr>
        <w:t xml:space="preserve">that tolerance effects </w:t>
      </w:r>
      <w:r w:rsidR="006D7FDC">
        <w:rPr>
          <w:rFonts w:ascii="Times New Roman" w:hAnsi="Times New Roman" w:cs="Times New Roman"/>
          <w:sz w:val="24"/>
          <w:szCs w:val="24"/>
        </w:rPr>
        <w:t>associated with</w:t>
      </w:r>
      <w:r w:rsidR="009F03B3">
        <w:rPr>
          <w:rFonts w:ascii="Times New Roman" w:hAnsi="Times New Roman" w:cs="Times New Roman"/>
          <w:sz w:val="24"/>
          <w:szCs w:val="24"/>
        </w:rPr>
        <w:t xml:space="preserve"> daily use </w:t>
      </w:r>
      <w:r w:rsidR="006D7FDC">
        <w:rPr>
          <w:rFonts w:ascii="Times New Roman" w:hAnsi="Times New Roman" w:cs="Times New Roman"/>
          <w:sz w:val="24"/>
          <w:szCs w:val="24"/>
        </w:rPr>
        <w:t xml:space="preserve">did </w:t>
      </w:r>
      <w:r w:rsidR="009F03B3">
        <w:rPr>
          <w:rFonts w:ascii="Times New Roman" w:hAnsi="Times New Roman" w:cs="Times New Roman"/>
          <w:sz w:val="24"/>
          <w:szCs w:val="24"/>
        </w:rPr>
        <w:t>not have a significant impact on pupil</w:t>
      </w:r>
      <w:r w:rsidR="00813D55">
        <w:rPr>
          <w:rFonts w:ascii="Times New Roman" w:hAnsi="Times New Roman" w:cs="Times New Roman"/>
          <w:sz w:val="24"/>
          <w:szCs w:val="24"/>
        </w:rPr>
        <w:t>lary</w:t>
      </w:r>
      <w:r w:rsidR="009F03B3">
        <w:rPr>
          <w:rFonts w:ascii="Times New Roman" w:hAnsi="Times New Roman" w:cs="Times New Roman"/>
          <w:sz w:val="24"/>
          <w:szCs w:val="24"/>
        </w:rPr>
        <w:t xml:space="preserve"> light response in our data.</w:t>
      </w:r>
      <w:r w:rsidR="003B5994">
        <w:rPr>
          <w:rFonts w:ascii="Times New Roman" w:hAnsi="Times New Roman" w:cs="Times New Roman"/>
          <w:sz w:val="24"/>
          <w:szCs w:val="24"/>
        </w:rPr>
        <w:t xml:space="preserve"> </w:t>
      </w:r>
    </w:p>
    <w:p w14:paraId="1388E114" w14:textId="3C98A600" w:rsidR="0053542D" w:rsidRDefault="0053542D" w:rsidP="0053542D">
      <w:pPr>
        <w:spacing w:line="480" w:lineRule="auto"/>
        <w:rPr>
          <w:rFonts w:ascii="Times New Roman" w:hAnsi="Times New Roman" w:cs="Times New Roman"/>
          <w:sz w:val="24"/>
          <w:szCs w:val="24"/>
        </w:rPr>
      </w:pPr>
      <w:r>
        <w:rPr>
          <w:rFonts w:ascii="Times New Roman" w:hAnsi="Times New Roman" w:cs="Times New Roman"/>
          <w:sz w:val="24"/>
          <w:szCs w:val="24"/>
        </w:rPr>
        <w:t>FIGURE_3</w:t>
      </w:r>
    </w:p>
    <w:p w14:paraId="2DDC71DA" w14:textId="7B5B6E44" w:rsidR="00921B36" w:rsidRDefault="004D287E" w:rsidP="006E3B26">
      <w:pPr>
        <w:spacing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t>
      </w:r>
      <w:r w:rsidR="00921B36" w:rsidRPr="00397378">
        <w:rPr>
          <w:rFonts w:ascii="Times New Roman" w:eastAsiaTheme="minorEastAsia" w:hAnsi="Times New Roman" w:cs="Times New Roman"/>
          <w:i/>
          <w:iCs/>
          <w:sz w:val="24"/>
          <w:szCs w:val="24"/>
        </w:rPr>
        <w:t>he effect of a time delay from cannabis use to testing pupil light response</w:t>
      </w:r>
    </w:p>
    <w:p w14:paraId="48504F44" w14:textId="5D70F30D" w:rsidR="00AC729D" w:rsidRDefault="004D287E" w:rsidP="00C855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 we extract</w:t>
      </w:r>
      <w:r w:rsidR="00014153">
        <w:rPr>
          <w:rFonts w:ascii="Times New Roman" w:hAnsi="Times New Roman" w:cs="Times New Roman"/>
          <w:sz w:val="24"/>
          <w:szCs w:val="24"/>
        </w:rPr>
        <w:t>ed</w:t>
      </w:r>
      <w:r>
        <w:rPr>
          <w:rFonts w:ascii="Times New Roman" w:hAnsi="Times New Roman" w:cs="Times New Roman"/>
          <w:sz w:val="24"/>
          <w:szCs w:val="24"/>
        </w:rPr>
        <w:t xml:space="preserve"> expected pupil light response trajectories at 60, 65, and 70 minutes after cannabis use to explore how pupil response changes</w:t>
      </w:r>
      <w:r w:rsidR="00EB385E">
        <w:rPr>
          <w:rFonts w:ascii="Times New Roman" w:hAnsi="Times New Roman" w:cs="Times New Roman"/>
          <w:sz w:val="24"/>
          <w:szCs w:val="24"/>
        </w:rPr>
        <w:t xml:space="preserve"> farther out from the time of smoking</w:t>
      </w:r>
      <w:r>
        <w:rPr>
          <w:rFonts w:ascii="Times New Roman" w:hAnsi="Times New Roman" w:cs="Times New Roman"/>
          <w:sz w:val="24"/>
          <w:szCs w:val="24"/>
        </w:rPr>
        <w:t>.</w:t>
      </w:r>
      <w:r w:rsidR="00A5219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The number of minutes from cannabis </w:t>
      </w:r>
      <w:r w:rsidR="00813D55">
        <w:rPr>
          <w:rFonts w:ascii="Times New Roman" w:eastAsiaTheme="minorEastAsia" w:hAnsi="Times New Roman" w:cs="Times New Roman"/>
          <w:sz w:val="24"/>
          <w:szCs w:val="24"/>
        </w:rPr>
        <w:t xml:space="preserve">smoking </w:t>
      </w:r>
      <w:r>
        <w:rPr>
          <w:rFonts w:ascii="Times New Roman" w:eastAsiaTheme="minorEastAsia" w:hAnsi="Times New Roman" w:cs="Times New Roman"/>
          <w:sz w:val="24"/>
          <w:szCs w:val="24"/>
        </w:rPr>
        <w:t>to administration of the pupil</w:t>
      </w:r>
      <w:r w:rsidR="00813D55">
        <w:rPr>
          <w:rFonts w:ascii="Times New Roman" w:eastAsiaTheme="minorEastAsia" w:hAnsi="Times New Roman" w:cs="Times New Roman"/>
          <w:sz w:val="24"/>
          <w:szCs w:val="24"/>
        </w:rPr>
        <w:t>lary</w:t>
      </w:r>
      <w:r>
        <w:rPr>
          <w:rFonts w:ascii="Times New Roman" w:eastAsiaTheme="minorEastAsia" w:hAnsi="Times New Roman" w:cs="Times New Roman"/>
          <w:sz w:val="24"/>
          <w:szCs w:val="24"/>
        </w:rPr>
        <w:t xml:space="preserve"> light response test varied across study participants, and we leverage this information to model how </w:t>
      </w:r>
      <w:r w:rsidR="00CE378B">
        <w:rPr>
          <w:rFonts w:ascii="Times New Roman" w:eastAsiaTheme="minorEastAsia" w:hAnsi="Times New Roman" w:cs="Times New Roman"/>
          <w:sz w:val="24"/>
          <w:szCs w:val="24"/>
        </w:rPr>
        <w:t xml:space="preserve">the pupil response trajectory is expected to change as time since cannabis </w:t>
      </w:r>
      <w:r w:rsidR="00813D55">
        <w:rPr>
          <w:rFonts w:ascii="Times New Roman" w:eastAsiaTheme="minorEastAsia" w:hAnsi="Times New Roman" w:cs="Times New Roman"/>
          <w:sz w:val="24"/>
          <w:szCs w:val="24"/>
        </w:rPr>
        <w:t xml:space="preserve">smoking </w:t>
      </w:r>
      <w:r w:rsidR="00EB385E">
        <w:rPr>
          <w:rFonts w:ascii="Times New Roman" w:eastAsiaTheme="minorEastAsia" w:hAnsi="Times New Roman" w:cs="Times New Roman"/>
          <w:sz w:val="24"/>
          <w:szCs w:val="24"/>
        </w:rPr>
        <w:t>increases</w:t>
      </w:r>
      <w:r>
        <w:rPr>
          <w:rFonts w:ascii="Times New Roman" w:eastAsiaTheme="minorEastAsia" w:hAnsi="Times New Roman" w:cs="Times New Roman"/>
          <w:sz w:val="24"/>
          <w:szCs w:val="24"/>
        </w:rPr>
        <w:t>.</w:t>
      </w:r>
      <w:r>
        <w:rPr>
          <w:rFonts w:ascii="Times New Roman" w:hAnsi="Times New Roman" w:cs="Times New Roman"/>
          <w:sz w:val="24"/>
          <w:szCs w:val="24"/>
        </w:rPr>
        <w:t xml:space="preserve"> </w:t>
      </w:r>
      <w:r w:rsidR="00AC729D">
        <w:rPr>
          <w:rFonts w:ascii="Times New Roman" w:hAnsi="Times New Roman" w:cs="Times New Roman"/>
          <w:sz w:val="24"/>
          <w:szCs w:val="24"/>
        </w:rPr>
        <w:t>Figure 4</w:t>
      </w:r>
      <w:r w:rsidR="00414234">
        <w:rPr>
          <w:rFonts w:ascii="Times New Roman" w:hAnsi="Times New Roman" w:cs="Times New Roman"/>
          <w:sz w:val="24"/>
          <w:szCs w:val="24"/>
        </w:rPr>
        <w:t>A</w:t>
      </w:r>
      <w:r>
        <w:rPr>
          <w:rFonts w:ascii="Times New Roman" w:hAnsi="Times New Roman" w:cs="Times New Roman"/>
          <w:sz w:val="24"/>
          <w:szCs w:val="24"/>
        </w:rPr>
        <w:t xml:space="preserve"> shows the distribution of this time delay across subjects, which</w:t>
      </w:r>
      <w:r w:rsidR="00AC729D">
        <w:rPr>
          <w:rFonts w:ascii="Times New Roman" w:hAnsi="Times New Roman" w:cs="Times New Roman"/>
          <w:sz w:val="24"/>
          <w:szCs w:val="24"/>
        </w:rPr>
        <w:t xml:space="preserve"> ranged from 53 to 84 minutes with a mean of 62.22 minutes (</w:t>
      </w:r>
      <w:proofErr w:type="spellStart"/>
      <w:r w:rsidR="00AC729D">
        <w:rPr>
          <w:rFonts w:ascii="Times New Roman" w:hAnsi="Times New Roman" w:cs="Times New Roman"/>
          <w:sz w:val="24"/>
          <w:szCs w:val="24"/>
        </w:rPr>
        <w:t>sd</w:t>
      </w:r>
      <w:proofErr w:type="spellEnd"/>
      <w:r w:rsidR="00AC729D">
        <w:rPr>
          <w:rFonts w:ascii="Times New Roman" w:hAnsi="Times New Roman" w:cs="Times New Roman"/>
          <w:sz w:val="24"/>
          <w:szCs w:val="24"/>
        </w:rPr>
        <w:t xml:space="preserve"> = 5.57</w:t>
      </w:r>
      <w:r w:rsidR="00EB385E">
        <w:rPr>
          <w:rFonts w:ascii="Times New Roman" w:hAnsi="Times New Roman" w:cs="Times New Roman"/>
          <w:sz w:val="24"/>
          <w:szCs w:val="24"/>
        </w:rPr>
        <w:t xml:space="preserve"> minutes</w:t>
      </w:r>
      <w:r w:rsidR="00AC729D">
        <w:rPr>
          <w:rFonts w:ascii="Times New Roman" w:hAnsi="Times New Roman" w:cs="Times New Roman"/>
          <w:sz w:val="24"/>
          <w:szCs w:val="24"/>
        </w:rPr>
        <w:t xml:space="preserve">). Figure </w:t>
      </w:r>
      <w:r w:rsidR="00414234">
        <w:rPr>
          <w:rFonts w:ascii="Times New Roman" w:hAnsi="Times New Roman" w:cs="Times New Roman"/>
          <w:sz w:val="24"/>
          <w:szCs w:val="24"/>
        </w:rPr>
        <w:t xml:space="preserve">4B </w:t>
      </w:r>
      <w:r w:rsidR="00AC729D">
        <w:rPr>
          <w:rFonts w:ascii="Times New Roman" w:hAnsi="Times New Roman" w:cs="Times New Roman"/>
          <w:sz w:val="24"/>
          <w:szCs w:val="24"/>
        </w:rPr>
        <w:t xml:space="preserve">depicts the average trajectory </w:t>
      </w:r>
      <w:r>
        <w:rPr>
          <w:rFonts w:ascii="Times New Roman" w:hAnsi="Times New Roman" w:cs="Times New Roman"/>
          <w:sz w:val="24"/>
          <w:szCs w:val="24"/>
        </w:rPr>
        <w:t>for no cannabis use, and at 60, 65, and 70 minutes after cannabis use</w:t>
      </w:r>
      <w:r w:rsidR="00BE4A97">
        <w:rPr>
          <w:rFonts w:ascii="Times New Roman" w:hAnsi="Times New Roman" w:cs="Times New Roman"/>
          <w:sz w:val="24"/>
          <w:szCs w:val="24"/>
        </w:rPr>
        <w:t xml:space="preserve">. </w:t>
      </w:r>
      <w:r w:rsidR="00EB74F7">
        <w:rPr>
          <w:rFonts w:ascii="Times New Roman" w:hAnsi="Times New Roman" w:cs="Times New Roman"/>
          <w:sz w:val="24"/>
          <w:szCs w:val="24"/>
        </w:rPr>
        <w:t xml:space="preserve"> </w:t>
      </w:r>
      <w:r w:rsidR="00CF0C87">
        <w:rPr>
          <w:rFonts w:ascii="Times New Roman" w:hAnsi="Times New Roman" w:cs="Times New Roman"/>
          <w:sz w:val="24"/>
          <w:szCs w:val="24"/>
        </w:rPr>
        <w:t>I</w:t>
      </w:r>
      <w:r w:rsidR="00BE4A97">
        <w:rPr>
          <w:rFonts w:ascii="Times New Roman" w:hAnsi="Times New Roman" w:cs="Times New Roman"/>
          <w:sz w:val="24"/>
          <w:szCs w:val="24"/>
        </w:rPr>
        <w:t xml:space="preserve">t appears </w:t>
      </w:r>
      <w:r w:rsidR="00F33583">
        <w:rPr>
          <w:rFonts w:ascii="Times New Roman" w:hAnsi="Times New Roman" w:cs="Times New Roman"/>
          <w:sz w:val="24"/>
          <w:szCs w:val="24"/>
        </w:rPr>
        <w:t xml:space="preserve">that after cannabis </w:t>
      </w:r>
      <w:r w:rsidR="00130FB9">
        <w:rPr>
          <w:rFonts w:ascii="Times New Roman" w:hAnsi="Times New Roman" w:cs="Times New Roman"/>
          <w:sz w:val="24"/>
          <w:szCs w:val="24"/>
        </w:rPr>
        <w:t>use, the</w:t>
      </w:r>
      <w:r w:rsidR="00741A17">
        <w:rPr>
          <w:rFonts w:ascii="Times New Roman" w:hAnsi="Times New Roman" w:cs="Times New Roman"/>
          <w:sz w:val="24"/>
          <w:szCs w:val="24"/>
        </w:rPr>
        <w:t xml:space="preserve"> point of minimal constriction</w:t>
      </w:r>
      <w:r w:rsidR="00F33583">
        <w:rPr>
          <w:rFonts w:ascii="Times New Roman" w:hAnsi="Times New Roman" w:cs="Times New Roman"/>
          <w:sz w:val="24"/>
          <w:szCs w:val="24"/>
        </w:rPr>
        <w:t xml:space="preserve">, </w:t>
      </w:r>
      <w:r w:rsidR="00A63DC2">
        <w:rPr>
          <w:rFonts w:ascii="Times New Roman" w:hAnsi="Times New Roman" w:cs="Times New Roman"/>
          <w:sz w:val="24"/>
          <w:szCs w:val="24"/>
        </w:rPr>
        <w:t>and the extent of rebound dilation,</w:t>
      </w:r>
      <w:r w:rsidR="0005295B">
        <w:rPr>
          <w:rFonts w:ascii="Times New Roman" w:hAnsi="Times New Roman" w:cs="Times New Roman"/>
          <w:sz w:val="24"/>
          <w:szCs w:val="24"/>
        </w:rPr>
        <w:t xml:space="preserve"> </w:t>
      </w:r>
      <w:r w:rsidR="00741A17">
        <w:rPr>
          <w:rFonts w:ascii="Times New Roman" w:hAnsi="Times New Roman" w:cs="Times New Roman"/>
          <w:sz w:val="24"/>
          <w:szCs w:val="24"/>
        </w:rPr>
        <w:t xml:space="preserve">approaches that of the no use </w:t>
      </w:r>
      <w:r w:rsidR="00130FB9">
        <w:rPr>
          <w:rFonts w:ascii="Times New Roman" w:hAnsi="Times New Roman" w:cs="Times New Roman"/>
          <w:sz w:val="24"/>
          <w:szCs w:val="24"/>
        </w:rPr>
        <w:t>group as</w:t>
      </w:r>
      <w:r w:rsidR="00BE4A97">
        <w:rPr>
          <w:rFonts w:ascii="Times New Roman" w:hAnsi="Times New Roman" w:cs="Times New Roman"/>
          <w:sz w:val="24"/>
          <w:szCs w:val="24"/>
        </w:rPr>
        <w:t xml:space="preserve"> time since cannabis consumption increases</w:t>
      </w:r>
      <w:r w:rsidR="00741A17">
        <w:rPr>
          <w:rFonts w:ascii="Times New Roman" w:hAnsi="Times New Roman" w:cs="Times New Roman"/>
          <w:sz w:val="24"/>
          <w:szCs w:val="24"/>
        </w:rPr>
        <w:t xml:space="preserve">. </w:t>
      </w:r>
    </w:p>
    <w:p w14:paraId="100FF373" w14:textId="662B0546" w:rsidR="0053542D" w:rsidRDefault="0053542D" w:rsidP="0053542D">
      <w:pPr>
        <w:spacing w:after="0" w:line="480" w:lineRule="auto"/>
        <w:rPr>
          <w:rFonts w:ascii="Times New Roman" w:hAnsi="Times New Roman" w:cs="Times New Roman"/>
          <w:sz w:val="24"/>
          <w:szCs w:val="24"/>
        </w:rPr>
      </w:pPr>
      <w:r>
        <w:rPr>
          <w:rFonts w:ascii="Times New Roman" w:hAnsi="Times New Roman" w:cs="Times New Roman"/>
          <w:sz w:val="24"/>
          <w:szCs w:val="24"/>
        </w:rPr>
        <w:t>FIGURE_4</w:t>
      </w:r>
    </w:p>
    <w:p w14:paraId="639E5A59" w14:textId="77777777" w:rsidR="00AC729D" w:rsidRDefault="00AC729D" w:rsidP="00AC729D">
      <w:pPr>
        <w:spacing w:line="480" w:lineRule="auto"/>
        <w:rPr>
          <w:rFonts w:ascii="Times New Roman" w:hAnsi="Times New Roman" w:cs="Times New Roman"/>
          <w:sz w:val="24"/>
          <w:szCs w:val="24"/>
        </w:rPr>
      </w:pPr>
      <w:r w:rsidRPr="00293AFF">
        <w:rPr>
          <w:rFonts w:ascii="Times New Roman" w:hAnsi="Times New Roman" w:cs="Times New Roman"/>
          <w:b/>
          <w:bCs/>
          <w:sz w:val="24"/>
          <w:szCs w:val="24"/>
        </w:rPr>
        <w:t>DISCUSSION</w:t>
      </w:r>
      <w:r>
        <w:rPr>
          <w:rFonts w:ascii="Times New Roman" w:hAnsi="Times New Roman" w:cs="Times New Roman"/>
          <w:sz w:val="24"/>
          <w:szCs w:val="24"/>
        </w:rPr>
        <w:t>:</w:t>
      </w:r>
    </w:p>
    <w:p w14:paraId="7DE56103" w14:textId="1516E6CB" w:rsidR="002576F0"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293E2B">
        <w:rPr>
          <w:rFonts w:ascii="Times New Roman" w:hAnsi="Times New Roman" w:cs="Times New Roman"/>
          <w:sz w:val="24"/>
          <w:szCs w:val="24"/>
        </w:rPr>
        <w:t xml:space="preserve">Forensic investigation of the potential role of recent cannabis use in transportation crashes or workplace </w:t>
      </w:r>
      <w:r w:rsidR="00EB385E">
        <w:rPr>
          <w:rFonts w:ascii="Times New Roman" w:hAnsi="Times New Roman" w:cs="Times New Roman"/>
          <w:sz w:val="24"/>
          <w:szCs w:val="24"/>
        </w:rPr>
        <w:t xml:space="preserve">incidents </w:t>
      </w:r>
      <w:r w:rsidR="00293E2B">
        <w:rPr>
          <w:rFonts w:ascii="Times New Roman" w:hAnsi="Times New Roman" w:cs="Times New Roman"/>
          <w:sz w:val="24"/>
          <w:szCs w:val="24"/>
        </w:rPr>
        <w:t xml:space="preserve">would be aided by availability of a noninvasive measure that could assess recent use with reasonable accuracy. </w:t>
      </w:r>
      <w:r>
        <w:rPr>
          <w:rFonts w:ascii="Times New Roman" w:hAnsi="Times New Roman" w:cs="Times New Roman"/>
          <w:sz w:val="24"/>
          <w:szCs w:val="24"/>
        </w:rPr>
        <w:t xml:space="preserve">The current analysis </w:t>
      </w:r>
      <w:r w:rsidR="00293E2B">
        <w:rPr>
          <w:rFonts w:ascii="Times New Roman" w:hAnsi="Times New Roman" w:cs="Times New Roman"/>
          <w:sz w:val="24"/>
          <w:szCs w:val="24"/>
        </w:rPr>
        <w:t>suggests</w:t>
      </w:r>
      <w:r>
        <w:rPr>
          <w:rFonts w:ascii="Times New Roman" w:hAnsi="Times New Roman" w:cs="Times New Roman"/>
          <w:sz w:val="24"/>
          <w:szCs w:val="24"/>
        </w:rPr>
        <w:t xml:space="preserve"> that 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when paired with functional data analysis methods that leverage information from the full pupil response trajectory, has the potential to discriminate between participants who recently smoked cannabis and those with no history of recent use</w:t>
      </w:r>
      <w:r w:rsidR="00EC785C">
        <w:rPr>
          <w:rFonts w:ascii="Times New Roman" w:hAnsi="Times New Roman" w:cs="Times New Roman"/>
          <w:sz w:val="24"/>
          <w:szCs w:val="24"/>
        </w:rPr>
        <w:t xml:space="preserve"> without </w:t>
      </w:r>
      <w:r w:rsidR="00F355A6">
        <w:rPr>
          <w:rFonts w:ascii="Times New Roman" w:hAnsi="Times New Roman" w:cs="Times New Roman"/>
          <w:sz w:val="24"/>
          <w:szCs w:val="24"/>
        </w:rPr>
        <w:t xml:space="preserve">needing </w:t>
      </w:r>
      <w:r w:rsidR="00DE5935">
        <w:rPr>
          <w:rFonts w:ascii="Times New Roman" w:hAnsi="Times New Roman" w:cs="Times New Roman"/>
          <w:sz w:val="24"/>
          <w:szCs w:val="24"/>
        </w:rPr>
        <w:t xml:space="preserve">pre-smoking </w:t>
      </w:r>
      <w:r w:rsidR="00EC785C">
        <w:rPr>
          <w:rFonts w:ascii="Times New Roman" w:hAnsi="Times New Roman" w:cs="Times New Roman"/>
          <w:sz w:val="24"/>
          <w:szCs w:val="24"/>
        </w:rPr>
        <w:t>data on pupil</w:t>
      </w:r>
      <w:r w:rsidR="0081214E">
        <w:rPr>
          <w:rFonts w:ascii="Times New Roman" w:hAnsi="Times New Roman" w:cs="Times New Roman"/>
          <w:sz w:val="24"/>
          <w:szCs w:val="24"/>
        </w:rPr>
        <w:t>lary</w:t>
      </w:r>
      <w:r w:rsidR="00EC785C">
        <w:rPr>
          <w:rFonts w:ascii="Times New Roman" w:hAnsi="Times New Roman" w:cs="Times New Roman"/>
          <w:sz w:val="24"/>
          <w:szCs w:val="24"/>
        </w:rPr>
        <w:t xml:space="preserve"> light response</w:t>
      </w:r>
      <w:r>
        <w:rPr>
          <w:rFonts w:ascii="Times New Roman" w:hAnsi="Times New Roman" w:cs="Times New Roman"/>
          <w:sz w:val="24"/>
          <w:szCs w:val="24"/>
        </w:rPr>
        <w:t xml:space="preserve">. </w:t>
      </w:r>
    </w:p>
    <w:p w14:paraId="61C18188" w14:textId="7011DC32" w:rsidR="004C214C" w:rsidRDefault="00612E1D" w:rsidP="00AC72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show the utility of using functional data analysis methods in predicting recent cannabis use, we compared the predictions from a functional logistic regression and traditional logistic regression model. While both models showed some predictive ability, the functional logistic regression model had a better predictive ability </w:t>
      </w:r>
      <w:r w:rsidR="00EB385E">
        <w:rPr>
          <w:rFonts w:ascii="Times New Roman" w:hAnsi="Times New Roman" w:cs="Times New Roman"/>
          <w:sz w:val="24"/>
          <w:szCs w:val="24"/>
        </w:rPr>
        <w:t>as indicated by higher AUC</w:t>
      </w:r>
      <w:r>
        <w:rPr>
          <w:rFonts w:ascii="Times New Roman" w:hAnsi="Times New Roman" w:cs="Times New Roman"/>
          <w:sz w:val="24"/>
          <w:szCs w:val="24"/>
        </w:rPr>
        <w:t xml:space="preserve">. This better predictive ability may stem from the information that is retained when modelling full pupil trajectories versus the information loss that occurs when aggregating information into single </w:t>
      </w:r>
      <w:r>
        <w:rPr>
          <w:rFonts w:ascii="Times New Roman" w:hAnsi="Times New Roman" w:cs="Times New Roman"/>
          <w:sz w:val="24"/>
          <w:szCs w:val="24"/>
        </w:rPr>
        <w:lastRenderedPageBreak/>
        <w:t xml:space="preserve">summary values used in the traditional logistic regression framework. Additionally, the functional logistic regression was plotted to </w:t>
      </w:r>
      <w:r w:rsidR="004C214C">
        <w:rPr>
          <w:rFonts w:ascii="Times New Roman" w:hAnsi="Times New Roman" w:cs="Times New Roman"/>
          <w:sz w:val="24"/>
          <w:szCs w:val="24"/>
        </w:rPr>
        <w:t xml:space="preserve">depict where and how the patterns of recent use and no use groups differed significantly from each other. This plot showed two regions that were significantly different and corresponded to the point of minimal constriction and rebound dilation in typical pupillary light response trajectories. In the region of the point of minimal constriction, the model shows that less constriction is associated with higher odds of recently using cannabis, while in the region of rebound dilation, we see that less </w:t>
      </w:r>
      <w:r w:rsidR="00FF664A">
        <w:rPr>
          <w:rFonts w:ascii="Times New Roman" w:hAnsi="Times New Roman" w:cs="Times New Roman"/>
          <w:sz w:val="24"/>
          <w:szCs w:val="24"/>
        </w:rPr>
        <w:t xml:space="preserve">pupil </w:t>
      </w:r>
      <w:r w:rsidR="004C214C">
        <w:rPr>
          <w:rFonts w:ascii="Times New Roman" w:hAnsi="Times New Roman" w:cs="Times New Roman"/>
          <w:sz w:val="24"/>
          <w:szCs w:val="24"/>
        </w:rPr>
        <w:t xml:space="preserve">dilation is associated with lower odds of recently using cannabis. This corresponds with previous evidence showing an effect of recent cannabis use on pupillary light response trajectories. However, the difference in predictive ability between the functional and traditional logistic regression were not statistically significant, which may be due to data quality and instrumentation difficulties as discussed in the limitations section. </w:t>
      </w:r>
      <w:r w:rsidR="00C97CD2">
        <w:rPr>
          <w:rFonts w:ascii="Times New Roman" w:hAnsi="Times New Roman" w:cs="Times New Roman"/>
          <w:sz w:val="24"/>
          <w:szCs w:val="24"/>
        </w:rPr>
        <w:t xml:space="preserve"> </w:t>
      </w:r>
    </w:p>
    <w:p w14:paraId="595F4651" w14:textId="0539197D" w:rsidR="002576F0" w:rsidRDefault="00AC729D" w:rsidP="00044C6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FDA methods allow </w:t>
      </w:r>
      <w:r w:rsidR="00BA1503">
        <w:rPr>
          <w:rFonts w:ascii="Times New Roman" w:hAnsi="Times New Roman" w:cs="Times New Roman"/>
          <w:sz w:val="24"/>
          <w:szCs w:val="24"/>
        </w:rPr>
        <w:t xml:space="preserve">interpretable </w:t>
      </w:r>
      <w:r>
        <w:rPr>
          <w:rFonts w:ascii="Times New Roman" w:hAnsi="Times New Roman" w:cs="Times New Roman"/>
          <w:sz w:val="24"/>
          <w:szCs w:val="24"/>
        </w:rPr>
        <w:t xml:space="preserve">visualization </w:t>
      </w:r>
      <w:r w:rsidR="002576F0">
        <w:rPr>
          <w:rFonts w:ascii="Times New Roman" w:hAnsi="Times New Roman" w:cs="Times New Roman"/>
          <w:sz w:val="24"/>
          <w:szCs w:val="24"/>
        </w:rPr>
        <w:t xml:space="preserve">and statistical comparison </w:t>
      </w:r>
      <w:r>
        <w:rPr>
          <w:rFonts w:ascii="Times New Roman" w:hAnsi="Times New Roman" w:cs="Times New Roman"/>
          <w:sz w:val="24"/>
          <w:szCs w:val="24"/>
        </w:rPr>
        <w:t>of the average</w:t>
      </w:r>
      <w:r w:rsidR="002576F0">
        <w:rPr>
          <w:rFonts w:ascii="Times New Roman" w:hAnsi="Times New Roman" w:cs="Times New Roman"/>
          <w:sz w:val="24"/>
          <w:szCs w:val="24"/>
        </w:rPr>
        <w:t xml:space="preserve"> pupil response</w:t>
      </w:r>
      <w:r>
        <w:rPr>
          <w:rFonts w:ascii="Times New Roman" w:hAnsi="Times New Roman" w:cs="Times New Roman"/>
          <w:sz w:val="24"/>
          <w:szCs w:val="24"/>
        </w:rPr>
        <w:t>s</w:t>
      </w:r>
      <w:r w:rsidR="002576F0">
        <w:rPr>
          <w:rFonts w:ascii="Times New Roman" w:hAnsi="Times New Roman" w:cs="Times New Roman"/>
          <w:sz w:val="24"/>
          <w:szCs w:val="24"/>
        </w:rPr>
        <w:t xml:space="preserve"> across cannabis use groups</w:t>
      </w:r>
      <w:r>
        <w:rPr>
          <w:rFonts w:ascii="Times New Roman" w:hAnsi="Times New Roman" w:cs="Times New Roman"/>
          <w:sz w:val="24"/>
          <w:szCs w:val="24"/>
        </w:rPr>
        <w:t xml:space="preserve">. We found </w:t>
      </w:r>
      <w:r w:rsidR="002576F0">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differences </w:t>
      </w:r>
      <w:r w:rsidR="002576F0">
        <w:rPr>
          <w:rFonts w:ascii="Times New Roman" w:hAnsi="Times New Roman" w:cs="Times New Roman"/>
          <w:sz w:val="24"/>
          <w:szCs w:val="24"/>
        </w:rPr>
        <w:t>in pupil response</w:t>
      </w:r>
      <w:r w:rsidR="00C97CD2">
        <w:rPr>
          <w:rFonts w:ascii="Times New Roman" w:hAnsi="Times New Roman" w:cs="Times New Roman"/>
          <w:sz w:val="24"/>
          <w:szCs w:val="24"/>
        </w:rPr>
        <w:t>,</w:t>
      </w:r>
      <w:r w:rsidR="002576F0">
        <w:rPr>
          <w:rFonts w:ascii="Times New Roman" w:hAnsi="Times New Roman" w:cs="Times New Roman"/>
          <w:sz w:val="24"/>
          <w:szCs w:val="24"/>
        </w:rPr>
        <w:t xml:space="preserve"> </w:t>
      </w:r>
      <w:r w:rsidR="00C97CD2">
        <w:rPr>
          <w:rFonts w:ascii="Times New Roman" w:hAnsi="Times New Roman" w:cs="Times New Roman"/>
          <w:sz w:val="24"/>
          <w:szCs w:val="24"/>
        </w:rPr>
        <w:t xml:space="preserve">after cannabis smoking or an equivalent rest period, </w:t>
      </w:r>
      <w:r>
        <w:rPr>
          <w:rFonts w:ascii="Times New Roman" w:hAnsi="Times New Roman" w:cs="Times New Roman"/>
          <w:sz w:val="24"/>
          <w:szCs w:val="24"/>
        </w:rPr>
        <w:t>between the occasional and no use groups for time periods that correspond to the point of minimal constriction</w:t>
      </w:r>
      <w:r w:rsidR="002576F0">
        <w:rPr>
          <w:rFonts w:ascii="Times New Roman" w:hAnsi="Times New Roman" w:cs="Times New Roman"/>
          <w:sz w:val="24"/>
          <w:szCs w:val="24"/>
        </w:rPr>
        <w:t>.</w:t>
      </w:r>
      <w:r>
        <w:rPr>
          <w:rFonts w:ascii="Times New Roman" w:hAnsi="Times New Roman" w:cs="Times New Roman"/>
          <w:sz w:val="24"/>
          <w:szCs w:val="24"/>
        </w:rPr>
        <w:t xml:space="preserve"> </w:t>
      </w:r>
      <w:r w:rsidR="002576F0">
        <w:rPr>
          <w:rFonts w:ascii="Times New Roman" w:hAnsi="Times New Roman" w:cs="Times New Roman"/>
          <w:sz w:val="24"/>
          <w:szCs w:val="24"/>
        </w:rPr>
        <w:t>T</w:t>
      </w:r>
      <w:r>
        <w:rPr>
          <w:rFonts w:ascii="Times New Roman" w:hAnsi="Times New Roman" w:cs="Times New Roman"/>
          <w:sz w:val="24"/>
          <w:szCs w:val="24"/>
        </w:rPr>
        <w:t xml:space="preserve">his difference remained significant when </w:t>
      </w:r>
      <w:r w:rsidR="002576F0">
        <w:rPr>
          <w:rFonts w:ascii="Times New Roman" w:hAnsi="Times New Roman" w:cs="Times New Roman"/>
          <w:sz w:val="24"/>
          <w:szCs w:val="24"/>
        </w:rPr>
        <w:t xml:space="preserve">comparing </w:t>
      </w:r>
      <w:r>
        <w:rPr>
          <w:rFonts w:ascii="Times New Roman" w:hAnsi="Times New Roman" w:cs="Times New Roman"/>
          <w:sz w:val="24"/>
          <w:szCs w:val="24"/>
        </w:rPr>
        <w:t xml:space="preserve">the daily use and no-use </w:t>
      </w:r>
      <w:r w:rsidR="00044C6B">
        <w:rPr>
          <w:rFonts w:ascii="Times New Roman" w:hAnsi="Times New Roman" w:cs="Times New Roman"/>
          <w:sz w:val="24"/>
          <w:szCs w:val="24"/>
        </w:rPr>
        <w:t>controls but</w:t>
      </w:r>
      <w:r w:rsidR="002576F0">
        <w:rPr>
          <w:rFonts w:ascii="Times New Roman" w:hAnsi="Times New Roman" w:cs="Times New Roman"/>
          <w:sz w:val="24"/>
          <w:szCs w:val="24"/>
        </w:rPr>
        <w:t xml:space="preserve"> was not</w:t>
      </w:r>
      <w:r>
        <w:rPr>
          <w:rFonts w:ascii="Times New Roman" w:hAnsi="Times New Roman" w:cs="Times New Roman"/>
          <w:sz w:val="24"/>
          <w:szCs w:val="24"/>
        </w:rPr>
        <w:t xml:space="preserve"> significant</w:t>
      </w:r>
      <w:r w:rsidR="002576F0">
        <w:rPr>
          <w:rFonts w:ascii="Times New Roman" w:hAnsi="Times New Roman" w:cs="Times New Roman"/>
          <w:sz w:val="24"/>
          <w:szCs w:val="24"/>
        </w:rPr>
        <w:t>ly</w:t>
      </w:r>
      <w:r>
        <w:rPr>
          <w:rFonts w:ascii="Times New Roman" w:hAnsi="Times New Roman" w:cs="Times New Roman"/>
          <w:sz w:val="24"/>
          <w:szCs w:val="24"/>
        </w:rPr>
        <w:t xml:space="preserve"> </w:t>
      </w:r>
      <w:r w:rsidR="002576F0">
        <w:rPr>
          <w:rFonts w:ascii="Times New Roman" w:hAnsi="Times New Roman" w:cs="Times New Roman"/>
          <w:sz w:val="24"/>
          <w:szCs w:val="24"/>
        </w:rPr>
        <w:t xml:space="preserve">different when comparing </w:t>
      </w:r>
      <w:r>
        <w:rPr>
          <w:rFonts w:ascii="Times New Roman" w:hAnsi="Times New Roman" w:cs="Times New Roman"/>
          <w:sz w:val="24"/>
          <w:szCs w:val="24"/>
        </w:rPr>
        <w:t>the daily use and occasional use group</w:t>
      </w:r>
      <w:r w:rsidR="004A3E03">
        <w:rPr>
          <w:rFonts w:ascii="Times New Roman" w:hAnsi="Times New Roman" w:cs="Times New Roman"/>
          <w:sz w:val="24"/>
          <w:szCs w:val="24"/>
        </w:rPr>
        <w:t>s</w:t>
      </w:r>
      <w:r>
        <w:rPr>
          <w:rFonts w:ascii="Times New Roman" w:hAnsi="Times New Roman" w:cs="Times New Roman"/>
          <w:sz w:val="24"/>
          <w:szCs w:val="24"/>
        </w:rPr>
        <w:t>.</w:t>
      </w:r>
      <w:r w:rsidR="00BE4A97">
        <w:rPr>
          <w:rFonts w:ascii="Times New Roman" w:hAnsi="Times New Roman" w:cs="Times New Roman"/>
          <w:sz w:val="24"/>
          <w:szCs w:val="24"/>
        </w:rPr>
        <w:t xml:space="preserve"> </w:t>
      </w:r>
      <w:r w:rsidR="00BE4A97" w:rsidRPr="00AA31AD">
        <w:rPr>
          <w:rFonts w:ascii="Times New Roman" w:hAnsi="Times New Roman" w:cs="Times New Roman"/>
          <w:sz w:val="24"/>
          <w:szCs w:val="24"/>
        </w:rPr>
        <w:t>These differences may be due to more dynamic pupil movements in non-user</w:t>
      </w:r>
      <w:r w:rsidR="003121B1" w:rsidRPr="00AA31AD">
        <w:rPr>
          <w:rFonts w:ascii="Times New Roman" w:hAnsi="Times New Roman" w:cs="Times New Roman"/>
          <w:sz w:val="24"/>
          <w:szCs w:val="24"/>
        </w:rPr>
        <w:t>s</w:t>
      </w:r>
      <w:r w:rsidR="00BE4A97" w:rsidRPr="00AA31AD">
        <w:rPr>
          <w:rFonts w:ascii="Times New Roman" w:hAnsi="Times New Roman" w:cs="Times New Roman"/>
          <w:sz w:val="24"/>
          <w:szCs w:val="24"/>
        </w:rPr>
        <w:t xml:space="preserve"> compared to cannabis users.</w:t>
      </w:r>
      <w:r>
        <w:rPr>
          <w:rFonts w:ascii="Times New Roman" w:hAnsi="Times New Roman" w:cs="Times New Roman"/>
          <w:sz w:val="24"/>
          <w:szCs w:val="24"/>
        </w:rPr>
        <w:t xml:space="preserve"> </w:t>
      </w:r>
      <w:r w:rsidR="002576F0">
        <w:rPr>
          <w:rFonts w:ascii="Times New Roman" w:hAnsi="Times New Roman" w:cs="Times New Roman"/>
          <w:sz w:val="24"/>
          <w:szCs w:val="24"/>
        </w:rPr>
        <w:t>Taken together, this provides promising evidence that the pupil</w:t>
      </w:r>
      <w:r w:rsidR="00DE5935">
        <w:rPr>
          <w:rFonts w:ascii="Times New Roman" w:hAnsi="Times New Roman" w:cs="Times New Roman"/>
          <w:sz w:val="24"/>
          <w:szCs w:val="24"/>
        </w:rPr>
        <w:t>lary</w:t>
      </w:r>
      <w:r w:rsidR="002576F0">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 xml:space="preserve">may be </w:t>
      </w:r>
      <w:r w:rsidR="002576F0">
        <w:rPr>
          <w:rFonts w:ascii="Times New Roman" w:hAnsi="Times New Roman" w:cs="Times New Roman"/>
          <w:sz w:val="24"/>
          <w:szCs w:val="24"/>
        </w:rPr>
        <w:t xml:space="preserve">a measure of recent cannabis use that </w:t>
      </w:r>
      <w:r w:rsidR="00293E2B">
        <w:rPr>
          <w:rFonts w:ascii="Times New Roman" w:hAnsi="Times New Roman" w:cs="Times New Roman"/>
          <w:sz w:val="24"/>
          <w:szCs w:val="24"/>
        </w:rPr>
        <w:t>has utility in individuals with different cannabis use histories</w:t>
      </w:r>
      <w:r w:rsidR="002576F0">
        <w:rPr>
          <w:rFonts w:ascii="Times New Roman" w:hAnsi="Times New Roman" w:cs="Times New Roman"/>
          <w:sz w:val="24"/>
          <w:szCs w:val="24"/>
        </w:rPr>
        <w:t>.</w:t>
      </w:r>
      <w:r w:rsidR="00A82B43">
        <w:rPr>
          <w:rFonts w:ascii="Times New Roman" w:hAnsi="Times New Roman" w:cs="Times New Roman"/>
          <w:sz w:val="24"/>
          <w:szCs w:val="24"/>
        </w:rPr>
        <w:t xml:space="preserve"> We were also able to model and visualize how pupil response trajectories change as time since cannabis </w:t>
      </w:r>
      <w:r w:rsidR="00DE5935">
        <w:rPr>
          <w:rFonts w:ascii="Times New Roman" w:hAnsi="Times New Roman" w:cs="Times New Roman"/>
          <w:sz w:val="24"/>
          <w:szCs w:val="24"/>
        </w:rPr>
        <w:t xml:space="preserve">smoking </w:t>
      </w:r>
      <w:r w:rsidR="00A82B43">
        <w:rPr>
          <w:rFonts w:ascii="Times New Roman" w:hAnsi="Times New Roman" w:cs="Times New Roman"/>
          <w:sz w:val="24"/>
          <w:szCs w:val="24"/>
        </w:rPr>
        <w:t>increases.</w:t>
      </w:r>
      <w:r w:rsidR="00C97CD2">
        <w:rPr>
          <w:rFonts w:ascii="Times New Roman" w:hAnsi="Times New Roman" w:cs="Times New Roman"/>
          <w:sz w:val="24"/>
          <w:szCs w:val="24"/>
        </w:rPr>
        <w:t xml:space="preserve"> As expected, the pupil response trajectories for </w:t>
      </w:r>
      <w:r w:rsidR="00C97CD2">
        <w:rPr>
          <w:rFonts w:ascii="Times New Roman" w:hAnsi="Times New Roman" w:cs="Times New Roman"/>
          <w:sz w:val="24"/>
          <w:szCs w:val="24"/>
        </w:rPr>
        <w:lastRenderedPageBreak/>
        <w:t>the cannabis smoking group appear to approximate the average trajectory of the no-use group as the time since smoking increases</w:t>
      </w:r>
      <w:r w:rsidR="0094403E">
        <w:rPr>
          <w:rFonts w:ascii="Times New Roman" w:hAnsi="Times New Roman" w:cs="Times New Roman"/>
          <w:sz w:val="24"/>
          <w:szCs w:val="24"/>
        </w:rPr>
        <w:t xml:space="preserve">, especially in the region of the point of minimal constriction; however, the slope of rebound dilation appears to remain distinct. </w:t>
      </w:r>
      <w:r w:rsidR="00D15CD7">
        <w:rPr>
          <w:rFonts w:ascii="Times New Roman" w:hAnsi="Times New Roman" w:cs="Times New Roman"/>
          <w:sz w:val="24"/>
          <w:szCs w:val="24"/>
        </w:rPr>
        <w:t xml:space="preserve">The results were consistent with </w:t>
      </w:r>
      <w:r w:rsidR="00AB39A9">
        <w:rPr>
          <w:rFonts w:ascii="Times New Roman" w:hAnsi="Times New Roman" w:cs="Times New Roman"/>
          <w:sz w:val="24"/>
          <w:szCs w:val="24"/>
        </w:rPr>
        <w:t>the</w:t>
      </w:r>
      <w:r w:rsidR="00D15CD7">
        <w:rPr>
          <w:rFonts w:ascii="Times New Roman" w:hAnsi="Times New Roman" w:cs="Times New Roman"/>
          <w:sz w:val="24"/>
          <w:szCs w:val="24"/>
        </w:rPr>
        <w:t xml:space="preserve"> hypotheses </w:t>
      </w:r>
      <w:r w:rsidR="00A17068">
        <w:rPr>
          <w:rFonts w:ascii="Times New Roman" w:hAnsi="Times New Roman" w:cs="Times New Roman"/>
          <w:sz w:val="24"/>
          <w:szCs w:val="24"/>
        </w:rPr>
        <w:t xml:space="preserve">of differences in pupil light response by recent cannabis use, </w:t>
      </w:r>
      <w:r w:rsidR="00BE4A97">
        <w:rPr>
          <w:rFonts w:ascii="Times New Roman" w:hAnsi="Times New Roman" w:cs="Times New Roman"/>
          <w:sz w:val="24"/>
          <w:szCs w:val="24"/>
        </w:rPr>
        <w:t>including</w:t>
      </w:r>
      <w:r w:rsidR="00A17068">
        <w:rPr>
          <w:rFonts w:ascii="Times New Roman" w:hAnsi="Times New Roman" w:cs="Times New Roman"/>
          <w:sz w:val="24"/>
          <w:szCs w:val="24"/>
        </w:rPr>
        <w:t xml:space="preserve"> frequent cannabis users, and a return to an average non-user trajectory with delayed test time</w:t>
      </w:r>
      <w:r w:rsidR="00D15CD7">
        <w:rPr>
          <w:rFonts w:ascii="Times New Roman" w:hAnsi="Times New Roman" w:cs="Times New Roman"/>
          <w:sz w:val="24"/>
          <w:szCs w:val="24"/>
        </w:rPr>
        <w:t>.</w:t>
      </w:r>
    </w:p>
    <w:p w14:paraId="51830731" w14:textId="244CBA42" w:rsidR="003331AA" w:rsidRDefault="00AB39A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C729D">
        <w:rPr>
          <w:rFonts w:ascii="Times New Roman" w:hAnsi="Times New Roman" w:cs="Times New Roman"/>
          <w:sz w:val="24"/>
          <w:szCs w:val="24"/>
        </w:rPr>
        <w:t>here are several limitations to this analysis for which more sophisticated instrumentation</w:t>
      </w:r>
      <w:r w:rsidR="008F7510">
        <w:rPr>
          <w:rFonts w:ascii="Times New Roman" w:hAnsi="Times New Roman" w:cs="Times New Roman"/>
          <w:sz w:val="24"/>
          <w:szCs w:val="24"/>
        </w:rPr>
        <w:t xml:space="preserve"> and future data collection</w:t>
      </w:r>
      <w:r w:rsidR="00AC729D">
        <w:rPr>
          <w:rFonts w:ascii="Times New Roman" w:hAnsi="Times New Roman" w:cs="Times New Roman"/>
          <w:sz w:val="24"/>
          <w:szCs w:val="24"/>
        </w:rPr>
        <w:t xml:space="preserve"> will be needed. Of primary concern were data quality issues that persisted after data processing, imputation and smoothing from the video segmentation pipeline. While most </w:t>
      </w:r>
      <w:r w:rsidR="00EE3CFB">
        <w:rPr>
          <w:rFonts w:ascii="Times New Roman" w:hAnsi="Times New Roman" w:cs="Times New Roman"/>
          <w:sz w:val="24"/>
          <w:szCs w:val="24"/>
        </w:rPr>
        <w:t xml:space="preserve">pupil light response </w:t>
      </w:r>
      <w:r w:rsidR="00AC729D">
        <w:rPr>
          <w:rFonts w:ascii="Times New Roman" w:hAnsi="Times New Roman" w:cs="Times New Roman"/>
          <w:sz w:val="24"/>
          <w:szCs w:val="24"/>
        </w:rPr>
        <w:t xml:space="preserve">trajectories reflected the characteristic pattern of the </w:t>
      </w:r>
      <w:r w:rsidR="004A3E03">
        <w:rPr>
          <w:rFonts w:ascii="Times New Roman" w:hAnsi="Times New Roman" w:cs="Times New Roman"/>
          <w:sz w:val="24"/>
          <w:szCs w:val="24"/>
        </w:rPr>
        <w:t>pupil</w:t>
      </w:r>
      <w:r w:rsidR="00DE5935">
        <w:rPr>
          <w:rFonts w:ascii="Times New Roman" w:hAnsi="Times New Roman" w:cs="Times New Roman"/>
          <w:sz w:val="24"/>
          <w:szCs w:val="24"/>
        </w:rPr>
        <w:t>lary</w:t>
      </w:r>
      <w:r w:rsidR="004A3E03">
        <w:rPr>
          <w:rFonts w:ascii="Times New Roman" w:hAnsi="Times New Roman" w:cs="Times New Roman"/>
          <w:sz w:val="24"/>
          <w:szCs w:val="24"/>
        </w:rPr>
        <w:t xml:space="preserve"> light response</w:t>
      </w:r>
      <w:r w:rsidR="00FF664A">
        <w:rPr>
          <w:rFonts w:ascii="Times New Roman" w:hAnsi="Times New Roman" w:cs="Times New Roman"/>
          <w:sz w:val="24"/>
          <w:szCs w:val="24"/>
        </w:rPr>
        <w:t>,</w:t>
      </w:r>
      <w:r w:rsidR="00AC729D">
        <w:rPr>
          <w:rFonts w:ascii="Times New Roman" w:hAnsi="Times New Roman" w:cs="Times New Roman"/>
          <w:sz w:val="24"/>
          <w:szCs w:val="24"/>
        </w:rPr>
        <w:t xml:space="preserve"> there were a minority that were removed because there </w:t>
      </w:r>
      <w:r w:rsidR="00BA1596">
        <w:rPr>
          <w:rFonts w:ascii="Times New Roman" w:hAnsi="Times New Roman" w:cs="Times New Roman"/>
          <w:sz w:val="24"/>
          <w:szCs w:val="24"/>
        </w:rPr>
        <w:t xml:space="preserve">were </w:t>
      </w:r>
      <w:r w:rsidR="00AC729D">
        <w:rPr>
          <w:rFonts w:ascii="Times New Roman" w:hAnsi="Times New Roman" w:cs="Times New Roman"/>
          <w:sz w:val="24"/>
          <w:szCs w:val="24"/>
        </w:rPr>
        <w:t xml:space="preserve">no characteristic features of the </w:t>
      </w:r>
      <w:r w:rsidR="004A3E03">
        <w:rPr>
          <w:rFonts w:ascii="Times New Roman" w:hAnsi="Times New Roman" w:cs="Times New Roman"/>
          <w:sz w:val="24"/>
          <w:szCs w:val="24"/>
        </w:rPr>
        <w:t>light response</w:t>
      </w:r>
      <w:r w:rsidR="00AC729D">
        <w:rPr>
          <w:rFonts w:ascii="Times New Roman" w:hAnsi="Times New Roman" w:cs="Times New Roman"/>
          <w:sz w:val="24"/>
          <w:szCs w:val="24"/>
        </w:rPr>
        <w:t>. This led to a reduction in the sample size from a collection of 101 participant</w:t>
      </w:r>
      <w:r w:rsidR="004A3E03">
        <w:rPr>
          <w:rFonts w:ascii="Times New Roman" w:hAnsi="Times New Roman" w:cs="Times New Roman"/>
          <w:sz w:val="24"/>
          <w:szCs w:val="24"/>
        </w:rPr>
        <w:t>s</w:t>
      </w:r>
      <w:r w:rsidR="00AC729D">
        <w:rPr>
          <w:rFonts w:ascii="Times New Roman" w:hAnsi="Times New Roman" w:cs="Times New Roman"/>
          <w:sz w:val="24"/>
          <w:szCs w:val="24"/>
        </w:rPr>
        <w:t xml:space="preserve"> to usable data in 84.</w:t>
      </w:r>
      <w:r w:rsidR="003331AA">
        <w:rPr>
          <w:rFonts w:ascii="Times New Roman" w:hAnsi="Times New Roman" w:cs="Times New Roman"/>
          <w:sz w:val="24"/>
          <w:szCs w:val="24"/>
        </w:rPr>
        <w:t xml:space="preserve"> In addition, </w:t>
      </w:r>
      <w:r w:rsidR="00293E2B">
        <w:rPr>
          <w:rFonts w:ascii="Times New Roman" w:hAnsi="Times New Roman" w:cs="Times New Roman"/>
          <w:sz w:val="24"/>
          <w:szCs w:val="24"/>
        </w:rPr>
        <w:t xml:space="preserve">the </w:t>
      </w:r>
      <w:proofErr w:type="spellStart"/>
      <w:r w:rsidR="00AA31AD">
        <w:rPr>
          <w:rFonts w:ascii="Times New Roman" w:hAnsi="Times New Roman" w:cs="Times New Roman"/>
          <w:sz w:val="24"/>
          <w:szCs w:val="24"/>
        </w:rPr>
        <w:t>non standardized</w:t>
      </w:r>
      <w:proofErr w:type="spellEnd"/>
      <w:r w:rsidR="00293E2B">
        <w:rPr>
          <w:rFonts w:ascii="Times New Roman" w:hAnsi="Times New Roman" w:cs="Times New Roman"/>
          <w:sz w:val="24"/>
          <w:szCs w:val="24"/>
        </w:rPr>
        <w:t xml:space="preserve"> inter-subject geometry (pupil to camera distance) that characterized use of infrared videography </w:t>
      </w:r>
      <w:r w:rsidR="00DE5935">
        <w:rPr>
          <w:rFonts w:ascii="Times New Roman" w:hAnsi="Times New Roman" w:cs="Times New Roman"/>
          <w:sz w:val="24"/>
          <w:szCs w:val="24"/>
        </w:rPr>
        <w:t>instrumentation</w:t>
      </w:r>
      <w:r w:rsidR="00293E2B">
        <w:rPr>
          <w:rFonts w:ascii="Times New Roman" w:hAnsi="Times New Roman" w:cs="Times New Roman"/>
          <w:sz w:val="24"/>
          <w:szCs w:val="24"/>
        </w:rPr>
        <w:t xml:space="preserve"> rendered it possible to assess change in pupillary diameter only as a percentage difference from baseline, and not in absolute size (mm). Baseline pupil diameter (in mm), which could not be measured in the present study may be an independent predictor of the pupil</w:t>
      </w:r>
      <w:r w:rsidR="00FF664A">
        <w:rPr>
          <w:rFonts w:ascii="Times New Roman" w:hAnsi="Times New Roman" w:cs="Times New Roman"/>
          <w:sz w:val="24"/>
          <w:szCs w:val="24"/>
        </w:rPr>
        <w:t>lary</w:t>
      </w:r>
      <w:r w:rsidR="00293E2B">
        <w:rPr>
          <w:rFonts w:ascii="Times New Roman" w:hAnsi="Times New Roman" w:cs="Times New Roman"/>
          <w:sz w:val="24"/>
          <w:szCs w:val="24"/>
        </w:rPr>
        <w:t xml:space="preserve"> light </w:t>
      </w:r>
      <w:r w:rsidR="00AA31AD">
        <w:rPr>
          <w:rFonts w:ascii="Times New Roman" w:hAnsi="Times New Roman" w:cs="Times New Roman"/>
          <w:sz w:val="24"/>
          <w:szCs w:val="24"/>
        </w:rPr>
        <w:t xml:space="preserve">response </w: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 </w:instrText>
      </w:r>
      <w:r w:rsidR="00C855DB">
        <w:rPr>
          <w:rFonts w:ascii="Times New Roman" w:hAnsi="Times New Roman" w:cs="Times New Roman"/>
          <w:sz w:val="24"/>
          <w:szCs w:val="24"/>
        </w:rPr>
        <w:fldChar w:fldCharType="begin">
          <w:fldData xml:space="preserve">PEVuZE5vdGU+PENpdGU+PEF1dGhvcj5MYXJzb248L0F1dGhvcj48WWVhcj4yMDE1PC9ZZWFyPjxS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</w:fldData>
        </w:fldChar>
      </w:r>
      <w:r w:rsidR="00C855DB">
        <w:rPr>
          <w:rFonts w:ascii="Times New Roman" w:hAnsi="Times New Roman" w:cs="Times New Roman"/>
          <w:sz w:val="24"/>
          <w:szCs w:val="24"/>
        </w:rPr>
        <w:instrText xml:space="preserve"> ADDIN EN.CITE.DATA </w:instrText>
      </w:r>
      <w:r w:rsidR="00C855DB">
        <w:rPr>
          <w:rFonts w:ascii="Times New Roman" w:hAnsi="Times New Roman" w:cs="Times New Roman"/>
          <w:sz w:val="24"/>
          <w:szCs w:val="24"/>
        </w:rPr>
      </w:r>
      <w:r w:rsidR="00C855DB">
        <w:rPr>
          <w:rFonts w:ascii="Times New Roman" w:hAnsi="Times New Roman" w:cs="Times New Roman"/>
          <w:sz w:val="24"/>
          <w:szCs w:val="24"/>
        </w:rPr>
        <w:fldChar w:fldCharType="end"/>
      </w:r>
      <w:r w:rsidR="00C855DB">
        <w:rPr>
          <w:rFonts w:ascii="Times New Roman" w:hAnsi="Times New Roman" w:cs="Times New Roman"/>
          <w:sz w:val="24"/>
          <w:szCs w:val="24"/>
        </w:rPr>
      </w:r>
      <w:r w:rsidR="00C855DB">
        <w:rPr>
          <w:rFonts w:ascii="Times New Roman" w:hAnsi="Times New Roman" w:cs="Times New Roman"/>
          <w:sz w:val="24"/>
          <w:szCs w:val="24"/>
        </w:rPr>
        <w:fldChar w:fldCharType="separate"/>
      </w:r>
      <w:r w:rsidR="00C855DB">
        <w:rPr>
          <w:rFonts w:ascii="Times New Roman" w:hAnsi="Times New Roman" w:cs="Times New Roman"/>
          <w:noProof/>
          <w:sz w:val="24"/>
          <w:szCs w:val="24"/>
        </w:rPr>
        <w:t>[26, 27]</w:t>
      </w:r>
      <w:r w:rsidR="00C855DB">
        <w:rPr>
          <w:rFonts w:ascii="Times New Roman" w:hAnsi="Times New Roman" w:cs="Times New Roman"/>
          <w:sz w:val="24"/>
          <w:szCs w:val="24"/>
        </w:rPr>
        <w:fldChar w:fldCharType="end"/>
      </w:r>
      <w:r w:rsidR="00293E2B">
        <w:rPr>
          <w:rFonts w:ascii="Times New Roman" w:hAnsi="Times New Roman" w:cs="Times New Roman"/>
          <w:sz w:val="24"/>
          <w:szCs w:val="24"/>
        </w:rPr>
        <w:t>.</w:t>
      </w:r>
      <w:r w:rsidR="00A17068">
        <w:rPr>
          <w:rFonts w:ascii="Times New Roman" w:hAnsi="Times New Roman" w:cs="Times New Roman"/>
          <w:sz w:val="24"/>
          <w:szCs w:val="24"/>
        </w:rPr>
        <w:t xml:space="preserve"> </w:t>
      </w:r>
      <w:r w:rsidR="00A5219A">
        <w:rPr>
          <w:rFonts w:ascii="Times New Roman" w:hAnsi="Times New Roman" w:cs="Times New Roman"/>
          <w:sz w:val="24"/>
          <w:szCs w:val="24"/>
        </w:rPr>
        <w:t>Future research could examine the pupil</w:t>
      </w:r>
      <w:r w:rsidR="00DE5935">
        <w:rPr>
          <w:rFonts w:ascii="Times New Roman" w:hAnsi="Times New Roman" w:cs="Times New Roman"/>
          <w:sz w:val="24"/>
          <w:szCs w:val="24"/>
        </w:rPr>
        <w:t>lary</w:t>
      </w:r>
      <w:r w:rsidR="00A5219A">
        <w:rPr>
          <w:rFonts w:ascii="Times New Roman" w:hAnsi="Times New Roman" w:cs="Times New Roman"/>
          <w:sz w:val="24"/>
          <w:szCs w:val="24"/>
        </w:rPr>
        <w:t xml:space="preserve"> light response closer in time to </w:t>
      </w:r>
      <w:r w:rsidR="00DE5935">
        <w:rPr>
          <w:rFonts w:ascii="Times New Roman" w:hAnsi="Times New Roman" w:cs="Times New Roman"/>
          <w:sz w:val="24"/>
          <w:szCs w:val="24"/>
        </w:rPr>
        <w:t>smoking</w:t>
      </w:r>
      <w:r w:rsidR="00A5219A">
        <w:rPr>
          <w:rFonts w:ascii="Times New Roman" w:hAnsi="Times New Roman" w:cs="Times New Roman"/>
          <w:sz w:val="24"/>
          <w:szCs w:val="24"/>
        </w:rPr>
        <w:t>, and at a longer time interval following use to examine how the response changes over time</w:t>
      </w:r>
      <w:r w:rsidR="00AC729D">
        <w:rPr>
          <w:rFonts w:ascii="Times New Roman" w:hAnsi="Times New Roman" w:cs="Times New Roman"/>
          <w:sz w:val="24"/>
          <w:szCs w:val="24"/>
        </w:rPr>
        <w:t xml:space="preserve">. </w:t>
      </w:r>
      <w:r w:rsidR="00A5219A">
        <w:rPr>
          <w:rFonts w:ascii="Times New Roman" w:hAnsi="Times New Roman" w:cs="Times New Roman"/>
          <w:sz w:val="24"/>
          <w:szCs w:val="24"/>
        </w:rPr>
        <w:t>In light of th</w:t>
      </w:r>
      <w:r w:rsidR="009E4E0C">
        <w:rPr>
          <w:rFonts w:ascii="Times New Roman" w:hAnsi="Times New Roman" w:cs="Times New Roman"/>
          <w:sz w:val="24"/>
          <w:szCs w:val="24"/>
        </w:rPr>
        <w:t xml:space="preserve">e </w:t>
      </w:r>
      <w:r w:rsidR="00A5219A">
        <w:rPr>
          <w:rFonts w:ascii="Times New Roman" w:hAnsi="Times New Roman" w:cs="Times New Roman"/>
          <w:sz w:val="24"/>
          <w:szCs w:val="24"/>
        </w:rPr>
        <w:t>limitations</w:t>
      </w:r>
      <w:r w:rsidR="009E4E0C">
        <w:rPr>
          <w:rFonts w:ascii="Times New Roman" w:hAnsi="Times New Roman" w:cs="Times New Roman"/>
          <w:sz w:val="24"/>
          <w:szCs w:val="24"/>
        </w:rPr>
        <w:t xml:space="preserve"> noted, </w:t>
      </w:r>
      <w:r w:rsidR="00AC729D">
        <w:rPr>
          <w:rFonts w:ascii="Times New Roman" w:hAnsi="Times New Roman" w:cs="Times New Roman"/>
          <w:sz w:val="24"/>
          <w:szCs w:val="24"/>
        </w:rPr>
        <w:t xml:space="preserve">it speaks to the robustness of </w:t>
      </w:r>
      <w:r w:rsidR="003331AA">
        <w:rPr>
          <w:rFonts w:ascii="Times New Roman" w:hAnsi="Times New Roman" w:cs="Times New Roman"/>
          <w:sz w:val="24"/>
          <w:szCs w:val="24"/>
        </w:rPr>
        <w:t xml:space="preserve">our analysis </w:t>
      </w:r>
      <w:r w:rsidR="00AC729D">
        <w:rPr>
          <w:rFonts w:ascii="Times New Roman" w:hAnsi="Times New Roman" w:cs="Times New Roman"/>
          <w:sz w:val="24"/>
          <w:szCs w:val="24"/>
        </w:rPr>
        <w:t xml:space="preserve">that significant differences were still detected. </w:t>
      </w:r>
    </w:p>
    <w:p w14:paraId="25E4325C" w14:textId="04B7FE92" w:rsidR="00AC729D" w:rsidRDefault="00AC729D" w:rsidP="00AC729D">
      <w:pPr>
        <w:spacing w:line="480" w:lineRule="auto"/>
        <w:rPr>
          <w:rFonts w:ascii="Times New Roman" w:hAnsi="Times New Roman" w:cs="Times New Roman"/>
          <w:sz w:val="24"/>
          <w:szCs w:val="24"/>
        </w:rPr>
      </w:pPr>
      <w:r>
        <w:rPr>
          <w:rFonts w:ascii="Times New Roman" w:hAnsi="Times New Roman" w:cs="Times New Roman"/>
          <w:sz w:val="24"/>
          <w:szCs w:val="24"/>
        </w:rPr>
        <w:tab/>
      </w:r>
      <w:r w:rsidR="00AD1166">
        <w:rPr>
          <w:rFonts w:ascii="Times New Roman" w:hAnsi="Times New Roman" w:cs="Times New Roman"/>
          <w:sz w:val="24"/>
          <w:szCs w:val="24"/>
        </w:rPr>
        <w:t>This</w:t>
      </w:r>
      <w:r>
        <w:rPr>
          <w:rFonts w:ascii="Times New Roman" w:hAnsi="Times New Roman" w:cs="Times New Roman"/>
          <w:sz w:val="24"/>
          <w:szCs w:val="24"/>
        </w:rPr>
        <w:t xml:space="preserve"> analysis </w:t>
      </w:r>
      <w:r w:rsidR="00AD1166">
        <w:rPr>
          <w:rFonts w:ascii="Times New Roman" w:hAnsi="Times New Roman" w:cs="Times New Roman"/>
          <w:sz w:val="24"/>
          <w:szCs w:val="24"/>
        </w:rPr>
        <w:t xml:space="preserve">is </w:t>
      </w:r>
      <w:r>
        <w:rPr>
          <w:rFonts w:ascii="Times New Roman" w:hAnsi="Times New Roman" w:cs="Times New Roman"/>
          <w:sz w:val="24"/>
          <w:szCs w:val="24"/>
        </w:rPr>
        <w:t>the first foray into pairing functional data analysis with pupil</w:t>
      </w:r>
      <w:r w:rsidR="00DE5935">
        <w:rPr>
          <w:rFonts w:ascii="Times New Roman" w:hAnsi="Times New Roman" w:cs="Times New Roman"/>
          <w:sz w:val="24"/>
          <w:szCs w:val="24"/>
        </w:rPr>
        <w:t>lary</w:t>
      </w:r>
      <w:r>
        <w:rPr>
          <w:rFonts w:ascii="Times New Roman" w:hAnsi="Times New Roman" w:cs="Times New Roman"/>
          <w:sz w:val="24"/>
          <w:szCs w:val="24"/>
        </w:rPr>
        <w:t xml:space="preserve"> light response trajectories to better understand the utility of these methods </w:t>
      </w:r>
      <w:r w:rsidR="004A3E03">
        <w:rPr>
          <w:rFonts w:ascii="Times New Roman" w:hAnsi="Times New Roman" w:cs="Times New Roman"/>
          <w:sz w:val="24"/>
          <w:szCs w:val="24"/>
        </w:rPr>
        <w:t xml:space="preserve">in </w:t>
      </w:r>
      <w:r w:rsidR="003331AA">
        <w:rPr>
          <w:rFonts w:ascii="Times New Roman" w:hAnsi="Times New Roman" w:cs="Times New Roman"/>
          <w:sz w:val="24"/>
          <w:szCs w:val="24"/>
        </w:rPr>
        <w:t>detecting recent</w:t>
      </w:r>
      <w:r>
        <w:rPr>
          <w:rFonts w:ascii="Times New Roman" w:hAnsi="Times New Roman" w:cs="Times New Roman"/>
          <w:sz w:val="24"/>
          <w:szCs w:val="24"/>
        </w:rPr>
        <w:t xml:space="preserve"> cannabis use. </w:t>
      </w:r>
      <w:r w:rsidR="00AD1166">
        <w:rPr>
          <w:rFonts w:ascii="Times New Roman" w:hAnsi="Times New Roman" w:cs="Times New Roman"/>
          <w:sz w:val="24"/>
          <w:szCs w:val="24"/>
        </w:rPr>
        <w:t xml:space="preserve">We are </w:t>
      </w:r>
      <w:r>
        <w:rPr>
          <w:rFonts w:ascii="Times New Roman" w:hAnsi="Times New Roman" w:cs="Times New Roman"/>
          <w:sz w:val="24"/>
          <w:szCs w:val="24"/>
        </w:rPr>
        <w:t xml:space="preserve">cautiously optimistic </w:t>
      </w:r>
      <w:r w:rsidR="00AD1166">
        <w:rPr>
          <w:rFonts w:ascii="Times New Roman" w:hAnsi="Times New Roman" w:cs="Times New Roman"/>
          <w:sz w:val="24"/>
          <w:szCs w:val="24"/>
        </w:rPr>
        <w:t xml:space="preserve">that </w:t>
      </w:r>
      <w:r>
        <w:rPr>
          <w:rFonts w:ascii="Times New Roman" w:hAnsi="Times New Roman" w:cs="Times New Roman"/>
          <w:sz w:val="24"/>
          <w:szCs w:val="24"/>
        </w:rPr>
        <w:t xml:space="preserve">these results </w:t>
      </w:r>
      <w:r w:rsidR="00293E2B">
        <w:rPr>
          <w:rFonts w:ascii="Times New Roman" w:hAnsi="Times New Roman" w:cs="Times New Roman"/>
          <w:sz w:val="24"/>
          <w:szCs w:val="24"/>
        </w:rPr>
        <w:t xml:space="preserve">suggest that, with further refinements, </w:t>
      </w:r>
      <w:r w:rsidR="00293E2B">
        <w:rPr>
          <w:rFonts w:ascii="Times New Roman" w:hAnsi="Times New Roman" w:cs="Times New Roman"/>
          <w:sz w:val="24"/>
          <w:szCs w:val="24"/>
        </w:rPr>
        <w:lastRenderedPageBreak/>
        <w:t xml:space="preserve">quantitative measurement and analysis of </w:t>
      </w:r>
      <w:r>
        <w:rPr>
          <w:rFonts w:ascii="Times New Roman" w:hAnsi="Times New Roman" w:cs="Times New Roman"/>
          <w:sz w:val="24"/>
          <w:szCs w:val="24"/>
        </w:rPr>
        <w:t>pupil</w:t>
      </w:r>
      <w:r w:rsidR="00293E2B">
        <w:rPr>
          <w:rFonts w:ascii="Times New Roman" w:hAnsi="Times New Roman" w:cs="Times New Roman"/>
          <w:sz w:val="24"/>
          <w:szCs w:val="24"/>
        </w:rPr>
        <w:t>lary</w:t>
      </w:r>
      <w:r>
        <w:rPr>
          <w:rFonts w:ascii="Times New Roman" w:hAnsi="Times New Roman" w:cs="Times New Roman"/>
          <w:sz w:val="24"/>
          <w:szCs w:val="24"/>
        </w:rPr>
        <w:t xml:space="preserve"> light response trajectory </w:t>
      </w:r>
      <w:r w:rsidR="00293E2B">
        <w:rPr>
          <w:rFonts w:ascii="Times New Roman" w:hAnsi="Times New Roman" w:cs="Times New Roman"/>
          <w:sz w:val="24"/>
          <w:szCs w:val="24"/>
        </w:rPr>
        <w:t>may aid the objective assessment of recent cannabis use when only post</w:t>
      </w:r>
      <w:r w:rsidR="00FF664A">
        <w:rPr>
          <w:rFonts w:ascii="Times New Roman" w:hAnsi="Times New Roman" w:cs="Times New Roman"/>
          <w:sz w:val="24"/>
          <w:szCs w:val="24"/>
        </w:rPr>
        <w:t xml:space="preserve"> cannabis </w:t>
      </w:r>
      <w:r w:rsidR="00293E2B">
        <w:rPr>
          <w:rFonts w:ascii="Times New Roman" w:hAnsi="Times New Roman" w:cs="Times New Roman"/>
          <w:sz w:val="24"/>
          <w:szCs w:val="24"/>
        </w:rPr>
        <w:t>use measurements can be obtained</w:t>
      </w:r>
      <w:r>
        <w:rPr>
          <w:rFonts w:ascii="Times New Roman" w:hAnsi="Times New Roman" w:cs="Times New Roman"/>
          <w:sz w:val="24"/>
          <w:szCs w:val="24"/>
        </w:rPr>
        <w:t xml:space="preserve">. </w:t>
      </w:r>
    </w:p>
    <w:p w14:paraId="3E6CCC23" w14:textId="77777777" w:rsidR="00AC729D" w:rsidRDefault="00AC729D" w:rsidP="00AC729D">
      <w:pPr>
        <w:rPr>
          <w:rFonts w:ascii="Times New Roman" w:hAnsi="Times New Roman" w:cs="Times New Roman"/>
          <w:sz w:val="24"/>
          <w:szCs w:val="24"/>
        </w:rPr>
      </w:pPr>
      <w:r>
        <w:rPr>
          <w:rFonts w:ascii="Times New Roman" w:hAnsi="Times New Roman" w:cs="Times New Roman"/>
          <w:sz w:val="24"/>
          <w:szCs w:val="24"/>
        </w:rPr>
        <w:br w:type="page"/>
      </w:r>
    </w:p>
    <w:p w14:paraId="6EE036F3" w14:textId="77777777" w:rsidR="00AC729D" w:rsidRPr="007E1508" w:rsidRDefault="00AC729D" w:rsidP="00AC729D">
      <w:pPr>
        <w:spacing w:line="480" w:lineRule="auto"/>
        <w:ind w:left="360" w:hanging="360"/>
        <w:rPr>
          <w:rFonts w:ascii="Times New Roman" w:hAnsi="Times New Roman" w:cs="Times New Roman"/>
          <w:sz w:val="24"/>
          <w:szCs w:val="24"/>
        </w:rPr>
      </w:pPr>
      <w:r w:rsidRPr="00293AFF">
        <w:rPr>
          <w:rFonts w:ascii="Times New Roman" w:hAnsi="Times New Roman" w:cs="Times New Roman"/>
          <w:b/>
          <w:bCs/>
          <w:sz w:val="24"/>
          <w:szCs w:val="24"/>
        </w:rPr>
        <w:lastRenderedPageBreak/>
        <w:t>References</w:t>
      </w:r>
      <w:r w:rsidRPr="007E1508">
        <w:rPr>
          <w:rFonts w:ascii="Times New Roman" w:hAnsi="Times New Roman" w:cs="Times New Roman"/>
          <w:sz w:val="24"/>
          <w:szCs w:val="24"/>
        </w:rPr>
        <w:t>:</w:t>
      </w:r>
    </w:p>
    <w:p w14:paraId="0CB889FE" w14:textId="77777777" w:rsidR="00293AFF" w:rsidRPr="00293AFF" w:rsidRDefault="00AC729D"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fldChar w:fldCharType="begin"/>
      </w:r>
      <w:r w:rsidRPr="00293AFF">
        <w:rPr>
          <w:rFonts w:ascii="Times New Roman" w:hAnsi="Times New Roman" w:cs="Times New Roman"/>
          <w:sz w:val="24"/>
          <w:szCs w:val="24"/>
        </w:rPr>
        <w:instrText xml:space="preserve"> ADDIN EN.REFLIST </w:instrText>
      </w:r>
      <w:r w:rsidRPr="00293AFF">
        <w:rPr>
          <w:rFonts w:ascii="Times New Roman" w:hAnsi="Times New Roman" w:cs="Times New Roman"/>
          <w:sz w:val="24"/>
          <w:szCs w:val="24"/>
        </w:rPr>
        <w:fldChar w:fldCharType="separate"/>
      </w:r>
      <w:r w:rsidR="00293AFF" w:rsidRPr="00293AFF">
        <w:rPr>
          <w:rFonts w:ascii="Times New Roman" w:hAnsi="Times New Roman" w:cs="Times New Roman"/>
          <w:sz w:val="24"/>
          <w:szCs w:val="24"/>
        </w:rPr>
        <w:t>1.</w:t>
      </w:r>
      <w:r w:rsidR="00293AFF" w:rsidRPr="00293AFF">
        <w:rPr>
          <w:rFonts w:ascii="Times New Roman" w:hAnsi="Times New Roman" w:cs="Times New Roman"/>
          <w:sz w:val="24"/>
          <w:szCs w:val="24"/>
        </w:rPr>
        <w:tab/>
        <w:t>Substance Abuse and Mental Health Services Administration. Key Substance Use and Mental Health Indicators in the United States: Results from the 2017 National Survey on Drug Use and Health. In: Administration SAaMHS, editor. 2018.</w:t>
      </w:r>
    </w:p>
    <w:p w14:paraId="1CFECFF7" w14:textId="6AE67B09"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w:t>
      </w:r>
      <w:r w:rsidRPr="00293AFF">
        <w:rPr>
          <w:rFonts w:ascii="Times New Roman" w:hAnsi="Times New Roman" w:cs="Times New Roman"/>
          <w:sz w:val="24"/>
          <w:szCs w:val="24"/>
        </w:rPr>
        <w:tab/>
        <w:t xml:space="preserve">Lira M.C., Heeren T.C., Buczek M., Blanchette J.G., Smart R., Pacula R.L., Naimi T.S. Trends in Cannabis Involvement and Risk of Alcohol Involvement in Motor Vehicle Crash Fatalities in the United States, 2000‒2018. </w:t>
      </w:r>
      <w:r w:rsidRPr="00293AFF">
        <w:rPr>
          <w:rFonts w:ascii="Times New Roman" w:hAnsi="Times New Roman" w:cs="Times New Roman"/>
          <w:i/>
          <w:sz w:val="24"/>
          <w:szCs w:val="24"/>
        </w:rPr>
        <w:t>Am J Public Health</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111, 1976-85. </w:t>
      </w:r>
      <w:hyperlink r:id="rId7" w:history="1">
        <w:r w:rsidRPr="00293AFF">
          <w:rPr>
            <w:rStyle w:val="Hyperlink"/>
            <w:rFonts w:ascii="Times New Roman" w:hAnsi="Times New Roman" w:cs="Times New Roman"/>
            <w:sz w:val="24"/>
            <w:szCs w:val="24"/>
          </w:rPr>
          <w:t>https://doi.org/10.2105/AJPH.2021.306466</w:t>
        </w:r>
      </w:hyperlink>
    </w:p>
    <w:p w14:paraId="30996BC8" w14:textId="1052BCD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3.</w:t>
      </w:r>
      <w:r w:rsidRPr="00293AFF">
        <w:rPr>
          <w:rFonts w:ascii="Times New Roman" w:hAnsi="Times New Roman" w:cs="Times New Roman"/>
          <w:sz w:val="24"/>
          <w:szCs w:val="24"/>
        </w:rPr>
        <w:tab/>
        <w:t xml:space="preserve">Biasutti W.R., Leffers K.S.H., Callaghan R.C. Systematic Review of Cannabis Use and Risk of Occupational Injury. </w:t>
      </w:r>
      <w:r w:rsidRPr="00293AFF">
        <w:rPr>
          <w:rFonts w:ascii="Times New Roman" w:hAnsi="Times New Roman" w:cs="Times New Roman"/>
          <w:i/>
          <w:sz w:val="24"/>
          <w:szCs w:val="24"/>
        </w:rPr>
        <w:t>Subst Use Misuse</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55, 1733-45. </w:t>
      </w:r>
      <w:hyperlink r:id="rId8" w:history="1">
        <w:r w:rsidRPr="00293AFF">
          <w:rPr>
            <w:rStyle w:val="Hyperlink"/>
            <w:rFonts w:ascii="Times New Roman" w:hAnsi="Times New Roman" w:cs="Times New Roman"/>
            <w:sz w:val="24"/>
            <w:szCs w:val="24"/>
          </w:rPr>
          <w:t>https://doi.org/10.1080/10826084.2020.1759643</w:t>
        </w:r>
      </w:hyperlink>
    </w:p>
    <w:p w14:paraId="06A4AA4E" w14:textId="4127200D"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4.</w:t>
      </w:r>
      <w:r w:rsidRPr="00293AFF">
        <w:rPr>
          <w:rFonts w:ascii="Times New Roman" w:hAnsi="Times New Roman" w:cs="Times New Roman"/>
          <w:sz w:val="24"/>
          <w:szCs w:val="24"/>
        </w:rPr>
        <w:tab/>
        <w:t xml:space="preserve">Zhang J.C., Carnide N., Holness L., Cram P. Cannabis use and work-related injuries: a cross-sectional analysis. </w:t>
      </w:r>
      <w:r w:rsidRPr="00293AFF">
        <w:rPr>
          <w:rFonts w:ascii="Times New Roman" w:hAnsi="Times New Roman" w:cs="Times New Roman"/>
          <w:i/>
          <w:sz w:val="24"/>
          <w:szCs w:val="24"/>
        </w:rPr>
        <w:t>Occup Med (Lond)</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70, 570-7. </w:t>
      </w:r>
      <w:hyperlink r:id="rId9" w:history="1">
        <w:r w:rsidRPr="00293AFF">
          <w:rPr>
            <w:rStyle w:val="Hyperlink"/>
            <w:rFonts w:ascii="Times New Roman" w:hAnsi="Times New Roman" w:cs="Times New Roman"/>
            <w:sz w:val="24"/>
            <w:szCs w:val="24"/>
          </w:rPr>
          <w:t>https://doi.org/10.1093/occmed/kqaa175</w:t>
        </w:r>
      </w:hyperlink>
    </w:p>
    <w:p w14:paraId="741D34CF" w14:textId="441E75B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5.</w:t>
      </w:r>
      <w:r w:rsidRPr="00293AFF">
        <w:rPr>
          <w:rFonts w:ascii="Times New Roman" w:hAnsi="Times New Roman" w:cs="Times New Roman"/>
          <w:sz w:val="24"/>
          <w:szCs w:val="24"/>
        </w:rPr>
        <w:tab/>
        <w:t xml:space="preserve">Administration N.H.T.S. DWI Detection and Standardized Field Sobriety Test (SFST) Resources  [Available from: </w:t>
      </w:r>
      <w:hyperlink r:id="rId10" w:history="1">
        <w:r w:rsidRPr="00293AFF">
          <w:rPr>
            <w:rStyle w:val="Hyperlink"/>
            <w:rFonts w:ascii="Times New Roman" w:hAnsi="Times New Roman" w:cs="Times New Roman"/>
            <w:sz w:val="24"/>
            <w:szCs w:val="24"/>
          </w:rPr>
          <w:t>https://www.nhtsa.gov/dwi-detection-and-standardized-field-sobriety-test-sfst-resources</w:t>
        </w:r>
      </w:hyperlink>
      <w:r w:rsidRPr="00293AFF">
        <w:rPr>
          <w:rFonts w:ascii="Times New Roman" w:hAnsi="Times New Roman" w:cs="Times New Roman"/>
          <w:sz w:val="24"/>
          <w:szCs w:val="24"/>
        </w:rPr>
        <w:t>.</w:t>
      </w:r>
    </w:p>
    <w:p w14:paraId="78AF723F" w14:textId="35CF802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6.</w:t>
      </w:r>
      <w:r w:rsidRPr="00293AFF">
        <w:rPr>
          <w:rFonts w:ascii="Times New Roman" w:hAnsi="Times New Roman" w:cs="Times New Roman"/>
          <w:sz w:val="24"/>
          <w:szCs w:val="24"/>
        </w:rPr>
        <w:tab/>
        <w:t xml:space="preserve">Downey L.A., King R., Papafotiou K., Swann P., Ogden E., Boorman M., Stough C. Detecting impairment associated with cannabis with and without alcohol on the Standardized Field Sobriety Tests. </w:t>
      </w:r>
      <w:r w:rsidRPr="00293AFF">
        <w:rPr>
          <w:rFonts w:ascii="Times New Roman" w:hAnsi="Times New Roman" w:cs="Times New Roman"/>
          <w:i/>
          <w:sz w:val="24"/>
          <w:szCs w:val="24"/>
        </w:rPr>
        <w:t>Psychopharmacology (Berl)</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2012</w:t>
      </w:r>
      <w:r w:rsidRPr="00293AFF">
        <w:rPr>
          <w:rFonts w:ascii="Times New Roman" w:hAnsi="Times New Roman" w:cs="Times New Roman"/>
          <w:sz w:val="24"/>
          <w:szCs w:val="24"/>
        </w:rPr>
        <w:t xml:space="preserve">, 224, 581-9. </w:t>
      </w:r>
      <w:hyperlink r:id="rId11" w:history="1">
        <w:r w:rsidRPr="00293AFF">
          <w:rPr>
            <w:rStyle w:val="Hyperlink"/>
            <w:rFonts w:ascii="Times New Roman" w:hAnsi="Times New Roman" w:cs="Times New Roman"/>
            <w:sz w:val="24"/>
            <w:szCs w:val="24"/>
          </w:rPr>
          <w:t>https://doi.org/10.1007/s00213-012-2787-9</w:t>
        </w:r>
      </w:hyperlink>
    </w:p>
    <w:p w14:paraId="59C0A268" w14:textId="6D912903"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lastRenderedPageBreak/>
        <w:t>7.</w:t>
      </w:r>
      <w:r w:rsidRPr="00293AFF">
        <w:rPr>
          <w:rFonts w:ascii="Times New Roman" w:hAnsi="Times New Roman" w:cs="Times New Roman"/>
          <w:sz w:val="24"/>
          <w:szCs w:val="24"/>
        </w:rPr>
        <w:tab/>
        <w:t xml:space="preserve">Arkell T.R., Spindle T.R., Kevin R.C., Vandrey R., McGregor I.S. The failings of per se limits to detect cannabis-induced driving impairment: Results from a simulated driving study. </w:t>
      </w:r>
      <w:r w:rsidRPr="00293AFF">
        <w:rPr>
          <w:rFonts w:ascii="Times New Roman" w:hAnsi="Times New Roman" w:cs="Times New Roman"/>
          <w:i/>
          <w:sz w:val="24"/>
          <w:szCs w:val="24"/>
        </w:rPr>
        <w:t>Traffic Inj Prev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22, 102-7. </w:t>
      </w:r>
      <w:hyperlink r:id="rId12" w:history="1">
        <w:r w:rsidRPr="00293AFF">
          <w:rPr>
            <w:rStyle w:val="Hyperlink"/>
            <w:rFonts w:ascii="Times New Roman" w:hAnsi="Times New Roman" w:cs="Times New Roman"/>
            <w:sz w:val="24"/>
            <w:szCs w:val="24"/>
          </w:rPr>
          <w:t>https://doi.org/10.1080/15389588.2020.1851685</w:t>
        </w:r>
      </w:hyperlink>
    </w:p>
    <w:p w14:paraId="44E92C2E" w14:textId="4AAA52DB"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8.</w:t>
      </w:r>
      <w:r w:rsidRPr="00293AFF">
        <w:rPr>
          <w:rFonts w:ascii="Times New Roman" w:hAnsi="Times New Roman" w:cs="Times New Roman"/>
          <w:sz w:val="24"/>
          <w:szCs w:val="24"/>
        </w:rPr>
        <w:tab/>
        <w:t xml:space="preserve">Wurz G.T., DeGregorio M.W. Indeterminacy of cannabis impairment and ∆(9)-tetrahydrocannabinol (∆(9)-THC) levels in blood and breath. </w:t>
      </w:r>
      <w:r w:rsidRPr="00293AFF">
        <w:rPr>
          <w:rFonts w:ascii="Times New Roman" w:hAnsi="Times New Roman" w:cs="Times New Roman"/>
          <w:i/>
          <w:sz w:val="24"/>
          <w:szCs w:val="24"/>
        </w:rPr>
        <w:t>Sci Rep</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2022</w:t>
      </w:r>
      <w:r w:rsidRPr="00293AFF">
        <w:rPr>
          <w:rFonts w:ascii="Times New Roman" w:hAnsi="Times New Roman" w:cs="Times New Roman"/>
          <w:sz w:val="24"/>
          <w:szCs w:val="24"/>
        </w:rPr>
        <w:t xml:space="preserve">, 12, 8323. </w:t>
      </w:r>
      <w:hyperlink r:id="rId13" w:history="1">
        <w:r w:rsidRPr="00293AFF">
          <w:rPr>
            <w:rStyle w:val="Hyperlink"/>
            <w:rFonts w:ascii="Times New Roman" w:hAnsi="Times New Roman" w:cs="Times New Roman"/>
            <w:sz w:val="24"/>
            <w:szCs w:val="24"/>
          </w:rPr>
          <w:t>https://doi.org/10.1038/s41598-022-11481-5</w:t>
        </w:r>
      </w:hyperlink>
    </w:p>
    <w:p w14:paraId="70FCD1CB" w14:textId="3EE1B90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9.</w:t>
      </w:r>
      <w:r w:rsidRPr="00293AFF">
        <w:rPr>
          <w:rFonts w:ascii="Times New Roman" w:hAnsi="Times New Roman" w:cs="Times New Roman"/>
          <w:sz w:val="24"/>
          <w:szCs w:val="24"/>
        </w:rPr>
        <w:tab/>
        <w:t xml:space="preserve">Burt T.S., Brown T.L., Milavetz G., McGehee D.V. Mechanisms of cannabis impairment: Implications for modeling driving performance. </w:t>
      </w:r>
      <w:r w:rsidRPr="00293AFF">
        <w:rPr>
          <w:rFonts w:ascii="Times New Roman" w:hAnsi="Times New Roman" w:cs="Times New Roman"/>
          <w:i/>
          <w:sz w:val="24"/>
          <w:szCs w:val="24"/>
        </w:rPr>
        <w:t>Forensic Sci Int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328, 110902. </w:t>
      </w:r>
      <w:hyperlink r:id="rId14" w:history="1">
        <w:r w:rsidRPr="00293AFF">
          <w:rPr>
            <w:rStyle w:val="Hyperlink"/>
            <w:rFonts w:ascii="Times New Roman" w:hAnsi="Times New Roman" w:cs="Times New Roman"/>
            <w:sz w:val="24"/>
            <w:szCs w:val="24"/>
          </w:rPr>
          <w:t>https://doi.org/10.1016/j.forsciint.2021.110902</w:t>
        </w:r>
      </w:hyperlink>
    </w:p>
    <w:p w14:paraId="0DDA3F7B" w14:textId="1AD738FC"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10.</w:t>
      </w:r>
      <w:r w:rsidRPr="00293AFF">
        <w:rPr>
          <w:rFonts w:ascii="Times New Roman" w:hAnsi="Times New Roman" w:cs="Times New Roman"/>
          <w:sz w:val="24"/>
          <w:szCs w:val="24"/>
        </w:rPr>
        <w:tab/>
        <w:t xml:space="preserve">Richman J.E., McAndrew K.G., Decker D., Mullaney S.C. An evaluation of pupil size standards used by police officers for detecting drug impairment. </w:t>
      </w:r>
      <w:r w:rsidRPr="00293AFF">
        <w:rPr>
          <w:rFonts w:ascii="Times New Roman" w:hAnsi="Times New Roman" w:cs="Times New Roman"/>
          <w:i/>
          <w:sz w:val="24"/>
          <w:szCs w:val="24"/>
        </w:rPr>
        <w:t>Optometry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2004</w:t>
      </w:r>
      <w:r w:rsidRPr="00293AFF">
        <w:rPr>
          <w:rFonts w:ascii="Times New Roman" w:hAnsi="Times New Roman" w:cs="Times New Roman"/>
          <w:sz w:val="24"/>
          <w:szCs w:val="24"/>
        </w:rPr>
        <w:t xml:space="preserve">, 75, 175-82. </w:t>
      </w:r>
      <w:hyperlink r:id="rId15" w:history="1">
        <w:r w:rsidRPr="00293AFF">
          <w:rPr>
            <w:rStyle w:val="Hyperlink"/>
            <w:rFonts w:ascii="Times New Roman" w:hAnsi="Times New Roman" w:cs="Times New Roman"/>
            <w:sz w:val="24"/>
            <w:szCs w:val="24"/>
          </w:rPr>
          <w:t>https://doi.org/10.1016/s1529-1839(04)70037-8</w:t>
        </w:r>
      </w:hyperlink>
    </w:p>
    <w:p w14:paraId="1583909F"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11.</w:t>
      </w:r>
      <w:r w:rsidRPr="00293AFF">
        <w:rPr>
          <w:rFonts w:ascii="Times New Roman" w:hAnsi="Times New Roman" w:cs="Times New Roman"/>
          <w:sz w:val="24"/>
          <w:szCs w:val="24"/>
        </w:rPr>
        <w:tab/>
        <w:t>National Highway Traffic Safety Administration, Police I.A.o.C.o. Drug Evaluation and Classification (Preliminary School). 2015.</w:t>
      </w:r>
    </w:p>
    <w:p w14:paraId="1873207E" w14:textId="45ACB8D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12.</w:t>
      </w:r>
      <w:r w:rsidRPr="00293AFF">
        <w:rPr>
          <w:rFonts w:ascii="Times New Roman" w:hAnsi="Times New Roman" w:cs="Times New Roman"/>
          <w:sz w:val="24"/>
          <w:szCs w:val="24"/>
        </w:rPr>
        <w:tab/>
        <w:t xml:space="preserve">Campobasso C.P., De Micco F., Corbi G., Keller T., Hartung B., Daldrup T., Monticelli F. Pupillary effects in habitual cannabis consumers quantified with pupillography. </w:t>
      </w:r>
      <w:r w:rsidRPr="00293AFF">
        <w:rPr>
          <w:rFonts w:ascii="Times New Roman" w:hAnsi="Times New Roman" w:cs="Times New Roman"/>
          <w:i/>
          <w:sz w:val="24"/>
          <w:szCs w:val="24"/>
        </w:rPr>
        <w:t>Forensic Sci Int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2020</w:t>
      </w:r>
      <w:r w:rsidRPr="00293AFF">
        <w:rPr>
          <w:rFonts w:ascii="Times New Roman" w:hAnsi="Times New Roman" w:cs="Times New Roman"/>
          <w:sz w:val="24"/>
          <w:szCs w:val="24"/>
        </w:rPr>
        <w:t xml:space="preserve">, 317, 110559. </w:t>
      </w:r>
      <w:hyperlink r:id="rId16" w:history="1">
        <w:r w:rsidRPr="00293AFF">
          <w:rPr>
            <w:rStyle w:val="Hyperlink"/>
            <w:rFonts w:ascii="Times New Roman" w:hAnsi="Times New Roman" w:cs="Times New Roman"/>
            <w:sz w:val="24"/>
            <w:szCs w:val="24"/>
          </w:rPr>
          <w:t>https://doi.org/10.1016/j.forsciint.2020.110559</w:t>
        </w:r>
      </w:hyperlink>
    </w:p>
    <w:p w14:paraId="1741988F"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13.</w:t>
      </w:r>
      <w:r w:rsidRPr="00293AFF">
        <w:rPr>
          <w:rFonts w:ascii="Times New Roman" w:hAnsi="Times New Roman" w:cs="Times New Roman"/>
          <w:sz w:val="24"/>
          <w:szCs w:val="24"/>
        </w:rPr>
        <w:tab/>
        <w:t xml:space="preserve">Fant R.V., Heishman S.J., Bunker E.B., Pickworth W.B. Acute Residual Effects of Marijuana in Humans. </w:t>
      </w:r>
      <w:r w:rsidRPr="00293AFF">
        <w:rPr>
          <w:rFonts w:ascii="Times New Roman" w:hAnsi="Times New Roman" w:cs="Times New Roman"/>
          <w:i/>
          <w:sz w:val="24"/>
          <w:szCs w:val="24"/>
        </w:rPr>
        <w:t>Pharmacology Biochemistry and Behavior</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1998</w:t>
      </w:r>
      <w:r w:rsidRPr="00293AFF">
        <w:rPr>
          <w:rFonts w:ascii="Times New Roman" w:hAnsi="Times New Roman" w:cs="Times New Roman"/>
          <w:sz w:val="24"/>
          <w:szCs w:val="24"/>
        </w:rPr>
        <w:t xml:space="preserve">, 60, 777-84. </w:t>
      </w:r>
    </w:p>
    <w:p w14:paraId="3C947D88" w14:textId="4F52932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14.</w:t>
      </w:r>
      <w:r w:rsidRPr="00293AFF">
        <w:rPr>
          <w:rFonts w:ascii="Times New Roman" w:hAnsi="Times New Roman" w:cs="Times New Roman"/>
          <w:sz w:val="24"/>
          <w:szCs w:val="24"/>
        </w:rPr>
        <w:tab/>
        <w:t xml:space="preserve">Steinhart B., Brooks-Russell A., Kosnett M.J., Subramanian P.S., Wrobel J. A Video Segmentation Pipeline for Assessing changes in Pupil Response to Light After Cannabis Consumption. </w:t>
      </w:r>
      <w:r w:rsidRPr="00293AFF">
        <w:rPr>
          <w:rFonts w:ascii="Times New Roman" w:hAnsi="Times New Roman" w:cs="Times New Roman"/>
          <w:i/>
          <w:sz w:val="24"/>
          <w:szCs w:val="24"/>
        </w:rPr>
        <w:t>J Data Science</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2023</w:t>
      </w:r>
      <w:r w:rsidRPr="00293AFF">
        <w:rPr>
          <w:rFonts w:ascii="Times New Roman" w:hAnsi="Times New Roman" w:cs="Times New Roman"/>
          <w:sz w:val="24"/>
          <w:szCs w:val="24"/>
        </w:rPr>
        <w:t xml:space="preserve">. </w:t>
      </w:r>
      <w:hyperlink r:id="rId17" w:history="1">
        <w:r w:rsidRPr="00293AFF">
          <w:rPr>
            <w:rStyle w:val="Hyperlink"/>
            <w:rFonts w:ascii="Times New Roman" w:hAnsi="Times New Roman" w:cs="Times New Roman"/>
            <w:sz w:val="24"/>
            <w:szCs w:val="24"/>
          </w:rPr>
          <w:t>https://doi.org/10.6339/23-JDS1103</w:t>
        </w:r>
      </w:hyperlink>
    </w:p>
    <w:p w14:paraId="28B3D59C" w14:textId="4E82923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lastRenderedPageBreak/>
        <w:t>15.</w:t>
      </w:r>
      <w:r w:rsidRPr="00293AFF">
        <w:rPr>
          <w:rFonts w:ascii="Times New Roman" w:hAnsi="Times New Roman" w:cs="Times New Roman"/>
          <w:sz w:val="24"/>
          <w:szCs w:val="24"/>
        </w:rPr>
        <w:tab/>
        <w:t xml:space="preserve">Goldsmith J., Liu X., Jacobson J., Rundle A. New Insights into Activity Patterns in Children, Found Using Functional Data Analysis. </w:t>
      </w:r>
      <w:r w:rsidRPr="00293AFF">
        <w:rPr>
          <w:rFonts w:ascii="Times New Roman" w:hAnsi="Times New Roman" w:cs="Times New Roman"/>
          <w:i/>
          <w:sz w:val="24"/>
          <w:szCs w:val="24"/>
        </w:rPr>
        <w:t>Med Sci Sports Exerc</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2016</w:t>
      </w:r>
      <w:r w:rsidRPr="00293AFF">
        <w:rPr>
          <w:rFonts w:ascii="Times New Roman" w:hAnsi="Times New Roman" w:cs="Times New Roman"/>
          <w:sz w:val="24"/>
          <w:szCs w:val="24"/>
        </w:rPr>
        <w:t xml:space="preserve">, 48, 1723-9. </w:t>
      </w:r>
      <w:hyperlink r:id="rId18" w:history="1">
        <w:r w:rsidRPr="00293AFF">
          <w:rPr>
            <w:rStyle w:val="Hyperlink"/>
            <w:rFonts w:ascii="Times New Roman" w:hAnsi="Times New Roman" w:cs="Times New Roman"/>
            <w:sz w:val="24"/>
            <w:szCs w:val="24"/>
          </w:rPr>
          <w:t>https://doi.org/doi:10.1249/MSS.0000000000000968</w:t>
        </w:r>
      </w:hyperlink>
    </w:p>
    <w:p w14:paraId="79DA9EF8"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16.</w:t>
      </w:r>
      <w:r w:rsidRPr="00293AFF">
        <w:rPr>
          <w:rFonts w:ascii="Times New Roman" w:hAnsi="Times New Roman" w:cs="Times New Roman"/>
          <w:sz w:val="24"/>
          <w:szCs w:val="24"/>
        </w:rPr>
        <w:tab/>
        <w:t>Ramsay J.O., Silverman B.W. Functional Data Analysis. 2nd ed. New York: Springer; 2005.</w:t>
      </w:r>
    </w:p>
    <w:p w14:paraId="7BC31599" w14:textId="3EECE50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17.</w:t>
      </w:r>
      <w:r w:rsidRPr="00293AFF">
        <w:rPr>
          <w:rFonts w:ascii="Times New Roman" w:hAnsi="Times New Roman" w:cs="Times New Roman"/>
          <w:sz w:val="24"/>
          <w:szCs w:val="24"/>
        </w:rPr>
        <w:tab/>
        <w:t xml:space="preserve">Brooks-Russell A., Brown T., Friedman K., Wrobel J., Schwarz J., Dooley G., Ryall K.A., Steinhart B., Amioka E., Milavetz G.; et al. Simulated driving performance among daily and occasional cannabis users. </w:t>
      </w:r>
      <w:r w:rsidRPr="00293AFF">
        <w:rPr>
          <w:rFonts w:ascii="Times New Roman" w:hAnsi="Times New Roman" w:cs="Times New Roman"/>
          <w:i/>
          <w:sz w:val="24"/>
          <w:szCs w:val="24"/>
        </w:rPr>
        <w:t>Accid Anal Prev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160, 106326. </w:t>
      </w:r>
      <w:hyperlink r:id="rId19" w:history="1">
        <w:r w:rsidRPr="00293AFF">
          <w:rPr>
            <w:rStyle w:val="Hyperlink"/>
            <w:rFonts w:ascii="Times New Roman" w:hAnsi="Times New Roman" w:cs="Times New Roman"/>
            <w:sz w:val="24"/>
            <w:szCs w:val="24"/>
          </w:rPr>
          <w:t>https://doi.org/10.1016/j.aap.2021.106326</w:t>
        </w:r>
      </w:hyperlink>
    </w:p>
    <w:p w14:paraId="4F541E76"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18.</w:t>
      </w:r>
      <w:r w:rsidRPr="00293AFF">
        <w:rPr>
          <w:rFonts w:ascii="Times New Roman" w:hAnsi="Times New Roman" w:cs="Times New Roman"/>
          <w:sz w:val="24"/>
          <w:szCs w:val="24"/>
        </w:rPr>
        <w:tab/>
        <w:t xml:space="preserve">Ramsay J.O., Dalzell C.J. Some Tools for Functional Data Analysis. </w:t>
      </w:r>
      <w:r w:rsidRPr="00293AFF">
        <w:rPr>
          <w:rFonts w:ascii="Times New Roman" w:hAnsi="Times New Roman" w:cs="Times New Roman"/>
          <w:i/>
          <w:sz w:val="24"/>
          <w:szCs w:val="24"/>
        </w:rPr>
        <w:t>Journal of the Royal Statistical Society Series B (Statistical Methodology)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1991</w:t>
      </w:r>
      <w:r w:rsidRPr="00293AFF">
        <w:rPr>
          <w:rFonts w:ascii="Times New Roman" w:hAnsi="Times New Roman" w:cs="Times New Roman"/>
          <w:sz w:val="24"/>
          <w:szCs w:val="24"/>
        </w:rPr>
        <w:t xml:space="preserve">, 53, 539-72. </w:t>
      </w:r>
    </w:p>
    <w:p w14:paraId="4524CA75" w14:textId="5EFE5845"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19.</w:t>
      </w:r>
      <w:r w:rsidRPr="00293AFF">
        <w:rPr>
          <w:rFonts w:ascii="Times New Roman" w:hAnsi="Times New Roman" w:cs="Times New Roman"/>
          <w:sz w:val="24"/>
          <w:szCs w:val="24"/>
        </w:rPr>
        <w:tab/>
        <w:t xml:space="preserve">Reiss P.T., Goldsmith J., Shang H.L., Ogden R.T. Methods for scalar-on-function regression. </w:t>
      </w:r>
      <w:r w:rsidRPr="00293AFF">
        <w:rPr>
          <w:rFonts w:ascii="Times New Roman" w:hAnsi="Times New Roman" w:cs="Times New Roman"/>
          <w:i/>
          <w:sz w:val="24"/>
          <w:szCs w:val="24"/>
        </w:rPr>
        <w:t>Int Stat Rev</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2017</w:t>
      </w:r>
      <w:r w:rsidRPr="00293AFF">
        <w:rPr>
          <w:rFonts w:ascii="Times New Roman" w:hAnsi="Times New Roman" w:cs="Times New Roman"/>
          <w:sz w:val="24"/>
          <w:szCs w:val="24"/>
        </w:rPr>
        <w:t xml:space="preserve">, 85, 228-49. </w:t>
      </w:r>
      <w:hyperlink r:id="rId20" w:history="1">
        <w:r w:rsidRPr="00293AFF">
          <w:rPr>
            <w:rStyle w:val="Hyperlink"/>
            <w:rFonts w:ascii="Times New Roman" w:hAnsi="Times New Roman" w:cs="Times New Roman"/>
            <w:sz w:val="24"/>
            <w:szCs w:val="24"/>
          </w:rPr>
          <w:t>https://doi.org/10.1111/insr.12163</w:t>
        </w:r>
      </w:hyperlink>
    </w:p>
    <w:p w14:paraId="5E06F61F" w14:textId="2A4E363C"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20.</w:t>
      </w:r>
      <w:r w:rsidRPr="00293AFF">
        <w:rPr>
          <w:rFonts w:ascii="Times New Roman" w:hAnsi="Times New Roman" w:cs="Times New Roman"/>
          <w:sz w:val="24"/>
          <w:szCs w:val="24"/>
        </w:rPr>
        <w:tab/>
        <w:t xml:space="preserve">Goldsmith J., Bobb J., Crainiceanu C.M., Caffo B., Reich D. Penalized Functional Regression. </w:t>
      </w:r>
      <w:r w:rsidRPr="00293AFF">
        <w:rPr>
          <w:rFonts w:ascii="Times New Roman" w:hAnsi="Times New Roman" w:cs="Times New Roman"/>
          <w:i/>
          <w:sz w:val="24"/>
          <w:szCs w:val="24"/>
        </w:rPr>
        <w:t>J Comput Graph Stat</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2011</w:t>
      </w:r>
      <w:r w:rsidRPr="00293AFF">
        <w:rPr>
          <w:rFonts w:ascii="Times New Roman" w:hAnsi="Times New Roman" w:cs="Times New Roman"/>
          <w:sz w:val="24"/>
          <w:szCs w:val="24"/>
        </w:rPr>
        <w:t xml:space="preserve">, 20, 830-51. </w:t>
      </w:r>
      <w:hyperlink r:id="rId21" w:history="1">
        <w:r w:rsidRPr="00293AFF">
          <w:rPr>
            <w:rStyle w:val="Hyperlink"/>
            <w:rFonts w:ascii="Times New Roman" w:hAnsi="Times New Roman" w:cs="Times New Roman"/>
            <w:sz w:val="24"/>
            <w:szCs w:val="24"/>
          </w:rPr>
          <w:t>https://doi.org/10.1198/jcgs.2010.10007</w:t>
        </w:r>
      </w:hyperlink>
    </w:p>
    <w:p w14:paraId="500F6C07"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21.</w:t>
      </w:r>
      <w:r w:rsidRPr="00293AFF">
        <w:rPr>
          <w:rFonts w:ascii="Times New Roman" w:hAnsi="Times New Roman" w:cs="Times New Roman"/>
          <w:sz w:val="24"/>
          <w:szCs w:val="24"/>
        </w:rPr>
        <w:tab/>
        <w:t xml:space="preserve">DeLong E.R., DeLong D.M., Clarke-Pearson D.L. Comparing the Areas under Two or More Correlated Receiver Operating Characteristic Curves: A Nonparametric Approach. </w:t>
      </w:r>
      <w:r w:rsidRPr="00293AFF">
        <w:rPr>
          <w:rFonts w:ascii="Times New Roman" w:hAnsi="Times New Roman" w:cs="Times New Roman"/>
          <w:i/>
          <w:sz w:val="24"/>
          <w:szCs w:val="24"/>
        </w:rPr>
        <w:t>Biometrics</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1988</w:t>
      </w:r>
      <w:r w:rsidRPr="00293AFF">
        <w:rPr>
          <w:rFonts w:ascii="Times New Roman" w:hAnsi="Times New Roman" w:cs="Times New Roman"/>
          <w:sz w:val="24"/>
          <w:szCs w:val="24"/>
        </w:rPr>
        <w:t xml:space="preserve">, 44, 837-45. </w:t>
      </w:r>
    </w:p>
    <w:p w14:paraId="5406C58C" w14:textId="7C41B813"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22.</w:t>
      </w:r>
      <w:r w:rsidRPr="00293AFF">
        <w:rPr>
          <w:rFonts w:ascii="Times New Roman" w:hAnsi="Times New Roman" w:cs="Times New Roman"/>
          <w:sz w:val="24"/>
          <w:szCs w:val="24"/>
        </w:rPr>
        <w:tab/>
        <w:t xml:space="preserve">Team. R.C. (2020) R: A language and environment for statistical computing., available from: </w:t>
      </w:r>
      <w:hyperlink r:id="rId22" w:history="1">
        <w:r w:rsidRPr="00293AFF">
          <w:rPr>
            <w:rStyle w:val="Hyperlink"/>
            <w:rFonts w:ascii="Times New Roman" w:hAnsi="Times New Roman" w:cs="Times New Roman"/>
            <w:sz w:val="24"/>
            <w:szCs w:val="24"/>
          </w:rPr>
          <w:t>https://www.R-project.org/</w:t>
        </w:r>
      </w:hyperlink>
      <w:r w:rsidRPr="00293AFF">
        <w:rPr>
          <w:rFonts w:ascii="Times New Roman" w:hAnsi="Times New Roman" w:cs="Times New Roman"/>
          <w:sz w:val="24"/>
          <w:szCs w:val="24"/>
        </w:rPr>
        <w:t xml:space="preserve"> (accessed on: </w:t>
      </w:r>
    </w:p>
    <w:p w14:paraId="15FC4A7F" w14:textId="7DA96D6D"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23.</w:t>
      </w:r>
      <w:r w:rsidRPr="00293AFF">
        <w:rPr>
          <w:rFonts w:ascii="Times New Roman" w:hAnsi="Times New Roman" w:cs="Times New Roman"/>
          <w:sz w:val="24"/>
          <w:szCs w:val="24"/>
        </w:rPr>
        <w:tab/>
        <w:t xml:space="preserve">Wood S.N. Fast stable restricted maximum likelihood and marginal likelihood estimation of semiparametric generalized linear models. </w:t>
      </w:r>
      <w:r w:rsidRPr="00293AFF">
        <w:rPr>
          <w:rFonts w:ascii="Times New Roman" w:hAnsi="Times New Roman" w:cs="Times New Roman"/>
          <w:i/>
          <w:sz w:val="24"/>
          <w:szCs w:val="24"/>
        </w:rPr>
        <w:t xml:space="preserve">Journal of the Royal Statistical Society: Series B </w:t>
      </w:r>
      <w:r w:rsidRPr="00293AFF">
        <w:rPr>
          <w:rFonts w:ascii="Times New Roman" w:hAnsi="Times New Roman" w:cs="Times New Roman"/>
          <w:i/>
          <w:sz w:val="24"/>
          <w:szCs w:val="24"/>
        </w:rPr>
        <w:lastRenderedPageBreak/>
        <w:t>(Statistical Methodology)</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2011</w:t>
      </w:r>
      <w:r w:rsidRPr="00293AFF">
        <w:rPr>
          <w:rFonts w:ascii="Times New Roman" w:hAnsi="Times New Roman" w:cs="Times New Roman"/>
          <w:sz w:val="24"/>
          <w:szCs w:val="24"/>
        </w:rPr>
        <w:t xml:space="preserve">, 73, 3-36. </w:t>
      </w:r>
      <w:hyperlink r:id="rId23" w:history="1">
        <w:r w:rsidRPr="00293AFF">
          <w:rPr>
            <w:rStyle w:val="Hyperlink"/>
            <w:rFonts w:ascii="Times New Roman" w:hAnsi="Times New Roman" w:cs="Times New Roman"/>
            <w:sz w:val="24"/>
            <w:szCs w:val="24"/>
          </w:rPr>
          <w:t>https://doi.org/</w:t>
        </w:r>
      </w:hyperlink>
      <w:r w:rsidRPr="00293AFF">
        <w:rPr>
          <w:rFonts w:ascii="Times New Roman" w:hAnsi="Times New Roman" w:cs="Times New Roman"/>
          <w:sz w:val="24"/>
          <w:szCs w:val="24"/>
        </w:rPr>
        <w:t xml:space="preserve"> </w:t>
      </w:r>
      <w:hyperlink r:id="rId24" w:history="1">
        <w:r w:rsidRPr="00293AFF">
          <w:rPr>
            <w:rStyle w:val="Hyperlink"/>
            <w:rFonts w:ascii="Times New Roman" w:hAnsi="Times New Roman" w:cs="Times New Roman"/>
            <w:sz w:val="24"/>
            <w:szCs w:val="24"/>
          </w:rPr>
          <w:t>https://doi.org/10.1111/j.1467-9868.2010.00749.x</w:t>
        </w:r>
      </w:hyperlink>
    </w:p>
    <w:p w14:paraId="695BA83A" w14:textId="77777777"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24.</w:t>
      </w:r>
      <w:r w:rsidRPr="00293AFF">
        <w:rPr>
          <w:rFonts w:ascii="Times New Roman" w:hAnsi="Times New Roman" w:cs="Times New Roman"/>
          <w:sz w:val="24"/>
          <w:szCs w:val="24"/>
        </w:rPr>
        <w:tab/>
        <w:t>Wood S.N. Generalized Additive Models: An Introduction with R. 2nd ed. Blizstein JK, Faraway JJ, Tanner M, Zidek J, editors. Boca Raton, FL: Chapman and Hall/CRC; 2017. 496 p.</w:t>
      </w:r>
    </w:p>
    <w:p w14:paraId="0A86E2A5" w14:textId="3988FD7B"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25.</w:t>
      </w:r>
      <w:r w:rsidRPr="00293AFF">
        <w:rPr>
          <w:rFonts w:ascii="Times New Roman" w:hAnsi="Times New Roman" w:cs="Times New Roman"/>
          <w:sz w:val="24"/>
          <w:szCs w:val="24"/>
        </w:rPr>
        <w:tab/>
        <w:t xml:space="preserve">Leroux A., Xiao L., Crainiceanu C., Checkley W. Dynamic prediction in functional concurrent regression with an application to child growth. </w:t>
      </w:r>
      <w:r w:rsidRPr="00293AFF">
        <w:rPr>
          <w:rFonts w:ascii="Times New Roman" w:hAnsi="Times New Roman" w:cs="Times New Roman"/>
          <w:i/>
          <w:sz w:val="24"/>
          <w:szCs w:val="24"/>
        </w:rPr>
        <w:t>Stat Med</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2018</w:t>
      </w:r>
      <w:r w:rsidRPr="00293AFF">
        <w:rPr>
          <w:rFonts w:ascii="Times New Roman" w:hAnsi="Times New Roman" w:cs="Times New Roman"/>
          <w:sz w:val="24"/>
          <w:szCs w:val="24"/>
        </w:rPr>
        <w:t xml:space="preserve">, 37, 1376-88. </w:t>
      </w:r>
      <w:hyperlink r:id="rId25" w:history="1">
        <w:r w:rsidRPr="00293AFF">
          <w:rPr>
            <w:rStyle w:val="Hyperlink"/>
            <w:rFonts w:ascii="Times New Roman" w:hAnsi="Times New Roman" w:cs="Times New Roman"/>
            <w:sz w:val="24"/>
            <w:szCs w:val="24"/>
          </w:rPr>
          <w:t>https://doi.org/10.1002/sim.7582</w:t>
        </w:r>
      </w:hyperlink>
    </w:p>
    <w:p w14:paraId="0466F06B" w14:textId="0DE1AAD0" w:rsidR="00293AFF" w:rsidRPr="00293AFF" w:rsidRDefault="00293AFF" w:rsidP="00293AFF">
      <w:pPr>
        <w:pStyle w:val="EndNoteBibliography"/>
        <w:spacing w:after="0" w:line="480" w:lineRule="auto"/>
        <w:rPr>
          <w:rFonts w:ascii="Times New Roman" w:hAnsi="Times New Roman" w:cs="Times New Roman"/>
          <w:sz w:val="24"/>
          <w:szCs w:val="24"/>
        </w:rPr>
      </w:pPr>
      <w:r w:rsidRPr="00293AFF">
        <w:rPr>
          <w:rFonts w:ascii="Times New Roman" w:hAnsi="Times New Roman" w:cs="Times New Roman"/>
          <w:sz w:val="24"/>
          <w:szCs w:val="24"/>
        </w:rPr>
        <w:t>26.</w:t>
      </w:r>
      <w:r w:rsidRPr="00293AFF">
        <w:rPr>
          <w:rFonts w:ascii="Times New Roman" w:hAnsi="Times New Roman" w:cs="Times New Roman"/>
          <w:sz w:val="24"/>
          <w:szCs w:val="24"/>
        </w:rPr>
        <w:tab/>
        <w:t xml:space="preserve">Larson M.D., Behrends M. Portable infrared pupillometry: a review. </w:t>
      </w:r>
      <w:r w:rsidRPr="00293AFF">
        <w:rPr>
          <w:rFonts w:ascii="Times New Roman" w:hAnsi="Times New Roman" w:cs="Times New Roman"/>
          <w:i/>
          <w:sz w:val="24"/>
          <w:szCs w:val="24"/>
        </w:rPr>
        <w:t>Anesth Analg</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2015</w:t>
      </w:r>
      <w:r w:rsidRPr="00293AFF">
        <w:rPr>
          <w:rFonts w:ascii="Times New Roman" w:hAnsi="Times New Roman" w:cs="Times New Roman"/>
          <w:sz w:val="24"/>
          <w:szCs w:val="24"/>
        </w:rPr>
        <w:t xml:space="preserve">, 120, 1242-53. </w:t>
      </w:r>
      <w:hyperlink r:id="rId26" w:history="1">
        <w:r w:rsidRPr="00293AFF">
          <w:rPr>
            <w:rStyle w:val="Hyperlink"/>
            <w:rFonts w:ascii="Times New Roman" w:hAnsi="Times New Roman" w:cs="Times New Roman"/>
            <w:sz w:val="24"/>
            <w:szCs w:val="24"/>
          </w:rPr>
          <w:t>https://doi.org/10.1213/ANE.0000000000000314</w:t>
        </w:r>
      </w:hyperlink>
    </w:p>
    <w:p w14:paraId="3C0D68A9" w14:textId="35CD2CF1" w:rsidR="00293AFF" w:rsidRPr="00293AFF" w:rsidRDefault="00293AFF" w:rsidP="00293AFF">
      <w:pPr>
        <w:pStyle w:val="EndNoteBibliography"/>
        <w:spacing w:line="480" w:lineRule="auto"/>
        <w:rPr>
          <w:rFonts w:ascii="Times New Roman" w:hAnsi="Times New Roman" w:cs="Times New Roman"/>
          <w:sz w:val="24"/>
          <w:szCs w:val="24"/>
        </w:rPr>
      </w:pPr>
      <w:r w:rsidRPr="00293AFF">
        <w:rPr>
          <w:rFonts w:ascii="Times New Roman" w:hAnsi="Times New Roman" w:cs="Times New Roman"/>
          <w:sz w:val="24"/>
          <w:szCs w:val="24"/>
        </w:rPr>
        <w:t>27.</w:t>
      </w:r>
      <w:r w:rsidRPr="00293AFF">
        <w:rPr>
          <w:rFonts w:ascii="Times New Roman" w:hAnsi="Times New Roman" w:cs="Times New Roman"/>
          <w:sz w:val="24"/>
          <w:szCs w:val="24"/>
        </w:rPr>
        <w:tab/>
        <w:t xml:space="preserve">McKay R.E., Larson M.D. Detection of opioid effect with pupillometry. </w:t>
      </w:r>
      <w:r w:rsidRPr="00293AFF">
        <w:rPr>
          <w:rFonts w:ascii="Times New Roman" w:hAnsi="Times New Roman" w:cs="Times New Roman"/>
          <w:i/>
          <w:sz w:val="24"/>
          <w:szCs w:val="24"/>
        </w:rPr>
        <w:t>Auton Neurosci</w:t>
      </w:r>
      <w:r w:rsidRPr="00293AFF">
        <w:rPr>
          <w:rFonts w:ascii="Times New Roman" w:hAnsi="Times New Roman" w:cs="Times New Roman"/>
          <w:sz w:val="24"/>
          <w:szCs w:val="24"/>
        </w:rPr>
        <w:t xml:space="preserve">. </w:t>
      </w:r>
      <w:r w:rsidRPr="00293AFF">
        <w:rPr>
          <w:rFonts w:ascii="Times New Roman" w:hAnsi="Times New Roman" w:cs="Times New Roman"/>
          <w:b/>
          <w:sz w:val="24"/>
          <w:szCs w:val="24"/>
        </w:rPr>
        <w:t>2021</w:t>
      </w:r>
      <w:r w:rsidRPr="00293AFF">
        <w:rPr>
          <w:rFonts w:ascii="Times New Roman" w:hAnsi="Times New Roman" w:cs="Times New Roman"/>
          <w:sz w:val="24"/>
          <w:szCs w:val="24"/>
        </w:rPr>
        <w:t xml:space="preserve">, 235, 102869. </w:t>
      </w:r>
      <w:hyperlink r:id="rId27" w:history="1">
        <w:r w:rsidRPr="00293AFF">
          <w:rPr>
            <w:rStyle w:val="Hyperlink"/>
            <w:rFonts w:ascii="Times New Roman" w:hAnsi="Times New Roman" w:cs="Times New Roman"/>
            <w:sz w:val="24"/>
            <w:szCs w:val="24"/>
          </w:rPr>
          <w:t>https://doi.org/10.1016/j.autneu.2021.102869</w:t>
        </w:r>
      </w:hyperlink>
    </w:p>
    <w:p w14:paraId="3EBF9E29" w14:textId="4D25D474" w:rsidR="001873A3" w:rsidRDefault="00AC729D" w:rsidP="00293AFF">
      <w:pPr>
        <w:spacing w:line="480" w:lineRule="auto"/>
        <w:rPr>
          <w:rFonts w:ascii="Times New Roman" w:hAnsi="Times New Roman" w:cs="Times New Roman"/>
          <w:sz w:val="24"/>
          <w:szCs w:val="24"/>
        </w:rPr>
      </w:pPr>
      <w:r w:rsidRPr="00293AFF">
        <w:rPr>
          <w:rFonts w:ascii="Times New Roman" w:hAnsi="Times New Roman" w:cs="Times New Roman"/>
          <w:sz w:val="24"/>
          <w:szCs w:val="24"/>
        </w:rPr>
        <w:fldChar w:fldCharType="end"/>
      </w:r>
    </w:p>
    <w:p w14:paraId="3F544C45" w14:textId="77777777" w:rsidR="001873A3" w:rsidRDefault="001873A3">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tbl>
      <w:tblPr>
        <w:tblpPr w:leftFromText="180" w:rightFromText="180" w:vertAnchor="text" w:horzAnchor="margin" w:tblpXSpec="center" w:tblpY="111"/>
        <w:tblW w:w="11218" w:type="dxa"/>
        <w:tblLayout w:type="fixed"/>
        <w:tblLook w:val="0420" w:firstRow="1" w:lastRow="0" w:firstColumn="0" w:lastColumn="0" w:noHBand="0" w:noVBand="1"/>
      </w:tblPr>
      <w:tblGrid>
        <w:gridCol w:w="2790"/>
        <w:gridCol w:w="1440"/>
        <w:gridCol w:w="1755"/>
        <w:gridCol w:w="2160"/>
        <w:gridCol w:w="1890"/>
        <w:gridCol w:w="1183"/>
      </w:tblGrid>
      <w:tr w:rsidR="001873A3" w:rsidRPr="00774545" w14:paraId="42FD3456"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95CA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p>
        </w:tc>
        <w:tc>
          <w:tcPr>
            <w:tcW w:w="5355"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93583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Cannabis Use Group</w:t>
            </w:r>
          </w:p>
        </w:tc>
        <w:tc>
          <w:tcPr>
            <w:tcW w:w="3073"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EAC4C7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color w:val="000000"/>
              </w:rPr>
              <w:t xml:space="preserve"> </w:t>
            </w:r>
          </w:p>
        </w:tc>
      </w:tr>
      <w:tr w:rsidR="001873A3" w:rsidRPr="00774545" w14:paraId="0133D9AF" w14:textId="77777777" w:rsidTr="00BB00CF">
        <w:trPr>
          <w:tblHeader/>
        </w:trPr>
        <w:tc>
          <w:tcPr>
            <w:tcW w:w="27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CDA44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rPr>
            </w:pPr>
            <w:r w:rsidRPr="00774545">
              <w:rPr>
                <w:rFonts w:ascii="Times New Roman" w:eastAsia="Arial" w:hAnsi="Times New Roman" w:cs="Times New Roman"/>
                <w:b/>
                <w:color w:val="000000"/>
              </w:rPr>
              <w:t>Characteristic</w:t>
            </w:r>
          </w:p>
        </w:tc>
        <w:tc>
          <w:tcPr>
            <w:tcW w:w="14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250E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non-user</w:t>
            </w:r>
            <w:r w:rsidRPr="00774545">
              <w:rPr>
                <w:rFonts w:ascii="Times New Roman" w:eastAsia="Arial" w:hAnsi="Times New Roman" w:cs="Times New Roman"/>
                <w:color w:val="000000"/>
              </w:rPr>
              <w:br/>
              <w:t>(N = 29)</w:t>
            </w:r>
            <w:r w:rsidRPr="00774545">
              <w:rPr>
                <w:rFonts w:ascii="Times New Roman" w:eastAsia="Arial" w:hAnsi="Times New Roman" w:cs="Times New Roman"/>
                <w:color w:val="000000"/>
                <w:vertAlign w:val="superscript"/>
              </w:rPr>
              <w:t>1</w:t>
            </w:r>
          </w:p>
        </w:tc>
        <w:tc>
          <w:tcPr>
            <w:tcW w:w="175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AB350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occasional</w:t>
            </w:r>
            <w:r w:rsidRPr="00774545">
              <w:rPr>
                <w:rFonts w:ascii="Times New Roman" w:eastAsia="Arial" w:hAnsi="Times New Roman" w:cs="Times New Roman"/>
                <w:color w:val="000000"/>
              </w:rPr>
              <w:br/>
              <w:t>(N = 30)</w:t>
            </w:r>
            <w:r w:rsidRPr="00774545">
              <w:rPr>
                <w:rFonts w:ascii="Times New Roman" w:eastAsia="Arial" w:hAnsi="Times New Roman" w:cs="Times New Roman"/>
                <w:color w:val="000000"/>
                <w:vertAlign w:val="superscript"/>
              </w:rPr>
              <w:t>1</w:t>
            </w:r>
          </w:p>
        </w:tc>
        <w:tc>
          <w:tcPr>
            <w:tcW w:w="21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2A41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daily</w:t>
            </w:r>
            <w:r w:rsidRPr="00774545">
              <w:rPr>
                <w:rFonts w:ascii="Times New Roman" w:eastAsia="Arial" w:hAnsi="Times New Roman" w:cs="Times New Roman"/>
                <w:color w:val="000000"/>
              </w:rPr>
              <w:br/>
              <w:t>(N = 25)</w:t>
            </w:r>
            <w:r w:rsidRPr="00774545">
              <w:rPr>
                <w:rFonts w:ascii="Times New Roman" w:eastAsia="Arial" w:hAnsi="Times New Roman" w:cs="Times New Roman"/>
                <w:color w:val="000000"/>
                <w:vertAlign w:val="superscript"/>
              </w:rPr>
              <w:t>1</w:t>
            </w:r>
          </w:p>
        </w:tc>
        <w:tc>
          <w:tcPr>
            <w:tcW w:w="18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2870B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Total</w:t>
            </w:r>
            <w:r w:rsidRPr="00774545">
              <w:rPr>
                <w:rFonts w:ascii="Times New Roman" w:eastAsia="Arial" w:hAnsi="Times New Roman" w:cs="Times New Roman"/>
                <w:color w:val="000000"/>
              </w:rPr>
              <w:br/>
              <w:t>(N = 84)</w:t>
            </w:r>
            <w:r w:rsidRPr="00774545">
              <w:rPr>
                <w:rFonts w:ascii="Times New Roman" w:eastAsia="Arial" w:hAnsi="Times New Roman" w:cs="Times New Roman"/>
                <w:color w:val="000000"/>
                <w:vertAlign w:val="superscript"/>
              </w:rPr>
              <w:t>1</w:t>
            </w:r>
          </w:p>
        </w:tc>
        <w:tc>
          <w:tcPr>
            <w:tcW w:w="118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78BE93"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rPr>
            </w:pPr>
            <w:r w:rsidRPr="00774545">
              <w:rPr>
                <w:rFonts w:ascii="Times New Roman" w:eastAsia="Arial" w:hAnsi="Times New Roman" w:cs="Times New Roman"/>
                <w:b/>
                <w:color w:val="000000"/>
              </w:rPr>
              <w:t>p-value</w:t>
            </w:r>
            <w:r w:rsidRPr="00774545">
              <w:rPr>
                <w:rFonts w:ascii="Times New Roman" w:eastAsia="Arial" w:hAnsi="Times New Roman" w:cs="Times New Roman"/>
                <w:color w:val="000000"/>
                <w:vertAlign w:val="superscript"/>
              </w:rPr>
              <w:t>2</w:t>
            </w:r>
          </w:p>
        </w:tc>
      </w:tr>
      <w:tr w:rsidR="001873A3" w:rsidRPr="00774545" w14:paraId="6899BBDD" w14:textId="77777777" w:rsidTr="00BB00CF">
        <w:tc>
          <w:tcPr>
            <w:tcW w:w="27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BE9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Age (years)</w:t>
            </w:r>
          </w:p>
        </w:tc>
        <w:tc>
          <w:tcPr>
            <w:tcW w:w="14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045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32.29 (4.70)</w:t>
            </w:r>
          </w:p>
        </w:tc>
        <w:tc>
          <w:tcPr>
            <w:tcW w:w="175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869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31.15 (4.75)</w:t>
            </w:r>
          </w:p>
        </w:tc>
        <w:tc>
          <w:tcPr>
            <w:tcW w:w="21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90B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32.75 (5.71)</w:t>
            </w:r>
          </w:p>
        </w:tc>
        <w:tc>
          <w:tcPr>
            <w:tcW w:w="18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68C9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32.02 (5.02)</w:t>
            </w:r>
          </w:p>
        </w:tc>
        <w:tc>
          <w:tcPr>
            <w:tcW w:w="118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D105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0.5</w:t>
            </w:r>
          </w:p>
        </w:tc>
      </w:tr>
      <w:tr w:rsidR="001873A3" w:rsidRPr="00774545" w14:paraId="547BD854"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905B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Sex</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538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688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051C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DD20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19C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0.2</w:t>
            </w:r>
          </w:p>
        </w:tc>
      </w:tr>
      <w:tr w:rsidR="001873A3" w:rsidRPr="00774545" w14:paraId="4B85CB1D"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F8D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Female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2048"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(55%)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2B45"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10 (33%)</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C9F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9 (36%)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B32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35 (42%)</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64A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13255183"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DECF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rPr>
            </w:pPr>
            <w:r w:rsidRPr="00774545">
              <w:rPr>
                <w:rFonts w:ascii="Times New Roman" w:eastAsia="Arial" w:hAnsi="Times New Roman" w:cs="Times New Roman"/>
                <w:color w:val="000000"/>
              </w:rPr>
              <w:t>Male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8292E"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13 (45%)</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89B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20 (67%)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768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16 (64%)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5B4D"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49 (58%)</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7F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E912737"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BFD2"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Body Mass Index (kg/m</w:t>
            </w:r>
            <w:r w:rsidRPr="001A2704">
              <w:rPr>
                <w:rFonts w:ascii="Times New Roman" w:eastAsia="Arial" w:hAnsi="Times New Roman" w:cs="Times New Roman"/>
                <w:b/>
                <w:color w:val="000000"/>
                <w:vertAlign w:val="superscript"/>
              </w:rPr>
              <w:t>2</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9BB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24.94 (4.72)</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10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24.49 (3.96)</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E7D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27.08 (4.26)</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5881"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25.42 (4.41)</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43A0"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0.066</w:t>
            </w:r>
          </w:p>
        </w:tc>
      </w:tr>
      <w:tr w:rsidR="001873A3" w:rsidRPr="00774545" w14:paraId="698B2696" w14:textId="77777777" w:rsidTr="00BB00CF">
        <w:tc>
          <w:tcPr>
            <w:tcW w:w="2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A5DD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THC, after cannabis smoking (</w:t>
            </w:r>
            <w:r>
              <w:rPr>
                <w:rFonts w:ascii="Times New Roman" w:eastAsia="Arial" w:hAnsi="Times New Roman" w:cs="Times New Roman"/>
                <w:b/>
                <w:color w:val="000000"/>
              </w:rPr>
              <w:t>n</w:t>
            </w:r>
            <w:r w:rsidRPr="00774545">
              <w:rPr>
                <w:rFonts w:ascii="Times New Roman" w:eastAsia="Arial" w:hAnsi="Times New Roman" w:cs="Times New Roman"/>
                <w:b/>
                <w:color w:val="000000"/>
              </w:rPr>
              <w:t>g/</w:t>
            </w:r>
            <w:r>
              <w:rPr>
                <w:rFonts w:ascii="Times New Roman" w:eastAsia="Arial" w:hAnsi="Times New Roman" w:cs="Times New Roman"/>
                <w:b/>
                <w:color w:val="000000"/>
              </w:rPr>
              <w:t>ml</w:t>
            </w:r>
            <w:r w:rsidRPr="00774545">
              <w:rPr>
                <w:rFonts w:ascii="Times New Roman" w:eastAsia="Arial" w:hAnsi="Times New Roman" w:cs="Times New Roman"/>
                <w:b/>
                <w:color w:val="000000"/>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FF54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0.0 (0.0, 0.0)</w:t>
            </w:r>
          </w:p>
        </w:tc>
        <w:tc>
          <w:tcPr>
            <w:tcW w:w="17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604A"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5.73 (3.73, 9.47)</w:t>
            </w:r>
          </w:p>
        </w:tc>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7B2E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17.84 (8.20, 42.42)</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0E59"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3.96 (0.0, 13.60)</w:t>
            </w:r>
          </w:p>
        </w:tc>
        <w:tc>
          <w:tcPr>
            <w:tcW w:w="11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62A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r>
      <w:tr w:rsidR="001873A3" w:rsidRPr="00774545" w14:paraId="3D540A58" w14:textId="77777777" w:rsidTr="00BB00CF">
        <w:tc>
          <w:tcPr>
            <w:tcW w:w="27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A542FB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b/>
                <w:color w:val="000000"/>
              </w:rPr>
              <w:t>Time Interval of pupillary measurements after initiation of cannabis smoking (mins)</w:t>
            </w:r>
          </w:p>
        </w:tc>
        <w:tc>
          <w:tcPr>
            <w:tcW w:w="14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AB87167"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75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E34D0C"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63.93 (6.26)</w:t>
            </w:r>
          </w:p>
        </w:tc>
        <w:tc>
          <w:tcPr>
            <w:tcW w:w="21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B0F638F"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sidRPr="00774545">
              <w:rPr>
                <w:rFonts w:ascii="Times New Roman" w:eastAsia="Arial" w:hAnsi="Times New Roman" w:cs="Times New Roman"/>
                <w:color w:val="000000"/>
              </w:rPr>
              <w:t>60.16 (3.78)</w:t>
            </w:r>
          </w:p>
        </w:tc>
        <w:tc>
          <w:tcPr>
            <w:tcW w:w="18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86B2026"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r>
              <w:rPr>
                <w:rFonts w:ascii="Times New Roman" w:eastAsia="Arial" w:hAnsi="Times New Roman" w:cs="Times New Roman"/>
                <w:color w:val="000000"/>
              </w:rPr>
              <w:t>NA</w:t>
            </w:r>
          </w:p>
        </w:tc>
        <w:tc>
          <w:tcPr>
            <w:tcW w:w="118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BCFD7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rPr>
            </w:pPr>
          </w:p>
        </w:tc>
      </w:tr>
      <w:tr w:rsidR="001873A3" w:rsidRPr="00774545" w14:paraId="77AFD8DA" w14:textId="77777777" w:rsidTr="00BB00CF">
        <w:tc>
          <w:tcPr>
            <w:tcW w:w="11218" w:type="dxa"/>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C1DA0D4"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1</w:t>
            </w:r>
            <w:r w:rsidRPr="00774545">
              <w:rPr>
                <w:rFonts w:ascii="Times New Roman" w:eastAsia="Arial" w:hAnsi="Times New Roman" w:cs="Times New Roman"/>
                <w:color w:val="000000"/>
              </w:rPr>
              <w:t>Mean (SD); n (%); Median (IQR)</w:t>
            </w:r>
          </w:p>
        </w:tc>
      </w:tr>
      <w:tr w:rsidR="001873A3" w:rsidRPr="00774545" w14:paraId="348F9DF6" w14:textId="77777777" w:rsidTr="00BB00CF">
        <w:tc>
          <w:tcPr>
            <w:tcW w:w="11218" w:type="dxa"/>
            <w:gridSpan w:val="6"/>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1F1C5B" w14:textId="77777777" w:rsidR="001873A3" w:rsidRPr="00774545" w:rsidRDefault="001873A3" w:rsidP="00BB00CF">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rPr>
            </w:pPr>
            <w:r w:rsidRPr="00774545">
              <w:rPr>
                <w:rFonts w:ascii="Times New Roman" w:eastAsia="Arial" w:hAnsi="Times New Roman" w:cs="Times New Roman"/>
                <w:color w:val="000000"/>
                <w:vertAlign w:val="superscript"/>
              </w:rPr>
              <w:t>2</w:t>
            </w:r>
            <w:r w:rsidRPr="00774545">
              <w:rPr>
                <w:rFonts w:ascii="Times New Roman" w:eastAsia="Arial" w:hAnsi="Times New Roman" w:cs="Times New Roman"/>
                <w:color w:val="000000"/>
              </w:rPr>
              <w:t>Kruskal-</w:t>
            </w:r>
            <w:proofErr w:type="gramStart"/>
            <w:r w:rsidRPr="00774545">
              <w:rPr>
                <w:rFonts w:ascii="Times New Roman" w:eastAsia="Arial" w:hAnsi="Times New Roman" w:cs="Times New Roman"/>
                <w:color w:val="000000"/>
              </w:rPr>
              <w:t>Wallis</w:t>
            </w:r>
            <w:proofErr w:type="gramEnd"/>
            <w:r w:rsidRPr="00774545">
              <w:rPr>
                <w:rFonts w:ascii="Times New Roman" w:eastAsia="Arial" w:hAnsi="Times New Roman" w:cs="Times New Roman"/>
                <w:color w:val="000000"/>
              </w:rPr>
              <w:t xml:space="preserve"> rank sum test; Pearson's Chi-squared test</w:t>
            </w:r>
          </w:p>
        </w:tc>
      </w:tr>
    </w:tbl>
    <w:p w14:paraId="04ABA41D" w14:textId="2634780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TABLE 1: Participant Characteristics by Cannabis Use Group</w:t>
      </w:r>
    </w:p>
    <w:p w14:paraId="2CF8501B" w14:textId="32963769" w:rsidR="001873A3" w:rsidRDefault="001873A3">
      <w:pPr>
        <w:spacing w:after="0" w:line="240" w:lineRule="auto"/>
      </w:pPr>
      <w:r>
        <w:br w:type="page"/>
      </w:r>
    </w:p>
    <w:p w14:paraId="417BD0C1" w14:textId="7D32D8EE" w:rsidR="001873A3" w:rsidRDefault="001873A3" w:rsidP="001873A3">
      <w:pPr>
        <w:spacing w:line="480" w:lineRule="auto"/>
        <w:rPr>
          <w:rFonts w:ascii="Times New Roman" w:hAnsi="Times New Roman" w:cs="Times New Roman"/>
          <w:sz w:val="24"/>
          <w:szCs w:val="24"/>
        </w:rPr>
      </w:pPr>
      <w:r w:rsidRPr="00D03456">
        <w:rPr>
          <w:rFonts w:ascii="Times New Roman" w:hAnsi="Times New Roman" w:cs="Times New Roman"/>
          <w:b/>
          <w:bCs/>
          <w:sz w:val="24"/>
          <w:szCs w:val="24"/>
        </w:rPr>
        <w:lastRenderedPageBreak/>
        <w:t>Figure Legends:</w:t>
      </w:r>
      <w:r>
        <w:t xml:space="preserve"> </w:t>
      </w:r>
      <w:r>
        <w:br/>
      </w:r>
      <w:r>
        <w:rPr>
          <w:rFonts w:ascii="Times New Roman" w:hAnsi="Times New Roman" w:cs="Times New Roman"/>
          <w:sz w:val="24"/>
          <w:szCs w:val="24"/>
        </w:rPr>
        <w:t xml:space="preserve">FIGURE 1: A typical pupillary response to light during the light reflex test, which we refer to as a </w:t>
      </w:r>
      <w:r w:rsidRPr="00DD6E86">
        <w:rPr>
          <w:rFonts w:ascii="Times New Roman" w:hAnsi="Times New Roman" w:cs="Times New Roman"/>
          <w:i/>
          <w:iCs/>
          <w:sz w:val="24"/>
          <w:szCs w:val="24"/>
        </w:rPr>
        <w:t>pupil</w:t>
      </w:r>
      <w:r>
        <w:rPr>
          <w:rFonts w:ascii="Times New Roman" w:hAnsi="Times New Roman" w:cs="Times New Roman"/>
          <w:i/>
          <w:iCs/>
          <w:sz w:val="24"/>
          <w:szCs w:val="24"/>
        </w:rPr>
        <w:t>lary</w:t>
      </w:r>
      <w:r w:rsidRPr="00DD6E86">
        <w:rPr>
          <w:rFonts w:ascii="Times New Roman" w:hAnsi="Times New Roman" w:cs="Times New Roman"/>
          <w:i/>
          <w:iCs/>
          <w:sz w:val="24"/>
          <w:szCs w:val="24"/>
        </w:rPr>
        <w:t xml:space="preserve"> </w:t>
      </w:r>
      <w:r>
        <w:rPr>
          <w:rFonts w:ascii="Times New Roman" w:hAnsi="Times New Roman" w:cs="Times New Roman"/>
          <w:i/>
          <w:iCs/>
          <w:sz w:val="24"/>
          <w:szCs w:val="24"/>
        </w:rPr>
        <w:t xml:space="preserve">light </w:t>
      </w:r>
      <w:r w:rsidRPr="00DD6E86">
        <w:rPr>
          <w:rFonts w:ascii="Times New Roman" w:hAnsi="Times New Roman" w:cs="Times New Roman"/>
          <w:i/>
          <w:iCs/>
          <w:sz w:val="24"/>
          <w:szCs w:val="24"/>
        </w:rPr>
        <w:t>response trajectory</w:t>
      </w:r>
      <w:r>
        <w:rPr>
          <w:rFonts w:ascii="Times New Roman" w:hAnsi="Times New Roman" w:cs="Times New Roman"/>
          <w:sz w:val="24"/>
          <w:szCs w:val="24"/>
        </w:rPr>
        <w:t xml:space="preserve"> throughout the paper. At the onset of illumination (time 0 on the x-axis) the pupil begins to constrict in size until the diameter reaches a minimum, called the </w:t>
      </w:r>
      <w:r w:rsidRPr="00E43FD9">
        <w:rPr>
          <w:rFonts w:ascii="Times New Roman" w:hAnsi="Times New Roman" w:cs="Times New Roman"/>
          <w:i/>
          <w:iCs/>
          <w:sz w:val="24"/>
          <w:szCs w:val="24"/>
        </w:rPr>
        <w:t>point of minimal constriction</w:t>
      </w:r>
      <w:r w:rsidRPr="00E43FD9">
        <w:rPr>
          <w:rFonts w:ascii="Times New Roman" w:hAnsi="Times New Roman" w:cs="Times New Roman"/>
          <w:sz w:val="24"/>
          <w:szCs w:val="24"/>
        </w:rPr>
        <w:t>, then</w:t>
      </w:r>
      <w:r>
        <w:rPr>
          <w:rFonts w:ascii="Times New Roman" w:hAnsi="Times New Roman" w:cs="Times New Roman"/>
          <w:sz w:val="24"/>
          <w:szCs w:val="24"/>
        </w:rPr>
        <w:t xml:space="preserve"> it begins to increase in size back towards its original diameter. The area under zero on the y-axis from the point of minimal constriction to the end of the light response test is a measure of </w:t>
      </w:r>
      <w:r w:rsidRPr="008A2C55">
        <w:rPr>
          <w:rFonts w:ascii="Times New Roman" w:hAnsi="Times New Roman" w:cs="Times New Roman"/>
          <w:i/>
          <w:iCs/>
          <w:sz w:val="24"/>
          <w:szCs w:val="24"/>
        </w:rPr>
        <w:t>rebound dilation</w:t>
      </w:r>
      <w:r>
        <w:rPr>
          <w:rFonts w:ascii="Times New Roman" w:hAnsi="Times New Roman" w:cs="Times New Roman"/>
          <w:sz w:val="24"/>
          <w:szCs w:val="24"/>
        </w:rPr>
        <w:t>. The larger the magnitude of this area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larger shaded in Figure 1), the less rebound dilation that has occurred.</w:t>
      </w:r>
    </w:p>
    <w:p w14:paraId="068A3251" w14:textId="711342DA"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Pr="00105272">
        <w:rPr>
          <w:rFonts w:ascii="Times New Roman" w:hAnsi="Times New Roman" w:cs="Times New Roman"/>
          <w:i/>
          <w:iCs/>
          <w:sz w:val="24"/>
          <w:szCs w:val="24"/>
        </w:rPr>
        <w:t>Panel A</w:t>
      </w:r>
      <w:r>
        <w:rPr>
          <w:rFonts w:ascii="Times New Roman" w:hAnsi="Times New Roman" w:cs="Times New Roman"/>
          <w:sz w:val="24"/>
          <w:szCs w:val="24"/>
        </w:rPr>
        <w:t>: Receiver Operator Characteristic curves (ROCs) for our two logistic regression (</w:t>
      </w:r>
      <w:proofErr w:type="spellStart"/>
      <w:r>
        <w:rPr>
          <w:rFonts w:ascii="Times New Roman" w:hAnsi="Times New Roman" w:cs="Times New Roman"/>
          <w:sz w:val="24"/>
          <w:szCs w:val="24"/>
        </w:rPr>
        <w:t>LogRegr</w:t>
      </w:r>
      <w:proofErr w:type="spellEnd"/>
      <w:r>
        <w:rPr>
          <w:rFonts w:ascii="Times New Roman" w:hAnsi="Times New Roman" w:cs="Times New Roman"/>
          <w:sz w:val="24"/>
          <w:szCs w:val="24"/>
        </w:rPr>
        <w:t xml:space="preserve">) models. Higher accuracy in predicting recent cannabis use is indicated by a higher AUC and the ROC curve following the left and top edge of the graph. The blue line is an ROC curve for a traditional logistic regression model using single value summary features of pupil light response. The yellow line is an ROC curve for a functional logistic regression model using full trajectory of pupil light response. The functional logistic model better differentiates between recent cannabis use and no use. </w:t>
      </w:r>
      <w:r w:rsidRPr="00105272">
        <w:rPr>
          <w:rFonts w:ascii="Times New Roman" w:hAnsi="Times New Roman" w:cs="Times New Roman"/>
          <w:i/>
          <w:iCs/>
          <w:sz w:val="24"/>
          <w:szCs w:val="24"/>
        </w:rPr>
        <w:t>Panel B</w:t>
      </w:r>
      <w:r>
        <w:rPr>
          <w:rFonts w:ascii="Times New Roman" w:hAnsi="Times New Roman" w:cs="Times New Roman"/>
          <w:sz w:val="24"/>
          <w:szCs w:val="24"/>
        </w:rPr>
        <w:t>: Solid black line depicts the odds ratio (OR) of recent cannabis over the 10 seconds of the pupillary light response test.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95%</w:t>
      </w:r>
      <w:r w:rsidRPr="00833772">
        <w:rPr>
          <w:rFonts w:ascii="Times New Roman" w:hAnsi="Times New Roman" w:cs="Times New Roman"/>
          <w:sz w:val="24"/>
          <w:szCs w:val="24"/>
        </w:rPr>
        <w:t xml:space="preserve"> confidence interval around </w:t>
      </w:r>
      <w:r>
        <w:rPr>
          <w:rFonts w:ascii="Times New Roman" w:hAnsi="Times New Roman" w:cs="Times New Roman"/>
          <w:sz w:val="24"/>
          <w:szCs w:val="24"/>
        </w:rPr>
        <w:t>the OR estimate. The red segments indicate regions where the confidence interval for the OR does not contain zero, demonstrating statistically significant differences between the recent cannabis use and no use.</w:t>
      </w:r>
    </w:p>
    <w:p w14:paraId="5A886AC3" w14:textId="43D8733B"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A-D: Panel A shows average pupil light response trajectories plotted by cannabis use frequency. An additional dotted lined based on the average trajectory for all recent cannabis users, occasional and daily, was included to show differences between recent use and no use groups. Panels B - D show the difference in average trajectories between pairs of occasional, </w:t>
      </w:r>
      <w:r>
        <w:rPr>
          <w:rFonts w:ascii="Times New Roman" w:hAnsi="Times New Roman" w:cs="Times New Roman"/>
          <w:sz w:val="24"/>
          <w:szCs w:val="24"/>
        </w:rPr>
        <w:lastRenderedPageBreak/>
        <w:t>daily and no-use of cannabis. Zero on the y-axis corresponds to no difference between the average trajectory of two groups, while the region indicated by the solid red line, where the confidence interval (both dashed lines) is above or below zero on the y-axis indicates statistically significant differences between trajectories. The figure demonstrates significant regions of difference between occasional and no-use groups and daily and no-use groups, while there is no significant difference between occasional and daily cannabis use groups.</w:t>
      </w:r>
    </w:p>
    <w:p w14:paraId="09F435C6" w14:textId="22B1282D" w:rsidR="001873A3" w:rsidRDefault="001873A3" w:rsidP="001873A3">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Pr="006E3B26">
        <w:rPr>
          <w:rFonts w:ascii="Times New Roman" w:hAnsi="Times New Roman" w:cs="Times New Roman"/>
          <w:i/>
          <w:iCs/>
          <w:sz w:val="24"/>
          <w:szCs w:val="24"/>
        </w:rPr>
        <w:t>Panel A</w:t>
      </w:r>
      <w:r>
        <w:rPr>
          <w:rFonts w:ascii="Times New Roman" w:hAnsi="Times New Roman" w:cs="Times New Roman"/>
          <w:sz w:val="24"/>
          <w:szCs w:val="24"/>
        </w:rPr>
        <w:t>: Histogram depicts the distribution of the time delay from cannabis use to the pupillary light response test, in minutes. The vertical dotted red line indicates the mean of the distribution at 62.2 minutes. Interquartile range is 59 – 66 minutes.</w:t>
      </w:r>
      <w:r>
        <w:rPr>
          <w:rFonts w:ascii="Times New Roman" w:hAnsi="Times New Roman" w:cs="Times New Roman"/>
          <w:i/>
          <w:iCs/>
          <w:sz w:val="24"/>
          <w:szCs w:val="24"/>
        </w:rPr>
        <w:t xml:space="preserve"> </w:t>
      </w:r>
      <w:r w:rsidRPr="00044C6B">
        <w:rPr>
          <w:rFonts w:ascii="Times New Roman" w:hAnsi="Times New Roman" w:cs="Times New Roman"/>
          <w:i/>
          <w:iCs/>
          <w:sz w:val="24"/>
          <w:szCs w:val="24"/>
        </w:rPr>
        <w:t>Panel B</w:t>
      </w:r>
      <w:r>
        <w:rPr>
          <w:rFonts w:ascii="Times New Roman" w:hAnsi="Times New Roman" w:cs="Times New Roman"/>
          <w:sz w:val="24"/>
          <w:szCs w:val="24"/>
        </w:rPr>
        <w:t>: Differences in the average pupil light response as the time from cannabis smoking increases from 60 minutes to 70 minutes (lighter color). The purple line shows the average pupil response for the no use group. As time since cannabis consumption increases, the point of minimal constriction approaches that of the no use group while the slope of the rebound appears to remain distinct.</w:t>
      </w:r>
    </w:p>
    <w:p w14:paraId="47D885D2" w14:textId="460446E4" w:rsidR="004F6DA7" w:rsidRDefault="004F6DA7" w:rsidP="00293AFF">
      <w:pPr>
        <w:spacing w:line="480" w:lineRule="auto"/>
      </w:pPr>
    </w:p>
    <w:sectPr w:rsidR="004F6DA7" w:rsidSect="004D287E">
      <w:head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4F4FC" w14:textId="77777777" w:rsidR="00DE44B4" w:rsidRDefault="00DE44B4">
      <w:pPr>
        <w:spacing w:after="0" w:line="240" w:lineRule="auto"/>
      </w:pPr>
      <w:r>
        <w:separator/>
      </w:r>
    </w:p>
  </w:endnote>
  <w:endnote w:type="continuationSeparator" w:id="0">
    <w:p w14:paraId="572FFE5B" w14:textId="77777777" w:rsidR="00DE44B4" w:rsidRDefault="00DE4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5989C" w14:textId="77777777" w:rsidR="00DE44B4" w:rsidRDefault="00DE44B4">
      <w:pPr>
        <w:spacing w:after="0" w:line="240" w:lineRule="auto"/>
      </w:pPr>
      <w:r>
        <w:separator/>
      </w:r>
    </w:p>
  </w:footnote>
  <w:footnote w:type="continuationSeparator" w:id="0">
    <w:p w14:paraId="14C64714" w14:textId="77777777" w:rsidR="00DE44B4" w:rsidRDefault="00DE4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C350" w14:textId="77777777" w:rsidR="004D287E" w:rsidRDefault="004D287E">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F617B"/>
    <w:multiLevelType w:val="hybridMultilevel"/>
    <w:tmpl w:val="38CC65B2"/>
    <w:lvl w:ilvl="0" w:tplc="54B86D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9535E"/>
    <w:multiLevelType w:val="multilevel"/>
    <w:tmpl w:val="0D46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35528"/>
    <w:multiLevelType w:val="multilevel"/>
    <w:tmpl w:val="62A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020EA"/>
    <w:multiLevelType w:val="hybridMultilevel"/>
    <w:tmpl w:val="EB9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DE87C59"/>
    <w:multiLevelType w:val="hybridMultilevel"/>
    <w:tmpl w:val="98F44D2A"/>
    <w:lvl w:ilvl="0" w:tplc="983A5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506831">
    <w:abstractNumId w:val="2"/>
  </w:num>
  <w:num w:numId="2" w16cid:durableId="993027994">
    <w:abstractNumId w:val="3"/>
  </w:num>
  <w:num w:numId="3" w16cid:durableId="900865921">
    <w:abstractNumId w:val="6"/>
  </w:num>
  <w:num w:numId="4" w16cid:durableId="1934774532">
    <w:abstractNumId w:val="7"/>
  </w:num>
  <w:num w:numId="5" w16cid:durableId="198713030">
    <w:abstractNumId w:val="0"/>
  </w:num>
  <w:num w:numId="6" w16cid:durableId="460462771">
    <w:abstractNumId w:val="8"/>
  </w:num>
  <w:num w:numId="7" w16cid:durableId="1078477089">
    <w:abstractNumId w:val="5"/>
  </w:num>
  <w:num w:numId="8" w16cid:durableId="1115638263">
    <w:abstractNumId w:val="1"/>
  </w:num>
  <w:num w:numId="9" w16cid:durableId="1427580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8&lt;/item&gt;&lt;item&gt;13&lt;/item&gt;&lt;item&gt;16&lt;/item&gt;&lt;item&gt;17&lt;/item&gt;&lt;item&gt;18&lt;/item&gt;&lt;item&gt;19&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record-ids&gt;&lt;/item&gt;&lt;/Libraries&gt;"/>
  </w:docVars>
  <w:rsids>
    <w:rsidRoot w:val="00AC729D"/>
    <w:rsid w:val="00004873"/>
    <w:rsid w:val="000058B5"/>
    <w:rsid w:val="00010C31"/>
    <w:rsid w:val="00013BC9"/>
    <w:rsid w:val="00014153"/>
    <w:rsid w:val="00015144"/>
    <w:rsid w:val="000224BD"/>
    <w:rsid w:val="00025FDA"/>
    <w:rsid w:val="00031462"/>
    <w:rsid w:val="0003201F"/>
    <w:rsid w:val="00032664"/>
    <w:rsid w:val="00043D21"/>
    <w:rsid w:val="00044C6B"/>
    <w:rsid w:val="0005295B"/>
    <w:rsid w:val="00055B13"/>
    <w:rsid w:val="00057B5C"/>
    <w:rsid w:val="000630C2"/>
    <w:rsid w:val="000658C4"/>
    <w:rsid w:val="000701BD"/>
    <w:rsid w:val="00073608"/>
    <w:rsid w:val="000A505D"/>
    <w:rsid w:val="000A6FEA"/>
    <w:rsid w:val="000A7AC9"/>
    <w:rsid w:val="000B03FA"/>
    <w:rsid w:val="000B4566"/>
    <w:rsid w:val="000C0FBA"/>
    <w:rsid w:val="000C2E5F"/>
    <w:rsid w:val="000C42D4"/>
    <w:rsid w:val="000C4C3B"/>
    <w:rsid w:val="000D1E88"/>
    <w:rsid w:val="000D2221"/>
    <w:rsid w:val="000E0720"/>
    <w:rsid w:val="000F170C"/>
    <w:rsid w:val="000F1FB9"/>
    <w:rsid w:val="000F2723"/>
    <w:rsid w:val="000F3995"/>
    <w:rsid w:val="00101F45"/>
    <w:rsid w:val="00102B71"/>
    <w:rsid w:val="0010704B"/>
    <w:rsid w:val="00107DF4"/>
    <w:rsid w:val="00116BFD"/>
    <w:rsid w:val="00124BC8"/>
    <w:rsid w:val="00130FB9"/>
    <w:rsid w:val="00134C30"/>
    <w:rsid w:val="00142221"/>
    <w:rsid w:val="001446D0"/>
    <w:rsid w:val="00145FAE"/>
    <w:rsid w:val="001463B5"/>
    <w:rsid w:val="00154B36"/>
    <w:rsid w:val="00170D1F"/>
    <w:rsid w:val="00171BBF"/>
    <w:rsid w:val="001873A3"/>
    <w:rsid w:val="001901BE"/>
    <w:rsid w:val="0019066E"/>
    <w:rsid w:val="00192CB3"/>
    <w:rsid w:val="001A1A22"/>
    <w:rsid w:val="001A1AF0"/>
    <w:rsid w:val="001A2704"/>
    <w:rsid w:val="001B468D"/>
    <w:rsid w:val="001C3F2E"/>
    <w:rsid w:val="001C4182"/>
    <w:rsid w:val="001C5766"/>
    <w:rsid w:val="001D0289"/>
    <w:rsid w:val="001D0B06"/>
    <w:rsid w:val="001D1801"/>
    <w:rsid w:val="001D3176"/>
    <w:rsid w:val="001D7433"/>
    <w:rsid w:val="001E728F"/>
    <w:rsid w:val="00212565"/>
    <w:rsid w:val="00220E8D"/>
    <w:rsid w:val="00235DBA"/>
    <w:rsid w:val="002433B9"/>
    <w:rsid w:val="002576F0"/>
    <w:rsid w:val="002601C2"/>
    <w:rsid w:val="00266935"/>
    <w:rsid w:val="00266CFF"/>
    <w:rsid w:val="00270781"/>
    <w:rsid w:val="00272A14"/>
    <w:rsid w:val="00275BDB"/>
    <w:rsid w:val="00280EC4"/>
    <w:rsid w:val="00293AFF"/>
    <w:rsid w:val="00293E2B"/>
    <w:rsid w:val="002947BF"/>
    <w:rsid w:val="002A3771"/>
    <w:rsid w:val="002B6787"/>
    <w:rsid w:val="002D25E0"/>
    <w:rsid w:val="002F1437"/>
    <w:rsid w:val="002F5FA5"/>
    <w:rsid w:val="00307450"/>
    <w:rsid w:val="003121B1"/>
    <w:rsid w:val="003324CE"/>
    <w:rsid w:val="003331AA"/>
    <w:rsid w:val="00344DEA"/>
    <w:rsid w:val="00350B0C"/>
    <w:rsid w:val="003722D5"/>
    <w:rsid w:val="0037408F"/>
    <w:rsid w:val="00382677"/>
    <w:rsid w:val="0038450B"/>
    <w:rsid w:val="003866E1"/>
    <w:rsid w:val="00396CC4"/>
    <w:rsid w:val="003A4B7B"/>
    <w:rsid w:val="003A77AA"/>
    <w:rsid w:val="003B2103"/>
    <w:rsid w:val="003B3176"/>
    <w:rsid w:val="003B5994"/>
    <w:rsid w:val="003B61EA"/>
    <w:rsid w:val="003C65BD"/>
    <w:rsid w:val="003D007B"/>
    <w:rsid w:val="003D1991"/>
    <w:rsid w:val="003D5EDF"/>
    <w:rsid w:val="003E5F0A"/>
    <w:rsid w:val="003F268F"/>
    <w:rsid w:val="003F2F80"/>
    <w:rsid w:val="003F47E5"/>
    <w:rsid w:val="00407458"/>
    <w:rsid w:val="00414234"/>
    <w:rsid w:val="00431121"/>
    <w:rsid w:val="0043173A"/>
    <w:rsid w:val="00435258"/>
    <w:rsid w:val="00447B75"/>
    <w:rsid w:val="00453BBA"/>
    <w:rsid w:val="0045504F"/>
    <w:rsid w:val="00457293"/>
    <w:rsid w:val="0046502B"/>
    <w:rsid w:val="004905F6"/>
    <w:rsid w:val="004949FC"/>
    <w:rsid w:val="004A3E03"/>
    <w:rsid w:val="004A506E"/>
    <w:rsid w:val="004B1AD6"/>
    <w:rsid w:val="004C214C"/>
    <w:rsid w:val="004C2CAF"/>
    <w:rsid w:val="004C3BB0"/>
    <w:rsid w:val="004D192C"/>
    <w:rsid w:val="004D287E"/>
    <w:rsid w:val="004D7BC2"/>
    <w:rsid w:val="004E779B"/>
    <w:rsid w:val="004F57B0"/>
    <w:rsid w:val="004F6DA7"/>
    <w:rsid w:val="00502E5D"/>
    <w:rsid w:val="0050749E"/>
    <w:rsid w:val="00510F15"/>
    <w:rsid w:val="00513A79"/>
    <w:rsid w:val="005203B6"/>
    <w:rsid w:val="00533A3B"/>
    <w:rsid w:val="0053542D"/>
    <w:rsid w:val="00541E79"/>
    <w:rsid w:val="00544A94"/>
    <w:rsid w:val="005453C5"/>
    <w:rsid w:val="00553DC0"/>
    <w:rsid w:val="005665CC"/>
    <w:rsid w:val="00572E5D"/>
    <w:rsid w:val="00573A5E"/>
    <w:rsid w:val="005761C8"/>
    <w:rsid w:val="00580992"/>
    <w:rsid w:val="0058131E"/>
    <w:rsid w:val="00593D40"/>
    <w:rsid w:val="00596159"/>
    <w:rsid w:val="00596530"/>
    <w:rsid w:val="005A12DA"/>
    <w:rsid w:val="005A1CA3"/>
    <w:rsid w:val="005C48AB"/>
    <w:rsid w:val="005D217E"/>
    <w:rsid w:val="005D4663"/>
    <w:rsid w:val="005E014E"/>
    <w:rsid w:val="005E1A6C"/>
    <w:rsid w:val="005E4E08"/>
    <w:rsid w:val="005E5807"/>
    <w:rsid w:val="0060548C"/>
    <w:rsid w:val="006055DE"/>
    <w:rsid w:val="00611B4E"/>
    <w:rsid w:val="00612E1D"/>
    <w:rsid w:val="00621D20"/>
    <w:rsid w:val="006272E4"/>
    <w:rsid w:val="00640922"/>
    <w:rsid w:val="0064145E"/>
    <w:rsid w:val="00645F61"/>
    <w:rsid w:val="00653269"/>
    <w:rsid w:val="00654653"/>
    <w:rsid w:val="00655D61"/>
    <w:rsid w:val="006718EF"/>
    <w:rsid w:val="006726C3"/>
    <w:rsid w:val="00676473"/>
    <w:rsid w:val="00682F20"/>
    <w:rsid w:val="006A71BA"/>
    <w:rsid w:val="006A7725"/>
    <w:rsid w:val="006B15E2"/>
    <w:rsid w:val="006B20DF"/>
    <w:rsid w:val="006B776B"/>
    <w:rsid w:val="006D7FDC"/>
    <w:rsid w:val="006E1AAE"/>
    <w:rsid w:val="006E2151"/>
    <w:rsid w:val="006E2D48"/>
    <w:rsid w:val="006E3B26"/>
    <w:rsid w:val="006E779B"/>
    <w:rsid w:val="006F429C"/>
    <w:rsid w:val="0071117D"/>
    <w:rsid w:val="00713F40"/>
    <w:rsid w:val="00716083"/>
    <w:rsid w:val="00722C19"/>
    <w:rsid w:val="007333F2"/>
    <w:rsid w:val="00741A17"/>
    <w:rsid w:val="00741FD4"/>
    <w:rsid w:val="007429B5"/>
    <w:rsid w:val="00752B84"/>
    <w:rsid w:val="00753C76"/>
    <w:rsid w:val="007638C8"/>
    <w:rsid w:val="007753D9"/>
    <w:rsid w:val="0077653A"/>
    <w:rsid w:val="00776585"/>
    <w:rsid w:val="0079221D"/>
    <w:rsid w:val="007A1E81"/>
    <w:rsid w:val="007B24CF"/>
    <w:rsid w:val="007B5F34"/>
    <w:rsid w:val="007C7CCA"/>
    <w:rsid w:val="007D3F40"/>
    <w:rsid w:val="007D66A9"/>
    <w:rsid w:val="007E0DCB"/>
    <w:rsid w:val="007E1508"/>
    <w:rsid w:val="007F2746"/>
    <w:rsid w:val="007F35AD"/>
    <w:rsid w:val="00803CCC"/>
    <w:rsid w:val="0081214E"/>
    <w:rsid w:val="00813D55"/>
    <w:rsid w:val="008350AB"/>
    <w:rsid w:val="00845A75"/>
    <w:rsid w:val="00854756"/>
    <w:rsid w:val="0086330E"/>
    <w:rsid w:val="0088266B"/>
    <w:rsid w:val="00891030"/>
    <w:rsid w:val="00891135"/>
    <w:rsid w:val="00895676"/>
    <w:rsid w:val="008A2C55"/>
    <w:rsid w:val="008B46EC"/>
    <w:rsid w:val="008B4C4E"/>
    <w:rsid w:val="008D25E4"/>
    <w:rsid w:val="008D4B53"/>
    <w:rsid w:val="008D7DB8"/>
    <w:rsid w:val="008E2051"/>
    <w:rsid w:val="008E699A"/>
    <w:rsid w:val="008F5E2E"/>
    <w:rsid w:val="008F6414"/>
    <w:rsid w:val="008F7510"/>
    <w:rsid w:val="008F7BE5"/>
    <w:rsid w:val="00900E49"/>
    <w:rsid w:val="00904042"/>
    <w:rsid w:val="0090516D"/>
    <w:rsid w:val="00906970"/>
    <w:rsid w:val="00916966"/>
    <w:rsid w:val="009214DE"/>
    <w:rsid w:val="00921B36"/>
    <w:rsid w:val="00922F6B"/>
    <w:rsid w:val="00931320"/>
    <w:rsid w:val="00932E96"/>
    <w:rsid w:val="009376C6"/>
    <w:rsid w:val="0094403E"/>
    <w:rsid w:val="0094551E"/>
    <w:rsid w:val="00947CED"/>
    <w:rsid w:val="009637AD"/>
    <w:rsid w:val="009650BE"/>
    <w:rsid w:val="00985A55"/>
    <w:rsid w:val="009862B9"/>
    <w:rsid w:val="009A19B0"/>
    <w:rsid w:val="009B1352"/>
    <w:rsid w:val="009B13A6"/>
    <w:rsid w:val="009B2FAB"/>
    <w:rsid w:val="009D0A62"/>
    <w:rsid w:val="009D1A3C"/>
    <w:rsid w:val="009D3D8A"/>
    <w:rsid w:val="009D4932"/>
    <w:rsid w:val="009D4CD8"/>
    <w:rsid w:val="009D6177"/>
    <w:rsid w:val="009D6C57"/>
    <w:rsid w:val="009E0D1E"/>
    <w:rsid w:val="009E4DCE"/>
    <w:rsid w:val="009E4E0C"/>
    <w:rsid w:val="009E5E0C"/>
    <w:rsid w:val="009F03B3"/>
    <w:rsid w:val="009F3068"/>
    <w:rsid w:val="00A120CE"/>
    <w:rsid w:val="00A129A1"/>
    <w:rsid w:val="00A17068"/>
    <w:rsid w:val="00A21434"/>
    <w:rsid w:val="00A31B77"/>
    <w:rsid w:val="00A413CD"/>
    <w:rsid w:val="00A42978"/>
    <w:rsid w:val="00A4359C"/>
    <w:rsid w:val="00A43824"/>
    <w:rsid w:val="00A45840"/>
    <w:rsid w:val="00A46F77"/>
    <w:rsid w:val="00A5219A"/>
    <w:rsid w:val="00A63DC2"/>
    <w:rsid w:val="00A669C7"/>
    <w:rsid w:val="00A81CF5"/>
    <w:rsid w:val="00A82B43"/>
    <w:rsid w:val="00A939FB"/>
    <w:rsid w:val="00AA0968"/>
    <w:rsid w:val="00AA0CE1"/>
    <w:rsid w:val="00AA0F9E"/>
    <w:rsid w:val="00AA31AD"/>
    <w:rsid w:val="00AB1A05"/>
    <w:rsid w:val="00AB2F61"/>
    <w:rsid w:val="00AB39A9"/>
    <w:rsid w:val="00AC11F6"/>
    <w:rsid w:val="00AC6FEC"/>
    <w:rsid w:val="00AC729D"/>
    <w:rsid w:val="00AD0BE8"/>
    <w:rsid w:val="00AD1166"/>
    <w:rsid w:val="00AE3CF7"/>
    <w:rsid w:val="00AE6AD1"/>
    <w:rsid w:val="00AE70F3"/>
    <w:rsid w:val="00AF5549"/>
    <w:rsid w:val="00B008CB"/>
    <w:rsid w:val="00B02B8F"/>
    <w:rsid w:val="00B02F39"/>
    <w:rsid w:val="00B15E46"/>
    <w:rsid w:val="00B20C99"/>
    <w:rsid w:val="00B25B50"/>
    <w:rsid w:val="00B26EC9"/>
    <w:rsid w:val="00B3149C"/>
    <w:rsid w:val="00B33F4F"/>
    <w:rsid w:val="00B4437F"/>
    <w:rsid w:val="00B44F4C"/>
    <w:rsid w:val="00B50533"/>
    <w:rsid w:val="00B56768"/>
    <w:rsid w:val="00B61AB2"/>
    <w:rsid w:val="00B67E1E"/>
    <w:rsid w:val="00B8328C"/>
    <w:rsid w:val="00B916B9"/>
    <w:rsid w:val="00B97648"/>
    <w:rsid w:val="00BA1503"/>
    <w:rsid w:val="00BA1596"/>
    <w:rsid w:val="00BB1B81"/>
    <w:rsid w:val="00BB2C73"/>
    <w:rsid w:val="00BB33EB"/>
    <w:rsid w:val="00BB57B8"/>
    <w:rsid w:val="00BC03F3"/>
    <w:rsid w:val="00BD0D18"/>
    <w:rsid w:val="00BD3719"/>
    <w:rsid w:val="00BD7010"/>
    <w:rsid w:val="00BE4A97"/>
    <w:rsid w:val="00BE5FA5"/>
    <w:rsid w:val="00BE6F0F"/>
    <w:rsid w:val="00C0073C"/>
    <w:rsid w:val="00C0097F"/>
    <w:rsid w:val="00C06B59"/>
    <w:rsid w:val="00C22B44"/>
    <w:rsid w:val="00C37AF6"/>
    <w:rsid w:val="00C46D1B"/>
    <w:rsid w:val="00C52857"/>
    <w:rsid w:val="00C528BD"/>
    <w:rsid w:val="00C53DBC"/>
    <w:rsid w:val="00C61C8A"/>
    <w:rsid w:val="00C65ACD"/>
    <w:rsid w:val="00C672A0"/>
    <w:rsid w:val="00C73D7F"/>
    <w:rsid w:val="00C749D3"/>
    <w:rsid w:val="00C753A1"/>
    <w:rsid w:val="00C8166E"/>
    <w:rsid w:val="00C843C0"/>
    <w:rsid w:val="00C855DB"/>
    <w:rsid w:val="00C91B0D"/>
    <w:rsid w:val="00C9294E"/>
    <w:rsid w:val="00C96C66"/>
    <w:rsid w:val="00C97CD2"/>
    <w:rsid w:val="00CA3390"/>
    <w:rsid w:val="00CA41F4"/>
    <w:rsid w:val="00CA7A98"/>
    <w:rsid w:val="00CC24B6"/>
    <w:rsid w:val="00CC5551"/>
    <w:rsid w:val="00CD026F"/>
    <w:rsid w:val="00CE378B"/>
    <w:rsid w:val="00CF0126"/>
    <w:rsid w:val="00CF0C87"/>
    <w:rsid w:val="00D03456"/>
    <w:rsid w:val="00D07C1E"/>
    <w:rsid w:val="00D15CD7"/>
    <w:rsid w:val="00D17C16"/>
    <w:rsid w:val="00D17FA6"/>
    <w:rsid w:val="00D23C14"/>
    <w:rsid w:val="00D3105B"/>
    <w:rsid w:val="00D424D8"/>
    <w:rsid w:val="00D46B80"/>
    <w:rsid w:val="00D572C3"/>
    <w:rsid w:val="00D64660"/>
    <w:rsid w:val="00D65204"/>
    <w:rsid w:val="00D71901"/>
    <w:rsid w:val="00D80544"/>
    <w:rsid w:val="00D84D9C"/>
    <w:rsid w:val="00D94644"/>
    <w:rsid w:val="00DA4BFE"/>
    <w:rsid w:val="00DB21F0"/>
    <w:rsid w:val="00DB342E"/>
    <w:rsid w:val="00DB6C79"/>
    <w:rsid w:val="00DC595F"/>
    <w:rsid w:val="00DD0FAD"/>
    <w:rsid w:val="00DE24E5"/>
    <w:rsid w:val="00DE2F24"/>
    <w:rsid w:val="00DE44B4"/>
    <w:rsid w:val="00DE5935"/>
    <w:rsid w:val="00E00F97"/>
    <w:rsid w:val="00E11884"/>
    <w:rsid w:val="00E20F05"/>
    <w:rsid w:val="00E27624"/>
    <w:rsid w:val="00E30BDA"/>
    <w:rsid w:val="00E310C0"/>
    <w:rsid w:val="00E31343"/>
    <w:rsid w:val="00E33979"/>
    <w:rsid w:val="00E43FD9"/>
    <w:rsid w:val="00E65FA1"/>
    <w:rsid w:val="00E70EA0"/>
    <w:rsid w:val="00E737B6"/>
    <w:rsid w:val="00E85FCC"/>
    <w:rsid w:val="00E900F0"/>
    <w:rsid w:val="00E937FF"/>
    <w:rsid w:val="00E94D0D"/>
    <w:rsid w:val="00EA5477"/>
    <w:rsid w:val="00EA772B"/>
    <w:rsid w:val="00EB385E"/>
    <w:rsid w:val="00EB631F"/>
    <w:rsid w:val="00EB74F7"/>
    <w:rsid w:val="00EC785C"/>
    <w:rsid w:val="00ED2ADC"/>
    <w:rsid w:val="00EE1F4C"/>
    <w:rsid w:val="00EE3CFB"/>
    <w:rsid w:val="00F02F28"/>
    <w:rsid w:val="00F05A1C"/>
    <w:rsid w:val="00F20736"/>
    <w:rsid w:val="00F20802"/>
    <w:rsid w:val="00F210DD"/>
    <w:rsid w:val="00F22376"/>
    <w:rsid w:val="00F22F07"/>
    <w:rsid w:val="00F33583"/>
    <w:rsid w:val="00F355A6"/>
    <w:rsid w:val="00F450CF"/>
    <w:rsid w:val="00F51330"/>
    <w:rsid w:val="00F5214C"/>
    <w:rsid w:val="00F53C23"/>
    <w:rsid w:val="00F63F85"/>
    <w:rsid w:val="00F71E5F"/>
    <w:rsid w:val="00F73596"/>
    <w:rsid w:val="00F73DFB"/>
    <w:rsid w:val="00F8115B"/>
    <w:rsid w:val="00F93007"/>
    <w:rsid w:val="00FA6B99"/>
    <w:rsid w:val="00FB0E2B"/>
    <w:rsid w:val="00FB560F"/>
    <w:rsid w:val="00FC19C7"/>
    <w:rsid w:val="00FD2288"/>
    <w:rsid w:val="00FD4ACD"/>
    <w:rsid w:val="00FD55AF"/>
    <w:rsid w:val="00FD5F0E"/>
    <w:rsid w:val="00FE2419"/>
    <w:rsid w:val="00FE3859"/>
    <w:rsid w:val="00FF1455"/>
    <w:rsid w:val="00FF664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1F29"/>
  <w15:chartTrackingRefBased/>
  <w15:docId w15:val="{59AD06F8-7CD4-2142-9B8B-7C7A6550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CF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2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729D"/>
    <w:rPr>
      <w:rFonts w:ascii="Times New Roman" w:hAnsi="Times New Roman" w:cs="Times New Roman"/>
      <w:sz w:val="18"/>
      <w:szCs w:val="18"/>
    </w:rPr>
  </w:style>
  <w:style w:type="paragraph" w:styleId="Header">
    <w:name w:val="header"/>
    <w:basedOn w:val="Normal"/>
    <w:link w:val="HeaderChar"/>
    <w:uiPriority w:val="99"/>
    <w:unhideWhenUsed/>
    <w:rsid w:val="00AC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9D"/>
    <w:rPr>
      <w:sz w:val="22"/>
      <w:szCs w:val="22"/>
    </w:rPr>
  </w:style>
  <w:style w:type="paragraph" w:styleId="Footer">
    <w:name w:val="footer"/>
    <w:basedOn w:val="Normal"/>
    <w:link w:val="FooterChar"/>
    <w:uiPriority w:val="99"/>
    <w:unhideWhenUsed/>
    <w:rsid w:val="00AC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9D"/>
    <w:rPr>
      <w:sz w:val="22"/>
      <w:szCs w:val="22"/>
    </w:rPr>
  </w:style>
  <w:style w:type="character" w:styleId="LineNumber">
    <w:name w:val="line number"/>
    <w:basedOn w:val="DefaultParagraphFont"/>
    <w:uiPriority w:val="99"/>
    <w:semiHidden/>
    <w:unhideWhenUsed/>
    <w:rsid w:val="00AC729D"/>
  </w:style>
  <w:style w:type="character" w:styleId="CommentReference">
    <w:name w:val="annotation reference"/>
    <w:basedOn w:val="DefaultParagraphFont"/>
    <w:uiPriority w:val="99"/>
    <w:semiHidden/>
    <w:unhideWhenUsed/>
    <w:rsid w:val="00AC729D"/>
    <w:rPr>
      <w:sz w:val="16"/>
      <w:szCs w:val="16"/>
    </w:rPr>
  </w:style>
  <w:style w:type="paragraph" w:styleId="CommentText">
    <w:name w:val="annotation text"/>
    <w:basedOn w:val="Normal"/>
    <w:link w:val="CommentTextChar"/>
    <w:uiPriority w:val="99"/>
    <w:unhideWhenUsed/>
    <w:rsid w:val="00AC729D"/>
    <w:pPr>
      <w:spacing w:line="240" w:lineRule="auto"/>
    </w:pPr>
    <w:rPr>
      <w:sz w:val="20"/>
      <w:szCs w:val="20"/>
    </w:rPr>
  </w:style>
  <w:style w:type="character" w:customStyle="1" w:styleId="CommentTextChar">
    <w:name w:val="Comment Text Char"/>
    <w:basedOn w:val="DefaultParagraphFont"/>
    <w:link w:val="CommentText"/>
    <w:uiPriority w:val="99"/>
    <w:rsid w:val="00AC729D"/>
    <w:rPr>
      <w:sz w:val="20"/>
      <w:szCs w:val="20"/>
    </w:rPr>
  </w:style>
  <w:style w:type="paragraph" w:styleId="CommentSubject">
    <w:name w:val="annotation subject"/>
    <w:basedOn w:val="CommentText"/>
    <w:next w:val="CommentText"/>
    <w:link w:val="CommentSubjectChar"/>
    <w:uiPriority w:val="99"/>
    <w:semiHidden/>
    <w:unhideWhenUsed/>
    <w:rsid w:val="00AC729D"/>
    <w:rPr>
      <w:b/>
      <w:bCs/>
    </w:rPr>
  </w:style>
  <w:style w:type="character" w:customStyle="1" w:styleId="CommentSubjectChar">
    <w:name w:val="Comment Subject Char"/>
    <w:basedOn w:val="CommentTextChar"/>
    <w:link w:val="CommentSubject"/>
    <w:uiPriority w:val="99"/>
    <w:semiHidden/>
    <w:rsid w:val="00AC729D"/>
    <w:rPr>
      <w:b/>
      <w:bCs/>
      <w:sz w:val="20"/>
      <w:szCs w:val="20"/>
    </w:rPr>
  </w:style>
  <w:style w:type="table" w:styleId="TableGrid">
    <w:name w:val="Table Grid"/>
    <w:basedOn w:val="TableNormal"/>
    <w:uiPriority w:val="39"/>
    <w:rsid w:val="00AC729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729D"/>
    <w:pPr>
      <w:ind w:left="720"/>
      <w:contextualSpacing/>
    </w:pPr>
  </w:style>
  <w:style w:type="character" w:styleId="Hyperlink">
    <w:name w:val="Hyperlink"/>
    <w:basedOn w:val="DefaultParagraphFont"/>
    <w:uiPriority w:val="99"/>
    <w:unhideWhenUsed/>
    <w:rsid w:val="00AC729D"/>
    <w:rPr>
      <w:color w:val="0563C1" w:themeColor="hyperlink"/>
      <w:u w:val="single"/>
    </w:rPr>
  </w:style>
  <w:style w:type="paragraph" w:styleId="Revision">
    <w:name w:val="Revision"/>
    <w:hidden/>
    <w:uiPriority w:val="99"/>
    <w:semiHidden/>
    <w:rsid w:val="00AC729D"/>
    <w:rPr>
      <w:sz w:val="22"/>
      <w:szCs w:val="22"/>
    </w:rPr>
  </w:style>
  <w:style w:type="character" w:styleId="FollowedHyperlink">
    <w:name w:val="FollowedHyperlink"/>
    <w:basedOn w:val="DefaultParagraphFont"/>
    <w:uiPriority w:val="99"/>
    <w:semiHidden/>
    <w:unhideWhenUsed/>
    <w:rsid w:val="00AC729D"/>
    <w:rPr>
      <w:color w:val="954F72" w:themeColor="followedHyperlink"/>
      <w:u w:val="single"/>
    </w:rPr>
  </w:style>
  <w:style w:type="paragraph" w:customStyle="1" w:styleId="EndNoteBibliographyTitle">
    <w:name w:val="EndNote Bibliography Title"/>
    <w:basedOn w:val="Normal"/>
    <w:link w:val="EndNoteBibliographyTitleChar"/>
    <w:rsid w:val="00AC729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C729D"/>
    <w:rPr>
      <w:rFonts w:ascii="Calibri" w:hAnsi="Calibri" w:cs="Calibri"/>
      <w:noProof/>
      <w:sz w:val="22"/>
      <w:szCs w:val="22"/>
    </w:rPr>
  </w:style>
  <w:style w:type="paragraph" w:customStyle="1" w:styleId="EndNoteBibliography">
    <w:name w:val="EndNote Bibliography"/>
    <w:basedOn w:val="Normal"/>
    <w:link w:val="EndNoteBibliographyChar"/>
    <w:rsid w:val="00AC729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C729D"/>
    <w:rPr>
      <w:rFonts w:ascii="Calibri" w:hAnsi="Calibri" w:cs="Calibri"/>
      <w:noProof/>
      <w:sz w:val="22"/>
      <w:szCs w:val="22"/>
    </w:rPr>
  </w:style>
  <w:style w:type="character" w:styleId="UnresolvedMention">
    <w:name w:val="Unresolved Mention"/>
    <w:basedOn w:val="DefaultParagraphFont"/>
    <w:uiPriority w:val="99"/>
    <w:semiHidden/>
    <w:unhideWhenUsed/>
    <w:rsid w:val="00AC729D"/>
    <w:rPr>
      <w:color w:val="605E5C"/>
      <w:shd w:val="clear" w:color="auto" w:fill="E1DFDD"/>
    </w:rPr>
  </w:style>
  <w:style w:type="character" w:styleId="PlaceholderText">
    <w:name w:val="Placeholder Text"/>
    <w:basedOn w:val="DefaultParagraphFont"/>
    <w:uiPriority w:val="99"/>
    <w:semiHidden/>
    <w:rsid w:val="00AC729D"/>
    <w:rPr>
      <w:color w:val="808080"/>
    </w:rPr>
  </w:style>
  <w:style w:type="character" w:customStyle="1" w:styleId="cf01">
    <w:name w:val="cf01"/>
    <w:basedOn w:val="DefaultParagraphFont"/>
    <w:rsid w:val="00A939F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8674">
      <w:bodyDiv w:val="1"/>
      <w:marLeft w:val="0"/>
      <w:marRight w:val="0"/>
      <w:marTop w:val="0"/>
      <w:marBottom w:val="0"/>
      <w:divBdr>
        <w:top w:val="none" w:sz="0" w:space="0" w:color="auto"/>
        <w:left w:val="none" w:sz="0" w:space="0" w:color="auto"/>
        <w:bottom w:val="none" w:sz="0" w:space="0" w:color="auto"/>
        <w:right w:val="none" w:sz="0" w:space="0" w:color="auto"/>
      </w:divBdr>
      <w:divsChild>
        <w:div w:id="787042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129637">
              <w:marLeft w:val="0"/>
              <w:marRight w:val="0"/>
              <w:marTop w:val="0"/>
              <w:marBottom w:val="0"/>
              <w:divBdr>
                <w:top w:val="none" w:sz="0" w:space="0" w:color="auto"/>
                <w:left w:val="none" w:sz="0" w:space="0" w:color="auto"/>
                <w:bottom w:val="none" w:sz="0" w:space="0" w:color="auto"/>
                <w:right w:val="none" w:sz="0" w:space="0" w:color="auto"/>
              </w:divBdr>
              <w:divsChild>
                <w:div w:id="12549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0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826084.2020.1759643" TargetMode="External"/><Relationship Id="rId13" Type="http://schemas.openxmlformats.org/officeDocument/2006/relationships/hyperlink" Target="https://doi.org/10.1038/s41598-022-11481-5" TargetMode="External"/><Relationship Id="rId18" Type="http://schemas.openxmlformats.org/officeDocument/2006/relationships/hyperlink" Target="https://doi.org/doi:10.1249/MSS.0000000000000968" TargetMode="External"/><Relationship Id="rId26" Type="http://schemas.openxmlformats.org/officeDocument/2006/relationships/hyperlink" Target="https://doi.org/10.1213/ANE.0000000000000314" TargetMode="External"/><Relationship Id="rId3" Type="http://schemas.openxmlformats.org/officeDocument/2006/relationships/settings" Target="settings.xml"/><Relationship Id="rId21" Type="http://schemas.openxmlformats.org/officeDocument/2006/relationships/hyperlink" Target="https://doi.org/10.1198/jcgs.2010.10007" TargetMode="External"/><Relationship Id="rId7" Type="http://schemas.openxmlformats.org/officeDocument/2006/relationships/hyperlink" Target="https://doi.org/10.2105/AJPH.2021.306466" TargetMode="External"/><Relationship Id="rId12" Type="http://schemas.openxmlformats.org/officeDocument/2006/relationships/hyperlink" Target="https://doi.org/10.1080/15389588.2020.1851685" TargetMode="External"/><Relationship Id="rId17" Type="http://schemas.openxmlformats.org/officeDocument/2006/relationships/hyperlink" Target="https://doi.org/10.6339/23-JDS1103" TargetMode="External"/><Relationship Id="rId25" Type="http://schemas.openxmlformats.org/officeDocument/2006/relationships/hyperlink" Target="https://doi.org/10.1002/sim.7582" TargetMode="External"/><Relationship Id="rId2" Type="http://schemas.openxmlformats.org/officeDocument/2006/relationships/styles" Target="styles.xml"/><Relationship Id="rId16" Type="http://schemas.openxmlformats.org/officeDocument/2006/relationships/hyperlink" Target="https://doi.org/10.1016/j.forsciint.2020.110559" TargetMode="External"/><Relationship Id="rId20" Type="http://schemas.openxmlformats.org/officeDocument/2006/relationships/hyperlink" Target="https://doi.org/10.1111/insr.1216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213-012-2787-9" TargetMode="External"/><Relationship Id="rId24" Type="http://schemas.openxmlformats.org/officeDocument/2006/relationships/hyperlink" Target="https://doi.org/10.1111/j.1467-9868.2010.00749.x" TargetMode="External"/><Relationship Id="rId5" Type="http://schemas.openxmlformats.org/officeDocument/2006/relationships/footnotes" Target="footnotes.xml"/><Relationship Id="rId15" Type="http://schemas.openxmlformats.org/officeDocument/2006/relationships/hyperlink" Target="https://doi.org/10.1016/s1529-1839(04)70037-8" TargetMode="External"/><Relationship Id="rId23" Type="http://schemas.openxmlformats.org/officeDocument/2006/relationships/hyperlink" Target="https://doi.org/" TargetMode="External"/><Relationship Id="rId28" Type="http://schemas.openxmlformats.org/officeDocument/2006/relationships/header" Target="header1.xml"/><Relationship Id="rId10" Type="http://schemas.openxmlformats.org/officeDocument/2006/relationships/hyperlink" Target="https://www.nhtsa.gov/dwi-detection-and-standardized-field-sobriety-test-sfst-resources" TargetMode="External"/><Relationship Id="rId19" Type="http://schemas.openxmlformats.org/officeDocument/2006/relationships/hyperlink" Target="https://doi.org/10.1016/j.aap.2021.106326" TargetMode="External"/><Relationship Id="rId4" Type="http://schemas.openxmlformats.org/officeDocument/2006/relationships/webSettings" Target="webSettings.xml"/><Relationship Id="rId9" Type="http://schemas.openxmlformats.org/officeDocument/2006/relationships/hyperlink" Target="https://doi.org/10.1093/occmed/kqaa175" TargetMode="External"/><Relationship Id="rId14" Type="http://schemas.openxmlformats.org/officeDocument/2006/relationships/hyperlink" Target="https://doi.org/10.1016/j.forsciint.2021.110902" TargetMode="External"/><Relationship Id="rId22" Type="http://schemas.openxmlformats.org/officeDocument/2006/relationships/hyperlink" Target="https://www.R-project.org/" TargetMode="External"/><Relationship Id="rId27" Type="http://schemas.openxmlformats.org/officeDocument/2006/relationships/hyperlink" Target="https://doi.org/10.1016/j.autneu.2021.10286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8184</Words>
  <Characters>46652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Wrobel, Julia</dc:creator>
  <cp:keywords/>
  <dc:description/>
  <cp:lastModifiedBy>Suneeta</cp:lastModifiedBy>
  <cp:revision>8</cp:revision>
  <cp:lastPrinted>2023-03-30T16:55:00Z</cp:lastPrinted>
  <dcterms:created xsi:type="dcterms:W3CDTF">2023-07-03T18:19:00Z</dcterms:created>
  <dcterms:modified xsi:type="dcterms:W3CDTF">2023-07-06T20:37:00Z</dcterms:modified>
</cp:coreProperties>
</file>