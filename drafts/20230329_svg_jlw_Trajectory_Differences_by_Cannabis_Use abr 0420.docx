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159FABD" w:rsidR="00CF0126" w:rsidRDefault="00CF0126" w:rsidP="00CF0126">
      <w:pPr>
        <w:spacing w:line="480" w:lineRule="auto"/>
        <w:rPr>
          <w:rFonts w:ascii="Times New Roman" w:hAnsi="Times New Roman" w:cs="Times New Roman"/>
          <w:sz w:val="24"/>
          <w:szCs w:val="24"/>
        </w:rPr>
      </w:pPr>
      <w:commentRangeStart w:id="0"/>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ins w:id="1" w:author="Brooks-Russell, Ashley" w:date="2023-04-20T20:27:00Z">
        <w:r w:rsidR="000C2E5F">
          <w:rPr>
            <w:rFonts w:ascii="Times New Roman" w:hAnsi="Times New Roman" w:cs="Times New Roman"/>
            <w:sz w:val="24"/>
            <w:szCs w:val="24"/>
          </w:rPr>
          <w:t xml:space="preserve">Given the public health implications for roadside safety and occupational injury prevention, </w:t>
        </w:r>
      </w:ins>
      <w:del w:id="2" w:author="Brooks-Russell, Ashley" w:date="2023-04-20T20:27:00Z">
        <w:r w:rsidR="00B15E46" w:rsidRPr="00B15E46" w:rsidDel="000C2E5F">
          <w:rPr>
            <w:rFonts w:ascii="Times New Roman" w:hAnsi="Times New Roman" w:cs="Times New Roman"/>
            <w:sz w:val="24"/>
            <w:szCs w:val="24"/>
          </w:rPr>
          <w:delText>The implications of cannabis legalization on traffic and occupational safety are understudied, and t</w:delText>
        </w:r>
      </w:del>
      <w:ins w:id="3" w:author="Brooks-Russell, Ashley" w:date="2023-04-20T20:27:00Z">
        <w:r w:rsidR="000C2E5F">
          <w:rPr>
            <w:rFonts w:ascii="Times New Roman" w:hAnsi="Times New Roman" w:cs="Times New Roman"/>
            <w:sz w:val="24"/>
            <w:szCs w:val="24"/>
          </w:rPr>
          <w:t>t</w:t>
        </w:r>
      </w:ins>
      <w:r w:rsidR="00B15E46" w:rsidRPr="00B15E46">
        <w:rPr>
          <w:rFonts w:ascii="Times New Roman" w:hAnsi="Times New Roman" w:cs="Times New Roman"/>
          <w:sz w:val="24"/>
          <w:szCs w:val="24"/>
        </w:rPr>
        <w:t xml:space="preserve">here is a need for objective and validated measures of acute cannabis impairment that may be applied </w:t>
      </w:r>
      <w:ins w:id="4" w:author="Brooks-Russell, Ashley" w:date="2023-04-20T20:27:00Z">
        <w:r w:rsidR="000C2E5F">
          <w:rPr>
            <w:rFonts w:ascii="Times New Roman" w:hAnsi="Times New Roman" w:cs="Times New Roman"/>
            <w:sz w:val="24"/>
            <w:szCs w:val="24"/>
          </w:rPr>
          <w:t>to enforce regulations and prevent injur</w:t>
        </w:r>
      </w:ins>
      <w:ins w:id="5" w:author="Brooks-Russell, Ashley" w:date="2023-04-20T20:28:00Z">
        <w:r w:rsidR="000C2E5F">
          <w:rPr>
            <w:rFonts w:ascii="Times New Roman" w:hAnsi="Times New Roman" w:cs="Times New Roman"/>
            <w:sz w:val="24"/>
            <w:szCs w:val="24"/>
          </w:rPr>
          <w:t>y</w:t>
        </w:r>
      </w:ins>
      <w:del w:id="6" w:author="Brooks-Russell, Ashley" w:date="2023-04-20T20:27:00Z">
        <w:r w:rsidR="00B15E46" w:rsidRPr="00B15E46" w:rsidDel="000C2E5F">
          <w:rPr>
            <w:rFonts w:ascii="Times New Roman" w:hAnsi="Times New Roman" w:cs="Times New Roman"/>
            <w:sz w:val="24"/>
            <w:szCs w:val="24"/>
          </w:rPr>
          <w:delText xml:space="preserve">in public </w:delText>
        </w:r>
      </w:del>
      <w:del w:id="7" w:author="Brooks-Russell, Ashley" w:date="2023-04-20T20:28:00Z">
        <w:r w:rsidR="00B15E46" w:rsidRPr="00B15E46" w:rsidDel="000C2E5F">
          <w:rPr>
            <w:rFonts w:ascii="Times New Roman" w:hAnsi="Times New Roman" w:cs="Times New Roman"/>
            <w:sz w:val="24"/>
            <w:szCs w:val="24"/>
          </w:rPr>
          <w:delText>safety and occupational settings</w:delText>
        </w:r>
      </w:del>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w:t>
      </w:r>
      <w:r>
        <w:rPr>
          <w:rFonts w:ascii="Times New Roman" w:hAnsi="Times New Roman" w:cs="Times New Roman"/>
          <w:sz w:val="24"/>
          <w:szCs w:val="24"/>
        </w:rPr>
        <w:lastRenderedPageBreak/>
        <w:t xml:space="preserve">light response and FDA methods to determine recent cannabis use potentially leading to better roadway and occupational safety.  </w:t>
      </w:r>
      <w:commentRangeEnd w:id="0"/>
      <w:r w:rsidR="00B15E46">
        <w:rPr>
          <w:rStyle w:val="CommentReference"/>
        </w:rPr>
        <w:commentReference w:id="0"/>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6397636E"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ins w:id="8" w:author="Brooks-Russell, Ashley" w:date="2023-04-20T19:41:00Z">
        <w:r w:rsidR="007B5F34">
          <w:rPr>
            <w:rFonts w:ascii="Times New Roman" w:hAnsi="Times New Roman" w:cs="Times New Roman"/>
            <w:sz w:val="24"/>
            <w:szCs w:val="24"/>
          </w:rPr>
          <w:t xml:space="preserve">and Health </w:t>
        </w:r>
      </w:ins>
      <w:r w:rsidRPr="00B11D1C">
        <w:rPr>
          <w:rFonts w:ascii="Times New Roman" w:hAnsi="Times New Roman" w:cs="Times New Roman"/>
          <w:sz w:val="24"/>
          <w:szCs w:val="24"/>
        </w:rPr>
        <w:t>the rates of cannabis consumption ha</w:t>
      </w:r>
      <w:del w:id="9" w:author="Brooks-Russell, Ashley" w:date="2023-04-20T19:41:00Z">
        <w:r w:rsidRPr="00B11D1C" w:rsidDel="007B5F34">
          <w:rPr>
            <w:rFonts w:ascii="Times New Roman" w:hAnsi="Times New Roman" w:cs="Times New Roman"/>
            <w:sz w:val="24"/>
            <w:szCs w:val="24"/>
          </w:rPr>
          <w:delText>s</w:delText>
        </w:r>
      </w:del>
      <w:commentRangeStart w:id="10"/>
      <w:ins w:id="11" w:author="Brooks-Russell, Ashley" w:date="2023-04-20T19:41:00Z">
        <w:r w:rsidR="007B5F34">
          <w:rPr>
            <w:rFonts w:ascii="Times New Roman" w:hAnsi="Times New Roman" w:cs="Times New Roman"/>
            <w:sz w:val="24"/>
            <w:szCs w:val="24"/>
          </w:rPr>
          <w:t>ve</w:t>
        </w:r>
      </w:ins>
      <w:r w:rsidRPr="00B11D1C">
        <w:rPr>
          <w:rFonts w:ascii="Times New Roman" w:hAnsi="Times New Roman" w:cs="Times New Roman"/>
          <w:sz w:val="24"/>
          <w:szCs w:val="24"/>
        </w:rPr>
        <w:t xml:space="preserve"> </w:t>
      </w:r>
      <w:commentRangeEnd w:id="10"/>
      <w:r w:rsidR="007B5F34">
        <w:rPr>
          <w:rStyle w:val="CommentReference"/>
        </w:rPr>
        <w:commentReference w:id="10"/>
      </w:r>
      <w:r w:rsidRPr="00B11D1C">
        <w:rPr>
          <w:rFonts w:ascii="Times New Roman" w:hAnsi="Times New Roman" w:cs="Times New Roman"/>
          <w:sz w:val="24"/>
          <w:szCs w:val="24"/>
        </w:rPr>
        <w:t>increased in adults over 26 and adults aged 18-25 from 4.0% to 7.9% and from 17.3% to 22.1%</w:t>
      </w:r>
      <w:ins w:id="12" w:author="Brooks-Russell, Ashley" w:date="2023-04-20T19:42:00Z">
        <w:r w:rsidR="007B5F34">
          <w:rPr>
            <w:rFonts w:ascii="Times New Roman" w:hAnsi="Times New Roman" w:cs="Times New Roman"/>
            <w:sz w:val="24"/>
            <w:szCs w:val="24"/>
          </w:rPr>
          <w:t xml:space="preserve"> from 20xx to 20xx</w:t>
        </w:r>
      </w:ins>
      <w:r w:rsidRPr="00B11D1C">
        <w:rPr>
          <w:rFonts w:ascii="Times New Roman" w:hAnsi="Times New Roman" w:cs="Times New Roman"/>
          <w:sz w:val="24"/>
          <w:szCs w:val="24"/>
        </w:rPr>
        <w:t xml:space="preserve">, </w:t>
      </w:r>
      <w:commentRangeStart w:id="13"/>
      <w:r w:rsidRPr="00B11D1C">
        <w:rPr>
          <w:rFonts w:ascii="Times New Roman" w:hAnsi="Times New Roman" w:cs="Times New Roman"/>
          <w:sz w:val="24"/>
          <w:szCs w:val="24"/>
        </w:rPr>
        <w:t>respectively</w:t>
      </w:r>
      <w:r>
        <w:rPr>
          <w:rFonts w:ascii="Times New Roman" w:hAnsi="Times New Roman" w:cs="Times New Roman"/>
          <w:sz w:val="24"/>
          <w:szCs w:val="24"/>
        </w:rPr>
        <w:t xml:space="preserve"> </w:t>
      </w:r>
      <w:commentRangeEnd w:id="13"/>
      <w:r w:rsidR="007B5F34">
        <w:rPr>
          <w:rStyle w:val="CommentReference"/>
        </w:rPr>
        <w:commentReference w:id="13"/>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w:t>
      </w:r>
      <w:del w:id="14" w:author="Brooks-Russell, Ashley" w:date="2023-04-20T19:42:00Z">
        <w:r w:rsidDel="007B5F34">
          <w:rPr>
            <w:rFonts w:ascii="Times New Roman" w:hAnsi="Times New Roman" w:cs="Times New Roman"/>
            <w:sz w:val="24"/>
            <w:szCs w:val="24"/>
          </w:rPr>
          <w:delText>-</w:delText>
        </w:r>
      </w:del>
      <w:r>
        <w:rPr>
          <w:rFonts w:ascii="Times New Roman" w:hAnsi="Times New Roman" w:cs="Times New Roman"/>
          <w:sz w:val="24"/>
          <w:szCs w:val="24"/>
        </w:rPr>
        <w:t xml:space="preserve"> or before</w:t>
      </w:r>
      <w:del w:id="15" w:author="Brooks-Russell, Ashley" w:date="2023-04-20T19:42:00Z">
        <w:r w:rsidDel="007B5F34">
          <w:rPr>
            <w:rFonts w:ascii="Times New Roman" w:hAnsi="Times New Roman" w:cs="Times New Roman"/>
            <w:sz w:val="24"/>
            <w:szCs w:val="24"/>
          </w:rPr>
          <w:delText>-</w:delText>
        </w:r>
      </w:del>
      <w:r>
        <w:rPr>
          <w:rFonts w:ascii="Times New Roman" w:hAnsi="Times New Roman" w:cs="Times New Roman"/>
          <w:sz w:val="24"/>
          <w:szCs w:val="24"/>
        </w:rPr>
        <w:t xml:space="preserv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ins w:id="16" w:author="Brooks-Russell, Ashley" w:date="2023-04-20T19:43:00Z">
        <w:r w:rsidR="007B5F34">
          <w:rPr>
            <w:rFonts w:ascii="Times New Roman" w:hAnsi="Times New Roman" w:cs="Times New Roman"/>
            <w:sz w:val="24"/>
            <w:szCs w:val="24"/>
          </w:rPr>
          <w:t>limitation of the extant literature</w:t>
        </w:r>
      </w:ins>
      <w:del w:id="17" w:author="Brooks-Russell, Ashley" w:date="2023-04-20T19:43:00Z">
        <w:r w:rsidDel="007B5F34">
          <w:rPr>
            <w:rFonts w:ascii="Times New Roman" w:hAnsi="Times New Roman" w:cs="Times New Roman"/>
            <w:sz w:val="24"/>
            <w:szCs w:val="24"/>
          </w:rPr>
          <w:delText>concern</w:delText>
        </w:r>
      </w:del>
      <w:r>
        <w:rPr>
          <w:rFonts w:ascii="Times New Roman" w:hAnsi="Times New Roman" w:cs="Times New Roman"/>
          <w:sz w:val="24"/>
          <w:szCs w:val="24"/>
        </w:rPr>
        <w:t>.</w:t>
      </w:r>
      <w:r w:rsidR="00A81CF5">
        <w:rPr>
          <w:rFonts w:ascii="Times New Roman" w:hAnsi="Times New Roman" w:cs="Times New Roman"/>
          <w:sz w:val="24"/>
          <w:szCs w:val="24"/>
        </w:rPr>
        <w:t xml:space="preserve"> </w:t>
      </w:r>
      <w:commentRangeStart w:id="18"/>
      <w:r w:rsidR="00A81CF5">
        <w:rPr>
          <w:rFonts w:ascii="Times New Roman" w:hAnsi="Times New Roman" w:cs="Times New Roman"/>
          <w:sz w:val="24"/>
          <w:szCs w:val="24"/>
        </w:rPr>
        <w:t>I</w:t>
      </w:r>
      <w:del w:id="19" w:author="Brooks-Russell, Ashley" w:date="2023-04-20T20:18:00Z">
        <w:r w:rsidR="00A81CF5" w:rsidDel="00192CB3">
          <w:rPr>
            <w:rFonts w:ascii="Times New Roman" w:hAnsi="Times New Roman" w:cs="Times New Roman"/>
            <w:sz w:val="24"/>
            <w:szCs w:val="24"/>
          </w:rPr>
          <w:delText xml:space="preserve">n the review article by Biasutti, Leffers and Callaghan, approximately half </w:delText>
        </w:r>
        <w:r w:rsidR="00904042" w:rsidDel="00192CB3">
          <w:rPr>
            <w:rFonts w:ascii="Times New Roman" w:hAnsi="Times New Roman" w:cs="Times New Roman"/>
            <w:sz w:val="24"/>
            <w:szCs w:val="24"/>
          </w:rPr>
          <w:delText xml:space="preserve">of the reviewed studies </w:delText>
        </w:r>
        <w:r w:rsidR="00A81CF5" w:rsidDel="00192CB3">
          <w:rPr>
            <w:rFonts w:ascii="Times New Roman" w:hAnsi="Times New Roman" w:cs="Times New Roman"/>
            <w:sz w:val="24"/>
            <w:szCs w:val="24"/>
          </w:rPr>
          <w:delText xml:space="preserve">showed a positive association between cannabis use and occupational injury while the other half showed no association, </w:delText>
        </w:r>
        <w:r w:rsidR="00B33F4F" w:rsidDel="00192CB3">
          <w:rPr>
            <w:rFonts w:ascii="Times New Roman" w:hAnsi="Times New Roman" w:cs="Times New Roman"/>
            <w:sz w:val="24"/>
            <w:szCs w:val="24"/>
          </w:rPr>
          <w:delText xml:space="preserve">however </w:delText>
        </w:r>
        <w:r w:rsidR="00F73596" w:rsidDel="00192CB3">
          <w:rPr>
            <w:rFonts w:ascii="Times New Roman" w:hAnsi="Times New Roman" w:cs="Times New Roman"/>
            <w:sz w:val="24"/>
            <w:szCs w:val="24"/>
          </w:rPr>
          <w:delText xml:space="preserve">12 of the 16 studies </w:delText>
        </w:r>
        <w:r w:rsidR="00904042" w:rsidDel="00192CB3">
          <w:rPr>
            <w:rFonts w:ascii="Times New Roman" w:hAnsi="Times New Roman" w:cs="Times New Roman"/>
            <w:sz w:val="24"/>
            <w:szCs w:val="24"/>
          </w:rPr>
          <w:delText xml:space="preserve">were noted to have </w:delText>
        </w:r>
        <w:r w:rsidR="00F73596" w:rsidDel="00192CB3">
          <w:rPr>
            <w:rFonts w:ascii="Times New Roman" w:hAnsi="Times New Roman" w:cs="Times New Roman"/>
            <w:sz w:val="24"/>
            <w:szCs w:val="24"/>
          </w:rPr>
          <w:delText xml:space="preserve">potentially assessed the occupational injury prior to cannabis use </w:delText>
        </w:r>
        <w:r w:rsidR="00F73596" w:rsidDel="00192CB3">
          <w:rPr>
            <w:rFonts w:ascii="Times New Roman" w:hAnsi="Times New Roman" w:cs="Times New Roman"/>
            <w:sz w:val="24"/>
            <w:szCs w:val="24"/>
          </w:rPr>
          <w:fldChar w:fldCharType="begin"/>
        </w:r>
        <w:r w:rsidR="00F73596" w:rsidDel="00192CB3">
          <w:rPr>
            <w:rFonts w:ascii="Times New Roman" w:hAnsi="Times New Roman" w:cs="Times New Roman"/>
            <w:sz w:val="24"/>
            <w:szCs w:val="24"/>
          </w:rPr>
          <w:del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delInstrText>
        </w:r>
        <w:r w:rsidR="00F73596" w:rsidDel="00192CB3">
          <w:rPr>
            <w:rFonts w:ascii="Times New Roman" w:hAnsi="Times New Roman" w:cs="Times New Roman"/>
            <w:sz w:val="24"/>
            <w:szCs w:val="24"/>
          </w:rPr>
          <w:fldChar w:fldCharType="separate"/>
        </w:r>
        <w:r w:rsidR="00F73596" w:rsidDel="00192CB3">
          <w:rPr>
            <w:rFonts w:ascii="Times New Roman" w:hAnsi="Times New Roman" w:cs="Times New Roman"/>
            <w:noProof/>
            <w:sz w:val="24"/>
            <w:szCs w:val="24"/>
          </w:rPr>
          <w:delText>[2]</w:delText>
        </w:r>
        <w:r w:rsidR="00F73596" w:rsidDel="00192CB3">
          <w:rPr>
            <w:rFonts w:ascii="Times New Roman" w:hAnsi="Times New Roman" w:cs="Times New Roman"/>
            <w:sz w:val="24"/>
            <w:szCs w:val="24"/>
          </w:rPr>
          <w:fldChar w:fldCharType="end"/>
        </w:r>
        <w:commentRangeEnd w:id="18"/>
        <w:r w:rsidR="00192CB3" w:rsidDel="00192CB3">
          <w:rPr>
            <w:rStyle w:val="CommentReference"/>
          </w:rPr>
          <w:commentReference w:id="18"/>
        </w:r>
        <w:r w:rsidR="00F73596" w:rsidDel="00192CB3">
          <w:rPr>
            <w:rFonts w:ascii="Times New Roman" w:hAnsi="Times New Roman" w:cs="Times New Roman"/>
            <w:sz w:val="24"/>
            <w:szCs w:val="24"/>
          </w:rPr>
          <w:delText>.</w:delText>
        </w:r>
      </w:del>
      <w:r w:rsidR="00F73596">
        <w:rPr>
          <w:rFonts w:ascii="Times New Roman" w:hAnsi="Times New Roman" w:cs="Times New Roman"/>
          <w:sz w:val="24"/>
          <w:szCs w:val="24"/>
        </w:rPr>
        <w:t xml:space="preserve"> </w:t>
      </w:r>
      <w:ins w:id="20" w:author="Brooks-Russell, Ashley" w:date="2023-04-20T20:19:00Z">
        <w:r w:rsidR="00192CB3">
          <w:rPr>
            <w:rFonts w:ascii="Times New Roman" w:hAnsi="Times New Roman" w:cs="Times New Roman"/>
            <w:sz w:val="24"/>
            <w:szCs w:val="24"/>
          </w:rPr>
          <w:t>Despite the limitations</w:t>
        </w:r>
      </w:ins>
      <w:ins w:id="21" w:author="Brooks-Russell, Ashley" w:date="2023-04-20T20:20:00Z">
        <w:r w:rsidR="00192CB3">
          <w:rPr>
            <w:rFonts w:ascii="Times New Roman" w:hAnsi="Times New Roman" w:cs="Times New Roman"/>
            <w:sz w:val="24"/>
            <w:szCs w:val="24"/>
          </w:rPr>
          <w:t xml:space="preserve"> of the extant literature, </w:t>
        </w:r>
      </w:ins>
      <w:ins w:id="22" w:author="Brooks-Russell, Ashley" w:date="2023-04-20T20:21:00Z">
        <w:r w:rsidR="00192CB3">
          <w:rPr>
            <w:rFonts w:ascii="Times New Roman" w:hAnsi="Times New Roman" w:cs="Times New Roman"/>
            <w:sz w:val="24"/>
            <w:szCs w:val="24"/>
          </w:rPr>
          <w:t xml:space="preserve">the contribution of cannabis use to motor vehicle and occupational injuries is a major public health concern. To contribute to the detection and enforcement of  </w:t>
        </w:r>
      </w:ins>
      <w:ins w:id="23" w:author="Brooks-Russell, Ashley" w:date="2023-04-20T20:20:00Z">
        <w:r w:rsidR="00192CB3">
          <w:rPr>
            <w:rFonts w:ascii="Times New Roman" w:hAnsi="Times New Roman" w:cs="Times New Roman"/>
            <w:sz w:val="24"/>
            <w:szCs w:val="24"/>
          </w:rPr>
          <w:t xml:space="preserve"> </w:t>
        </w:r>
      </w:ins>
      <w:ins w:id="24" w:author="Brooks-Russell, Ashley" w:date="2023-04-20T20:19:00Z">
        <w:r w:rsidR="00192CB3">
          <w:rPr>
            <w:rFonts w:ascii="Times New Roman" w:hAnsi="Times New Roman" w:cs="Times New Roman"/>
            <w:sz w:val="24"/>
            <w:szCs w:val="24"/>
          </w:rPr>
          <w:t xml:space="preserve"> </w:t>
        </w:r>
      </w:ins>
      <w:commentRangeStart w:id="25"/>
      <w:del w:id="26" w:author="Brooks-Russell, Ashley" w:date="2023-04-20T20:23:00Z">
        <w:r w:rsidDel="00676473">
          <w:rPr>
            <w:rFonts w:ascii="Times New Roman" w:hAnsi="Times New Roman" w:cs="Times New Roman"/>
            <w:sz w:val="24"/>
            <w:szCs w:val="24"/>
          </w:rPr>
          <w:delText xml:space="preserve">To better understand the </w:delText>
        </w:r>
        <w:r w:rsidR="00904042" w:rsidDel="00676473">
          <w:rPr>
            <w:rFonts w:ascii="Times New Roman" w:hAnsi="Times New Roman" w:cs="Times New Roman"/>
            <w:sz w:val="24"/>
            <w:szCs w:val="24"/>
          </w:rPr>
          <w:delText>effect o</w:delText>
        </w:r>
        <w:r w:rsidDel="00676473">
          <w:rPr>
            <w:rFonts w:ascii="Times New Roman" w:hAnsi="Times New Roman" w:cs="Times New Roman"/>
            <w:sz w:val="24"/>
            <w:szCs w:val="24"/>
          </w:rPr>
          <w:delText xml:space="preserve">f </w:delText>
        </w:r>
        <w:r w:rsidR="00904042" w:rsidDel="00676473">
          <w:rPr>
            <w:rFonts w:ascii="Times New Roman" w:hAnsi="Times New Roman" w:cs="Times New Roman"/>
            <w:sz w:val="24"/>
            <w:szCs w:val="24"/>
          </w:rPr>
          <w:delText xml:space="preserve">acute </w:delText>
        </w:r>
        <w:r w:rsidDel="00676473">
          <w:rPr>
            <w:rFonts w:ascii="Times New Roman" w:hAnsi="Times New Roman" w:cs="Times New Roman"/>
            <w:sz w:val="24"/>
            <w:szCs w:val="24"/>
          </w:rPr>
          <w:delText>cannabis</w:delText>
        </w:r>
        <w:r w:rsidR="00904042" w:rsidDel="00676473">
          <w:rPr>
            <w:rFonts w:ascii="Times New Roman" w:hAnsi="Times New Roman" w:cs="Times New Roman"/>
            <w:sz w:val="24"/>
            <w:szCs w:val="24"/>
          </w:rPr>
          <w:delText xml:space="preserve"> use</w:delText>
        </w:r>
        <w:r w:rsidDel="00676473">
          <w:rPr>
            <w:rFonts w:ascii="Times New Roman" w:hAnsi="Times New Roman" w:cs="Times New Roman"/>
            <w:sz w:val="24"/>
            <w:szCs w:val="24"/>
          </w:rPr>
          <w:delText xml:space="preserve"> </w:delText>
        </w:r>
        <w:r w:rsidR="00904042" w:rsidDel="00676473">
          <w:rPr>
            <w:rFonts w:ascii="Times New Roman" w:hAnsi="Times New Roman" w:cs="Times New Roman"/>
            <w:sz w:val="24"/>
            <w:szCs w:val="24"/>
          </w:rPr>
          <w:delText>on</w:delText>
        </w:r>
        <w:r w:rsidDel="00676473">
          <w:rPr>
            <w:rFonts w:ascii="Times New Roman" w:hAnsi="Times New Roman" w:cs="Times New Roman"/>
            <w:sz w:val="24"/>
            <w:szCs w:val="24"/>
          </w:rPr>
          <w:delText xml:space="preserve"> driving and </w:delText>
        </w:r>
        <w:r w:rsidR="00EE3CFB" w:rsidDel="00676473">
          <w:rPr>
            <w:rFonts w:ascii="Times New Roman" w:hAnsi="Times New Roman" w:cs="Times New Roman"/>
            <w:sz w:val="24"/>
            <w:szCs w:val="24"/>
          </w:rPr>
          <w:delText xml:space="preserve">on occupational injuries </w:delText>
        </w:r>
        <w:r w:rsidDel="00676473">
          <w:rPr>
            <w:rFonts w:ascii="Times New Roman" w:hAnsi="Times New Roman" w:cs="Times New Roman"/>
            <w:sz w:val="24"/>
            <w:szCs w:val="24"/>
          </w:rPr>
          <w:delText xml:space="preserve">an </w:delText>
        </w:r>
        <w:r w:rsidR="00904042" w:rsidDel="00676473">
          <w:rPr>
            <w:rFonts w:ascii="Times New Roman" w:hAnsi="Times New Roman" w:cs="Times New Roman"/>
            <w:sz w:val="24"/>
            <w:szCs w:val="24"/>
          </w:rPr>
          <w:delText xml:space="preserve">objective test </w:delText>
        </w:r>
        <w:r w:rsidR="00B33F4F" w:rsidDel="00676473">
          <w:rPr>
            <w:rFonts w:ascii="Times New Roman" w:hAnsi="Times New Roman" w:cs="Times New Roman"/>
            <w:sz w:val="24"/>
            <w:szCs w:val="24"/>
          </w:rPr>
          <w:delText xml:space="preserve">of recent use </w:delText>
        </w:r>
        <w:r w:rsidR="00904042" w:rsidDel="00676473">
          <w:rPr>
            <w:rFonts w:ascii="Times New Roman" w:hAnsi="Times New Roman" w:cs="Times New Roman"/>
            <w:sz w:val="24"/>
            <w:szCs w:val="24"/>
          </w:rPr>
          <w:delText>is needed</w:delText>
        </w:r>
        <w:r w:rsidDel="00676473">
          <w:rPr>
            <w:rFonts w:ascii="Times New Roman" w:hAnsi="Times New Roman" w:cs="Times New Roman"/>
            <w:sz w:val="24"/>
            <w:szCs w:val="24"/>
          </w:rPr>
          <w:delText xml:space="preserve">. </w:delText>
        </w:r>
        <w:commentRangeEnd w:id="25"/>
        <w:r w:rsidR="007B5F34" w:rsidDel="00676473">
          <w:rPr>
            <w:rStyle w:val="CommentReference"/>
          </w:rPr>
          <w:commentReference w:id="25"/>
        </w:r>
      </w:del>
    </w:p>
    <w:p w14:paraId="2CA79814" w14:textId="51D54E6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ins w:id="27" w:author="Brooks-Russell, Ashley" w:date="2023-04-20T20:22:00Z">
        <w:r w:rsidR="00192CB3">
          <w:rPr>
            <w:rFonts w:ascii="Times New Roman" w:hAnsi="Times New Roman" w:cs="Times New Roman"/>
            <w:sz w:val="24"/>
            <w:szCs w:val="24"/>
          </w:rPr>
          <w:t>To prevent</w:t>
        </w:r>
        <w:r w:rsidR="00676473">
          <w:rPr>
            <w:rFonts w:ascii="Times New Roman" w:hAnsi="Times New Roman" w:cs="Times New Roman"/>
            <w:sz w:val="24"/>
            <w:szCs w:val="24"/>
          </w:rPr>
          <w:t xml:space="preserve"> </w:t>
        </w:r>
      </w:ins>
      <w:ins w:id="28" w:author="Brooks-Russell, Ashley" w:date="2023-04-20T20:23:00Z">
        <w:r w:rsidR="00676473">
          <w:rPr>
            <w:rFonts w:ascii="Times New Roman" w:hAnsi="Times New Roman" w:cs="Times New Roman"/>
            <w:sz w:val="24"/>
            <w:szCs w:val="24"/>
          </w:rPr>
          <w:t>impaired</w:t>
        </w:r>
      </w:ins>
      <w:ins w:id="29" w:author="Brooks-Russell, Ashley" w:date="2023-04-20T20:22:00Z">
        <w:r w:rsidR="00676473">
          <w:rPr>
            <w:rFonts w:ascii="Times New Roman" w:hAnsi="Times New Roman" w:cs="Times New Roman"/>
            <w:sz w:val="24"/>
            <w:szCs w:val="24"/>
          </w:rPr>
          <w:t xml:space="preserve"> driving,</w:t>
        </w:r>
        <w:r w:rsidR="00192CB3">
          <w:rPr>
            <w:rFonts w:ascii="Times New Roman" w:hAnsi="Times New Roman" w:cs="Times New Roman"/>
            <w:sz w:val="24"/>
            <w:szCs w:val="24"/>
          </w:rPr>
          <w:t xml:space="preserve"> </w:t>
        </w:r>
        <w:r w:rsidR="00676473">
          <w:rPr>
            <w:rFonts w:ascii="Times New Roman" w:hAnsi="Times New Roman" w:cs="Times New Roman"/>
            <w:sz w:val="24"/>
            <w:szCs w:val="24"/>
          </w:rPr>
          <w:t xml:space="preserve">and enforce existing regulations on drug impaired driving, we need non-invasive, portable, and objective assessment of drug impairment. </w:t>
        </w:r>
      </w:ins>
      <w:r>
        <w:rPr>
          <w:rFonts w:ascii="Times New Roman" w:hAnsi="Times New Roman" w:cs="Times New Roman"/>
          <w:sz w:val="24"/>
          <w:szCs w:val="24"/>
        </w:rPr>
        <w:t xml:space="preserve">The Standardized Field Sobriety Test is a general test for alcohol and drug impairment, comprised of the horizontal </w:t>
      </w:r>
      <w:r>
        <w:rPr>
          <w:rFonts w:ascii="Times New Roman" w:hAnsi="Times New Roman" w:cs="Times New Roman"/>
          <w:sz w:val="24"/>
          <w:szCs w:val="24"/>
        </w:rPr>
        <w:lastRenderedPageBreak/>
        <w:t>gaze nystagmus, walk and turn and one-leg stand</w:t>
      </w:r>
      <w:del w:id="30" w:author="Brooks-Russell, Ashley" w:date="2023-04-20T20:23:00Z">
        <w:r w:rsidDel="00676473">
          <w:rPr>
            <w:rFonts w:ascii="Times New Roman" w:hAnsi="Times New Roman" w:cs="Times New Roman"/>
            <w:sz w:val="24"/>
            <w:szCs w:val="24"/>
          </w:rPr>
          <w:delText xml:space="preserve"> </w:delText>
        </w:r>
        <w:commentRangeStart w:id="31"/>
        <w:commentRangeStart w:id="32"/>
        <w:r w:rsidDel="00676473">
          <w:rPr>
            <w:rFonts w:ascii="Times New Roman" w:hAnsi="Times New Roman" w:cs="Times New Roman"/>
            <w:sz w:val="24"/>
            <w:szCs w:val="24"/>
          </w:rPr>
          <w:delText>with an additional component of head movements and/or jerks added specifically to improve assessment of impairment due to drug</w:delText>
        </w:r>
        <w:commentRangeEnd w:id="31"/>
        <w:r w:rsidR="007B5F34" w:rsidDel="00676473">
          <w:rPr>
            <w:rStyle w:val="CommentReference"/>
          </w:rPr>
          <w:commentReference w:id="31"/>
        </w:r>
        <w:commentRangeEnd w:id="32"/>
        <w:r w:rsidR="00F210DD" w:rsidDel="00676473">
          <w:rPr>
            <w:rStyle w:val="CommentReference"/>
          </w:rPr>
          <w:commentReference w:id="32"/>
        </w:r>
      </w:del>
      <w:r>
        <w:rPr>
          <w:rFonts w:ascii="Times New Roman" w:hAnsi="Times New Roman" w:cs="Times New Roman"/>
          <w:sz w:val="24"/>
          <w:szCs w:val="24"/>
        </w:rPr>
        <w:t xml:space="preserve">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33"/>
      <w:r>
        <w:rPr>
          <w:rFonts w:ascii="Times New Roman" w:hAnsi="Times New Roman" w:cs="Times New Roman"/>
          <w:sz w:val="24"/>
          <w:szCs w:val="24"/>
        </w:rPr>
        <w:t>users</w:t>
      </w:r>
      <w:commentRangeEnd w:id="33"/>
      <w:r w:rsidR="007B5F34">
        <w:rPr>
          <w:rStyle w:val="CommentReference"/>
        </w:rPr>
        <w:commentReference w:id="33"/>
      </w:r>
      <w:r>
        <w:rPr>
          <w:rFonts w:ascii="Times New Roman" w:hAnsi="Times New Roman" w:cs="Times New Roman"/>
          <w:sz w:val="24"/>
          <w:szCs w:val="24"/>
        </w:rPr>
        <w:t xml:space="preserve">.  </w:t>
      </w:r>
      <w:ins w:id="34" w:author="Brooks-Russell, Ashley" w:date="2023-04-20T20:23:00Z">
        <w:r w:rsidR="00676473">
          <w:rPr>
            <w:rFonts w:ascii="Times New Roman" w:hAnsi="Times New Roman" w:cs="Times New Roman"/>
            <w:sz w:val="24"/>
            <w:szCs w:val="24"/>
          </w:rPr>
          <w:t xml:space="preserve">Many states and countries reference drug levels in the blood </w:t>
        </w:r>
      </w:ins>
      <w:ins w:id="35" w:author="Brooks-Russell, Ashley" w:date="2023-04-20T20:24:00Z">
        <w:r w:rsidR="00676473">
          <w:rPr>
            <w:rFonts w:ascii="Times New Roman" w:hAnsi="Times New Roman" w:cs="Times New Roman"/>
            <w:sz w:val="24"/>
            <w:szCs w:val="24"/>
          </w:rPr>
          <w:t>as a threshold for impaired, modeled on the .08</w:t>
        </w:r>
      </w:ins>
      <w:ins w:id="36" w:author="Brooks-Russell, Ashley" w:date="2023-04-20T20:25:00Z">
        <w:r w:rsidR="00676473">
          <w:rPr>
            <w:rFonts w:ascii="Times New Roman" w:hAnsi="Times New Roman" w:cs="Times New Roman"/>
            <w:sz w:val="24"/>
            <w:szCs w:val="24"/>
          </w:rPr>
          <w:t>%</w:t>
        </w:r>
      </w:ins>
      <w:ins w:id="37" w:author="Brooks-Russell, Ashley" w:date="2023-04-20T20:24:00Z">
        <w:r w:rsidR="00676473">
          <w:rPr>
            <w:rFonts w:ascii="Times New Roman" w:hAnsi="Times New Roman" w:cs="Times New Roman"/>
            <w:sz w:val="24"/>
            <w:szCs w:val="24"/>
          </w:rPr>
          <w:t xml:space="preserve"> blood alcohol</w:t>
        </w:r>
      </w:ins>
      <w:ins w:id="38" w:author="Brooks-Russell, Ashley" w:date="2023-04-20T20:25:00Z">
        <w:r w:rsidR="00676473">
          <w:rPr>
            <w:rFonts w:ascii="Times New Roman" w:hAnsi="Times New Roman" w:cs="Times New Roman"/>
            <w:sz w:val="24"/>
            <w:szCs w:val="24"/>
          </w:rPr>
          <w:t xml:space="preserve"> level used as a </w:t>
        </w:r>
        <w:r w:rsidR="00676473" w:rsidRPr="000C2E5F">
          <w:rPr>
            <w:rFonts w:ascii="Times New Roman" w:hAnsi="Times New Roman" w:cs="Times New Roman"/>
            <w:i/>
            <w:iCs/>
            <w:sz w:val="24"/>
            <w:szCs w:val="24"/>
            <w:rPrChange w:id="39" w:author="Brooks-Russell, Ashley" w:date="2023-04-20T20:26:00Z">
              <w:rPr>
                <w:rFonts w:ascii="Times New Roman" w:hAnsi="Times New Roman" w:cs="Times New Roman"/>
                <w:sz w:val="24"/>
                <w:szCs w:val="24"/>
              </w:rPr>
            </w:rPrChange>
          </w:rPr>
          <w:t>per se</w:t>
        </w:r>
        <w:r w:rsidR="00676473">
          <w:rPr>
            <w:rFonts w:ascii="Times New Roman" w:hAnsi="Times New Roman" w:cs="Times New Roman"/>
            <w:sz w:val="24"/>
            <w:szCs w:val="24"/>
          </w:rPr>
          <w:t xml:space="preserve"> </w:t>
        </w:r>
      </w:ins>
      <w:ins w:id="40" w:author="Brooks-Russell, Ashley" w:date="2023-04-20T20:26:00Z">
        <w:r w:rsidR="000C2E5F">
          <w:rPr>
            <w:rFonts w:ascii="Times New Roman" w:hAnsi="Times New Roman" w:cs="Times New Roman"/>
            <w:sz w:val="24"/>
            <w:szCs w:val="24"/>
          </w:rPr>
          <w:t>definition</w:t>
        </w:r>
      </w:ins>
      <w:ins w:id="41" w:author="Brooks-Russell, Ashley" w:date="2023-04-20T20:25:00Z">
        <w:r w:rsidR="00676473">
          <w:rPr>
            <w:rFonts w:ascii="Times New Roman" w:hAnsi="Times New Roman" w:cs="Times New Roman"/>
            <w:sz w:val="24"/>
            <w:szCs w:val="24"/>
          </w:rPr>
          <w:t xml:space="preserve"> of alcohol impairment. The parallel would be the blood level of </w:t>
        </w:r>
      </w:ins>
      <w:del w:id="42" w:author="Brooks-Russell, Ashley" w:date="2023-04-20T20:25:00Z">
        <w:r w:rsidDel="00676473">
          <w:rPr>
            <w:rFonts w:ascii="Times New Roman" w:hAnsi="Times New Roman" w:cs="Times New Roman"/>
            <w:sz w:val="24"/>
            <w:szCs w:val="24"/>
          </w:rPr>
          <w:delText>Another test possibility is a</w:delText>
        </w:r>
      </w:del>
      <w:r>
        <w:rPr>
          <w:rFonts w:ascii="Times New Roman" w:hAnsi="Times New Roman" w:cs="Times New Roman"/>
          <w:sz w:val="24"/>
          <w:szCs w:val="24"/>
        </w:rPr>
        <w:t xml:space="preserve"> </w:t>
      </w:r>
      <w:del w:id="43" w:author="Brooks-Russell, Ashley" w:date="2023-04-20T19:49:00Z">
        <w:r w:rsidDel="007B5F34">
          <w:rPr>
            <w:rFonts w:ascii="Times New Roman" w:hAnsi="Times New Roman" w:cs="Times New Roman"/>
            <w:sz w:val="24"/>
            <w:szCs w:val="24"/>
          </w:rPr>
          <w:delText>plasma concentration of</w:delText>
        </w:r>
      </w:del>
      <w:ins w:id="44" w:author="Brooks-Russell, Ashley" w:date="2023-04-20T19:49:00Z">
        <w:r w:rsidR="007B5F34">
          <w:rPr>
            <w:rFonts w:ascii="Times New Roman" w:hAnsi="Times New Roman" w:cs="Times New Roman"/>
            <w:sz w:val="24"/>
            <w:szCs w:val="24"/>
          </w:rPr>
          <w:t xml:space="preserve"> delta-</w:t>
        </w:r>
      </w:ins>
      <w:ins w:id="45" w:author="Brooks-Russell, Ashley" w:date="2023-04-20T19:50:00Z">
        <w:r w:rsidR="007B5F34">
          <w:rPr>
            <w:rFonts w:ascii="Times New Roman" w:hAnsi="Times New Roman" w:cs="Times New Roman"/>
            <w:sz w:val="24"/>
            <w:szCs w:val="24"/>
          </w:rPr>
          <w:t>9-</w:t>
        </w:r>
      </w:ins>
      <w:del w:id="46" w:author="Brooks-Russell, Ashley" w:date="2023-04-20T19:50:00Z">
        <w:r w:rsidDel="007B5F34">
          <w:rPr>
            <w:rFonts w:ascii="Times New Roman" w:hAnsi="Times New Roman" w:cs="Times New Roman"/>
            <w:sz w:val="24"/>
            <w:szCs w:val="24"/>
          </w:rPr>
          <w:delText xml:space="preserve"> </w:delText>
        </w:r>
      </w:del>
      <w:r>
        <w:rPr>
          <w:rFonts w:ascii="Times New Roman" w:hAnsi="Times New Roman" w:cs="Times New Roman"/>
          <w:sz w:val="24"/>
          <w:szCs w:val="24"/>
        </w:rPr>
        <w:t xml:space="preserve">THC </w:t>
      </w:r>
      <w:del w:id="47" w:author="Brooks-Russell, Ashley" w:date="2023-04-20T19:50:00Z">
        <w:r w:rsidDel="00F210DD">
          <w:rPr>
            <w:rFonts w:ascii="Times New Roman" w:hAnsi="Times New Roman" w:cs="Times New Roman"/>
            <w:sz w:val="24"/>
            <w:szCs w:val="24"/>
          </w:rPr>
          <w:delText>an</w:delText>
        </w:r>
        <w:r w:rsidDel="007B5F34">
          <w:rPr>
            <w:rFonts w:ascii="Times New Roman" w:hAnsi="Times New Roman" w:cs="Times New Roman"/>
            <w:sz w:val="24"/>
            <w:szCs w:val="24"/>
          </w:rPr>
          <w:delText>d its metabolite THCCOOH from a</w:delText>
        </w:r>
      </w:del>
      <w:del w:id="48" w:author="Brooks-Russell, Ashley" w:date="2023-04-20T20:25:00Z">
        <w:r w:rsidDel="00676473">
          <w:rPr>
            <w:rFonts w:ascii="Times New Roman" w:hAnsi="Times New Roman" w:cs="Times New Roman"/>
            <w:sz w:val="24"/>
            <w:szCs w:val="24"/>
          </w:rPr>
          <w:delText xml:space="preserve"> blood</w:delText>
        </w:r>
      </w:del>
      <w:del w:id="49" w:author="Brooks-Russell, Ashley" w:date="2023-04-20T19:50:00Z">
        <w:r w:rsidDel="00F210DD">
          <w:rPr>
            <w:rFonts w:ascii="Times New Roman" w:hAnsi="Times New Roman" w:cs="Times New Roman"/>
            <w:sz w:val="24"/>
            <w:szCs w:val="24"/>
          </w:rPr>
          <w:delText xml:space="preserve"> draw</w:delText>
        </w:r>
      </w:del>
      <w:r>
        <w:rPr>
          <w:rFonts w:ascii="Times New Roman" w:hAnsi="Times New Roman" w:cs="Times New Roman"/>
          <w:sz w:val="24"/>
          <w:szCs w:val="24"/>
        </w:rPr>
        <w:t xml:space="preserve">;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w:t>
      </w:r>
      <w:del w:id="50" w:author="Brooks-Russell, Ashley" w:date="2023-04-20T19:50:00Z">
        <w:r w:rsidDel="00F210DD">
          <w:rPr>
            <w:rFonts w:ascii="Times New Roman" w:hAnsi="Times New Roman" w:cs="Times New Roman"/>
            <w:sz w:val="24"/>
            <w:szCs w:val="24"/>
          </w:rPr>
          <w:delText xml:space="preserve">plasma </w:delText>
        </w:r>
      </w:del>
      <w:r>
        <w:rPr>
          <w:rFonts w:ascii="Times New Roman" w:hAnsi="Times New Roman" w:cs="Times New Roman"/>
          <w:sz w:val="24"/>
          <w:szCs w:val="24"/>
        </w:rPr>
        <w:t xml:space="preserve">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del w:id="51" w:author="Brooks-Russell, Ashley" w:date="2023-04-20T19:50:00Z">
        <w:r w:rsidDel="00F210DD">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ins w:id="52" w:author="Brooks-Russell, Ashley" w:date="2023-04-20T19:50:00Z">
        <w:r w:rsidR="00F210DD">
          <w:rPr>
            <w:rFonts w:ascii="Times New Roman" w:hAnsi="Times New Roman" w:cs="Times New Roman"/>
            <w:sz w:val="24"/>
            <w:szCs w:val="24"/>
          </w:rPr>
          <w:t xml:space="preserve">Give the limitations of blood THC levels and </w:t>
        </w:r>
      </w:ins>
      <w:ins w:id="53" w:author="Brooks-Russell, Ashley" w:date="2023-04-20T19:51:00Z">
        <w:r w:rsidR="00F210DD">
          <w:rPr>
            <w:rFonts w:ascii="Times New Roman" w:hAnsi="Times New Roman" w:cs="Times New Roman"/>
            <w:sz w:val="24"/>
            <w:szCs w:val="24"/>
          </w:rPr>
          <w:t xml:space="preserve">existing roadside </w:t>
        </w:r>
      </w:ins>
      <w:ins w:id="54" w:author="Brooks-Russell, Ashley" w:date="2023-04-20T20:25:00Z">
        <w:r w:rsidR="00676473">
          <w:rPr>
            <w:rFonts w:ascii="Times New Roman" w:hAnsi="Times New Roman" w:cs="Times New Roman"/>
            <w:sz w:val="24"/>
            <w:szCs w:val="24"/>
          </w:rPr>
          <w:t>assessments</w:t>
        </w:r>
      </w:ins>
      <w:ins w:id="55" w:author="Brooks-Russell, Ashley" w:date="2023-04-20T19:51:00Z">
        <w:r w:rsidR="00F210DD">
          <w:rPr>
            <w:rFonts w:ascii="Times New Roman" w:hAnsi="Times New Roman" w:cs="Times New Roman"/>
            <w:sz w:val="24"/>
            <w:szCs w:val="24"/>
          </w:rPr>
          <w:t xml:space="preserve">, </w:t>
        </w:r>
      </w:ins>
      <w:ins w:id="56" w:author="Brooks-Russell, Ashley" w:date="2023-04-20T19:52:00Z">
        <w:r w:rsidR="00F210DD">
          <w:rPr>
            <w:rFonts w:ascii="Times New Roman" w:hAnsi="Times New Roman" w:cs="Times New Roman"/>
            <w:sz w:val="24"/>
            <w:szCs w:val="24"/>
          </w:rPr>
          <w:t>there is a need for the development of objective markers of recent cannabis use and impairment from cannabis use.</w:t>
        </w:r>
      </w:ins>
      <w:ins w:id="57" w:author="Brooks-Russell, Ashley" w:date="2023-04-20T19:51:00Z">
        <w:r w:rsidR="00F210DD">
          <w:rPr>
            <w:rFonts w:ascii="Times New Roman" w:hAnsi="Times New Roman" w:cs="Times New Roman"/>
            <w:sz w:val="24"/>
            <w:szCs w:val="24"/>
          </w:rPr>
          <w:t xml:space="preserve"> </w:t>
        </w:r>
      </w:ins>
    </w:p>
    <w:p w14:paraId="348201AC" w14:textId="1DE8EC1F" w:rsidR="00AC729D" w:rsidRDefault="00F210DD" w:rsidP="00AC729D">
      <w:pPr>
        <w:spacing w:after="0" w:line="480" w:lineRule="auto"/>
        <w:ind w:firstLine="720"/>
        <w:rPr>
          <w:rFonts w:ascii="Times New Roman" w:hAnsi="Times New Roman" w:cs="Times New Roman"/>
          <w:sz w:val="24"/>
          <w:szCs w:val="24"/>
        </w:rPr>
      </w:pPr>
      <w:ins w:id="58" w:author="Brooks-Russell, Ashley" w:date="2023-04-20T19:53:00Z">
        <w:r>
          <w:rPr>
            <w:rFonts w:ascii="Times New Roman" w:hAnsi="Times New Roman" w:cs="Times New Roman"/>
            <w:sz w:val="24"/>
            <w:szCs w:val="24"/>
          </w:rPr>
          <w:t>Acute</w:t>
        </w:r>
      </w:ins>
      <w:ins w:id="59" w:author="Brooks-Russell, Ashley" w:date="2023-04-20T19:52:00Z">
        <w:r>
          <w:rPr>
            <w:rFonts w:ascii="Times New Roman" w:hAnsi="Times New Roman" w:cs="Times New Roman"/>
            <w:sz w:val="24"/>
            <w:szCs w:val="24"/>
          </w:rPr>
          <w:t xml:space="preserve"> cannabis use has long been recognized to affect pupil light </w:t>
        </w:r>
        <w:commentRangeStart w:id="60"/>
        <w:r>
          <w:rPr>
            <w:rFonts w:ascii="Times New Roman" w:hAnsi="Times New Roman" w:cs="Times New Roman"/>
            <w:sz w:val="24"/>
            <w:szCs w:val="24"/>
          </w:rPr>
          <w:t>response</w:t>
        </w:r>
      </w:ins>
      <w:commentRangeEnd w:id="60"/>
      <w:ins w:id="61" w:author="Brooks-Russell, Ashley" w:date="2023-04-20T19:53:00Z">
        <w:r>
          <w:rPr>
            <w:rStyle w:val="CommentReference"/>
          </w:rPr>
          <w:commentReference w:id="60"/>
        </w:r>
        <w:r>
          <w:rPr>
            <w:rFonts w:ascii="Times New Roman" w:hAnsi="Times New Roman" w:cs="Times New Roman"/>
            <w:sz w:val="24"/>
            <w:szCs w:val="24"/>
          </w:rPr>
          <w:t xml:space="preserve">. Drug </w:t>
        </w:r>
      </w:ins>
      <w:ins w:id="62" w:author="Brooks-Russell, Ashley" w:date="2023-04-20T19:54:00Z">
        <w:r>
          <w:rPr>
            <w:rFonts w:ascii="Times New Roman" w:hAnsi="Times New Roman" w:cs="Times New Roman"/>
            <w:sz w:val="24"/>
            <w:szCs w:val="24"/>
          </w:rPr>
          <w:t xml:space="preserve">Recognition Experts, specially trained law enforcement officers, </w:t>
        </w:r>
        <w:commentRangeStart w:id="63"/>
        <w:r>
          <w:rPr>
            <w:rFonts w:ascii="Times New Roman" w:hAnsi="Times New Roman" w:cs="Times New Roman"/>
            <w:sz w:val="24"/>
            <w:szCs w:val="24"/>
          </w:rPr>
          <w:t xml:space="preserve">use </w:t>
        </w:r>
      </w:ins>
      <w:commentRangeEnd w:id="63"/>
      <w:ins w:id="64" w:author="Brooks-Russell, Ashley" w:date="2023-04-20T20:01:00Z">
        <w:r>
          <w:rPr>
            <w:rStyle w:val="CommentReference"/>
          </w:rPr>
          <w:commentReference w:id="63"/>
        </w:r>
      </w:ins>
      <w:ins w:id="65" w:author="Brooks-Russell, Ashley" w:date="2023-04-20T19:54:00Z">
        <w:r>
          <w:rPr>
            <w:rFonts w:ascii="Times New Roman" w:hAnsi="Times New Roman" w:cs="Times New Roman"/>
            <w:sz w:val="24"/>
            <w:szCs w:val="24"/>
          </w:rPr>
          <w:t xml:space="preserve">pupil signs </w:t>
        </w:r>
      </w:ins>
      <w:ins w:id="66" w:author="Brooks-Russell, Ashley" w:date="2023-04-20T19:55:00Z">
        <w:r>
          <w:rPr>
            <w:rFonts w:ascii="Times New Roman" w:hAnsi="Times New Roman" w:cs="Times New Roman"/>
            <w:sz w:val="24"/>
            <w:szCs w:val="24"/>
          </w:rPr>
          <w:t xml:space="preserve">as a contributing </w:t>
        </w:r>
      </w:ins>
      <w:ins w:id="67" w:author="Brooks-Russell, Ashley" w:date="2023-04-20T19:56:00Z">
        <w:r>
          <w:rPr>
            <w:rFonts w:ascii="Times New Roman" w:hAnsi="Times New Roman" w:cs="Times New Roman"/>
            <w:sz w:val="24"/>
            <w:szCs w:val="24"/>
          </w:rPr>
          <w:t>indicator</w:t>
        </w:r>
      </w:ins>
      <w:ins w:id="68" w:author="Brooks-Russell, Ashley" w:date="2023-04-20T19:55:00Z">
        <w:r>
          <w:rPr>
            <w:rFonts w:ascii="Times New Roman" w:hAnsi="Times New Roman" w:cs="Times New Roman"/>
            <w:sz w:val="24"/>
            <w:szCs w:val="24"/>
          </w:rPr>
          <w:t xml:space="preserve"> of</w:t>
        </w:r>
      </w:ins>
      <w:ins w:id="69" w:author="Brooks-Russell, Ashley" w:date="2023-04-20T19:56:00Z">
        <w:r>
          <w:rPr>
            <w:rFonts w:ascii="Times New Roman" w:hAnsi="Times New Roman" w:cs="Times New Roman"/>
            <w:sz w:val="24"/>
            <w:szCs w:val="24"/>
          </w:rPr>
          <w:t xml:space="preserve"> the impairing drug. They may look at the pupil in different lighting ranging from near total darkness to bright light and </w:t>
        </w:r>
      </w:ins>
      <w:ins w:id="70" w:author="Brooks-Russell, Ashley" w:date="2023-04-20T19:57:00Z">
        <w:r>
          <w:rPr>
            <w:rFonts w:ascii="Times New Roman" w:hAnsi="Times New Roman" w:cs="Times New Roman"/>
            <w:sz w:val="24"/>
            <w:szCs w:val="24"/>
          </w:rPr>
          <w:t>examining</w:t>
        </w:r>
      </w:ins>
      <w:ins w:id="71" w:author="Brooks-Russell, Ashley" w:date="2023-04-20T19:56:00Z">
        <w:r>
          <w:rPr>
            <w:rFonts w:ascii="Times New Roman" w:hAnsi="Times New Roman" w:cs="Times New Roman"/>
            <w:sz w:val="24"/>
            <w:szCs w:val="24"/>
          </w:rPr>
          <w:t xml:space="preserve"> the pupil size and response to light and changes in light. </w:t>
        </w:r>
      </w:ins>
      <w:ins w:id="72" w:author="Brooks-Russell, Ashley" w:date="2023-04-20T19:57:00Z">
        <w:r>
          <w:rPr>
            <w:rFonts w:ascii="Times New Roman" w:hAnsi="Times New Roman" w:cs="Times New Roman"/>
            <w:sz w:val="24"/>
            <w:szCs w:val="24"/>
          </w:rPr>
          <w:t xml:space="preserve">This is similar to the </w:t>
        </w:r>
      </w:ins>
      <w:del w:id="73" w:author="Brooks-Russell, Ashley" w:date="2023-04-20T19:57:00Z">
        <w:r w:rsidR="00AC729D" w:rsidDel="00F210DD">
          <w:rPr>
            <w:rFonts w:ascii="Times New Roman" w:hAnsi="Times New Roman" w:cs="Times New Roman"/>
            <w:sz w:val="24"/>
            <w:szCs w:val="24"/>
          </w:rPr>
          <w:delText xml:space="preserve">One test that may be able to detect recent cannabis use even in the presence of tolerance due to daily use is the </w:delText>
        </w:r>
      </w:del>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ins w:id="74" w:author="Brooks-Russell, Ashley" w:date="2023-04-20T19:57:00Z">
        <w:r>
          <w:rPr>
            <w:rFonts w:ascii="Times New Roman" w:hAnsi="Times New Roman" w:cs="Times New Roman"/>
            <w:sz w:val="24"/>
            <w:szCs w:val="24"/>
          </w:rPr>
          <w:t xml:space="preserve"> that is preformed clinically for a variety of conditions or injury to the </w:t>
        </w:r>
      </w:ins>
      <w:ins w:id="75" w:author="Brooks-Russell, Ashley" w:date="2023-04-20T19:58:00Z">
        <w:r>
          <w:rPr>
            <w:rFonts w:ascii="Times New Roman" w:hAnsi="Times New Roman" w:cs="Times New Roman"/>
            <w:sz w:val="24"/>
            <w:szCs w:val="24"/>
          </w:rPr>
          <w:t>optic nerve or brain injury.</w:t>
        </w:r>
      </w:ins>
      <w:del w:id="76" w:author="Brooks-Russell, Ashley" w:date="2023-04-20T19:58:00Z">
        <w:r w:rsidR="00AC729D" w:rsidDel="00F210DD">
          <w:rPr>
            <w:rFonts w:ascii="Times New Roman" w:hAnsi="Times New Roman" w:cs="Times New Roman"/>
            <w:sz w:val="24"/>
            <w:szCs w:val="24"/>
          </w:rPr>
          <w:delText>.</w:delText>
        </w:r>
      </w:del>
      <w:ins w:id="77" w:author="Brooks-Russell, Ashley" w:date="2023-04-20T19:58:00Z">
        <w:r>
          <w:rPr>
            <w:rFonts w:ascii="Times New Roman" w:hAnsi="Times New Roman" w:cs="Times New Roman"/>
            <w:sz w:val="24"/>
            <w:szCs w:val="24"/>
          </w:rPr>
          <w:t xml:space="preserve"> </w:t>
        </w:r>
      </w:ins>
      <w:del w:id="78" w:author="Brooks-Russell, Ashley" w:date="2023-04-20T19:58:00Z">
        <w:r w:rsidR="00AC729D" w:rsidDel="00F210DD">
          <w:rPr>
            <w:rFonts w:ascii="Times New Roman" w:hAnsi="Times New Roman" w:cs="Times New Roman"/>
            <w:sz w:val="24"/>
            <w:szCs w:val="24"/>
          </w:rPr>
          <w:delText xml:space="preserve"> </w:delText>
        </w:r>
      </w:del>
      <w:r w:rsidR="00AC729D">
        <w:rPr>
          <w:rFonts w:ascii="Times New Roman" w:hAnsi="Times New Roman" w:cs="Times New Roman"/>
          <w:sz w:val="24"/>
          <w:szCs w:val="24"/>
        </w:rPr>
        <w:t xml:space="preserve">This test is administered </w:t>
      </w:r>
      <w:r w:rsidR="00AC729D">
        <w:rPr>
          <w:rFonts w:ascii="Times New Roman" w:hAnsi="Times New Roman" w:cs="Times New Roman"/>
          <w:sz w:val="24"/>
          <w:szCs w:val="24"/>
        </w:rPr>
        <w:lastRenderedPageBreak/>
        <w:t xml:space="preserve">by shining a light in the eye of the participant and measuring pupil size over the course of several seconds after the light is turned off.  Figure 1 shows a typical pupillary response to light during the light reflex test, </w:t>
      </w:r>
      <w:commentRangeStart w:id="79"/>
      <w:r w:rsidR="00AC729D">
        <w:rPr>
          <w:rFonts w:ascii="Times New Roman" w:hAnsi="Times New Roman" w:cs="Times New Roman"/>
          <w:sz w:val="24"/>
          <w:szCs w:val="24"/>
        </w:rPr>
        <w:t xml:space="preserve">which we refer to as a </w:t>
      </w:r>
      <w:r w:rsidR="00AC729D"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00AC729D" w:rsidRPr="001C442A">
        <w:rPr>
          <w:rFonts w:ascii="Times New Roman" w:hAnsi="Times New Roman" w:cs="Times New Roman"/>
          <w:i/>
          <w:iCs/>
          <w:sz w:val="24"/>
          <w:szCs w:val="24"/>
        </w:rPr>
        <w:t>response trajectory</w:t>
      </w:r>
      <w:r w:rsidR="00AC729D">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sidR="00AC729D">
        <w:rPr>
          <w:rFonts w:ascii="Times New Roman" w:hAnsi="Times New Roman" w:cs="Times New Roman"/>
          <w:i/>
          <w:iCs/>
          <w:sz w:val="24"/>
          <w:szCs w:val="24"/>
        </w:rPr>
        <w:t>point of minimal constriction</w:t>
      </w:r>
      <w:r w:rsidR="00AC729D">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sidR="00AC729D">
        <w:rPr>
          <w:rFonts w:ascii="Times New Roman" w:hAnsi="Times New Roman" w:cs="Times New Roman"/>
          <w:i/>
          <w:iCs/>
          <w:sz w:val="24"/>
          <w:szCs w:val="24"/>
        </w:rPr>
        <w:t>rebound dilation</w:t>
      </w:r>
      <w:r w:rsidR="00AC729D">
        <w:rPr>
          <w:rFonts w:ascii="Times New Roman" w:hAnsi="Times New Roman" w:cs="Times New Roman"/>
          <w:sz w:val="24"/>
          <w:szCs w:val="24"/>
        </w:rPr>
        <w:t>.</w:t>
      </w:r>
      <w:commentRangeEnd w:id="79"/>
      <w:r w:rsidR="00A31B77">
        <w:rPr>
          <w:rStyle w:val="CommentReference"/>
        </w:rPr>
        <w:commentReference w:id="79"/>
      </w:r>
      <w:r w:rsidR="00AC729D">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 xml:space="preserve">. </w:t>
      </w:r>
      <w:ins w:id="80" w:author="Brooks-Russell, Ashley" w:date="2023-04-20T20:02:00Z">
        <w:r w:rsidR="00A31B77">
          <w:rPr>
            <w:rFonts w:ascii="Times New Roman" w:hAnsi="Times New Roman" w:cs="Times New Roman"/>
            <w:sz w:val="24"/>
            <w:szCs w:val="24"/>
          </w:rPr>
          <w:t>If the pupil light response could be shown to be indicative of recent cannabis use, or impairment from cannabis use, it could contribute to the determin</w:t>
        </w:r>
      </w:ins>
      <w:ins w:id="81" w:author="Brooks-Russell, Ashley" w:date="2023-04-20T20:03:00Z">
        <w:r w:rsidR="00A31B77">
          <w:rPr>
            <w:rFonts w:ascii="Times New Roman" w:hAnsi="Times New Roman" w:cs="Times New Roman"/>
            <w:sz w:val="24"/>
            <w:szCs w:val="24"/>
          </w:rPr>
          <w:t xml:space="preserve">ation of impaired driving or have utility in instances of occupational injury. </w:t>
        </w:r>
      </w:ins>
      <w:ins w:id="82" w:author="Brooks-Russell, Ashley" w:date="2023-04-20T20:16:00Z">
        <w:r w:rsidR="00192CB3">
          <w:rPr>
            <w:rFonts w:ascii="Times New Roman" w:hAnsi="Times New Roman" w:cs="Times New Roman"/>
            <w:sz w:val="24"/>
            <w:szCs w:val="24"/>
          </w:rPr>
          <w:t xml:space="preserve">Furthermore, there are emerging tools to objective examine pupil light response, </w:t>
        </w:r>
      </w:ins>
      <w:ins w:id="83" w:author="Brooks-Russell, Ashley" w:date="2023-04-20T20:17:00Z">
        <w:r w:rsidR="00192CB3">
          <w:rPr>
            <w:rFonts w:ascii="Times New Roman" w:hAnsi="Times New Roman" w:cs="Times New Roman"/>
            <w:sz w:val="24"/>
            <w:szCs w:val="24"/>
          </w:rPr>
          <w:t xml:space="preserve">standardizing the measurement and eliminating the subjectivity of an observer-administered examination, such as from a law enforcement officer. </w:t>
        </w:r>
      </w:ins>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w:t>
            </w:r>
            <w:r>
              <w:rPr>
                <w:rFonts w:ascii="Times New Roman" w:hAnsi="Times New Roman" w:cs="Times New Roman"/>
                <w:sz w:val="24"/>
                <w:szCs w:val="24"/>
              </w:rPr>
              <w:lastRenderedPageBreak/>
              <w:t xml:space="preserve">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74879A47"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baseline pupil response, making it inappropriate for roadside assessments where baseline measurements are not available. In addition, Steinhart et al</w:t>
      </w:r>
      <w:ins w:id="84" w:author="Brooks-Russell, Ashley" w:date="2023-04-20T20:07:00Z">
        <w:r w:rsidR="00A31B77">
          <w:rPr>
            <w:rFonts w:ascii="Times New Roman" w:hAnsi="Times New Roman" w:cs="Times New Roman"/>
            <w:color w:val="000000"/>
            <w:sz w:val="24"/>
            <w:szCs w:val="24"/>
          </w:rPr>
          <w:t>.</w:t>
        </w:r>
      </w:ins>
      <w:r w:rsidRPr="00105272">
        <w:rPr>
          <w:rFonts w:ascii="Times New Roman" w:hAnsi="Times New Roman" w:cs="Times New Roman"/>
          <w:color w:val="000000"/>
          <w:sz w:val="24"/>
          <w:szCs w:val="24"/>
        </w:rPr>
        <w:t xml:space="preserve"> </w:t>
      </w:r>
      <w:del w:id="85" w:author="Brooks-Russell, Ashley" w:date="2023-04-20T20:07:00Z">
        <w:r w:rsidDel="00A31B77">
          <w:rPr>
            <w:rFonts w:ascii="Times New Roman" w:hAnsi="Times New Roman" w:cs="Times New Roman"/>
            <w:color w:val="000000"/>
            <w:sz w:val="24"/>
            <w:szCs w:val="24"/>
          </w:rPr>
          <w:delText xml:space="preserve"> </w:delText>
        </w:r>
      </w:del>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4D9FBB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t>
      </w:r>
      <w:r>
        <w:rPr>
          <w:rFonts w:ascii="Times New Roman" w:hAnsi="Times New Roman" w:cs="Times New Roman"/>
          <w:sz w:val="24"/>
          <w:szCs w:val="24"/>
        </w:rPr>
        <w:lastRenderedPageBreak/>
        <w:t xml:space="preserve">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C234B2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w:t>
      </w:r>
      <w:commentRangeStart w:id="86"/>
      <w:r w:rsidRPr="000C2E5F">
        <w:rPr>
          <w:rFonts w:ascii="Times New Roman" w:hAnsi="Times New Roman" w:cs="Times New Roman"/>
          <w:i/>
          <w:iCs/>
          <w:sz w:val="24"/>
          <w:szCs w:val="24"/>
          <w:rPrChange w:id="87" w:author="Brooks-Russell, Ashley" w:date="2023-04-20T20:29:00Z">
            <w:rPr>
              <w:rFonts w:ascii="Times New Roman" w:hAnsi="Times New Roman" w:cs="Times New Roman"/>
              <w:sz w:val="24"/>
              <w:szCs w:val="24"/>
            </w:rPr>
          </w:rPrChange>
        </w:rPr>
        <w:t>ad</w:t>
      </w:r>
      <w:ins w:id="88" w:author="Brooks-Russell, Ashley" w:date="2023-04-20T20:30:00Z">
        <w:r w:rsidR="000C2E5F">
          <w:rPr>
            <w:rFonts w:ascii="Times New Roman" w:hAnsi="Times New Roman" w:cs="Times New Roman"/>
            <w:i/>
            <w:iCs/>
            <w:sz w:val="24"/>
            <w:szCs w:val="24"/>
          </w:rPr>
          <w:t xml:space="preserve"> </w:t>
        </w:r>
      </w:ins>
      <w:del w:id="89" w:author="Brooks-Russell, Ashley" w:date="2023-04-20T20:30:00Z">
        <w:r w:rsidRPr="000C2E5F" w:rsidDel="000C2E5F">
          <w:rPr>
            <w:rFonts w:ascii="Times New Roman" w:hAnsi="Times New Roman" w:cs="Times New Roman"/>
            <w:i/>
            <w:iCs/>
            <w:sz w:val="24"/>
            <w:szCs w:val="24"/>
            <w:rPrChange w:id="90" w:author="Brooks-Russell, Ashley" w:date="2023-04-20T20:29:00Z">
              <w:rPr>
                <w:rFonts w:ascii="Times New Roman" w:hAnsi="Times New Roman" w:cs="Times New Roman"/>
                <w:sz w:val="24"/>
                <w:szCs w:val="24"/>
              </w:rPr>
            </w:rPrChange>
          </w:rPr>
          <w:delText>-</w:delText>
        </w:r>
      </w:del>
      <w:r w:rsidRPr="000C2E5F">
        <w:rPr>
          <w:rFonts w:ascii="Times New Roman" w:hAnsi="Times New Roman" w:cs="Times New Roman"/>
          <w:i/>
          <w:iCs/>
          <w:sz w:val="24"/>
          <w:szCs w:val="24"/>
          <w:rPrChange w:id="91" w:author="Brooks-Russell, Ashley" w:date="2023-04-20T20:29:00Z">
            <w:rPr>
              <w:rFonts w:ascii="Times New Roman" w:hAnsi="Times New Roman" w:cs="Times New Roman"/>
              <w:sz w:val="24"/>
              <w:szCs w:val="24"/>
            </w:rPr>
          </w:rPrChange>
        </w:rPr>
        <w:t>libitum</w:t>
      </w:r>
      <w:commentRangeEnd w:id="86"/>
      <w:r w:rsidR="000C2E5F">
        <w:rPr>
          <w:rStyle w:val="CommentReference"/>
        </w:rPr>
        <w:commentReference w:id="86"/>
      </w:r>
      <w:r>
        <w:rPr>
          <w:rFonts w:ascii="Times New Roman" w:hAnsi="Times New Roman" w:cs="Times New Roman"/>
          <w:sz w:val="24"/>
          <w:szCs w:val="24"/>
        </w:rPr>
        <w:t xml:space="preserve">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More details on participant enrollment and screening criteria are</w:t>
      </w:r>
      <w:commentRangeStart w:id="92"/>
      <w:r>
        <w:rPr>
          <w:rFonts w:ascii="Times New Roman" w:hAnsi="Times New Roman" w:cs="Times New Roman"/>
          <w:sz w:val="24"/>
          <w:szCs w:val="24"/>
        </w:rPr>
        <w:t xml:space="preserve"> provided in Brooks-Russell et</w:t>
      </w:r>
      <w:ins w:id="93" w:author="Brooks-Russell, Ashley" w:date="2023-04-20T20:30:00Z">
        <w:r w:rsidR="000C2E5F">
          <w:rPr>
            <w:rFonts w:ascii="Times New Roman" w:hAnsi="Times New Roman" w:cs="Times New Roman"/>
            <w:sz w:val="24"/>
            <w:szCs w:val="24"/>
          </w:rPr>
          <w:t xml:space="preserve"> </w:t>
        </w:r>
      </w:ins>
      <w:del w:id="94" w:author="Brooks-Russell, Ashley" w:date="2023-04-20T20:30:00Z">
        <w:r w:rsidDel="000C2E5F">
          <w:rPr>
            <w:rFonts w:ascii="Times New Roman" w:hAnsi="Times New Roman" w:cs="Times New Roman"/>
            <w:sz w:val="24"/>
            <w:szCs w:val="24"/>
          </w:rPr>
          <w:delText>.</w:delText>
        </w:r>
      </w:del>
      <w:r>
        <w:rPr>
          <w:rFonts w:ascii="Times New Roman" w:hAnsi="Times New Roman" w:cs="Times New Roman"/>
          <w:sz w:val="24"/>
          <w:szCs w:val="24"/>
        </w:rPr>
        <w:t>al., 2021</w:t>
      </w:r>
      <w:commentRangeEnd w:id="92"/>
      <w:r w:rsidR="000C2E5F">
        <w:rPr>
          <w:rStyle w:val="CommentReference"/>
        </w:rPr>
        <w:commentReference w:id="92"/>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4E2BCB0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95"/>
      <w:r>
        <w:rPr>
          <w:rFonts w:ascii="Times New Roman" w:hAnsi="Times New Roman" w:cs="Times New Roman"/>
          <w:sz w:val="24"/>
          <w:szCs w:val="24"/>
        </w:rPr>
        <w:t>ular Data Systems</w:t>
      </w:r>
      <w:ins w:id="96" w:author="Brooks-Russell, Ashley" w:date="2023-04-20T20:30:00Z">
        <w:r w:rsidR="000C2E5F">
          <w:rPr>
            <w:rFonts w:ascii="Times New Roman" w:hAnsi="Times New Roman" w:cs="Times New Roman"/>
            <w:sz w:val="24"/>
            <w:szCs w:val="24"/>
          </w:rPr>
          <w:t>, LLC</w:t>
        </w:r>
      </w:ins>
      <w:r>
        <w:rPr>
          <w:rFonts w:ascii="Times New Roman" w:hAnsi="Times New Roman" w:cs="Times New Roman"/>
          <w:sz w:val="24"/>
          <w:szCs w:val="24"/>
        </w:rPr>
        <w:t>.</w:t>
      </w:r>
      <w:commentRangeEnd w:id="95"/>
      <w:r w:rsidR="000C2E5F">
        <w:rPr>
          <w:rStyle w:val="CommentReference"/>
        </w:rPr>
        <w:commentReference w:id="95"/>
      </w:r>
      <w:r>
        <w:rPr>
          <w:rFonts w:ascii="Times New Roman" w:hAnsi="Times New Roman" w:cs="Times New Roman"/>
          <w:sz w:val="24"/>
          <w:szCs w:val="24"/>
        </w:rPr>
        <w:t xml:space="preserve"> Trajectories of pupil size during </w:t>
      </w:r>
      <w:r w:rsidR="00CA41F4">
        <w:rPr>
          <w:rFonts w:ascii="Times New Roman" w:hAnsi="Times New Roman" w:cs="Times New Roman"/>
          <w:sz w:val="24"/>
          <w:szCs w:val="24"/>
        </w:rPr>
        <w:lastRenderedPageBreak/>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ins w:id="97" w:author="Brooks-Russell, Ashley" w:date="2023-04-20T20:31:00Z">
        <w:r w:rsidR="000C2E5F">
          <w:rPr>
            <w:rFonts w:ascii="Times New Roman" w:hAnsi="Times New Roman" w:cs="Times New Roman"/>
            <w:sz w:val="24"/>
            <w:szCs w:val="24"/>
          </w:rPr>
          <w:t>,</w:t>
        </w:r>
      </w:ins>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ins w:id="98" w:author="Brooks-Russell, Ashley" w:date="2023-04-20T20:31:00Z">
        <w:r w:rsidR="000C2E5F">
          <w:rPr>
            <w:rFonts w:ascii="Times New Roman" w:hAnsi="Times New Roman" w:cs="Times New Roman"/>
            <w:sz w:val="24"/>
            <w:szCs w:val="24"/>
          </w:rPr>
          <w:t>,</w:t>
        </w:r>
      </w:ins>
      <w:r>
        <w:rPr>
          <w:rFonts w:ascii="Times New Roman" w:hAnsi="Times New Roman" w:cs="Times New Roman"/>
          <w:sz w:val="24"/>
          <w:szCs w:val="24"/>
        </w:rPr>
        <w:t xml:space="preserve"> after cannabis consumption</w:t>
      </w:r>
      <w:ins w:id="99" w:author="Brooks-Russell, Ashley" w:date="2023-04-20T20:31:00Z">
        <w:r w:rsidR="000C2E5F">
          <w:rPr>
            <w:rFonts w:ascii="Times New Roman" w:hAnsi="Times New Roman" w:cs="Times New Roman"/>
            <w:sz w:val="24"/>
            <w:szCs w:val="24"/>
          </w:rPr>
          <w:t>,</w:t>
        </w:r>
      </w:ins>
      <w:r>
        <w:rPr>
          <w:rFonts w:ascii="Times New Roman" w:hAnsi="Times New Roman" w:cs="Times New Roman"/>
          <w:sz w:val="24"/>
          <w:szCs w:val="24"/>
        </w:rPr>
        <w:t xml:space="preserve">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lastRenderedPageBreak/>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1F67FB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relate to an outcome</w:t>
      </w:r>
      <w:r w:rsidR="00154B36">
        <w:rPr>
          <w:rFonts w:ascii="Times New Roman" w:hAnsi="Times New Roman" w:cs="Times New Roman"/>
          <w:sz w:val="24"/>
          <w:szCs w:val="24"/>
        </w:rPr>
        <w:t>,</w:t>
      </w:r>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r w:rsidR="00CA41F4">
        <w:rPr>
          <w:rFonts w:ascii="Times New Roman" w:hAnsi="Times New Roman" w:cs="Times New Roman"/>
          <w:sz w:val="24"/>
          <w:szCs w:val="24"/>
        </w:rPr>
        <w:t xml:space="preserve">that inform whether a person </w:t>
      </w:r>
      <w:r w:rsidR="00154B36">
        <w:rPr>
          <w:rFonts w:ascii="Times New Roman" w:hAnsi="Times New Roman" w:cs="Times New Roman"/>
          <w:sz w:val="24"/>
          <w:szCs w:val="24"/>
        </w:rPr>
        <w:t>has recently consumed cannabis</w:t>
      </w:r>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w:t>
      </w:r>
      <w:r>
        <w:rPr>
          <w:rFonts w:ascii="Times New Roman" w:hAnsi="Times New Roman" w:cs="Times New Roman"/>
          <w:sz w:val="24"/>
          <w:szCs w:val="24"/>
        </w:rPr>
        <w:lastRenderedPageBreak/>
        <w:t>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547DA0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0797BE" w14:textId="10795F4F"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100"/>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100"/>
        <m:r>
          <m:rPr>
            <m:sty m:val="p"/>
          </m:rPr>
          <w:rPr>
            <w:rStyle w:val="CommentReference"/>
          </w:rPr>
          <w:commentReference w:id="100"/>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182A039C" w:rsidR="00AC729D" w:rsidRDefault="00A939FB" w:rsidP="00E00F97">
      <w:pPr>
        <w:spacing w:line="480" w:lineRule="auto"/>
        <w:ind w:firstLine="720"/>
        <w:rPr>
          <w:rFonts w:ascii="Times New Roman" w:hAnsi="Times New Roman" w:cs="Times New Roman"/>
          <w:sz w:val="24"/>
          <w:szCs w:val="24"/>
        </w:rPr>
      </w:pPr>
      <w:r w:rsidRPr="00A939FB">
        <w:rPr>
          <w:rStyle w:val="cf01"/>
          <w:rFonts w:ascii="Times New Roman" w:hAnsi="Times New Roman" w:cs="Times New Roman"/>
          <w:sz w:val="24"/>
          <w:szCs w:val="24"/>
          <w:rPrChange w:id="101" w:author="Godbole, Suneeta" w:date="2023-03-30T13:49:00Z">
            <w:rPr>
              <w:rStyle w:val="cf01"/>
            </w:rPr>
          </w:rPrChange>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xml:space="preserve">, which is compared with the </w:t>
      </w:r>
      <w:r w:rsidR="007D66A9">
        <w:rPr>
          <w:rFonts w:ascii="Times New Roman" w:hAnsi="Times New Roman" w:cs="Times New Roman"/>
          <w:sz w:val="24"/>
          <w:szCs w:val="24"/>
        </w:rPr>
        <w:lastRenderedPageBreak/>
        <w:t>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102"/>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102"/>
        <m:r>
          <m:rPr>
            <m:sty m:val="p"/>
          </m:rPr>
          <w:rPr>
            <w:rStyle w:val="CommentReference"/>
          </w:rPr>
          <w:commentReference w:id="102"/>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7DB5493"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103"/>
      <w:r>
        <w:rPr>
          <w:rFonts w:ascii="Times New Roman" w:hAnsi="Times New Roman" w:cs="Times New Roman"/>
          <w:sz w:val="24"/>
          <w:szCs w:val="24"/>
        </w:rPr>
        <w:t>Code for reproducing our analysis is publicly available on GitHub</w:t>
      </w:r>
      <w:commentRangeEnd w:id="103"/>
      <w:r>
        <w:rPr>
          <w:rStyle w:val="CommentReference"/>
        </w:rPr>
        <w:commentReference w:id="103"/>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w:t>
      </w:r>
      <w:r w:rsidR="00AC729D">
        <w:rPr>
          <w:rFonts w:ascii="Times New Roman" w:hAnsi="Times New Roman" w:cs="Times New Roman"/>
          <w:sz w:val="24"/>
          <w:szCs w:val="24"/>
        </w:rPr>
        <w:lastRenderedPageBreak/>
        <w:t xml:space="preserve">(AUC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44E577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w:t>
      </w:r>
      <w:commentRangeStart w:id="104"/>
      <w:r>
        <w:rPr>
          <w:rFonts w:ascii="Times New Roman" w:hAnsi="Times New Roman" w:cs="Times New Roman"/>
          <w:sz w:val="24"/>
          <w:szCs w:val="24"/>
        </w:rPr>
        <w:t xml:space="preserve">The first region between 2.03 and 3.73 seconds with a maximum difference at 2.97 seconds (OR: 2.66, 95% CI: [1.28, 5.50]) corresponds to the time period where the point of minimal </w:t>
      </w:r>
      <w:r>
        <w:rPr>
          <w:rFonts w:ascii="Times New Roman" w:hAnsi="Times New Roman" w:cs="Times New Roman"/>
          <w:sz w:val="24"/>
          <w:szCs w:val="24"/>
        </w:rPr>
        <w:lastRenderedPageBreak/>
        <w:t xml:space="preserve">constriction is typically observed, and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commentRangeEnd w:id="104"/>
      <w:r w:rsidR="009B13A6">
        <w:rPr>
          <w:rStyle w:val="CommentReference"/>
        </w:rPr>
        <w:commentReference w:id="104"/>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77811FC9"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ins w:id="105" w:author="Brooks-Russell, Ashley" w:date="2023-04-20T20:41:00Z">
        <w:r w:rsidR="009B13A6">
          <w:rPr>
            <w:rFonts w:ascii="Times New Roman" w:hAnsi="Times New Roman" w:cs="Times New Roman"/>
            <w:sz w:val="24"/>
            <w:szCs w:val="24"/>
          </w:rPr>
          <w:t xml:space="preserve"> </w:t>
        </w:r>
      </w:ins>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due to daily use do not have a significant impact on pupil light response in our </w:t>
      </w:r>
      <w:commentRangeStart w:id="106"/>
      <w:r w:rsidR="009F03B3">
        <w:rPr>
          <w:rFonts w:ascii="Times New Roman" w:hAnsi="Times New Roman" w:cs="Times New Roman"/>
          <w:sz w:val="24"/>
          <w:szCs w:val="24"/>
        </w:rPr>
        <w:t>data</w:t>
      </w:r>
      <w:commentRangeEnd w:id="106"/>
      <w:r w:rsidR="009B13A6">
        <w:rPr>
          <w:rStyle w:val="CommentReference"/>
        </w:rPr>
        <w:commentReference w:id="106"/>
      </w:r>
      <w:r w:rsidR="009F03B3">
        <w:rPr>
          <w:rFonts w:ascii="Times New Roman" w:hAnsi="Times New Roman" w:cs="Times New Roman"/>
          <w:sz w:val="24"/>
          <w:szCs w:val="24"/>
        </w:rPr>
        <w:t>.</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5894521" w14:textId="1ED34E2B" w:rsidR="004D287E" w:rsidDel="00A5219A" w:rsidRDefault="004D287E" w:rsidP="004D287E">
      <w:pPr>
        <w:spacing w:after="0" w:line="480" w:lineRule="auto"/>
        <w:ind w:firstLine="720"/>
        <w:rPr>
          <w:del w:id="107" w:author="Brooks-Russell, Ashley" w:date="2023-04-20T20:43:00Z"/>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w:t>
      </w:r>
      <w:commentRangeStart w:id="108"/>
      <w:r>
        <w:rPr>
          <w:rFonts w:ascii="Times New Roman" w:hAnsi="Times New Roman" w:cs="Times New Roman"/>
          <w:sz w:val="24"/>
          <w:szCs w:val="24"/>
        </w:rPr>
        <w:t>0, 65, and 70</w:t>
      </w:r>
      <w:commentRangeEnd w:id="108"/>
      <w:r w:rsidR="00A5219A">
        <w:rPr>
          <w:rStyle w:val="CommentReference"/>
        </w:rPr>
        <w:commentReference w:id="108"/>
      </w:r>
      <w:r>
        <w:rPr>
          <w:rFonts w:ascii="Times New Roman" w:hAnsi="Times New Roman" w:cs="Times New Roman"/>
          <w:sz w:val="24"/>
          <w:szCs w:val="24"/>
        </w:rPr>
        <w:t xml:space="preserve"> minutes after cannabis use to explore how pupil response changes as the acute effect of cannabis consumption fades.</w:t>
      </w:r>
      <w:ins w:id="109" w:author="Brooks-Russell, Ashley" w:date="2023-04-20T20:43:00Z">
        <w:r w:rsidR="00A5219A">
          <w:rPr>
            <w:rFonts w:ascii="Times New Roman" w:eastAsiaTheme="minorEastAsia" w:hAnsi="Times New Roman" w:cs="Times New Roman"/>
            <w:sz w:val="24"/>
            <w:szCs w:val="24"/>
          </w:rPr>
          <w:t xml:space="preserve"> </w:t>
        </w:r>
      </w:ins>
    </w:p>
    <w:p w14:paraId="00A382AE" w14:textId="1DE261F2" w:rsidR="00AC729D" w:rsidRDefault="004D287E" w:rsidP="00A5219A">
      <w:pPr>
        <w:spacing w:after="0" w:line="480" w:lineRule="auto"/>
        <w:ind w:firstLine="720"/>
        <w:rPr>
          <w:rFonts w:ascii="Times New Roman" w:hAnsi="Times New Roman" w:cs="Times New Roman"/>
          <w:sz w:val="24"/>
          <w:szCs w:val="24"/>
        </w:rPr>
        <w:pPrChange w:id="110" w:author="Brooks-Russell, Ashley" w:date="2023-04-20T20:43:00Z">
          <w:pPr>
            <w:spacing w:line="480" w:lineRule="auto"/>
            <w:ind w:firstLine="720"/>
          </w:pPr>
        </w:pPrChange>
      </w:pP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111"/>
      <w:commentRangeEnd w:id="111"/>
      <w:r w:rsidR="001D3176">
        <w:rPr>
          <w:rStyle w:val="CommentReference"/>
        </w:rPr>
        <w:commentReference w:id="111"/>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6E156DB7"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t>
      </w:r>
      <w:ins w:id="112" w:author="Brooks-Russell, Ashley" w:date="2023-04-20T20:44:00Z">
        <w:r w:rsidR="00A5219A">
          <w:rPr>
            <w:rFonts w:ascii="Times New Roman" w:hAnsi="Times New Roman" w:cs="Times New Roman"/>
            <w:sz w:val="24"/>
            <w:szCs w:val="24"/>
          </w:rPr>
          <w:t xml:space="preserve">Most notably, blood is a poor marker for recent cannabis </w:t>
        </w:r>
        <w:commentRangeStart w:id="113"/>
        <w:r w:rsidR="00A5219A">
          <w:rPr>
            <w:rFonts w:ascii="Times New Roman" w:hAnsi="Times New Roman" w:cs="Times New Roman"/>
            <w:sz w:val="24"/>
            <w:szCs w:val="24"/>
          </w:rPr>
          <w:t>use</w:t>
        </w:r>
      </w:ins>
      <w:ins w:id="114" w:author="Brooks-Russell, Ashley" w:date="2023-04-20T20:46:00Z">
        <w:r w:rsidR="00A5219A">
          <w:rPr>
            <w:rFonts w:ascii="Times New Roman" w:hAnsi="Times New Roman" w:cs="Times New Roman"/>
            <w:sz w:val="24"/>
            <w:szCs w:val="24"/>
          </w:rPr>
          <w:t xml:space="preserve">, </w:t>
        </w:r>
      </w:ins>
      <w:ins w:id="115" w:author="Brooks-Russell, Ashley" w:date="2023-04-20T20:47:00Z">
        <w:r w:rsidR="00A5219A">
          <w:rPr>
            <w:rFonts w:ascii="Times New Roman" w:hAnsi="Times New Roman" w:cs="Times New Roman"/>
            <w:sz w:val="24"/>
            <w:szCs w:val="24"/>
          </w:rPr>
          <w:t>despite being widely references in drug impaired driving regulations.</w:t>
        </w:r>
      </w:ins>
      <w:ins w:id="116" w:author="Brooks-Russell, Ashley" w:date="2023-04-20T20:44:00Z">
        <w:r w:rsidR="00A5219A">
          <w:rPr>
            <w:rFonts w:ascii="Times New Roman" w:hAnsi="Times New Roman" w:cs="Times New Roman"/>
            <w:sz w:val="24"/>
            <w:szCs w:val="24"/>
          </w:rPr>
          <w:t xml:space="preserve"> </w:t>
        </w:r>
      </w:ins>
      <w:commentRangeEnd w:id="113"/>
      <w:ins w:id="117" w:author="Brooks-Russell, Ashley" w:date="2023-04-20T20:48:00Z">
        <w:r w:rsidR="00A5219A">
          <w:rPr>
            <w:rStyle w:val="CommentReference"/>
          </w:rPr>
          <w:commentReference w:id="113"/>
        </w:r>
      </w:ins>
      <w:del w:id="118" w:author="Brooks-Russell, Ashley" w:date="2023-04-20T20:47:00Z">
        <w:r w:rsidDel="00A5219A">
          <w:rPr>
            <w:rFonts w:ascii="Times New Roman" w:hAnsi="Times New Roman" w:cs="Times New Roman"/>
            <w:sz w:val="24"/>
            <w:szCs w:val="24"/>
          </w:rPr>
          <w:delText>While there have been multiple efforts to define tests for recent cannabis use, many have suffered from tolerance effects with regular cannabis consumption.</w:delText>
        </w:r>
      </w:del>
      <w:r>
        <w:rPr>
          <w:rFonts w:ascii="Times New Roman" w:hAnsi="Times New Roman" w:cs="Times New Roman"/>
          <w:sz w:val="24"/>
          <w:szCs w:val="24"/>
        </w:rPr>
        <w:t xml:space="preserve">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p>
    <w:p w14:paraId="595F4651" w14:textId="634681C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 light response trajectory is a measure of recent cannabis use that is robust to the tolerance effects of frequent cannabis consumption.</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p>
    <w:p w14:paraId="51830731" w14:textId="3A91BB5D" w:rsidR="003331AA" w:rsidRDefault="00AC729D">
      <w:pPr>
        <w:spacing w:line="480" w:lineRule="auto"/>
        <w:ind w:firstLine="720"/>
        <w:rPr>
          <w:rFonts w:ascii="Times New Roman" w:hAnsi="Times New Roman" w:cs="Times New Roman"/>
          <w:sz w:val="24"/>
          <w:szCs w:val="24"/>
        </w:rPr>
      </w:pPr>
      <w:del w:id="119" w:author="Brooks-Russell, Ashley" w:date="2023-04-20T20:48:00Z">
        <w:r w:rsidDel="00A5219A">
          <w:rPr>
            <w:rFonts w:ascii="Times New Roman" w:hAnsi="Times New Roman" w:cs="Times New Roman"/>
            <w:sz w:val="24"/>
            <w:szCs w:val="24"/>
          </w:rPr>
          <w:lastRenderedPageBreak/>
          <w:tab/>
        </w:r>
      </w:del>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w:t>
      </w:r>
      <w:commentRangeStart w:id="120"/>
      <w:r w:rsidR="003331AA">
        <w:rPr>
          <w:rFonts w:ascii="Times New Roman" w:hAnsi="Times New Roman" w:cs="Times New Roman"/>
          <w:sz w:val="24"/>
          <w:szCs w:val="24"/>
        </w:rPr>
        <w:t>per fit of the pupil tracking google</w:t>
      </w:r>
      <w:commentRangeEnd w:id="120"/>
      <w:r w:rsidR="00A5219A">
        <w:rPr>
          <w:rStyle w:val="CommentReference"/>
        </w:rPr>
        <w:commentReference w:id="120"/>
      </w:r>
      <w:r w:rsidR="003331AA">
        <w:rPr>
          <w:rFonts w:ascii="Times New Roman" w:hAnsi="Times New Roman" w:cs="Times New Roman"/>
          <w:sz w:val="24"/>
          <w:szCs w:val="24"/>
        </w:rPr>
        <w:t xml:space="preserve">s used in the study; percent change is reported instead. </w:t>
      </w:r>
      <w:del w:id="121" w:author="Brooks-Russell, Ashley" w:date="2023-04-20T20:49:00Z">
        <w:r w:rsidDel="00A5219A">
          <w:rPr>
            <w:rFonts w:ascii="Times New Roman" w:hAnsi="Times New Roman" w:cs="Times New Roman"/>
            <w:sz w:val="24"/>
            <w:szCs w:val="24"/>
          </w:rPr>
          <w:delText>Currently</w:delText>
        </w:r>
      </w:del>
      <w:ins w:id="122" w:author="Brooks-Russell, Ashley" w:date="2023-04-20T20:49:00Z">
        <w:r w:rsidR="00A5219A">
          <w:rPr>
            <w:rFonts w:ascii="Times New Roman" w:hAnsi="Times New Roman" w:cs="Times New Roman"/>
            <w:sz w:val="24"/>
            <w:szCs w:val="24"/>
          </w:rPr>
          <w:t>Future research should investigate the predictive value of the pupil light response trajectory w</w:t>
        </w:r>
      </w:ins>
      <w:ins w:id="123" w:author="Brooks-Russell, Ashley" w:date="2023-04-20T20:50:00Z">
        <w:r w:rsidR="00A5219A">
          <w:rPr>
            <w:rFonts w:ascii="Times New Roman" w:hAnsi="Times New Roman" w:cs="Times New Roman"/>
            <w:sz w:val="24"/>
            <w:szCs w:val="24"/>
          </w:rPr>
          <w:t xml:space="preserve">ith true size measurement, rather than relative units of measurement. Future research could </w:t>
        </w:r>
      </w:ins>
      <w:ins w:id="124" w:author="Brooks-Russell, Ashley" w:date="2023-04-20T20:51:00Z">
        <w:r w:rsidR="00A5219A">
          <w:rPr>
            <w:rFonts w:ascii="Times New Roman" w:hAnsi="Times New Roman" w:cs="Times New Roman"/>
            <w:sz w:val="24"/>
            <w:szCs w:val="24"/>
          </w:rPr>
          <w:t xml:space="preserve">also </w:t>
        </w:r>
      </w:ins>
      <w:ins w:id="125" w:author="Brooks-Russell, Ashley" w:date="2023-04-20T20:50:00Z">
        <w:r w:rsidR="00A5219A">
          <w:rPr>
            <w:rFonts w:ascii="Times New Roman" w:hAnsi="Times New Roman" w:cs="Times New Roman"/>
            <w:sz w:val="24"/>
            <w:szCs w:val="24"/>
          </w:rPr>
          <w:t>examine the pupil light response clos</w:t>
        </w:r>
      </w:ins>
      <w:ins w:id="126" w:author="Brooks-Russell, Ashley" w:date="2023-04-20T20:51:00Z">
        <w:r w:rsidR="00A5219A">
          <w:rPr>
            <w:rFonts w:ascii="Times New Roman" w:hAnsi="Times New Roman" w:cs="Times New Roman"/>
            <w:sz w:val="24"/>
            <w:szCs w:val="24"/>
          </w:rPr>
          <w:t>er</w:t>
        </w:r>
      </w:ins>
      <w:ins w:id="127" w:author="Brooks-Russell, Ashley" w:date="2023-04-20T20:50:00Z">
        <w:r w:rsidR="00A5219A">
          <w:rPr>
            <w:rFonts w:ascii="Times New Roman" w:hAnsi="Times New Roman" w:cs="Times New Roman"/>
            <w:sz w:val="24"/>
            <w:szCs w:val="24"/>
          </w:rPr>
          <w:t xml:space="preserve"> in time to consumption, and at a longer </w:t>
        </w:r>
      </w:ins>
      <w:ins w:id="128" w:author="Brooks-Russell, Ashley" w:date="2023-04-20T20:51:00Z">
        <w:r w:rsidR="00A5219A">
          <w:rPr>
            <w:rFonts w:ascii="Times New Roman" w:hAnsi="Times New Roman" w:cs="Times New Roman"/>
            <w:sz w:val="24"/>
            <w:szCs w:val="24"/>
          </w:rPr>
          <w:t>time interval following use to examine how the response changes over time.</w:t>
        </w:r>
      </w:ins>
      <w:del w:id="129" w:author="Brooks-Russell, Ashley" w:date="2023-04-20T20:51:00Z">
        <w:r w:rsidDel="00A5219A">
          <w:rPr>
            <w:rFonts w:ascii="Times New Roman" w:hAnsi="Times New Roman" w:cs="Times New Roman"/>
            <w:sz w:val="24"/>
            <w:szCs w:val="24"/>
          </w:rPr>
          <w:delText>, we are collecting data on a large sample with a better validated</w:delText>
        </w:r>
        <w:r w:rsidR="003331AA" w:rsidDel="00A5219A">
          <w:rPr>
            <w:rFonts w:ascii="Times New Roman" w:hAnsi="Times New Roman" w:cs="Times New Roman"/>
            <w:sz w:val="24"/>
            <w:szCs w:val="24"/>
          </w:rPr>
          <w:delText xml:space="preserve"> pupillometer</w:delText>
        </w:r>
        <w:r w:rsidDel="00A5219A">
          <w:rPr>
            <w:rFonts w:ascii="Times New Roman" w:hAnsi="Times New Roman" w:cs="Times New Roman"/>
            <w:sz w:val="24"/>
            <w:szCs w:val="24"/>
          </w:rPr>
          <w:delText xml:space="preserve"> device and will replicate this analysis in that sample</w:delText>
        </w:r>
      </w:del>
      <w:r>
        <w:rPr>
          <w:rFonts w:ascii="Times New Roman" w:hAnsi="Times New Roman" w:cs="Times New Roman"/>
          <w:sz w:val="24"/>
          <w:szCs w:val="24"/>
        </w:rPr>
        <w:t xml:space="preserve">. </w:t>
      </w:r>
      <w:del w:id="130" w:author="Brooks-Russell, Ashley" w:date="2023-04-20T20:51:00Z">
        <w:r w:rsidR="003331AA" w:rsidDel="00A5219A">
          <w:rPr>
            <w:rFonts w:ascii="Times New Roman" w:hAnsi="Times New Roman" w:cs="Times New Roman"/>
            <w:sz w:val="24"/>
            <w:szCs w:val="24"/>
          </w:rPr>
          <w:delText>However</w:delText>
        </w:r>
      </w:del>
      <w:ins w:id="131" w:author="Brooks-Russell, Ashley" w:date="2023-04-20T20:52:00Z">
        <w:r w:rsidR="00A5219A">
          <w:rPr>
            <w:rFonts w:ascii="Times New Roman" w:hAnsi="Times New Roman" w:cs="Times New Roman"/>
            <w:sz w:val="24"/>
            <w:szCs w:val="24"/>
          </w:rPr>
          <w:t>Participants in this protocol smoked cannabis flower for up to 15 minutes, which is a</w:t>
        </w:r>
        <w:r w:rsidR="009E4E0C">
          <w:rPr>
            <w:rFonts w:ascii="Times New Roman" w:hAnsi="Times New Roman" w:cs="Times New Roman"/>
            <w:sz w:val="24"/>
            <w:szCs w:val="24"/>
          </w:rPr>
          <w:t xml:space="preserve"> conservative approximation for who much may be used in a non-research context. Thu</w:t>
        </w:r>
      </w:ins>
      <w:ins w:id="132" w:author="Brooks-Russell, Ashley" w:date="2023-04-20T20:53:00Z">
        <w:r w:rsidR="009E4E0C">
          <w:rPr>
            <w:rFonts w:ascii="Times New Roman" w:hAnsi="Times New Roman" w:cs="Times New Roman"/>
            <w:sz w:val="24"/>
            <w:szCs w:val="24"/>
          </w:rPr>
          <w:t>s</w:t>
        </w:r>
      </w:ins>
      <w:ins w:id="133" w:author="Brooks-Russell, Ashley" w:date="2023-04-20T20:52:00Z">
        <w:r w:rsidR="009E4E0C">
          <w:rPr>
            <w:rFonts w:ascii="Times New Roman" w:hAnsi="Times New Roman" w:cs="Times New Roman"/>
            <w:sz w:val="24"/>
            <w:szCs w:val="24"/>
          </w:rPr>
          <w:t xml:space="preserve">, the pupil light response may be more dramatic and robust </w:t>
        </w:r>
      </w:ins>
      <w:ins w:id="134" w:author="Brooks-Russell, Ashley" w:date="2023-04-20T20:53:00Z">
        <w:r w:rsidR="009E4E0C">
          <w:rPr>
            <w:rFonts w:ascii="Times New Roman" w:hAnsi="Times New Roman" w:cs="Times New Roman"/>
            <w:sz w:val="24"/>
            <w:szCs w:val="24"/>
          </w:rPr>
          <w:t xml:space="preserve">in a real-world setting. </w:t>
        </w:r>
      </w:ins>
      <w:proofErr w:type="gramStart"/>
      <w:ins w:id="135" w:author="Brooks-Russell, Ashley" w:date="2023-04-20T20:51:00Z">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ins>
      <w:ins w:id="136" w:author="Brooks-Russell, Ashley" w:date="2023-04-20T20:53:00Z">
        <w:r w:rsidR="009E4E0C">
          <w:rPr>
            <w:rFonts w:ascii="Times New Roman" w:hAnsi="Times New Roman" w:cs="Times New Roman"/>
            <w:sz w:val="24"/>
            <w:szCs w:val="24"/>
          </w:rPr>
          <w:t xml:space="preserve">e </w:t>
        </w:r>
      </w:ins>
      <w:ins w:id="137" w:author="Brooks-Russell, Ashley" w:date="2023-04-20T20:51:00Z">
        <w:r w:rsidR="00A5219A">
          <w:rPr>
            <w:rFonts w:ascii="Times New Roman" w:hAnsi="Times New Roman" w:cs="Times New Roman"/>
            <w:sz w:val="24"/>
            <w:szCs w:val="24"/>
          </w:rPr>
          <w:t>limitations</w:t>
        </w:r>
      </w:ins>
      <w:ins w:id="138" w:author="Brooks-Russell, Ashley" w:date="2023-04-20T20:53:00Z">
        <w:r w:rsidR="009E4E0C">
          <w:rPr>
            <w:rFonts w:ascii="Times New Roman" w:hAnsi="Times New Roman" w:cs="Times New Roman"/>
            <w:sz w:val="24"/>
            <w:szCs w:val="24"/>
          </w:rPr>
          <w:t xml:space="preserve"> noted, </w:t>
        </w:r>
      </w:ins>
      <w:del w:id="139" w:author="Brooks-Russell, Ashley" w:date="2023-04-20T20:53:00Z">
        <w:r w:rsidR="003331AA" w:rsidDel="009E4E0C">
          <w:rPr>
            <w:rFonts w:ascii="Times New Roman" w:hAnsi="Times New Roman" w:cs="Times New Roman"/>
            <w:sz w:val="24"/>
            <w:szCs w:val="24"/>
          </w:rPr>
          <w:delText>,</w:delText>
        </w:r>
      </w:del>
      <w:r w:rsidR="003331AA">
        <w:rPr>
          <w:rFonts w:ascii="Times New Roman" w:hAnsi="Times New Roman" w:cs="Times New Roman"/>
          <w:sz w:val="24"/>
          <w:szCs w:val="24"/>
        </w:rPr>
        <w:t xml:space="preserve">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1CCE000A" w14:textId="6249E4EE" w:rsidR="00AC729D" w:rsidRDefault="00AC729D" w:rsidP="00044C6B">
      <w:pPr>
        <w:spacing w:line="480" w:lineRule="auto"/>
        <w:ind w:firstLine="720"/>
        <w:rPr>
          <w:rFonts w:ascii="Times New Roman" w:hAnsi="Times New Roman" w:cs="Times New Roman"/>
          <w:sz w:val="24"/>
          <w:szCs w:val="24"/>
        </w:rPr>
      </w:pPr>
      <w:commentRangeStart w:id="140"/>
      <w:commentRangeStart w:id="141"/>
      <w:del w:id="142" w:author="Brooks-Russell, Ashley" w:date="2023-04-20T20:53:00Z">
        <w:r w:rsidDel="009E4E0C">
          <w:rPr>
            <w:rFonts w:ascii="Times New Roman" w:hAnsi="Times New Roman" w:cs="Times New Roman"/>
            <w:sz w:val="24"/>
            <w:szCs w:val="24"/>
          </w:rPr>
          <w:delText>Lending support to the robustness of these results are comments from participants relayed by investigator</w:delText>
        </w:r>
        <w:r w:rsidR="004A3E03" w:rsidDel="009E4E0C">
          <w:rPr>
            <w:rFonts w:ascii="Times New Roman" w:hAnsi="Times New Roman" w:cs="Times New Roman"/>
            <w:sz w:val="24"/>
            <w:szCs w:val="24"/>
          </w:rPr>
          <w:delText>s</w:delText>
        </w:r>
        <w:r w:rsidDel="009E4E0C">
          <w:rPr>
            <w:rFonts w:ascii="Times New Roman" w:hAnsi="Times New Roman" w:cs="Times New Roman"/>
            <w:sz w:val="24"/>
            <w:szCs w:val="24"/>
          </w:rPr>
          <w:delText xml:space="preserve"> that the participant</w:delText>
        </w:r>
        <w:r w:rsidR="004A3E03" w:rsidDel="009E4E0C">
          <w:rPr>
            <w:rFonts w:ascii="Times New Roman" w:hAnsi="Times New Roman" w:cs="Times New Roman"/>
            <w:sz w:val="24"/>
            <w:szCs w:val="24"/>
          </w:rPr>
          <w:delText>s</w:delText>
        </w:r>
        <w:r w:rsidDel="009E4E0C">
          <w:rPr>
            <w:rFonts w:ascii="Times New Roman" w:hAnsi="Times New Roman" w:cs="Times New Roman"/>
            <w:sz w:val="24"/>
            <w:szCs w:val="24"/>
          </w:rPr>
          <w:delText xml:space="preserve"> did not over consume cannabis during the </w:delText>
        </w:r>
        <w:r w:rsidR="00044C6B" w:rsidDel="009E4E0C">
          <w:rPr>
            <w:rFonts w:ascii="Times New Roman" w:hAnsi="Times New Roman" w:cs="Times New Roman"/>
            <w:sz w:val="24"/>
            <w:szCs w:val="24"/>
          </w:rPr>
          <w:delText>testing,</w:delText>
        </w:r>
        <w:r w:rsidDel="009E4E0C">
          <w:rPr>
            <w:rFonts w:ascii="Times New Roman" w:hAnsi="Times New Roman" w:cs="Times New Roman"/>
            <w:sz w:val="24"/>
            <w:szCs w:val="24"/>
          </w:rPr>
          <w:delText xml:space="preserve"> and they did not get as “high” as they usually do. Although anecdotal, these comments indicate that the results from this analysis may be conservative, with larger differences seen in real world setting where there is no monitoring of cannabis consumption. </w:delText>
        </w:r>
        <w:commentRangeEnd w:id="140"/>
        <w:r w:rsidR="003331AA" w:rsidDel="009E4E0C">
          <w:rPr>
            <w:rStyle w:val="CommentReference"/>
          </w:rPr>
          <w:commentReference w:id="140"/>
        </w:r>
      </w:del>
      <w:commentRangeEnd w:id="141"/>
      <w:r w:rsidR="009E4E0C">
        <w:rPr>
          <w:rStyle w:val="CommentReference"/>
        </w:rPr>
        <w:commentReference w:id="141"/>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43FBC165" w14:textId="73EC4C33" w:rsidR="00900E49" w:rsidRPr="00900E49" w:rsidRDefault="00AC729D" w:rsidP="00900E49">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900E49" w:rsidRPr="00900E49">
        <w:t>1.</w:t>
      </w:r>
      <w:r w:rsidR="00900E49" w:rsidRPr="00900E49">
        <w:tab/>
        <w:t xml:space="preserve">Lira M.C., Heeren T.C., Buczek M., Blanchette J.G., Smart R., Pacula R.L., Naimi T.S. Trends in Cannabis Involvement and Risk of Alcohol Involvement in Motor Vehicle Crash Fatalities in the United States, 2000‒2018. </w:t>
      </w:r>
      <w:r w:rsidR="00900E49" w:rsidRPr="00900E49">
        <w:rPr>
          <w:i/>
        </w:rPr>
        <w:t>Am J Public Health</w:t>
      </w:r>
      <w:r w:rsidR="00900E49" w:rsidRPr="00900E49">
        <w:t xml:space="preserve">. </w:t>
      </w:r>
      <w:r w:rsidR="00900E49" w:rsidRPr="00900E49">
        <w:rPr>
          <w:b/>
        </w:rPr>
        <w:t>2021</w:t>
      </w:r>
      <w:r w:rsidR="00900E49" w:rsidRPr="00900E49">
        <w:t xml:space="preserve">, 111, 1976-85. </w:t>
      </w:r>
      <w:hyperlink r:id="rId15" w:history="1">
        <w:r w:rsidR="00900E49" w:rsidRPr="00900E49">
          <w:rPr>
            <w:rStyle w:val="Hyperlink"/>
          </w:rPr>
          <w:t>https://doi.org/10.2105/AJPH.2021.306466</w:t>
        </w:r>
      </w:hyperlink>
    </w:p>
    <w:p w14:paraId="5A95F429" w14:textId="4E240C06" w:rsidR="00900E49" w:rsidRPr="00900E49" w:rsidRDefault="00900E49" w:rsidP="00900E49">
      <w:pPr>
        <w:pStyle w:val="EndNoteBibliography"/>
        <w:spacing w:after="0"/>
      </w:pPr>
      <w:r w:rsidRPr="00900E49">
        <w:t>2.</w:t>
      </w:r>
      <w:r w:rsidRPr="00900E49">
        <w:tab/>
        <w:t xml:space="preserve">Biasutti W.R., Leffers K.S.H., Callaghan R.C. Systematic Review of Cannabis Use and Risk of Occupational Injury. </w:t>
      </w:r>
      <w:r w:rsidRPr="00900E49">
        <w:rPr>
          <w:i/>
        </w:rPr>
        <w:t>Subst Use Misuse</w:t>
      </w:r>
      <w:r w:rsidRPr="00900E49">
        <w:t xml:space="preserve">. </w:t>
      </w:r>
      <w:r w:rsidRPr="00900E49">
        <w:rPr>
          <w:b/>
        </w:rPr>
        <w:t>2020</w:t>
      </w:r>
      <w:r w:rsidRPr="00900E49">
        <w:t xml:space="preserve">, 55, 1733-45. </w:t>
      </w:r>
      <w:hyperlink r:id="rId16" w:history="1">
        <w:r w:rsidRPr="00900E49">
          <w:rPr>
            <w:rStyle w:val="Hyperlink"/>
          </w:rPr>
          <w:t>https://doi.org/10.1080/10826084.2020.1759643</w:t>
        </w:r>
      </w:hyperlink>
    </w:p>
    <w:p w14:paraId="16576D8F" w14:textId="162B7260" w:rsidR="00900E49" w:rsidRPr="00900E49" w:rsidRDefault="00900E49" w:rsidP="00900E49">
      <w:pPr>
        <w:pStyle w:val="EndNoteBibliography"/>
        <w:spacing w:after="0"/>
      </w:pPr>
      <w:r w:rsidRPr="00900E49">
        <w:t>3.</w:t>
      </w:r>
      <w:r w:rsidRPr="00900E49">
        <w:tab/>
        <w:t xml:space="preserve">Zhang J.C., Carnide N., Holness L., Cram P. Cannabis use and work-related injuries: a cross-sectional analysis. </w:t>
      </w:r>
      <w:r w:rsidRPr="00900E49">
        <w:rPr>
          <w:i/>
        </w:rPr>
        <w:t>Occup Med (Lond)</w:t>
      </w:r>
      <w:r w:rsidRPr="00900E49">
        <w:t xml:space="preserve">. </w:t>
      </w:r>
      <w:r w:rsidRPr="00900E49">
        <w:rPr>
          <w:b/>
        </w:rPr>
        <w:t>2020</w:t>
      </w:r>
      <w:r w:rsidRPr="00900E49">
        <w:t xml:space="preserve">, 70, 570-7. </w:t>
      </w:r>
      <w:hyperlink r:id="rId17" w:history="1">
        <w:r w:rsidRPr="00900E49">
          <w:rPr>
            <w:rStyle w:val="Hyperlink"/>
          </w:rPr>
          <w:t>https://doi.org/10.1093/occmed/kqaa175</w:t>
        </w:r>
      </w:hyperlink>
    </w:p>
    <w:p w14:paraId="2EC443B9" w14:textId="05A4A4E6" w:rsidR="00900E49" w:rsidRPr="00900E49" w:rsidRDefault="00900E49" w:rsidP="00900E49">
      <w:pPr>
        <w:pStyle w:val="EndNoteBibliography"/>
        <w:spacing w:after="0"/>
      </w:pPr>
      <w:r w:rsidRPr="00900E49">
        <w:t>4.</w:t>
      </w:r>
      <w:r w:rsidRPr="00900E49">
        <w:tab/>
        <w:t xml:space="preserve">Downey L.A., King R., Papafotiou K., Swann P., Ogden E., Boorman M., Stough C. Detecting impairment associated with cannabis with and without alcohol on the Standardized Field Sobriety Tests. </w:t>
      </w:r>
      <w:r w:rsidRPr="00900E49">
        <w:rPr>
          <w:i/>
        </w:rPr>
        <w:t>Psychopharmacology (Berl)</w:t>
      </w:r>
      <w:r w:rsidRPr="00900E49">
        <w:t xml:space="preserve">. </w:t>
      </w:r>
      <w:r w:rsidRPr="00900E49">
        <w:rPr>
          <w:b/>
        </w:rPr>
        <w:t>2012</w:t>
      </w:r>
      <w:r w:rsidRPr="00900E49">
        <w:t xml:space="preserve">, 224, 581-9. </w:t>
      </w:r>
      <w:hyperlink r:id="rId18" w:history="1">
        <w:r w:rsidRPr="00900E49">
          <w:rPr>
            <w:rStyle w:val="Hyperlink"/>
          </w:rPr>
          <w:t>https://doi.org</w:t>
        </w:r>
        <w:r w:rsidRPr="00900E49">
          <w:rPr>
            <w:rStyle w:val="Hyperlink"/>
          </w:rPr>
          <w:t>/</w:t>
        </w:r>
        <w:r w:rsidRPr="00900E49">
          <w:rPr>
            <w:rStyle w:val="Hyperlink"/>
          </w:rPr>
          <w:t>10.1007/s00213-012-2787-9</w:t>
        </w:r>
      </w:hyperlink>
    </w:p>
    <w:p w14:paraId="1EA93A59" w14:textId="3681E9FD" w:rsidR="00900E49" w:rsidRPr="00900E49" w:rsidRDefault="00900E49" w:rsidP="00900E49">
      <w:pPr>
        <w:pStyle w:val="EndNoteBibliography"/>
        <w:spacing w:after="0"/>
      </w:pPr>
      <w:r w:rsidRPr="00900E49">
        <w:t>5.</w:t>
      </w:r>
      <w:r w:rsidRPr="00900E49">
        <w:tab/>
        <w:t xml:space="preserve">Burt T.S., Brown T.L., Milavetz G., McGehee D.V. Mechanisms of cannabis impairment: Implications for modeling driving performance. </w:t>
      </w:r>
      <w:r w:rsidRPr="00900E49">
        <w:rPr>
          <w:i/>
        </w:rPr>
        <w:t>Forensic Sci Int</w:t>
      </w:r>
      <w:r w:rsidRPr="00900E49">
        <w:t xml:space="preserve">. </w:t>
      </w:r>
      <w:r w:rsidRPr="00900E49">
        <w:rPr>
          <w:b/>
        </w:rPr>
        <w:t>2021</w:t>
      </w:r>
      <w:r w:rsidRPr="00900E49">
        <w:t xml:space="preserve">, 328, 110902. </w:t>
      </w:r>
      <w:hyperlink r:id="rId19" w:history="1">
        <w:r w:rsidRPr="00900E49">
          <w:rPr>
            <w:rStyle w:val="Hyperlink"/>
          </w:rPr>
          <w:t>https://doi.org/10.1016/j.forsciint.2021.110902</w:t>
        </w:r>
      </w:hyperlink>
    </w:p>
    <w:p w14:paraId="37A87EAC" w14:textId="0E410453" w:rsidR="00900E49" w:rsidRPr="00900E49" w:rsidRDefault="00900E49" w:rsidP="00900E49">
      <w:pPr>
        <w:pStyle w:val="EndNoteBibliography"/>
        <w:spacing w:after="0"/>
      </w:pPr>
      <w:r w:rsidRPr="00900E49">
        <w:t>6.</w:t>
      </w:r>
      <w:r w:rsidRPr="00900E49">
        <w:tab/>
        <w:t xml:space="preserve">Campobasso C.P., De Micco F., Corbi G., Keller T., Hartung B., Daldrup T., Monticelli F. Pupillary effects in habitual cannabis consumers quantified with pupillography. </w:t>
      </w:r>
      <w:r w:rsidRPr="00900E49">
        <w:rPr>
          <w:i/>
        </w:rPr>
        <w:t>Forensic Sci Int</w:t>
      </w:r>
      <w:r w:rsidRPr="00900E49">
        <w:t xml:space="preserve">. </w:t>
      </w:r>
      <w:r w:rsidRPr="00900E49">
        <w:rPr>
          <w:b/>
        </w:rPr>
        <w:t>2020</w:t>
      </w:r>
      <w:r w:rsidRPr="00900E49">
        <w:t xml:space="preserve">, 317, 110559. </w:t>
      </w:r>
      <w:hyperlink r:id="rId20" w:history="1">
        <w:r w:rsidRPr="00900E49">
          <w:rPr>
            <w:rStyle w:val="Hyperlink"/>
          </w:rPr>
          <w:t>https://doi.org/10.1016/j.forsciint.2020.110559</w:t>
        </w:r>
      </w:hyperlink>
    </w:p>
    <w:p w14:paraId="3221B454" w14:textId="77777777" w:rsidR="00900E49" w:rsidRPr="00900E49" w:rsidRDefault="00900E49" w:rsidP="00900E49">
      <w:pPr>
        <w:pStyle w:val="EndNoteBibliography"/>
        <w:spacing w:after="0"/>
      </w:pPr>
      <w:r w:rsidRPr="00900E49">
        <w:t>7.</w:t>
      </w:r>
      <w:r w:rsidRPr="00900E49">
        <w:tab/>
        <w:t xml:space="preserve">Fant R.V., Heishman S.J., Bunker E.B., Pickworth W.B. Acute Residual Effects of Marijuana in Humans. </w:t>
      </w:r>
      <w:r w:rsidRPr="00900E49">
        <w:rPr>
          <w:i/>
        </w:rPr>
        <w:t>Pharmacology Biochemistry and Behavior</w:t>
      </w:r>
      <w:r w:rsidRPr="00900E49">
        <w:t xml:space="preserve">. </w:t>
      </w:r>
      <w:r w:rsidRPr="00900E49">
        <w:rPr>
          <w:b/>
        </w:rPr>
        <w:t>1998</w:t>
      </w:r>
      <w:r w:rsidRPr="00900E49">
        <w:t xml:space="preserve">, 60, 777-84. </w:t>
      </w:r>
    </w:p>
    <w:p w14:paraId="6C3F40AC" w14:textId="2CA64A38" w:rsidR="00900E49" w:rsidRPr="00900E49" w:rsidRDefault="00900E49" w:rsidP="00900E49">
      <w:pPr>
        <w:pStyle w:val="EndNoteBibliography"/>
        <w:spacing w:after="0"/>
      </w:pPr>
      <w:r w:rsidRPr="00900E49">
        <w:t>8.</w:t>
      </w:r>
      <w:r w:rsidRPr="00900E49">
        <w:tab/>
        <w:t xml:space="preserve">Steinhart B., Brooks-Russell A., Kosnett M.J., Subramanian P.S., Wrobel J. A Video Segmentation Pipeline for Assessing changes in Pupil Response to Light After Cannabis Consumption. </w:t>
      </w:r>
      <w:r w:rsidRPr="00900E49">
        <w:rPr>
          <w:i/>
        </w:rPr>
        <w:t>bioRxiv</w:t>
      </w:r>
      <w:r w:rsidRPr="00900E49">
        <w:t xml:space="preserve">. </w:t>
      </w:r>
      <w:r w:rsidRPr="00900E49">
        <w:rPr>
          <w:b/>
        </w:rPr>
        <w:t>2023</w:t>
      </w:r>
      <w:r w:rsidRPr="00900E49">
        <w:t xml:space="preserve">. </w:t>
      </w:r>
      <w:hyperlink r:id="rId21" w:history="1">
        <w:r w:rsidRPr="00900E49">
          <w:rPr>
            <w:rStyle w:val="Hyperlink"/>
          </w:rPr>
          <w:t>https://doi.org/10.1101/2023.03.17.533144</w:t>
        </w:r>
      </w:hyperlink>
    </w:p>
    <w:p w14:paraId="581EFEAE" w14:textId="72C18A56" w:rsidR="00900E49" w:rsidRPr="00900E49" w:rsidRDefault="00900E49" w:rsidP="00900E49">
      <w:pPr>
        <w:pStyle w:val="EndNoteBibliography"/>
        <w:spacing w:after="0"/>
      </w:pPr>
      <w:r w:rsidRPr="00900E49">
        <w:t>9.</w:t>
      </w:r>
      <w:r w:rsidRPr="00900E49">
        <w:tab/>
        <w:t xml:space="preserve">Goldsmith J., Liu X., Jacobson J., Rundle A. New Insights into Activity Patterns in Children, Found Using Functional Data Analysis. </w:t>
      </w:r>
      <w:r w:rsidRPr="00900E49">
        <w:rPr>
          <w:i/>
        </w:rPr>
        <w:t>Med Sci Sports Exerc</w:t>
      </w:r>
      <w:r w:rsidRPr="00900E49">
        <w:t xml:space="preserve">. </w:t>
      </w:r>
      <w:r w:rsidRPr="00900E49">
        <w:rPr>
          <w:b/>
        </w:rPr>
        <w:t>2016</w:t>
      </w:r>
      <w:r w:rsidRPr="00900E49">
        <w:t xml:space="preserve">, 48, 1723-9. </w:t>
      </w:r>
      <w:hyperlink r:id="rId22" w:history="1">
        <w:r w:rsidRPr="00900E49">
          <w:rPr>
            <w:rStyle w:val="Hyperlink"/>
          </w:rPr>
          <w:t>https://doi.org/doi:10.1249/MSS.0000000000000968</w:t>
        </w:r>
      </w:hyperlink>
    </w:p>
    <w:p w14:paraId="55BA6EAF" w14:textId="77777777" w:rsidR="00900E49" w:rsidRPr="00900E49" w:rsidRDefault="00900E49" w:rsidP="00900E49">
      <w:pPr>
        <w:pStyle w:val="EndNoteBibliography"/>
        <w:spacing w:after="0"/>
      </w:pPr>
      <w:r w:rsidRPr="00900E49">
        <w:t>10.</w:t>
      </w:r>
      <w:r w:rsidRPr="00900E49">
        <w:tab/>
        <w:t>Ramsay J.O., Silverman B.W. Functional Data Analysis. 2nd ed. New York: Springer; 2005.</w:t>
      </w:r>
    </w:p>
    <w:p w14:paraId="0F4FFB62" w14:textId="083F92B8" w:rsidR="00900E49" w:rsidRPr="00900E49" w:rsidRDefault="00900E49" w:rsidP="00900E49">
      <w:pPr>
        <w:pStyle w:val="EndNoteBibliography"/>
        <w:spacing w:after="0"/>
      </w:pPr>
      <w:r w:rsidRPr="00900E49">
        <w:t>11.</w:t>
      </w:r>
      <w:r w:rsidRPr="00900E49">
        <w:tab/>
        <w:t xml:space="preserve">Brooks-Russell A., Brown T., Friedman K., Wrobel J., Schwarz J., Dooley G., Ryall K.A., Steinhart B., Amioka E., Milavetz G.; et al. Simulated driving performance among daily and occasional cannabis users. </w:t>
      </w:r>
      <w:r w:rsidRPr="00900E49">
        <w:rPr>
          <w:i/>
        </w:rPr>
        <w:t>Accid Anal Prev</w:t>
      </w:r>
      <w:r w:rsidRPr="00900E49">
        <w:t xml:space="preserve">. </w:t>
      </w:r>
      <w:r w:rsidRPr="00900E49">
        <w:rPr>
          <w:b/>
        </w:rPr>
        <w:t>2021</w:t>
      </w:r>
      <w:r w:rsidRPr="00900E49">
        <w:t xml:space="preserve">, 160, 106326. </w:t>
      </w:r>
      <w:hyperlink r:id="rId23" w:history="1">
        <w:r w:rsidRPr="00900E49">
          <w:rPr>
            <w:rStyle w:val="Hyperlink"/>
          </w:rPr>
          <w:t>https://doi.org/10.1016/j.aap.2021.106326</w:t>
        </w:r>
      </w:hyperlink>
    </w:p>
    <w:p w14:paraId="30C6F5CF" w14:textId="77777777" w:rsidR="00900E49" w:rsidRPr="00900E49" w:rsidRDefault="00900E49" w:rsidP="00900E49">
      <w:pPr>
        <w:pStyle w:val="EndNoteBibliography"/>
        <w:spacing w:after="0"/>
      </w:pPr>
      <w:r w:rsidRPr="00900E49">
        <w:t>12.</w:t>
      </w:r>
      <w:r w:rsidRPr="00900E49">
        <w:tab/>
        <w:t xml:space="preserve">Ramsay J.O., Dalzell C.J. Some Tools for Functional Data Analysis. </w:t>
      </w:r>
      <w:r w:rsidRPr="00900E49">
        <w:rPr>
          <w:i/>
        </w:rPr>
        <w:t>Journal of the Royal Statistical Society Series B (Statistical Methodology)</w:t>
      </w:r>
      <w:r w:rsidRPr="00900E49">
        <w:t xml:space="preserve">. </w:t>
      </w:r>
      <w:r w:rsidRPr="00900E49">
        <w:rPr>
          <w:b/>
        </w:rPr>
        <w:t>1991</w:t>
      </w:r>
      <w:r w:rsidRPr="00900E49">
        <w:t xml:space="preserve">, 53, 539-72. </w:t>
      </w:r>
    </w:p>
    <w:p w14:paraId="7466D160" w14:textId="75BA4F60" w:rsidR="00900E49" w:rsidRPr="00900E49" w:rsidRDefault="00900E49" w:rsidP="00900E49">
      <w:pPr>
        <w:pStyle w:val="EndNoteBibliography"/>
        <w:spacing w:after="0"/>
      </w:pPr>
      <w:r w:rsidRPr="00900E49">
        <w:t>13.</w:t>
      </w:r>
      <w:r w:rsidRPr="00900E49">
        <w:tab/>
        <w:t xml:space="preserve">Reiss P.T., Goldsmith J., Shang H.L., Ogden R.T. Methods for scalar-on-function regression. </w:t>
      </w:r>
      <w:r w:rsidRPr="00900E49">
        <w:rPr>
          <w:i/>
        </w:rPr>
        <w:t>Int Stat Rev</w:t>
      </w:r>
      <w:r w:rsidRPr="00900E49">
        <w:t xml:space="preserve">. </w:t>
      </w:r>
      <w:r w:rsidRPr="00900E49">
        <w:rPr>
          <w:b/>
        </w:rPr>
        <w:t>2017</w:t>
      </w:r>
      <w:r w:rsidRPr="00900E49">
        <w:t xml:space="preserve">, 85, 228-49. </w:t>
      </w:r>
      <w:hyperlink r:id="rId24" w:history="1">
        <w:r w:rsidRPr="00900E49">
          <w:rPr>
            <w:rStyle w:val="Hyperlink"/>
          </w:rPr>
          <w:t>https://doi.org/10.1111/insr.12163</w:t>
        </w:r>
      </w:hyperlink>
    </w:p>
    <w:p w14:paraId="2A717939" w14:textId="2D08175F" w:rsidR="00900E49" w:rsidRPr="00900E49" w:rsidRDefault="00900E49" w:rsidP="00900E49">
      <w:pPr>
        <w:pStyle w:val="EndNoteBibliography"/>
        <w:spacing w:after="0"/>
      </w:pPr>
      <w:r w:rsidRPr="00900E49">
        <w:t>14.</w:t>
      </w:r>
      <w:r w:rsidRPr="00900E49">
        <w:tab/>
        <w:t xml:space="preserve">Team. R.C. (2020) R: A language and environment for statistical computing., available from: </w:t>
      </w:r>
      <w:hyperlink r:id="rId25" w:history="1">
        <w:r w:rsidRPr="00900E49">
          <w:rPr>
            <w:rStyle w:val="Hyperlink"/>
          </w:rPr>
          <w:t>https://www.R-project.org/</w:t>
        </w:r>
      </w:hyperlink>
      <w:r w:rsidRPr="00900E49">
        <w:t xml:space="preserve"> (accessed on: </w:t>
      </w:r>
    </w:p>
    <w:p w14:paraId="45A6F6AA" w14:textId="53B5843D" w:rsidR="00900E49" w:rsidRPr="00900E49" w:rsidRDefault="00900E49" w:rsidP="00900E49">
      <w:pPr>
        <w:pStyle w:val="EndNoteBibliography"/>
      </w:pPr>
      <w:r w:rsidRPr="00900E49">
        <w:t>15.</w:t>
      </w:r>
      <w:r w:rsidRPr="00900E49">
        <w:tab/>
        <w:t xml:space="preserve">Wood S.N. Fast stable restricted maximum likelihood and marginal likelihood estimation of semiparametric generalized linear models. </w:t>
      </w:r>
      <w:r w:rsidRPr="00900E49">
        <w:rPr>
          <w:i/>
        </w:rPr>
        <w:t>Journal of the Royal Statistical Society: Series B (Statistical Methodology)</w:t>
      </w:r>
      <w:r w:rsidRPr="00900E49">
        <w:t xml:space="preserve">. </w:t>
      </w:r>
      <w:r w:rsidRPr="00900E49">
        <w:rPr>
          <w:b/>
        </w:rPr>
        <w:t>2011</w:t>
      </w:r>
      <w:r w:rsidRPr="00900E49">
        <w:t xml:space="preserve">, 73, 3-36. </w:t>
      </w:r>
      <w:hyperlink r:id="rId26" w:history="1">
        <w:r w:rsidRPr="00900E49">
          <w:rPr>
            <w:rStyle w:val="Hyperlink"/>
          </w:rPr>
          <w:t>https://doi.org/</w:t>
        </w:r>
      </w:hyperlink>
      <w:r w:rsidRPr="00900E49">
        <w:t xml:space="preserve"> </w:t>
      </w:r>
      <w:hyperlink r:id="rId27" w:history="1">
        <w:r w:rsidRPr="00900E49">
          <w:rPr>
            <w:rStyle w:val="Hyperlink"/>
          </w:rPr>
          <w:t>https://doi.org/10.1111/j.1467-9868.2010.00749.x</w:t>
        </w:r>
      </w:hyperlink>
    </w:p>
    <w:p w14:paraId="43BEFE0C" w14:textId="7DA5331E"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10" w:author="Brooks-Russell, Ashley" w:date="2023-04-20T19:41:00Z" w:initials="BRA">
    <w:p w14:paraId="006960BD" w14:textId="77777777" w:rsidR="007B5F34" w:rsidRDefault="007B5F34" w:rsidP="00DF36B5">
      <w:pPr>
        <w:pStyle w:val="CommentText"/>
      </w:pPr>
      <w:r>
        <w:rPr>
          <w:rStyle w:val="CommentReference"/>
        </w:rPr>
        <w:annotationRef/>
      </w:r>
      <w:r>
        <w:t>have not has?</w:t>
      </w:r>
    </w:p>
  </w:comment>
  <w:comment w:id="13" w:author="Brooks-Russell, Ashley" w:date="2023-04-20T19:41:00Z" w:initials="BRA">
    <w:p w14:paraId="45BEC117" w14:textId="630E861D" w:rsidR="007B5F34" w:rsidRDefault="007B5F34" w:rsidP="00BE470B">
      <w:pPr>
        <w:pStyle w:val="CommentText"/>
      </w:pPr>
      <w:r>
        <w:rPr>
          <w:rStyle w:val="CommentReference"/>
        </w:rPr>
        <w:annotationRef/>
      </w:r>
      <w:r>
        <w:t>I think maybe this is the wrong reference? I looked at this one and I think #1 is crash data from FARS. I checked because I wanted to make sure the survey was the National Survey on Drug Use and Health before I lengthened the title</w:t>
      </w:r>
    </w:p>
  </w:comment>
  <w:comment w:id="18" w:author="Brooks-Russell, Ashley" w:date="2023-04-20T20:18:00Z" w:initials="BRA">
    <w:p w14:paraId="4FAA1B6E" w14:textId="77777777" w:rsidR="00192CB3" w:rsidRDefault="00192CB3" w:rsidP="000C1514">
      <w:pPr>
        <w:pStyle w:val="CommentText"/>
      </w:pPr>
      <w:r>
        <w:rPr>
          <w:rStyle w:val="CommentReference"/>
        </w:rPr>
        <w:annotationRef/>
      </w:r>
      <w:r>
        <w:t>Actually, I think you could cut this. it makes me think this study will be about temporality of cannabis use and injury and maybe is a little distracting.</w:t>
      </w:r>
    </w:p>
  </w:comment>
  <w:comment w:id="25" w:author="Brooks-Russell, Ashley" w:date="2023-04-20T19:44:00Z" w:initials="BRA">
    <w:p w14:paraId="20CB59D8" w14:textId="7B72B1D2" w:rsidR="007B5F34" w:rsidRDefault="007B5F34" w:rsidP="004B7B35">
      <w:pPr>
        <w:pStyle w:val="CommentText"/>
      </w:pPr>
      <w:r>
        <w:rPr>
          <w:rStyle w:val="CommentReference"/>
        </w:rPr>
        <w:annotationRef/>
      </w:r>
      <w:r>
        <w:t>I think we need a little more of a transition here… let me work on it….</w:t>
      </w:r>
    </w:p>
  </w:comment>
  <w:comment w:id="31" w:author="Brooks-Russell, Ashley" w:date="2023-04-20T19:49:00Z" w:initials="BRA">
    <w:p w14:paraId="29AEB7AE" w14:textId="77777777" w:rsidR="007B5F34" w:rsidRDefault="007B5F34">
      <w:pPr>
        <w:pStyle w:val="CommentText"/>
      </w:pPr>
      <w:r>
        <w:rPr>
          <w:rStyle w:val="CommentReference"/>
        </w:rPr>
        <w:annotationRef/>
      </w:r>
      <w:r>
        <w:t>so, I don't think this is part of the SFST. I think they it in this particular study to help, but the basic SFST is just the 3 signs. The SFST battery is a set of tests that include the following:</w:t>
      </w:r>
    </w:p>
    <w:p w14:paraId="2EC95013" w14:textId="77777777" w:rsidR="007B5F34" w:rsidRDefault="007B5F34">
      <w:pPr>
        <w:pStyle w:val="CommentText"/>
      </w:pPr>
      <w:r>
        <w:t>• Horizontal Gaze Nystagmus</w:t>
      </w:r>
    </w:p>
    <w:p w14:paraId="7C11B5C7" w14:textId="77777777" w:rsidR="007B5F34" w:rsidRDefault="007B5F34">
      <w:pPr>
        <w:pStyle w:val="CommentText"/>
      </w:pPr>
      <w:r>
        <w:t>• Walk and Turn</w:t>
      </w:r>
    </w:p>
    <w:p w14:paraId="1E9DFBD5" w14:textId="77777777" w:rsidR="007B5F34" w:rsidRDefault="007B5F34" w:rsidP="009C12C7">
      <w:pPr>
        <w:pStyle w:val="CommentText"/>
      </w:pPr>
      <w:r>
        <w:t>• One Leg Stand</w:t>
      </w:r>
    </w:p>
  </w:comment>
  <w:comment w:id="32" w:author="Brooks-Russell, Ashley" w:date="2023-04-20T19:51:00Z" w:initials="BRA">
    <w:p w14:paraId="45719CBC" w14:textId="77777777" w:rsidR="00F210DD" w:rsidRDefault="00F210DD" w:rsidP="00E83A75">
      <w:pPr>
        <w:pStyle w:val="CommentText"/>
      </w:pPr>
      <w:r>
        <w:rPr>
          <w:rStyle w:val="CommentReference"/>
        </w:rPr>
        <w:annotationRef/>
      </w:r>
      <w:hyperlink r:id="rId1" w:history="1">
        <w:r w:rsidRPr="00E83A75">
          <w:rPr>
            <w:rStyle w:val="Hyperlink"/>
          </w:rPr>
          <w:t>https://www.nhtsa.gov/dwi-detection-and-standardized-field-sobriety-test-sfst-resources</w:t>
        </w:r>
      </w:hyperlink>
    </w:p>
  </w:comment>
  <w:comment w:id="33" w:author="Brooks-Russell, Ashley" w:date="2023-04-20T19:49:00Z" w:initials="BRA">
    <w:p w14:paraId="6AAAE604" w14:textId="691BCF30" w:rsidR="007B5F34" w:rsidRDefault="007B5F34" w:rsidP="00014804">
      <w:pPr>
        <w:pStyle w:val="CommentText"/>
      </w:pPr>
      <w:r>
        <w:rPr>
          <w:rStyle w:val="CommentReference"/>
        </w:rPr>
        <w:annotationRef/>
      </w:r>
      <w:r>
        <w:t>we'll need a cite for this</w:t>
      </w:r>
    </w:p>
  </w:comment>
  <w:comment w:id="60" w:author="Brooks-Russell, Ashley" w:date="2023-04-20T19:53:00Z" w:initials="BRA">
    <w:p w14:paraId="742B8DDE" w14:textId="77777777" w:rsidR="00F210DD" w:rsidRDefault="00F210DD" w:rsidP="00204052">
      <w:pPr>
        <w:pStyle w:val="CommentText"/>
      </w:pPr>
      <w:r>
        <w:rPr>
          <w:rStyle w:val="CommentReference"/>
        </w:rPr>
        <w:annotationRef/>
      </w:r>
      <w:r>
        <w:t>I can find a cite...</w:t>
      </w:r>
    </w:p>
  </w:comment>
  <w:comment w:id="63" w:author="Brooks-Russell, Ashley" w:date="2023-04-20T20:01:00Z" w:initials="BRA">
    <w:p w14:paraId="5C3DD2A9" w14:textId="77777777" w:rsidR="00F210DD" w:rsidRDefault="00F210DD">
      <w:pPr>
        <w:pStyle w:val="CommentText"/>
      </w:pPr>
      <w:r>
        <w:rPr>
          <w:rStyle w:val="CommentReference"/>
        </w:rPr>
        <w:annotationRef/>
      </w:r>
      <w:hyperlink r:id="rId2" w:history="1">
        <w:r w:rsidRPr="00B553D3">
          <w:rPr>
            <w:rStyle w:val="Hyperlink"/>
          </w:rPr>
          <w:t>https://pubmed.ncbi.nlm.nih.gov/15058699/</w:t>
        </w:r>
      </w:hyperlink>
      <w:r>
        <w:t xml:space="preserve"> </w:t>
      </w:r>
    </w:p>
    <w:p w14:paraId="4AC79342" w14:textId="77777777" w:rsidR="00F210DD" w:rsidRDefault="00F210DD">
      <w:pPr>
        <w:pStyle w:val="CommentText"/>
      </w:pPr>
      <w:r>
        <w:t xml:space="preserve">and </w:t>
      </w:r>
    </w:p>
    <w:p w14:paraId="07257C9E" w14:textId="77777777" w:rsidR="00F210DD" w:rsidRDefault="00F210DD" w:rsidP="00B553D3">
      <w:pPr>
        <w:pStyle w:val="CommentText"/>
      </w:pPr>
      <w:hyperlink r:id="rId3" w:history="1">
        <w:r w:rsidRPr="00B553D3">
          <w:rPr>
            <w:rStyle w:val="Hyperlink"/>
          </w:rPr>
          <w:t>https://www.wsp.wa.gov/breathtest/docs/dre/manuals/pre-school_dre/2015_pre_dre/student_pre_oct2015.pdf</w:t>
        </w:r>
      </w:hyperlink>
    </w:p>
  </w:comment>
  <w:comment w:id="79" w:author="Brooks-Russell, Ashley" w:date="2023-04-20T20:02:00Z" w:initials="BRA">
    <w:p w14:paraId="32915398" w14:textId="77777777" w:rsidR="00A31B77" w:rsidRDefault="00A31B77" w:rsidP="009F5CF9">
      <w:pPr>
        <w:pStyle w:val="CommentText"/>
      </w:pPr>
      <w:r>
        <w:rPr>
          <w:rStyle w:val="CommentReference"/>
        </w:rPr>
        <w:annotationRef/>
      </w:r>
      <w:r>
        <w:t>maybe better to move this to the methods/measures?</w:t>
      </w:r>
    </w:p>
  </w:comment>
  <w:comment w:id="86" w:author="Brooks-Russell, Ashley" w:date="2023-04-20T20:29:00Z" w:initials="BRA">
    <w:p w14:paraId="51018A92" w14:textId="77777777" w:rsidR="000C2E5F" w:rsidRDefault="000C2E5F" w:rsidP="00C11564">
      <w:pPr>
        <w:pStyle w:val="CommentText"/>
      </w:pPr>
      <w:r>
        <w:rPr>
          <w:rStyle w:val="CommentReference"/>
        </w:rPr>
        <w:annotationRef/>
      </w:r>
      <w:r>
        <w:t>this and "per se" are latin, so italics</w:t>
      </w:r>
    </w:p>
  </w:comment>
  <w:comment w:id="92" w:author="Brooks-Russell, Ashley" w:date="2023-04-20T20:30:00Z" w:initials="BRA">
    <w:p w14:paraId="1C764E84" w14:textId="77777777" w:rsidR="000C2E5F" w:rsidRDefault="000C2E5F" w:rsidP="00A1725F">
      <w:pPr>
        <w:pStyle w:val="CommentText"/>
      </w:pPr>
      <w:r>
        <w:rPr>
          <w:rStyle w:val="CommentReference"/>
        </w:rPr>
        <w:annotationRef/>
      </w:r>
      <w:r>
        <w:t>or can say "previously published" or "previously described" and then cite.</w:t>
      </w:r>
    </w:p>
  </w:comment>
  <w:comment w:id="95" w:author="Brooks-Russell, Ashley" w:date="2023-04-20T20:31:00Z" w:initials="BRA">
    <w:p w14:paraId="45FE71E3" w14:textId="77777777" w:rsidR="000C2E5F" w:rsidRDefault="000C2E5F" w:rsidP="00D976C4">
      <w:pPr>
        <w:pStyle w:val="CommentText"/>
      </w:pPr>
      <w:r>
        <w:rPr>
          <w:rStyle w:val="CommentReference"/>
        </w:rPr>
        <w:annotationRef/>
      </w:r>
      <w:r>
        <w:t xml:space="preserve"> can we have Ron review this for accuracy? would now be a good time to share?</w:t>
      </w:r>
    </w:p>
  </w:comment>
  <w:comment w:id="100" w:author="Wrobel, Julia" w:date="2023-03-29T11:16:00Z" w:initials="JW">
    <w:p w14:paraId="6AA8FC69" w14:textId="5ADA9B7D"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102"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103"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04" w:author="Brooks-Russell, Ashley" w:date="2023-04-20T20:40:00Z" w:initials="BRA">
    <w:p w14:paraId="361E7F23" w14:textId="77777777" w:rsidR="009B13A6" w:rsidRDefault="009B13A6" w:rsidP="000E5DE3">
      <w:pPr>
        <w:pStyle w:val="CommentText"/>
      </w:pPr>
      <w:r>
        <w:rPr>
          <w:rStyle w:val="CommentReference"/>
        </w:rPr>
        <w:annotationRef/>
      </w:r>
      <w:r>
        <w:t>very neat</w:t>
      </w:r>
    </w:p>
  </w:comment>
  <w:comment w:id="106" w:author="Brooks-Russell, Ashley" w:date="2023-04-20T20:42:00Z" w:initials="BRA">
    <w:p w14:paraId="4577BA80" w14:textId="77777777" w:rsidR="009B13A6" w:rsidRDefault="009B13A6" w:rsidP="00F41A97">
      <w:pPr>
        <w:pStyle w:val="CommentText"/>
      </w:pPr>
      <w:r>
        <w:rPr>
          <w:rStyle w:val="CommentReference"/>
        </w:rPr>
        <w:annotationRef/>
      </w:r>
      <w:r>
        <w:t>These are very nice plots</w:t>
      </w:r>
    </w:p>
  </w:comment>
  <w:comment w:id="108" w:author="Brooks-Russell, Ashley" w:date="2023-04-20T20:42:00Z" w:initials="BRA">
    <w:p w14:paraId="0D7FDD0B" w14:textId="77777777" w:rsidR="00A5219A" w:rsidRDefault="00A5219A" w:rsidP="008110B6">
      <w:pPr>
        <w:pStyle w:val="CommentText"/>
      </w:pPr>
      <w:r>
        <w:rPr>
          <w:rStyle w:val="CommentReference"/>
        </w:rPr>
        <w:annotationRef/>
      </w:r>
      <w:r>
        <w:t>I love that you did this analysis, and wish we had more time variability (which was previously probably an annoyance)</w:t>
      </w:r>
    </w:p>
  </w:comment>
  <w:comment w:id="111" w:author="Wrobel, Julia" w:date="2023-03-29T17:47:00Z" w:initials="WJ">
    <w:p w14:paraId="17A62EA2" w14:textId="5CE24F3C" w:rsidR="001D3176" w:rsidRDefault="001D3176">
      <w:pPr>
        <w:pStyle w:val="CommentText"/>
      </w:pPr>
      <w:r>
        <w:rPr>
          <w:rStyle w:val="CommentReference"/>
        </w:rPr>
        <w:annotationRef/>
      </w:r>
      <w:r>
        <w:t>I want to make some clarifications to this after paper competition, so leave this comment</w:t>
      </w:r>
    </w:p>
  </w:comment>
  <w:comment w:id="113" w:author="Brooks-Russell, Ashley" w:date="2023-04-20T20:48:00Z" w:initials="BRA">
    <w:p w14:paraId="5A4B222A" w14:textId="77777777" w:rsidR="00A5219A" w:rsidRDefault="00A5219A">
      <w:pPr>
        <w:pStyle w:val="CommentText"/>
      </w:pPr>
      <w:r>
        <w:rPr>
          <w:rStyle w:val="CommentReference"/>
        </w:rPr>
        <w:annotationRef/>
      </w:r>
      <w:r>
        <w:t xml:space="preserve">e.g., </w:t>
      </w:r>
      <w:r>
        <w:rPr>
          <w:color w:val="222222"/>
          <w:highlight w:val="white"/>
        </w:rPr>
        <w:t>Wurz, G. T., &amp; DeGregorio, M. W. (2022). Indeterminacy of cannabis impairment and∆ 9-tetrahydrocannabinol (∆ 9-THC) levels in blood and breath. </w:t>
      </w:r>
      <w:r>
        <w:rPr>
          <w:i/>
          <w:iCs/>
          <w:color w:val="222222"/>
          <w:highlight w:val="white"/>
        </w:rPr>
        <w:t>Scientific reports</w:t>
      </w:r>
      <w:r>
        <w:rPr>
          <w:color w:val="222222"/>
          <w:highlight w:val="white"/>
        </w:rPr>
        <w:t>, </w:t>
      </w:r>
      <w:r>
        <w:rPr>
          <w:i/>
          <w:iCs/>
          <w:color w:val="222222"/>
          <w:highlight w:val="white"/>
        </w:rPr>
        <w:t>12</w:t>
      </w:r>
      <w:r>
        <w:rPr>
          <w:color w:val="222222"/>
          <w:highlight w:val="white"/>
        </w:rPr>
        <w:t>(1), 8323.</w:t>
      </w:r>
      <w:r>
        <w:t xml:space="preserve">  </w:t>
      </w:r>
    </w:p>
    <w:p w14:paraId="0F6A9C9F" w14:textId="77777777" w:rsidR="00A5219A" w:rsidRDefault="00A5219A">
      <w:pPr>
        <w:pStyle w:val="CommentText"/>
      </w:pPr>
    </w:p>
    <w:p w14:paraId="080740CE" w14:textId="77777777" w:rsidR="00A5219A" w:rsidRDefault="00A5219A">
      <w:pPr>
        <w:pStyle w:val="CommentText"/>
      </w:pPr>
      <w:r>
        <w:t xml:space="preserve">or </w:t>
      </w:r>
    </w:p>
    <w:p w14:paraId="753377B2" w14:textId="77777777" w:rsidR="00A5219A" w:rsidRDefault="00A5219A" w:rsidP="00A950B7">
      <w:pPr>
        <w:pStyle w:val="CommentText"/>
      </w:pPr>
      <w:r>
        <w:rPr>
          <w:color w:val="222222"/>
          <w:highlight w:val="white"/>
        </w:rPr>
        <w:t>McCartney, D., Arkell, T. R., Irwin, C., Kevin, R. C., &amp; McGregor, I. S. (2022). Are blood and oral fluid Δ9-tetrahydrocannabinol (THC) and metabolite concentrations related to impairment? A meta-regression analysis. </w:t>
      </w:r>
      <w:r>
        <w:rPr>
          <w:i/>
          <w:iCs/>
          <w:color w:val="222222"/>
          <w:highlight w:val="white"/>
        </w:rPr>
        <w:t>Neuroscience &amp; Biobehavioral Reviews</w:t>
      </w:r>
      <w:r>
        <w:rPr>
          <w:color w:val="222222"/>
          <w:highlight w:val="white"/>
        </w:rPr>
        <w:t>, </w:t>
      </w:r>
      <w:r>
        <w:rPr>
          <w:i/>
          <w:iCs/>
          <w:color w:val="222222"/>
          <w:highlight w:val="white"/>
        </w:rPr>
        <w:t>134</w:t>
      </w:r>
      <w:r>
        <w:rPr>
          <w:color w:val="222222"/>
          <w:highlight w:val="white"/>
        </w:rPr>
        <w:t>, 104433.</w:t>
      </w:r>
      <w:r>
        <w:t xml:space="preserve"> </w:t>
      </w:r>
    </w:p>
  </w:comment>
  <w:comment w:id="120" w:author="Brooks-Russell, Ashley" w:date="2023-04-20T20:49:00Z" w:initials="BRA">
    <w:p w14:paraId="72E306BB" w14:textId="77777777" w:rsidR="00A5219A" w:rsidRDefault="00A5219A" w:rsidP="0010347A">
      <w:pPr>
        <w:pStyle w:val="CommentText"/>
      </w:pPr>
      <w:r>
        <w:rPr>
          <w:rStyle w:val="CommentReference"/>
        </w:rPr>
        <w:annotationRef/>
      </w:r>
      <w:r>
        <w:t>I think it's that the VR googles measure things in "vr units" not real values of mm</w:t>
      </w:r>
    </w:p>
  </w:comment>
  <w:comment w:id="140" w:author="Wrobel, Julia" w:date="2023-03-29T18:15:00Z" w:initials="WJ">
    <w:p w14:paraId="7FBA5EEC" w14:textId="1B16ECDD" w:rsidR="003331AA" w:rsidRDefault="003331AA">
      <w:pPr>
        <w:pStyle w:val="CommentText"/>
      </w:pPr>
      <w:r>
        <w:rPr>
          <w:rStyle w:val="CommentReference"/>
        </w:rPr>
        <w:annotationRef/>
      </w:r>
      <w:r>
        <w:t>Ashley and Michael will probably have some additions here</w:t>
      </w:r>
    </w:p>
  </w:comment>
  <w:comment w:id="141" w:author="Brooks-Russell, Ashley" w:date="2023-04-20T20:53:00Z" w:initials="BRA">
    <w:p w14:paraId="04F2B536" w14:textId="77777777" w:rsidR="009E4E0C" w:rsidRDefault="009E4E0C" w:rsidP="00054BD7">
      <w:pPr>
        <w:pStyle w:val="CommentText"/>
      </w:pPr>
      <w:r>
        <w:rPr>
          <w:rStyle w:val="CommentReference"/>
        </w:rPr>
        <w:annotationRef/>
      </w:r>
      <w:r>
        <w:t>tried to incorporate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006960BD" w15:done="0"/>
  <w15:commentEx w15:paraId="45BEC117" w15:done="0"/>
  <w15:commentEx w15:paraId="4FAA1B6E" w15:done="0"/>
  <w15:commentEx w15:paraId="20CB59D8" w15:done="1"/>
  <w15:commentEx w15:paraId="1E9DFBD5" w15:done="0"/>
  <w15:commentEx w15:paraId="45719CBC" w15:paraIdParent="1E9DFBD5" w15:done="0"/>
  <w15:commentEx w15:paraId="6AAAE604" w15:done="0"/>
  <w15:commentEx w15:paraId="742B8DDE" w15:done="0"/>
  <w15:commentEx w15:paraId="07257C9E" w15:done="0"/>
  <w15:commentEx w15:paraId="32915398" w15:done="0"/>
  <w15:commentEx w15:paraId="51018A92" w15:done="0"/>
  <w15:commentEx w15:paraId="1C764E84" w15:done="0"/>
  <w15:commentEx w15:paraId="45FE71E3" w15:done="0"/>
  <w15:commentEx w15:paraId="6AA8FC69" w15:done="0"/>
  <w15:commentEx w15:paraId="08900810" w15:done="0"/>
  <w15:commentEx w15:paraId="1891F501" w15:done="0"/>
  <w15:commentEx w15:paraId="361E7F23" w15:done="0"/>
  <w15:commentEx w15:paraId="4577BA80" w15:done="0"/>
  <w15:commentEx w15:paraId="0D7FDD0B" w15:done="0"/>
  <w15:commentEx w15:paraId="17A62EA2" w15:done="0"/>
  <w15:commentEx w15:paraId="753377B2" w15:done="0"/>
  <w15:commentEx w15:paraId="72E306BB" w15:done="0"/>
  <w15:commentEx w15:paraId="7FBA5EEC" w15:done="0"/>
  <w15:commentEx w15:paraId="04F2B536" w15:paraIdParent="7FBA5E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EC1407" w16cex:dateUtc="2023-04-21T01:41:00Z"/>
  <w16cex:commentExtensible w16cex:durableId="27EC13E9" w16cex:dateUtc="2023-04-21T01:41:00Z"/>
  <w16cex:commentExtensible w16cex:durableId="27EC1C99" w16cex:dateUtc="2023-04-21T02:18:00Z"/>
  <w16cex:commentExtensible w16cex:durableId="27EC14B7" w16cex:dateUtc="2023-04-21T01:44:00Z"/>
  <w16cex:commentExtensible w16cex:durableId="27EC15C1" w16cex:dateUtc="2023-04-21T01:49:00Z"/>
  <w16cex:commentExtensible w16cex:durableId="27EC1648" w16cex:dateUtc="2023-04-21T01:51:00Z"/>
  <w16cex:commentExtensible w16cex:durableId="27EC15CB" w16cex:dateUtc="2023-04-21T01:49:00Z"/>
  <w16cex:commentExtensible w16cex:durableId="27EC16A9" w16cex:dateUtc="2023-04-21T01:53:00Z"/>
  <w16cex:commentExtensible w16cex:durableId="27EC1884" w16cex:dateUtc="2023-04-21T02:01:00Z"/>
  <w16cex:commentExtensible w16cex:durableId="27EC18D4" w16cex:dateUtc="2023-04-21T02:02:00Z"/>
  <w16cex:commentExtensible w16cex:durableId="27EC1F42" w16cex:dateUtc="2023-04-21T02:29:00Z"/>
  <w16cex:commentExtensible w16cex:durableId="27EC1F79" w16cex:dateUtc="2023-04-21T02:30:00Z"/>
  <w16cex:commentExtensible w16cex:durableId="27EC1F9C" w16cex:dateUtc="2023-04-21T02:31:00Z"/>
  <w16cex:commentExtensible w16cex:durableId="27CE9C9E" w16cex:dateUtc="2023-03-29T17:16:00Z"/>
  <w16cex:commentExtensible w16cex:durableId="27CC258E" w16cex:dateUtc="2023-03-27T18:24:00Z"/>
  <w16cex:commentExtensible w16cex:durableId="27CC2F3D" w16cex:dateUtc="2023-03-27T21:05:00Z"/>
  <w16cex:commentExtensible w16cex:durableId="27EC21C6" w16cex:dateUtc="2023-04-21T02:40:00Z"/>
  <w16cex:commentExtensible w16cex:durableId="27EC2226" w16cex:dateUtc="2023-04-21T02:42:00Z"/>
  <w16cex:commentExtensible w16cex:durableId="27EC2241" w16cex:dateUtc="2023-04-21T02:42:00Z"/>
  <w16cex:commentExtensible w16cex:durableId="27CEF83E" w16cex:dateUtc="2023-03-29T23:47:00Z"/>
  <w16cex:commentExtensible w16cex:durableId="27EC23B8" w16cex:dateUtc="2023-04-21T02:48:00Z"/>
  <w16cex:commentExtensible w16cex:durableId="27EC23D6" w16cex:dateUtc="2023-04-21T02:49:00Z"/>
  <w16cex:commentExtensible w16cex:durableId="27CEFEC0" w16cex:dateUtc="2023-03-30T00:15:00Z"/>
  <w16cex:commentExtensible w16cex:durableId="27EC24E1" w16cex:dateUtc="2023-04-21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006960BD" w16cid:durableId="27EC1407"/>
  <w16cid:commentId w16cid:paraId="45BEC117" w16cid:durableId="27EC13E9"/>
  <w16cid:commentId w16cid:paraId="4FAA1B6E" w16cid:durableId="27EC1C99"/>
  <w16cid:commentId w16cid:paraId="20CB59D8" w16cid:durableId="27EC14B7"/>
  <w16cid:commentId w16cid:paraId="1E9DFBD5" w16cid:durableId="27EC15C1"/>
  <w16cid:commentId w16cid:paraId="45719CBC" w16cid:durableId="27EC1648"/>
  <w16cid:commentId w16cid:paraId="6AAAE604" w16cid:durableId="27EC15CB"/>
  <w16cid:commentId w16cid:paraId="742B8DDE" w16cid:durableId="27EC16A9"/>
  <w16cid:commentId w16cid:paraId="07257C9E" w16cid:durableId="27EC1884"/>
  <w16cid:commentId w16cid:paraId="32915398" w16cid:durableId="27EC18D4"/>
  <w16cid:commentId w16cid:paraId="51018A92" w16cid:durableId="27EC1F42"/>
  <w16cid:commentId w16cid:paraId="1C764E84" w16cid:durableId="27EC1F79"/>
  <w16cid:commentId w16cid:paraId="45FE71E3" w16cid:durableId="27EC1F9C"/>
  <w16cid:commentId w16cid:paraId="6AA8FC69" w16cid:durableId="27CE9C9E"/>
  <w16cid:commentId w16cid:paraId="08900810" w16cid:durableId="27CC258E"/>
  <w16cid:commentId w16cid:paraId="1891F501" w16cid:durableId="27CC2F3D"/>
  <w16cid:commentId w16cid:paraId="361E7F23" w16cid:durableId="27EC21C6"/>
  <w16cid:commentId w16cid:paraId="4577BA80" w16cid:durableId="27EC2226"/>
  <w16cid:commentId w16cid:paraId="0D7FDD0B" w16cid:durableId="27EC2241"/>
  <w16cid:commentId w16cid:paraId="17A62EA2" w16cid:durableId="27CEF83E"/>
  <w16cid:commentId w16cid:paraId="753377B2" w16cid:durableId="27EC23B8"/>
  <w16cid:commentId w16cid:paraId="72E306BB" w16cid:durableId="27EC23D6"/>
  <w16cid:commentId w16cid:paraId="7FBA5EEC" w16cid:durableId="27CEFEC0"/>
  <w16cid:commentId w16cid:paraId="04F2B536" w16cid:durableId="27EC24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2348" w14:textId="77777777" w:rsidR="004A506E" w:rsidRDefault="004A506E">
      <w:pPr>
        <w:spacing w:after="0" w:line="240" w:lineRule="auto"/>
      </w:pPr>
      <w:r>
        <w:separator/>
      </w:r>
    </w:p>
  </w:endnote>
  <w:endnote w:type="continuationSeparator" w:id="0">
    <w:p w14:paraId="32B1C6BA" w14:textId="77777777" w:rsidR="004A506E" w:rsidRDefault="004A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5BAC" w14:textId="77777777" w:rsidR="004A506E" w:rsidRDefault="004A506E">
      <w:pPr>
        <w:spacing w:after="0" w:line="240" w:lineRule="auto"/>
      </w:pPr>
      <w:r>
        <w:separator/>
      </w:r>
    </w:p>
  </w:footnote>
  <w:footnote w:type="continuationSeparator" w:id="0">
    <w:p w14:paraId="331B9168" w14:textId="77777777" w:rsidR="004A506E" w:rsidRDefault="004A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ooks-Russell, Ashley">
    <w15:presenceInfo w15:providerId="AD" w15:userId="S::ashley.brooks-russell@cuanschutz.edu::6657c44b-6685-48e5-9a92-e2a55aa1c3f5"/>
  </w15:person>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224BD"/>
    <w:rsid w:val="0003201F"/>
    <w:rsid w:val="00032664"/>
    <w:rsid w:val="00043D21"/>
    <w:rsid w:val="00044C6B"/>
    <w:rsid w:val="000A7AC9"/>
    <w:rsid w:val="000C2E5F"/>
    <w:rsid w:val="000D1E88"/>
    <w:rsid w:val="000F1FB9"/>
    <w:rsid w:val="000F2723"/>
    <w:rsid w:val="0010704B"/>
    <w:rsid w:val="00124BC8"/>
    <w:rsid w:val="001446D0"/>
    <w:rsid w:val="00154B36"/>
    <w:rsid w:val="00170D1F"/>
    <w:rsid w:val="00192CB3"/>
    <w:rsid w:val="001A1A22"/>
    <w:rsid w:val="001D3176"/>
    <w:rsid w:val="00220E8D"/>
    <w:rsid w:val="002433B9"/>
    <w:rsid w:val="002576F0"/>
    <w:rsid w:val="002601C2"/>
    <w:rsid w:val="00275BDB"/>
    <w:rsid w:val="003331AA"/>
    <w:rsid w:val="00344DEA"/>
    <w:rsid w:val="003B5994"/>
    <w:rsid w:val="003D007B"/>
    <w:rsid w:val="003F268F"/>
    <w:rsid w:val="00414234"/>
    <w:rsid w:val="00447B75"/>
    <w:rsid w:val="004905F6"/>
    <w:rsid w:val="004949FC"/>
    <w:rsid w:val="004A3E03"/>
    <w:rsid w:val="004A506E"/>
    <w:rsid w:val="004D192C"/>
    <w:rsid w:val="004D287E"/>
    <w:rsid w:val="004E779B"/>
    <w:rsid w:val="004F6DA7"/>
    <w:rsid w:val="00544A94"/>
    <w:rsid w:val="005453C5"/>
    <w:rsid w:val="005665CC"/>
    <w:rsid w:val="00572E5D"/>
    <w:rsid w:val="005761C8"/>
    <w:rsid w:val="0058131E"/>
    <w:rsid w:val="005A1CA3"/>
    <w:rsid w:val="005D4663"/>
    <w:rsid w:val="005E1A6C"/>
    <w:rsid w:val="005E4E08"/>
    <w:rsid w:val="006055DE"/>
    <w:rsid w:val="00640922"/>
    <w:rsid w:val="00653269"/>
    <w:rsid w:val="00676473"/>
    <w:rsid w:val="006B20DF"/>
    <w:rsid w:val="006E3B26"/>
    <w:rsid w:val="006F429C"/>
    <w:rsid w:val="00722C19"/>
    <w:rsid w:val="007333F2"/>
    <w:rsid w:val="00741A17"/>
    <w:rsid w:val="007429B5"/>
    <w:rsid w:val="007753D9"/>
    <w:rsid w:val="00776585"/>
    <w:rsid w:val="007B24CF"/>
    <w:rsid w:val="007B5F34"/>
    <w:rsid w:val="007D3F40"/>
    <w:rsid w:val="007D66A9"/>
    <w:rsid w:val="007F2746"/>
    <w:rsid w:val="00845A75"/>
    <w:rsid w:val="00854756"/>
    <w:rsid w:val="00891135"/>
    <w:rsid w:val="008B46EC"/>
    <w:rsid w:val="008D4B53"/>
    <w:rsid w:val="008E2051"/>
    <w:rsid w:val="008F7510"/>
    <w:rsid w:val="00900E49"/>
    <w:rsid w:val="00904042"/>
    <w:rsid w:val="00921B36"/>
    <w:rsid w:val="00931320"/>
    <w:rsid w:val="00985A55"/>
    <w:rsid w:val="009862B9"/>
    <w:rsid w:val="009B1352"/>
    <w:rsid w:val="009B13A6"/>
    <w:rsid w:val="009E0D1E"/>
    <w:rsid w:val="009E4E0C"/>
    <w:rsid w:val="009F03B3"/>
    <w:rsid w:val="009F3068"/>
    <w:rsid w:val="00A120CE"/>
    <w:rsid w:val="00A129A1"/>
    <w:rsid w:val="00A31B77"/>
    <w:rsid w:val="00A413CD"/>
    <w:rsid w:val="00A42978"/>
    <w:rsid w:val="00A5219A"/>
    <w:rsid w:val="00A81CF5"/>
    <w:rsid w:val="00A82B43"/>
    <w:rsid w:val="00A939FB"/>
    <w:rsid w:val="00AA0CE1"/>
    <w:rsid w:val="00AC729D"/>
    <w:rsid w:val="00AD1166"/>
    <w:rsid w:val="00AE3CF7"/>
    <w:rsid w:val="00B15E46"/>
    <w:rsid w:val="00B33F4F"/>
    <w:rsid w:val="00B4437F"/>
    <w:rsid w:val="00B67E1E"/>
    <w:rsid w:val="00BB2C73"/>
    <w:rsid w:val="00BD3719"/>
    <w:rsid w:val="00BD7010"/>
    <w:rsid w:val="00C0097F"/>
    <w:rsid w:val="00C61C8A"/>
    <w:rsid w:val="00C672A0"/>
    <w:rsid w:val="00C96C66"/>
    <w:rsid w:val="00CA3390"/>
    <w:rsid w:val="00CA41F4"/>
    <w:rsid w:val="00CD026F"/>
    <w:rsid w:val="00CE378B"/>
    <w:rsid w:val="00CF0126"/>
    <w:rsid w:val="00D17C16"/>
    <w:rsid w:val="00D23C14"/>
    <w:rsid w:val="00D46B80"/>
    <w:rsid w:val="00DB21F0"/>
    <w:rsid w:val="00E00F97"/>
    <w:rsid w:val="00E94D0D"/>
    <w:rsid w:val="00EE3CFB"/>
    <w:rsid w:val="00F210DD"/>
    <w:rsid w:val="00F73596"/>
    <w:rsid w:val="00F73DFB"/>
    <w:rsid w:val="00F93007"/>
    <w:rsid w:val="00FB0E2B"/>
    <w:rsid w:val="00FB560F"/>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wsp.wa.gov/breathtest/docs/dre/manuals/pre-school_dre/2015_pre_dre/student_pre_oct2015.pdf" TargetMode="External"/><Relationship Id="rId2" Type="http://schemas.openxmlformats.org/officeDocument/2006/relationships/hyperlink" Target="https://pubmed.ncbi.nlm.nih.gov/15058699/" TargetMode="External"/><Relationship Id="rId1" Type="http://schemas.openxmlformats.org/officeDocument/2006/relationships/hyperlink" Target="https://www.nhtsa.gov/dwi-detection-and-standardized-field-sobriety-test-sfst-resourc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7103</Words>
  <Characters>40492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Brooks-Russell, Ashley</cp:lastModifiedBy>
  <cp:revision>3</cp:revision>
  <cp:lastPrinted>2023-03-30T16:55:00Z</cp:lastPrinted>
  <dcterms:created xsi:type="dcterms:W3CDTF">2023-04-21T02:38:00Z</dcterms:created>
  <dcterms:modified xsi:type="dcterms:W3CDTF">2023-04-21T02:54:00Z</dcterms:modified>
</cp:coreProperties>
</file>